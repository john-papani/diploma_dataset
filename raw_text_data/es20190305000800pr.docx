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7E595" w14:textId="77777777" w:rsidR="00F9424E" w:rsidRPr="00F9424E" w:rsidRDefault="00F9424E" w:rsidP="00F9424E">
      <w:pPr>
        <w:spacing w:after="0" w:line="360" w:lineRule="auto"/>
        <w:rPr>
          <w:ins w:id="0" w:author="Φλούδα Χριστίνα" w:date="2019-03-13T13:50:00Z"/>
          <w:rFonts w:eastAsia="Times New Roman"/>
          <w:szCs w:val="24"/>
          <w:lang w:eastAsia="en-US"/>
        </w:rPr>
      </w:pPr>
      <w:ins w:id="1" w:author="Φλούδα Χριστίνα" w:date="2019-03-13T13:50:00Z">
        <w:r w:rsidRPr="00F9424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C0F4869" w14:textId="77777777" w:rsidR="00F9424E" w:rsidRPr="00F9424E" w:rsidRDefault="00F9424E" w:rsidP="00F9424E">
      <w:pPr>
        <w:spacing w:after="0" w:line="360" w:lineRule="auto"/>
        <w:rPr>
          <w:ins w:id="2" w:author="Φλούδα Χριστίνα" w:date="2019-03-13T13:50:00Z"/>
          <w:rFonts w:eastAsia="Times New Roman"/>
          <w:szCs w:val="24"/>
          <w:lang w:eastAsia="en-US"/>
        </w:rPr>
      </w:pPr>
    </w:p>
    <w:p w14:paraId="7159E8B1" w14:textId="77777777" w:rsidR="00F9424E" w:rsidRPr="00F9424E" w:rsidRDefault="00F9424E" w:rsidP="00F9424E">
      <w:pPr>
        <w:spacing w:after="0" w:line="360" w:lineRule="auto"/>
        <w:rPr>
          <w:ins w:id="3" w:author="Φλούδα Χριστίνα" w:date="2019-03-13T13:50:00Z"/>
          <w:rFonts w:eastAsia="Times New Roman"/>
          <w:szCs w:val="24"/>
          <w:lang w:eastAsia="en-US"/>
        </w:rPr>
      </w:pPr>
      <w:ins w:id="4" w:author="Φλούδα Χριστίνα" w:date="2019-03-13T13:50:00Z">
        <w:r w:rsidRPr="00F9424E">
          <w:rPr>
            <w:rFonts w:eastAsia="Times New Roman"/>
            <w:szCs w:val="24"/>
            <w:lang w:eastAsia="en-US"/>
          </w:rPr>
          <w:t>ΠΙΝΑΚΑΣ ΠΕΡΙΕΧΟΜΕΝΩΝ</w:t>
        </w:r>
      </w:ins>
    </w:p>
    <w:p w14:paraId="2140B495" w14:textId="77777777" w:rsidR="00F9424E" w:rsidRPr="00F9424E" w:rsidRDefault="00F9424E" w:rsidP="00F9424E">
      <w:pPr>
        <w:spacing w:after="0" w:line="360" w:lineRule="auto"/>
        <w:rPr>
          <w:ins w:id="5" w:author="Φλούδα Χριστίνα" w:date="2019-03-13T13:50:00Z"/>
          <w:rFonts w:eastAsia="Times New Roman"/>
          <w:szCs w:val="24"/>
          <w:lang w:eastAsia="en-US"/>
        </w:rPr>
      </w:pPr>
      <w:ins w:id="6" w:author="Φλούδα Χριστίνα" w:date="2019-03-13T13:50:00Z">
        <w:r w:rsidRPr="00F9424E">
          <w:rPr>
            <w:rFonts w:eastAsia="Times New Roman"/>
            <w:szCs w:val="24"/>
            <w:lang w:eastAsia="en-US"/>
          </w:rPr>
          <w:t xml:space="preserve">ΙΖ΄ ΠΕΡΙΟΔΟΣ </w:t>
        </w:r>
      </w:ins>
    </w:p>
    <w:p w14:paraId="4A5C695B" w14:textId="77777777" w:rsidR="00F9424E" w:rsidRPr="00F9424E" w:rsidRDefault="00F9424E" w:rsidP="00F9424E">
      <w:pPr>
        <w:spacing w:after="0" w:line="360" w:lineRule="auto"/>
        <w:rPr>
          <w:ins w:id="7" w:author="Φλούδα Χριστίνα" w:date="2019-03-13T13:50:00Z"/>
          <w:rFonts w:eastAsia="Times New Roman"/>
          <w:szCs w:val="24"/>
          <w:lang w:eastAsia="en-US"/>
        </w:rPr>
      </w:pPr>
      <w:ins w:id="8" w:author="Φλούδα Χριστίνα" w:date="2019-03-13T13:50:00Z">
        <w:r w:rsidRPr="00F9424E">
          <w:rPr>
            <w:rFonts w:eastAsia="Times New Roman"/>
            <w:szCs w:val="24"/>
            <w:lang w:eastAsia="en-US"/>
          </w:rPr>
          <w:t>ΠΡΟΕΔΡΕΥΟΜΕΝΗΣ ΚΟΙΝΟΒΟΥΛΕΥΤΙΚΗΣ ΔΗΜΟΚΡΑΤΙΑΣ</w:t>
        </w:r>
      </w:ins>
    </w:p>
    <w:p w14:paraId="5642AEDC" w14:textId="77777777" w:rsidR="00F9424E" w:rsidRPr="00F9424E" w:rsidRDefault="00F9424E" w:rsidP="00F9424E">
      <w:pPr>
        <w:spacing w:after="0" w:line="360" w:lineRule="auto"/>
        <w:rPr>
          <w:ins w:id="9" w:author="Φλούδα Χριστίνα" w:date="2019-03-13T13:50:00Z"/>
          <w:rFonts w:eastAsia="Times New Roman"/>
          <w:szCs w:val="24"/>
          <w:lang w:eastAsia="en-US"/>
        </w:rPr>
      </w:pPr>
      <w:ins w:id="10" w:author="Φλούδα Χριστίνα" w:date="2019-03-13T13:50:00Z">
        <w:r w:rsidRPr="00F9424E">
          <w:rPr>
            <w:rFonts w:eastAsia="Times New Roman"/>
            <w:szCs w:val="24"/>
            <w:lang w:eastAsia="en-US"/>
          </w:rPr>
          <w:t>ΣΥΝΟΔΟΣ Δ΄</w:t>
        </w:r>
      </w:ins>
    </w:p>
    <w:p w14:paraId="573B0FDA" w14:textId="77777777" w:rsidR="00F9424E" w:rsidRPr="00F9424E" w:rsidRDefault="00F9424E" w:rsidP="00F9424E">
      <w:pPr>
        <w:spacing w:after="0" w:line="360" w:lineRule="auto"/>
        <w:rPr>
          <w:ins w:id="11" w:author="Φλούδα Χριστίνα" w:date="2019-03-13T13:50:00Z"/>
          <w:rFonts w:eastAsia="Times New Roman"/>
          <w:szCs w:val="24"/>
          <w:lang w:eastAsia="en-US"/>
        </w:rPr>
      </w:pPr>
    </w:p>
    <w:p w14:paraId="0FDC078C" w14:textId="77777777" w:rsidR="00F9424E" w:rsidRPr="00F9424E" w:rsidRDefault="00F9424E" w:rsidP="00F9424E">
      <w:pPr>
        <w:spacing w:after="0" w:line="360" w:lineRule="auto"/>
        <w:rPr>
          <w:ins w:id="12" w:author="Φλούδα Χριστίνα" w:date="2019-03-13T13:50:00Z"/>
          <w:rFonts w:eastAsia="Times New Roman"/>
          <w:szCs w:val="24"/>
          <w:lang w:eastAsia="en-US"/>
        </w:rPr>
      </w:pPr>
      <w:ins w:id="13" w:author="Φλούδα Χριστίνα" w:date="2019-03-13T13:50:00Z">
        <w:r w:rsidRPr="00F9424E">
          <w:rPr>
            <w:rFonts w:eastAsia="Times New Roman"/>
            <w:szCs w:val="24"/>
            <w:lang w:eastAsia="en-US"/>
          </w:rPr>
          <w:t>ΣΥΝΕΔΡΙΑΣΗ ΠΘ΄</w:t>
        </w:r>
      </w:ins>
    </w:p>
    <w:p w14:paraId="071A482D" w14:textId="09F8FCDC" w:rsidR="00F9424E" w:rsidRPr="00F9424E" w:rsidRDefault="00F9424E" w:rsidP="00F9424E">
      <w:pPr>
        <w:spacing w:after="0" w:line="360" w:lineRule="auto"/>
        <w:rPr>
          <w:ins w:id="14" w:author="Φλούδα Χριστίνα" w:date="2019-03-13T13:50:00Z"/>
          <w:rFonts w:eastAsia="Times New Roman"/>
          <w:szCs w:val="24"/>
          <w:lang w:eastAsia="en-US"/>
          <w:rPrChange w:id="15" w:author="Φλούδα Χριστίνα" w:date="2019-03-13T13:50:00Z">
            <w:rPr>
              <w:ins w:id="16" w:author="Φλούδα Χριστίνα" w:date="2019-03-13T13:50:00Z"/>
              <w:rFonts w:eastAsia="Times New Roman"/>
              <w:szCs w:val="24"/>
              <w:lang w:eastAsia="en-US"/>
            </w:rPr>
          </w:rPrChange>
        </w:rPr>
      </w:pPr>
      <w:ins w:id="17" w:author="Φλούδα Χριστίνα" w:date="2019-03-13T13:50:00Z">
        <w:r w:rsidRPr="00F9424E">
          <w:rPr>
            <w:rFonts w:eastAsia="Times New Roman"/>
            <w:szCs w:val="24"/>
            <w:lang w:eastAsia="en-US"/>
          </w:rPr>
          <w:t>Τρίτη  5 Μαρτίου 2019</w:t>
        </w:r>
        <w:r>
          <w:rPr>
            <w:rFonts w:eastAsia="Times New Roman"/>
            <w:szCs w:val="24"/>
            <w:lang w:val="en-US" w:eastAsia="en-US"/>
          </w:rPr>
          <w:t xml:space="preserve"> </w:t>
        </w:r>
        <w:r>
          <w:rPr>
            <w:rFonts w:eastAsia="Times New Roman"/>
            <w:szCs w:val="24"/>
            <w:lang w:eastAsia="en-US"/>
          </w:rPr>
          <w:t>(πρωί)</w:t>
        </w:r>
      </w:ins>
    </w:p>
    <w:p w14:paraId="164F904F" w14:textId="77777777" w:rsidR="00F9424E" w:rsidRPr="00F9424E" w:rsidRDefault="00F9424E" w:rsidP="00F9424E">
      <w:pPr>
        <w:spacing w:after="0" w:line="360" w:lineRule="auto"/>
        <w:rPr>
          <w:ins w:id="18" w:author="Φλούδα Χριστίνα" w:date="2019-03-13T13:50:00Z"/>
          <w:rFonts w:eastAsia="Times New Roman"/>
          <w:szCs w:val="24"/>
          <w:lang w:eastAsia="en-US"/>
        </w:rPr>
      </w:pPr>
    </w:p>
    <w:p w14:paraId="055FF5C1" w14:textId="77777777" w:rsidR="00F9424E" w:rsidRPr="00F9424E" w:rsidRDefault="00F9424E" w:rsidP="00F9424E">
      <w:pPr>
        <w:spacing w:after="0" w:line="360" w:lineRule="auto"/>
        <w:rPr>
          <w:ins w:id="19" w:author="Φλούδα Χριστίνα" w:date="2019-03-13T13:50:00Z"/>
          <w:rFonts w:eastAsia="Times New Roman"/>
          <w:szCs w:val="24"/>
          <w:lang w:eastAsia="en-US"/>
        </w:rPr>
      </w:pPr>
      <w:ins w:id="20" w:author="Φλούδα Χριστίνα" w:date="2019-03-13T13:50:00Z">
        <w:r w:rsidRPr="00F9424E">
          <w:rPr>
            <w:rFonts w:eastAsia="Times New Roman"/>
            <w:szCs w:val="24"/>
            <w:lang w:eastAsia="en-US"/>
          </w:rPr>
          <w:t>ΘΕΜΑΤΑ</w:t>
        </w:r>
      </w:ins>
    </w:p>
    <w:p w14:paraId="4D63926D" w14:textId="77777777" w:rsidR="00F9424E" w:rsidRPr="00F9424E" w:rsidRDefault="00F9424E" w:rsidP="00F9424E">
      <w:pPr>
        <w:spacing w:after="0" w:line="360" w:lineRule="auto"/>
        <w:rPr>
          <w:ins w:id="21" w:author="Φλούδα Χριστίνα" w:date="2019-03-13T13:50:00Z"/>
          <w:rFonts w:eastAsia="Times New Roman"/>
          <w:szCs w:val="24"/>
          <w:lang w:eastAsia="en-US"/>
        </w:rPr>
      </w:pPr>
      <w:ins w:id="22" w:author="Φλούδα Χριστίνα" w:date="2019-03-13T13:50:00Z">
        <w:r w:rsidRPr="00F9424E">
          <w:rPr>
            <w:rFonts w:eastAsia="Times New Roman"/>
            <w:szCs w:val="24"/>
            <w:lang w:eastAsia="en-US"/>
          </w:rPr>
          <w:t xml:space="preserve"> </w:t>
        </w:r>
        <w:r w:rsidRPr="00F9424E">
          <w:rPr>
            <w:rFonts w:eastAsia="Times New Roman"/>
            <w:szCs w:val="24"/>
            <w:lang w:eastAsia="en-US"/>
          </w:rPr>
          <w:br/>
          <w:t xml:space="preserve">Α. ΕΙΔΙΚΑ ΘΕΜΑΤΑ </w:t>
        </w:r>
        <w:r w:rsidRPr="00F9424E">
          <w:rPr>
            <w:rFonts w:eastAsia="Times New Roman"/>
            <w:szCs w:val="24"/>
            <w:lang w:eastAsia="en-US"/>
          </w:rPr>
          <w:br/>
          <w:t xml:space="preserve">1.  Άδεια απουσίας των Βουλευτών κ.κ. Χ. </w:t>
        </w:r>
        <w:proofErr w:type="spellStart"/>
        <w:r w:rsidRPr="00F9424E">
          <w:rPr>
            <w:rFonts w:eastAsia="Times New Roman"/>
            <w:szCs w:val="24"/>
            <w:lang w:eastAsia="en-US"/>
          </w:rPr>
          <w:t>Σταϊκούρα</w:t>
        </w:r>
        <w:proofErr w:type="spellEnd"/>
        <w:r w:rsidRPr="00F9424E">
          <w:rPr>
            <w:rFonts w:eastAsia="Times New Roman"/>
            <w:szCs w:val="24"/>
            <w:lang w:eastAsia="en-US"/>
          </w:rPr>
          <w:t xml:space="preserve"> και Γ. </w:t>
        </w:r>
        <w:proofErr w:type="spellStart"/>
        <w:r w:rsidRPr="00F9424E">
          <w:rPr>
            <w:rFonts w:eastAsia="Times New Roman"/>
            <w:szCs w:val="24"/>
            <w:lang w:eastAsia="en-US"/>
          </w:rPr>
          <w:t>Μαυρωτά</w:t>
        </w:r>
        <w:proofErr w:type="spellEnd"/>
        <w:r w:rsidRPr="00F9424E">
          <w:rPr>
            <w:rFonts w:eastAsia="Times New Roman"/>
            <w:szCs w:val="24"/>
            <w:lang w:eastAsia="en-US"/>
          </w:rPr>
          <w:t xml:space="preserve">, σελ. </w:t>
        </w:r>
        <w:r w:rsidRPr="00F9424E">
          <w:rPr>
            <w:rFonts w:eastAsia="Times New Roman"/>
            <w:szCs w:val="24"/>
            <w:lang w:eastAsia="en-US"/>
          </w:rPr>
          <w:br/>
          <w:t xml:space="preserve">2. Ανακοινώνεται ότι τη συνεδρίαση παρακολουθούν μαθητές από το 2ο Γενικό Λύκειο Γέρακα, το 1ο Γενικό Λύκειο Νίκαιας, το Γυμνάσιο Μαγούλας, το 8ο Δημοτικό Σχολείο Κορυδαλλού, το 1ο ΕΠΑΛ Αγίας Παρασκευής, το Ειδικό Επαγγελματικό Γυμνάσιο - Λύκειο Αγρινίου, το Γενικό Ερέτριας, το Δημοτικό Σχολείο </w:t>
        </w:r>
        <w:proofErr w:type="spellStart"/>
        <w:r w:rsidRPr="00F9424E">
          <w:rPr>
            <w:rFonts w:eastAsia="Times New Roman"/>
            <w:szCs w:val="24"/>
            <w:lang w:eastAsia="en-US"/>
          </w:rPr>
          <w:t>Κολχικού</w:t>
        </w:r>
        <w:proofErr w:type="spellEnd"/>
        <w:r w:rsidRPr="00F9424E">
          <w:rPr>
            <w:rFonts w:eastAsia="Times New Roman"/>
            <w:szCs w:val="24"/>
            <w:lang w:eastAsia="en-US"/>
          </w:rPr>
          <w:t xml:space="preserve"> Θεσσαλονίκης και το 11ο Δημοτικό Σχολείο Λαμίας, σελ. </w:t>
        </w:r>
        <w:r w:rsidRPr="00F9424E">
          <w:rPr>
            <w:rFonts w:eastAsia="Times New Roman"/>
            <w:szCs w:val="24"/>
            <w:lang w:eastAsia="en-US"/>
          </w:rPr>
          <w:br/>
          <w:t xml:space="preserve">3. Ειδική Ημερήσια Διάταξη:  </w:t>
        </w:r>
      </w:ins>
    </w:p>
    <w:p w14:paraId="7FF54AF7" w14:textId="77777777" w:rsidR="00F9424E" w:rsidRPr="00F9424E" w:rsidRDefault="00F9424E" w:rsidP="00F9424E">
      <w:pPr>
        <w:spacing w:after="0" w:line="360" w:lineRule="auto"/>
        <w:rPr>
          <w:ins w:id="23" w:author="Φλούδα Χριστίνα" w:date="2019-03-13T13:50:00Z"/>
          <w:rFonts w:eastAsia="Times New Roman"/>
          <w:szCs w:val="24"/>
          <w:lang w:eastAsia="en-US"/>
        </w:rPr>
      </w:pPr>
      <w:ins w:id="24" w:author="Φλούδα Χριστίνα" w:date="2019-03-13T13:50:00Z">
        <w:r w:rsidRPr="00F9424E">
          <w:rPr>
            <w:rFonts w:eastAsia="Times New Roman"/>
            <w:szCs w:val="24"/>
            <w:lang w:eastAsia="en-US"/>
          </w:rPr>
          <w:t xml:space="preserve">Συζήτηση επί της εκθέσεως της Διακομματικής Κοινοβουλευτικής  Επιτροπής «για το δημογραφικό», σύμφωνα με το άρθρο 45 παρ. 2 του Κανονισμού της Βουλής, κατόπιν προτάσεως της Κυβέρνησης, σύμφωνα με την υπ’ αριθμόν πρωτοκόλλου Ειδικής Γραμματείας της Βουλής 854/20-2-2019 επιστολή της αρμόδιας Αναπληρώτριας Υπουργού Εργασίας, Κοινωνικής Ασφάλισης και Κοινωνικής Αλληλεγγύης κυρίας Θεανώς Φωτίου, σελ. </w:t>
        </w:r>
        <w:r w:rsidRPr="00F9424E">
          <w:rPr>
            <w:rFonts w:eastAsia="Times New Roman"/>
            <w:szCs w:val="24"/>
            <w:lang w:eastAsia="en-US"/>
          </w:rPr>
          <w:br/>
          <w:t xml:space="preserve">4. Επί διαδικαστικού θέματος, σελ. </w:t>
        </w:r>
        <w:r w:rsidRPr="00F9424E">
          <w:rPr>
            <w:rFonts w:eastAsia="Times New Roman"/>
            <w:szCs w:val="24"/>
            <w:lang w:eastAsia="en-US"/>
          </w:rPr>
          <w:br/>
          <w:t xml:space="preserve"> </w:t>
        </w:r>
        <w:r w:rsidRPr="00F9424E">
          <w:rPr>
            <w:rFonts w:eastAsia="Times New Roman"/>
            <w:szCs w:val="24"/>
            <w:lang w:eastAsia="en-US"/>
          </w:rPr>
          <w:br/>
          <w:t xml:space="preserve">Β. ΝΟΜΟΘΕΤΙΚΗ ΕΡΓΑΣΙΑ </w:t>
        </w:r>
        <w:r w:rsidRPr="00F9424E">
          <w:rPr>
            <w:rFonts w:eastAsia="Times New Roman"/>
            <w:szCs w:val="24"/>
            <w:lang w:eastAsia="en-US"/>
          </w:rPr>
          <w:br/>
          <w:t xml:space="preserve">Κατάθεση Εκθέσεως Διαρκούς Επιτροπής: </w:t>
        </w:r>
      </w:ins>
    </w:p>
    <w:p w14:paraId="0049F11A" w14:textId="77777777" w:rsidR="00F9424E" w:rsidRPr="00F9424E" w:rsidRDefault="00F9424E" w:rsidP="00F9424E">
      <w:pPr>
        <w:spacing w:after="0" w:line="360" w:lineRule="auto"/>
        <w:rPr>
          <w:ins w:id="25" w:author="Φλούδα Χριστίνα" w:date="2019-03-13T13:50:00Z"/>
          <w:rFonts w:eastAsia="Times New Roman"/>
          <w:szCs w:val="24"/>
          <w:lang w:eastAsia="en-US"/>
        </w:rPr>
      </w:pPr>
      <w:ins w:id="26" w:author="Φλούδα Χριστίνα" w:date="2019-03-13T13:50:00Z">
        <w:r w:rsidRPr="00F9424E">
          <w:rPr>
            <w:rFonts w:eastAsia="Times New Roman"/>
            <w:szCs w:val="24"/>
            <w:lang w:eastAsia="en-US"/>
          </w:rPr>
          <w:t xml:space="preserve">Η Διαρκής Επιτροπή Μορφωτικών Υποθέσεων καταθέτει την έκθεσή της στο σχέδιο νόμου του Υπουργείου Πολιτισμού και Αθλητισμού: «Επιτροπή Επαγγελματικού Αθλητισμού και άλλες διατάξεις», σελ. </w:t>
        </w:r>
        <w:r w:rsidRPr="00F9424E">
          <w:rPr>
            <w:rFonts w:eastAsia="Times New Roman"/>
            <w:szCs w:val="24"/>
            <w:lang w:eastAsia="en-US"/>
          </w:rPr>
          <w:br/>
          <w:t xml:space="preserve"> </w:t>
        </w:r>
        <w:r w:rsidRPr="00F9424E">
          <w:rPr>
            <w:rFonts w:eastAsia="Times New Roman"/>
            <w:szCs w:val="24"/>
            <w:lang w:eastAsia="en-US"/>
          </w:rPr>
          <w:br/>
          <w:t>ΠΡΟΕΔΡΟΣ</w:t>
        </w:r>
      </w:ins>
    </w:p>
    <w:p w14:paraId="2FB3203A" w14:textId="77777777" w:rsidR="00F9424E" w:rsidRPr="00F9424E" w:rsidRDefault="00F9424E" w:rsidP="00F9424E">
      <w:pPr>
        <w:spacing w:after="0" w:line="360" w:lineRule="auto"/>
        <w:rPr>
          <w:ins w:id="27" w:author="Φλούδα Χριστίνα" w:date="2019-03-13T13:50:00Z"/>
          <w:rFonts w:eastAsia="Times New Roman"/>
          <w:szCs w:val="24"/>
          <w:lang w:eastAsia="en-US"/>
        </w:rPr>
      </w:pPr>
      <w:ins w:id="28" w:author="Φλούδα Χριστίνα" w:date="2019-03-13T13:50:00Z">
        <w:r w:rsidRPr="00F9424E">
          <w:rPr>
            <w:rFonts w:eastAsia="Times New Roman"/>
            <w:szCs w:val="24"/>
            <w:lang w:eastAsia="en-US"/>
          </w:rPr>
          <w:t xml:space="preserve">ΒΟΥΤΣΗΣ Ν. ,  σελ. </w:t>
        </w:r>
      </w:ins>
    </w:p>
    <w:p w14:paraId="05E82A3E" w14:textId="77777777" w:rsidR="00F9424E" w:rsidRPr="00F9424E" w:rsidRDefault="00F9424E" w:rsidP="00F9424E">
      <w:pPr>
        <w:spacing w:after="0" w:line="360" w:lineRule="auto"/>
        <w:rPr>
          <w:ins w:id="29" w:author="Φλούδα Χριστίνα" w:date="2019-03-13T13:50:00Z"/>
          <w:rFonts w:eastAsia="Times New Roman"/>
          <w:szCs w:val="24"/>
          <w:lang w:eastAsia="en-US"/>
        </w:rPr>
      </w:pPr>
    </w:p>
    <w:p w14:paraId="36A92DDE" w14:textId="77777777" w:rsidR="00F9424E" w:rsidRPr="00F9424E" w:rsidRDefault="00F9424E" w:rsidP="00F9424E">
      <w:pPr>
        <w:spacing w:after="0" w:line="360" w:lineRule="auto"/>
        <w:rPr>
          <w:ins w:id="30" w:author="Φλούδα Χριστίνα" w:date="2019-03-13T13:50:00Z"/>
          <w:rFonts w:eastAsia="Times New Roman"/>
          <w:szCs w:val="24"/>
          <w:lang w:eastAsia="en-US"/>
        </w:rPr>
      </w:pPr>
      <w:ins w:id="31" w:author="Φλούδα Χριστίνα" w:date="2019-03-13T13:50:00Z">
        <w:r w:rsidRPr="00F9424E">
          <w:rPr>
            <w:rFonts w:eastAsia="Times New Roman"/>
            <w:szCs w:val="24"/>
            <w:lang w:eastAsia="en-US"/>
          </w:rPr>
          <w:t>ΠΡΟΕΔΡΕΥΟΝΤΕΣ</w:t>
        </w:r>
      </w:ins>
    </w:p>
    <w:p w14:paraId="135170F9" w14:textId="77777777" w:rsidR="00F9424E" w:rsidRPr="00F9424E" w:rsidRDefault="00F9424E" w:rsidP="00F9424E">
      <w:pPr>
        <w:spacing w:after="0" w:line="360" w:lineRule="auto"/>
        <w:rPr>
          <w:ins w:id="32" w:author="Φλούδα Χριστίνα" w:date="2019-03-13T13:50:00Z"/>
          <w:rFonts w:eastAsia="Times New Roman"/>
          <w:szCs w:val="24"/>
          <w:lang w:eastAsia="en-US"/>
        </w:rPr>
      </w:pPr>
      <w:ins w:id="33" w:author="Φλούδα Χριστίνα" w:date="2019-03-13T13:50:00Z">
        <w:r w:rsidRPr="00F9424E">
          <w:rPr>
            <w:rFonts w:eastAsia="Times New Roman"/>
            <w:szCs w:val="24"/>
            <w:lang w:eastAsia="en-US"/>
          </w:rPr>
          <w:t>ΚΑΚΛΑΜΑΝΗΣ Ν. , σελ.</w:t>
        </w:r>
        <w:r w:rsidRPr="00F9424E">
          <w:rPr>
            <w:rFonts w:eastAsia="Times New Roman"/>
            <w:szCs w:val="24"/>
            <w:lang w:eastAsia="en-US"/>
          </w:rPr>
          <w:br/>
          <w:t>ΧΡΙΣΤΟΔΟΥΛΟΠΟΥΛΟΥ Α. , σελ.</w:t>
        </w:r>
        <w:r w:rsidRPr="00F9424E">
          <w:rPr>
            <w:rFonts w:eastAsia="Times New Roman"/>
            <w:szCs w:val="24"/>
            <w:lang w:eastAsia="en-US"/>
          </w:rPr>
          <w:br/>
        </w:r>
      </w:ins>
    </w:p>
    <w:p w14:paraId="3667B356" w14:textId="77777777" w:rsidR="00F9424E" w:rsidRPr="00F9424E" w:rsidRDefault="00F9424E" w:rsidP="00F9424E">
      <w:pPr>
        <w:spacing w:after="0" w:line="360" w:lineRule="auto"/>
        <w:rPr>
          <w:ins w:id="34" w:author="Φλούδα Χριστίνα" w:date="2019-03-13T13:50:00Z"/>
          <w:rFonts w:eastAsia="Times New Roman"/>
          <w:szCs w:val="24"/>
          <w:lang w:eastAsia="en-US"/>
        </w:rPr>
      </w:pPr>
    </w:p>
    <w:p w14:paraId="4357AA88" w14:textId="77777777" w:rsidR="00F9424E" w:rsidRPr="00F9424E" w:rsidRDefault="00F9424E" w:rsidP="00F9424E">
      <w:pPr>
        <w:spacing w:after="0" w:line="360" w:lineRule="auto"/>
        <w:rPr>
          <w:ins w:id="35" w:author="Φλούδα Χριστίνα" w:date="2019-03-13T13:50:00Z"/>
          <w:rFonts w:eastAsia="Times New Roman"/>
          <w:szCs w:val="24"/>
          <w:lang w:eastAsia="en-US"/>
        </w:rPr>
      </w:pPr>
      <w:ins w:id="36" w:author="Φλούδα Χριστίνα" w:date="2019-03-13T13:50:00Z">
        <w:r w:rsidRPr="00F9424E">
          <w:rPr>
            <w:rFonts w:eastAsia="Times New Roman"/>
            <w:szCs w:val="24"/>
            <w:lang w:eastAsia="en-US"/>
          </w:rPr>
          <w:t>ΟΜΙΛΗΤΕΣ</w:t>
        </w:r>
      </w:ins>
    </w:p>
    <w:p w14:paraId="537E8F9A" w14:textId="1535F767" w:rsidR="00F9424E" w:rsidRDefault="00F9424E" w:rsidP="00F9424E">
      <w:pPr>
        <w:spacing w:line="600" w:lineRule="auto"/>
        <w:ind w:firstLine="720"/>
        <w:contextualSpacing/>
        <w:jc w:val="center"/>
        <w:rPr>
          <w:ins w:id="37" w:author="Φλούδα Χριστίνα" w:date="2019-03-13T13:50:00Z"/>
          <w:rFonts w:eastAsia="Times New Roman" w:cs="Times New Roman"/>
          <w:szCs w:val="24"/>
        </w:rPr>
      </w:pPr>
      <w:ins w:id="38" w:author="Φλούδα Χριστίνα" w:date="2019-03-13T13:50:00Z">
        <w:r w:rsidRPr="00F9424E">
          <w:rPr>
            <w:rFonts w:eastAsia="Times New Roman"/>
            <w:szCs w:val="24"/>
            <w:lang w:eastAsia="en-US"/>
          </w:rPr>
          <w:br/>
          <w:t>Α. Επί της Ειδικής Ημερήσιας Διάταξης:</w:t>
        </w:r>
        <w:r w:rsidRPr="00F9424E">
          <w:rPr>
            <w:rFonts w:eastAsia="Times New Roman"/>
            <w:szCs w:val="24"/>
            <w:lang w:eastAsia="en-US"/>
          </w:rPr>
          <w:br/>
          <w:t>ΑΚΡΙΩΤΗΣ Γ. , σελ.</w:t>
        </w:r>
        <w:r w:rsidRPr="00F9424E">
          <w:rPr>
            <w:rFonts w:eastAsia="Times New Roman"/>
            <w:szCs w:val="24"/>
            <w:lang w:eastAsia="en-US"/>
          </w:rPr>
          <w:br/>
          <w:t>ΑΜΥΡΑΣ Γ. , σελ.</w:t>
        </w:r>
        <w:r w:rsidRPr="00F9424E">
          <w:rPr>
            <w:rFonts w:eastAsia="Times New Roman"/>
            <w:szCs w:val="24"/>
            <w:lang w:eastAsia="en-US"/>
          </w:rPr>
          <w:br/>
          <w:t>ΑΝΑΓΝΩΣΤΟΠΟΥΛΟΥ Α. , σελ.</w:t>
        </w:r>
        <w:r w:rsidRPr="00F9424E">
          <w:rPr>
            <w:rFonts w:eastAsia="Times New Roman"/>
            <w:szCs w:val="24"/>
            <w:lang w:eastAsia="en-US"/>
          </w:rPr>
          <w:br/>
          <w:t>ΑΝΤΩΝΙΟΥ Χ. , σελ.</w:t>
        </w:r>
        <w:r w:rsidRPr="00F9424E">
          <w:rPr>
            <w:rFonts w:eastAsia="Times New Roman"/>
            <w:szCs w:val="24"/>
            <w:lang w:eastAsia="en-US"/>
          </w:rPr>
          <w:br/>
          <w:t>ΒΟΥΛΤΕΨΗ Σ. , σελ.</w:t>
        </w:r>
        <w:r w:rsidRPr="00F9424E">
          <w:rPr>
            <w:rFonts w:eastAsia="Times New Roman"/>
            <w:szCs w:val="24"/>
            <w:lang w:eastAsia="en-US"/>
          </w:rPr>
          <w:br/>
          <w:t>ΓΕΝΝΗΜΑΤΑ Φ. , σελ.</w:t>
        </w:r>
        <w:r w:rsidRPr="00F9424E">
          <w:rPr>
            <w:rFonts w:eastAsia="Times New Roman"/>
            <w:szCs w:val="24"/>
            <w:lang w:eastAsia="en-US"/>
          </w:rPr>
          <w:br/>
          <w:t>ΓΕΝΝΙΑ Γ. , σελ.</w:t>
        </w:r>
        <w:r w:rsidRPr="00F9424E">
          <w:rPr>
            <w:rFonts w:eastAsia="Times New Roman"/>
            <w:szCs w:val="24"/>
            <w:lang w:eastAsia="en-US"/>
          </w:rPr>
          <w:br/>
          <w:t>ΓΚΑΡΑ Α. , σελ.</w:t>
        </w:r>
        <w:r w:rsidRPr="00F9424E">
          <w:rPr>
            <w:rFonts w:eastAsia="Times New Roman"/>
            <w:szCs w:val="24"/>
            <w:lang w:eastAsia="en-US"/>
          </w:rPr>
          <w:br/>
          <w:t>ΕΜΜΑΝΟΥΗΛΙΔΗΣ Δ. , σελ.</w:t>
        </w:r>
        <w:r w:rsidRPr="00F9424E">
          <w:rPr>
            <w:rFonts w:eastAsia="Times New Roman"/>
            <w:szCs w:val="24"/>
            <w:lang w:eastAsia="en-US"/>
          </w:rPr>
          <w:br/>
          <w:t>ΘΕΛΕΡΙΤΗ Μ. , σελ.</w:t>
        </w:r>
        <w:r w:rsidRPr="00F9424E">
          <w:rPr>
            <w:rFonts w:eastAsia="Times New Roman"/>
            <w:szCs w:val="24"/>
            <w:lang w:eastAsia="en-US"/>
          </w:rPr>
          <w:br/>
          <w:t>ΘΕΟΔΩΡΑΚΗΣ Σ. , σελ.</w:t>
        </w:r>
        <w:r w:rsidRPr="00F9424E">
          <w:rPr>
            <w:rFonts w:eastAsia="Times New Roman"/>
            <w:szCs w:val="24"/>
            <w:lang w:eastAsia="en-US"/>
          </w:rPr>
          <w:br/>
          <w:t>ΚΑΡΑΜΑΝΛΗΣ Κ. του Αχ. , σελ.</w:t>
        </w:r>
        <w:r w:rsidRPr="00F9424E">
          <w:rPr>
            <w:rFonts w:eastAsia="Times New Roman"/>
            <w:szCs w:val="24"/>
            <w:lang w:eastAsia="en-US"/>
          </w:rPr>
          <w:br/>
          <w:t>ΚΑΤΣΙΚΗΣ Κ. , σελ.</w:t>
        </w:r>
        <w:r w:rsidRPr="00F9424E">
          <w:rPr>
            <w:rFonts w:eastAsia="Times New Roman"/>
            <w:szCs w:val="24"/>
            <w:lang w:eastAsia="en-US"/>
          </w:rPr>
          <w:br/>
          <w:t>ΚΕΡΑΜΕΩΣ Ν. , σελ.</w:t>
        </w:r>
        <w:r w:rsidRPr="00F9424E">
          <w:rPr>
            <w:rFonts w:eastAsia="Times New Roman"/>
            <w:szCs w:val="24"/>
            <w:lang w:eastAsia="en-US"/>
          </w:rPr>
          <w:br/>
          <w:t>ΚΟΥΤΣΟΥΜΠΑΣ Δ. , σελ.</w:t>
        </w:r>
        <w:r w:rsidRPr="00F9424E">
          <w:rPr>
            <w:rFonts w:eastAsia="Times New Roman"/>
            <w:szCs w:val="24"/>
            <w:lang w:eastAsia="en-US"/>
          </w:rPr>
          <w:br/>
          <w:t>ΛΕΒΕΝΤΗΣ Β. , σελ.</w:t>
        </w:r>
        <w:r w:rsidRPr="00F9424E">
          <w:rPr>
            <w:rFonts w:eastAsia="Times New Roman"/>
            <w:szCs w:val="24"/>
            <w:lang w:eastAsia="en-US"/>
          </w:rPr>
          <w:br/>
          <w:t>ΛΙΒΑΝΙΟΥ Ζ. , σελ.</w:t>
        </w:r>
        <w:r w:rsidRPr="00F9424E">
          <w:rPr>
            <w:rFonts w:eastAsia="Times New Roman"/>
            <w:szCs w:val="24"/>
            <w:lang w:eastAsia="en-US"/>
          </w:rPr>
          <w:br/>
          <w:t>ΛΟΒΕΡΔΟΣ Α. , σελ.</w:t>
        </w:r>
        <w:r w:rsidRPr="00F9424E">
          <w:rPr>
            <w:rFonts w:eastAsia="Times New Roman"/>
            <w:szCs w:val="24"/>
            <w:lang w:eastAsia="en-US"/>
          </w:rPr>
          <w:br/>
          <w:t>ΜΗΤΣΟΤΑΚΗΣ Κ. , σελ.</w:t>
        </w:r>
        <w:r w:rsidRPr="00F9424E">
          <w:rPr>
            <w:rFonts w:eastAsia="Times New Roman"/>
            <w:szCs w:val="24"/>
            <w:lang w:eastAsia="en-US"/>
          </w:rPr>
          <w:br/>
          <w:t>ΜΠΑΡΓΙΩΤΑΣ Κ. , σελ.</w:t>
        </w:r>
        <w:r w:rsidRPr="00F9424E">
          <w:rPr>
            <w:rFonts w:eastAsia="Times New Roman"/>
            <w:szCs w:val="24"/>
            <w:lang w:eastAsia="en-US"/>
          </w:rPr>
          <w:br/>
          <w:t>ΝΙΚΟΛΟΠΟΥΛΟΣ Ν. , σελ.</w:t>
        </w:r>
        <w:r w:rsidRPr="00F9424E">
          <w:rPr>
            <w:rFonts w:eastAsia="Times New Roman"/>
            <w:szCs w:val="24"/>
            <w:lang w:eastAsia="en-US"/>
          </w:rPr>
          <w:br/>
          <w:t>ΠΑΝΑΓΙΩΤΑΡΟΣ Η. , σελ.</w:t>
        </w:r>
        <w:r w:rsidRPr="00F9424E">
          <w:rPr>
            <w:rFonts w:eastAsia="Times New Roman"/>
            <w:szCs w:val="24"/>
            <w:lang w:eastAsia="en-US"/>
          </w:rPr>
          <w:br/>
          <w:t>ΠΑΠΠΑΣ Χ. , σελ.</w:t>
        </w:r>
        <w:r w:rsidRPr="00F9424E">
          <w:rPr>
            <w:rFonts w:eastAsia="Times New Roman"/>
            <w:szCs w:val="24"/>
            <w:lang w:eastAsia="en-US"/>
          </w:rPr>
          <w:br/>
          <w:t>ΡΙΖΟΣ Δ. , σελ.</w:t>
        </w:r>
        <w:r w:rsidRPr="00F9424E">
          <w:rPr>
            <w:rFonts w:eastAsia="Times New Roman"/>
            <w:szCs w:val="24"/>
            <w:lang w:eastAsia="en-US"/>
          </w:rPr>
          <w:br/>
          <w:t>ΣΑΡΙΔΗΣ Ι. , σελ.</w:t>
        </w:r>
        <w:r w:rsidRPr="00F9424E">
          <w:rPr>
            <w:rFonts w:eastAsia="Times New Roman"/>
            <w:szCs w:val="24"/>
            <w:lang w:eastAsia="en-US"/>
          </w:rPr>
          <w:br/>
          <w:t>ΣΤΕΦΟΣ Ι. , σελ.</w:t>
        </w:r>
        <w:r w:rsidRPr="00F9424E">
          <w:rPr>
            <w:rFonts w:eastAsia="Times New Roman"/>
            <w:szCs w:val="24"/>
            <w:lang w:eastAsia="en-US"/>
          </w:rPr>
          <w:br/>
          <w:t>ΣΥΝΤΥΧΑΚΗΣ Ε. , σελ.</w:t>
        </w:r>
        <w:r w:rsidRPr="00F9424E">
          <w:rPr>
            <w:rFonts w:eastAsia="Times New Roman"/>
            <w:szCs w:val="24"/>
            <w:lang w:eastAsia="en-US"/>
          </w:rPr>
          <w:br/>
          <w:t>ΤΡΙΑΝΤΑΦΥΛΛΟΥ Μ. , σελ.</w:t>
        </w:r>
        <w:r w:rsidRPr="00F9424E">
          <w:rPr>
            <w:rFonts w:eastAsia="Times New Roman"/>
            <w:szCs w:val="24"/>
            <w:lang w:eastAsia="en-US"/>
          </w:rPr>
          <w:br/>
          <w:t>ΤΣΙΑΡΑΣ Κ. , σελ.</w:t>
        </w:r>
        <w:r w:rsidRPr="00F9424E">
          <w:rPr>
            <w:rFonts w:eastAsia="Times New Roman"/>
            <w:szCs w:val="24"/>
            <w:lang w:eastAsia="en-US"/>
          </w:rPr>
          <w:br/>
          <w:t>ΤΣΙΠΡΑΣ Α. , σελ.</w:t>
        </w:r>
        <w:r w:rsidRPr="00F9424E">
          <w:rPr>
            <w:rFonts w:eastAsia="Times New Roman"/>
            <w:szCs w:val="24"/>
            <w:lang w:eastAsia="en-US"/>
          </w:rPr>
          <w:br/>
          <w:t>ΦΙΛΗΣ Ν. , σελ.</w:t>
        </w:r>
        <w:r w:rsidRPr="00F9424E">
          <w:rPr>
            <w:rFonts w:eastAsia="Times New Roman"/>
            <w:szCs w:val="24"/>
            <w:lang w:eastAsia="en-US"/>
          </w:rPr>
          <w:br/>
          <w:t>ΦΩΤΙΟΥ Θ. , σελ.</w:t>
        </w:r>
        <w:r w:rsidRPr="00F9424E">
          <w:rPr>
            <w:rFonts w:eastAsia="Times New Roman"/>
            <w:szCs w:val="24"/>
            <w:lang w:eastAsia="en-US"/>
          </w:rPr>
          <w:br/>
          <w:t>ΧΑΡΑΚΟΠΟΥΛΟΣ Μ. , σελ.</w:t>
        </w:r>
        <w:r w:rsidRPr="00F9424E">
          <w:rPr>
            <w:rFonts w:eastAsia="Times New Roman"/>
            <w:szCs w:val="24"/>
            <w:lang w:eastAsia="en-US"/>
          </w:rPr>
          <w:br/>
        </w:r>
        <w:r w:rsidRPr="00F9424E">
          <w:rPr>
            <w:rFonts w:eastAsia="Times New Roman"/>
            <w:szCs w:val="24"/>
            <w:lang w:eastAsia="en-US"/>
          </w:rPr>
          <w:br/>
          <w:t>Β. Επί διαδικαστικού θέματος:</w:t>
        </w:r>
        <w:r w:rsidRPr="00F9424E">
          <w:rPr>
            <w:rFonts w:eastAsia="Times New Roman"/>
            <w:szCs w:val="24"/>
            <w:lang w:eastAsia="en-US"/>
          </w:rPr>
          <w:br/>
          <w:t>ΚΑΚΛΑΜΑΝΗΣ Ν. , σελ.</w:t>
        </w:r>
        <w:r w:rsidRPr="00F9424E">
          <w:rPr>
            <w:rFonts w:eastAsia="Times New Roman"/>
            <w:szCs w:val="24"/>
            <w:lang w:eastAsia="en-US"/>
          </w:rPr>
          <w:br/>
          <w:t>ΧΡΙΣΤΟΔΟΥΛΟΠΟΥΛΟΥ Α. , σελ.</w:t>
        </w:r>
        <w:r w:rsidRPr="00F9424E">
          <w:rPr>
            <w:rFonts w:eastAsia="Times New Roman"/>
            <w:szCs w:val="24"/>
            <w:lang w:eastAsia="en-US"/>
          </w:rPr>
          <w:br/>
        </w:r>
        <w:r w:rsidRPr="00F9424E">
          <w:rPr>
            <w:rFonts w:eastAsia="Times New Roman"/>
            <w:szCs w:val="24"/>
            <w:lang w:eastAsia="en-US"/>
          </w:rPr>
          <w:br/>
          <w:t>ΠΑΡΕΜΒΑΣΕΙΣ:</w:t>
        </w:r>
        <w:r w:rsidRPr="00F9424E">
          <w:rPr>
            <w:rFonts w:eastAsia="Times New Roman"/>
            <w:szCs w:val="24"/>
            <w:lang w:eastAsia="en-US"/>
          </w:rPr>
          <w:br/>
          <w:t>ΑΘΑΝΑΣΙΟΥ Χ. , σελ.</w:t>
        </w:r>
        <w:r w:rsidRPr="00F9424E">
          <w:rPr>
            <w:rFonts w:eastAsia="Times New Roman"/>
            <w:szCs w:val="24"/>
            <w:lang w:eastAsia="en-US"/>
          </w:rPr>
          <w:br/>
          <w:t>ΕΜΜΑΝΟΥΗΛΙΔΗΣ Δ. , σελ.</w:t>
        </w:r>
        <w:r w:rsidRPr="00F9424E">
          <w:rPr>
            <w:rFonts w:eastAsia="Times New Roman"/>
            <w:szCs w:val="24"/>
            <w:lang w:eastAsia="en-US"/>
          </w:rPr>
          <w:br/>
        </w:r>
      </w:ins>
    </w:p>
    <w:p w14:paraId="692985B0" w14:textId="6B771C1E" w:rsidR="00F93F98" w:rsidRDefault="00F9424E">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692985B1"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692985B2"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ΠΡΟΕΔΡΕΥΟΜΕΝ</w:t>
      </w:r>
      <w:bookmarkStart w:id="39" w:name="_GoBack"/>
      <w:bookmarkEnd w:id="39"/>
      <w:r>
        <w:rPr>
          <w:rFonts w:eastAsia="Times New Roman" w:cs="Times New Roman"/>
          <w:szCs w:val="24"/>
        </w:rPr>
        <w:t>ΗΣ ΚΟΙΝΟΒΟΥΛΕΥΤΙΚΗΣ ΔΗΜΟΚΡΑΤΙΑΣ</w:t>
      </w:r>
    </w:p>
    <w:p w14:paraId="692985B3"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ΣΥΝΟΔΟΣ Δ΄</w:t>
      </w:r>
    </w:p>
    <w:p w14:paraId="692985B4"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ΣΥΝΕΔΡΙΑΣΗ ΠΘ΄</w:t>
      </w:r>
    </w:p>
    <w:p w14:paraId="692985B5"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Τρίτη 5 Μαρτίου 2019</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ρωί)</w:t>
      </w:r>
    </w:p>
    <w:p w14:paraId="692985B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Αθήνα, σήμερα στις 5 Μαρτίου 2019, ημέρα Τρίτη και ώρα 9.48΄</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0F40FC">
        <w:rPr>
          <w:rFonts w:eastAsia="Times New Roman" w:cs="Times New Roman"/>
          <w:b/>
          <w:szCs w:val="24"/>
        </w:rPr>
        <w:t>ΑΝΑΣΤΑΣΙΑΣ ΧΡΙΣΤΟΔΟΥΛΟΠΟΥΛΟΥ</w:t>
      </w:r>
      <w:r>
        <w:rPr>
          <w:rFonts w:eastAsia="Times New Roman" w:cs="Times New Roman"/>
          <w:szCs w:val="24"/>
        </w:rPr>
        <w:t xml:space="preserve">. </w:t>
      </w:r>
    </w:p>
    <w:p w14:paraId="692985B7"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αρχίζει η</w:t>
      </w:r>
      <w:r>
        <w:rPr>
          <w:rFonts w:eastAsia="Times New Roman" w:cs="Times New Roman"/>
          <w:szCs w:val="24"/>
        </w:rPr>
        <w:t xml:space="preserve"> συνεδρίαση.</w:t>
      </w:r>
    </w:p>
    <w:p w14:paraId="692985B8" w14:textId="77777777" w:rsidR="00F93F98" w:rsidRDefault="00F9424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Εισερχόμαστε στην </w:t>
      </w:r>
    </w:p>
    <w:p w14:paraId="692985B9" w14:textId="77777777" w:rsidR="00F93F98" w:rsidRDefault="00F9424E">
      <w:pPr>
        <w:tabs>
          <w:tab w:val="left" w:pos="2940"/>
        </w:tabs>
        <w:spacing w:line="600" w:lineRule="auto"/>
        <w:ind w:firstLine="720"/>
        <w:jc w:val="center"/>
        <w:rPr>
          <w:rFonts w:eastAsia="Times New Roman" w:cs="Times New Roman"/>
          <w:b/>
          <w:szCs w:val="24"/>
        </w:rPr>
      </w:pPr>
      <w:r w:rsidRPr="002B5E42">
        <w:rPr>
          <w:rFonts w:eastAsia="Times New Roman" w:cs="Times New Roman"/>
          <w:b/>
          <w:szCs w:val="24"/>
        </w:rPr>
        <w:t xml:space="preserve">ΕΙΔΙΚΗ ΗΜΕΡΗΣΙΑ ΔΙΑΤΑΞΗ </w:t>
      </w:r>
    </w:p>
    <w:p w14:paraId="692985BA" w14:textId="77777777" w:rsidR="00F93F98" w:rsidRDefault="00F9424E">
      <w:pPr>
        <w:tabs>
          <w:tab w:val="left" w:pos="2940"/>
        </w:tabs>
        <w:spacing w:line="600" w:lineRule="auto"/>
        <w:ind w:firstLine="720"/>
        <w:jc w:val="both"/>
        <w:rPr>
          <w:rFonts w:eastAsia="Times New Roman" w:cs="Times New Roman"/>
          <w:szCs w:val="24"/>
        </w:rPr>
      </w:pPr>
      <w:r w:rsidRPr="002B5E42">
        <w:rPr>
          <w:rFonts w:eastAsia="Times New Roman" w:cs="Times New Roman"/>
          <w:szCs w:val="24"/>
        </w:rPr>
        <w:lastRenderedPageBreak/>
        <w:t>Συζήτηση επί της Εκθέσεως της Διακομματικής Κοινοβουλευτικής Επιτροπής «για το δημογραφικό», σύμφωνα με το άρθρο 45</w:t>
      </w:r>
      <w:r>
        <w:rPr>
          <w:rFonts w:eastAsia="Times New Roman" w:cs="Times New Roman"/>
          <w:szCs w:val="24"/>
        </w:rPr>
        <w:t xml:space="preserve"> </w:t>
      </w:r>
      <w:r w:rsidRPr="002B5E42">
        <w:rPr>
          <w:rFonts w:eastAsia="Times New Roman" w:cs="Times New Roman"/>
          <w:szCs w:val="24"/>
        </w:rPr>
        <w:t>π</w:t>
      </w:r>
      <w:r>
        <w:rPr>
          <w:rFonts w:eastAsia="Times New Roman" w:cs="Times New Roman"/>
          <w:szCs w:val="24"/>
        </w:rPr>
        <w:t>αρ</w:t>
      </w:r>
      <w:r>
        <w:rPr>
          <w:rFonts w:eastAsia="Times New Roman" w:cs="Times New Roman"/>
          <w:szCs w:val="24"/>
        </w:rPr>
        <w:t>άγραφος</w:t>
      </w:r>
      <w:r>
        <w:rPr>
          <w:rFonts w:eastAsia="Times New Roman" w:cs="Times New Roman"/>
          <w:szCs w:val="24"/>
        </w:rPr>
        <w:t xml:space="preserve"> 2 του Κανονισμού της Βουλής, κ</w:t>
      </w:r>
      <w:r w:rsidRPr="0035328B">
        <w:rPr>
          <w:rFonts w:eastAsia="Times New Roman" w:cs="Times New Roman"/>
          <w:szCs w:val="24"/>
        </w:rPr>
        <w:t>ατόπιν προτάσεως της Κυβέρνησης</w:t>
      </w:r>
      <w:r>
        <w:rPr>
          <w:rFonts w:eastAsia="Times New Roman" w:cs="Times New Roman"/>
          <w:szCs w:val="24"/>
        </w:rPr>
        <w:t>,</w:t>
      </w:r>
      <w:r w:rsidRPr="0035328B">
        <w:rPr>
          <w:rFonts w:eastAsia="Times New Roman" w:cs="Times New Roman"/>
          <w:szCs w:val="24"/>
        </w:rPr>
        <w:t xml:space="preserve"> σύμφωνα μ</w:t>
      </w:r>
      <w:r w:rsidRPr="0035328B">
        <w:rPr>
          <w:rFonts w:eastAsia="Times New Roman" w:cs="Times New Roman"/>
          <w:szCs w:val="24"/>
        </w:rPr>
        <w:t>ε την υπ</w:t>
      </w:r>
      <w:r>
        <w:rPr>
          <w:rFonts w:eastAsia="Times New Roman" w:cs="Times New Roman"/>
          <w:szCs w:val="24"/>
        </w:rPr>
        <w:t>’</w:t>
      </w:r>
      <w:r w:rsidRPr="0035328B">
        <w:rPr>
          <w:rFonts w:eastAsia="Times New Roman" w:cs="Times New Roman"/>
          <w:szCs w:val="24"/>
        </w:rPr>
        <w:t xml:space="preserve"> αριθμόν πρωτοκόλλου Ει</w:t>
      </w:r>
      <w:r>
        <w:rPr>
          <w:rFonts w:eastAsia="Times New Roman" w:cs="Times New Roman"/>
          <w:szCs w:val="24"/>
        </w:rPr>
        <w:t>δικής Γραμματείας της Βουλής 85</w:t>
      </w:r>
      <w:r w:rsidRPr="0035328B">
        <w:rPr>
          <w:rFonts w:eastAsia="Times New Roman" w:cs="Times New Roman"/>
          <w:szCs w:val="24"/>
        </w:rPr>
        <w:t>4/20</w:t>
      </w:r>
      <w:r>
        <w:rPr>
          <w:rFonts w:eastAsia="Times New Roman" w:cs="Times New Roman"/>
          <w:szCs w:val="24"/>
        </w:rPr>
        <w:t>-2-20</w:t>
      </w:r>
      <w:r w:rsidRPr="0035328B">
        <w:rPr>
          <w:rFonts w:eastAsia="Times New Roman" w:cs="Times New Roman"/>
          <w:szCs w:val="24"/>
        </w:rPr>
        <w:t>19 επιστολή της αρμόδιας Αναπληρώτριας Υπουργού Εργασίας</w:t>
      </w:r>
      <w:r>
        <w:rPr>
          <w:rFonts w:eastAsia="Times New Roman" w:cs="Times New Roman"/>
          <w:szCs w:val="24"/>
        </w:rPr>
        <w:t>,</w:t>
      </w:r>
      <w:r w:rsidRPr="0035328B">
        <w:rPr>
          <w:rFonts w:eastAsia="Times New Roman" w:cs="Times New Roman"/>
          <w:szCs w:val="24"/>
        </w:rPr>
        <w:t xml:space="preserve"> Κοινωνικής Ασφάλισης κ</w:t>
      </w:r>
      <w:r>
        <w:rPr>
          <w:rFonts w:eastAsia="Times New Roman" w:cs="Times New Roman"/>
          <w:szCs w:val="24"/>
        </w:rPr>
        <w:t>αι Κοινωνικής Αλληλεγγύης κ</w:t>
      </w:r>
      <w:r>
        <w:rPr>
          <w:rFonts w:eastAsia="Times New Roman" w:cs="Times New Roman"/>
          <w:szCs w:val="24"/>
        </w:rPr>
        <w:t>.</w:t>
      </w:r>
      <w:r w:rsidRPr="0035328B">
        <w:rPr>
          <w:rFonts w:eastAsia="Times New Roman" w:cs="Times New Roman"/>
          <w:szCs w:val="24"/>
        </w:rPr>
        <w:t xml:space="preserve"> Θεανώς Φωτίου</w:t>
      </w:r>
      <w:r>
        <w:rPr>
          <w:rFonts w:eastAsia="Times New Roman" w:cs="Times New Roman"/>
          <w:szCs w:val="24"/>
        </w:rPr>
        <w:t>.</w:t>
      </w:r>
      <w:r w:rsidRPr="0035328B">
        <w:rPr>
          <w:rFonts w:eastAsia="Times New Roman" w:cs="Times New Roman"/>
          <w:szCs w:val="24"/>
        </w:rPr>
        <w:t xml:space="preserve"> </w:t>
      </w:r>
    </w:p>
    <w:p w14:paraId="692985BB"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t>Η συζήτηση θα διεξαχθεί με ανάλογη εφαρμογή του άρθρου 137</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άγραφος</w:t>
      </w:r>
      <w:r w:rsidRPr="0035328B">
        <w:rPr>
          <w:rFonts w:eastAsia="Times New Roman" w:cs="Times New Roman"/>
          <w:szCs w:val="24"/>
        </w:rPr>
        <w:t xml:space="preserve"> 2 του Κανονισμού της Βουλής</w:t>
      </w:r>
      <w:r>
        <w:rPr>
          <w:rFonts w:eastAsia="Times New Roman" w:cs="Times New Roman"/>
          <w:szCs w:val="24"/>
        </w:rPr>
        <w:t>,</w:t>
      </w:r>
      <w:r w:rsidRPr="0035328B">
        <w:rPr>
          <w:rFonts w:eastAsia="Times New Roman" w:cs="Times New Roman"/>
          <w:szCs w:val="24"/>
        </w:rPr>
        <w:t xml:space="preserve"> δηλαδή με τη διαδικασία της γενικευμένης συζήτησης επερώτησης</w:t>
      </w:r>
      <w:r>
        <w:rPr>
          <w:rFonts w:eastAsia="Times New Roman" w:cs="Times New Roman"/>
          <w:szCs w:val="24"/>
        </w:rPr>
        <w:t>.</w:t>
      </w:r>
      <w:r w:rsidRPr="0035328B">
        <w:rPr>
          <w:rFonts w:eastAsia="Times New Roman" w:cs="Times New Roman"/>
          <w:szCs w:val="24"/>
        </w:rPr>
        <w:t xml:space="preserve"> </w:t>
      </w:r>
    </w:p>
    <w:p w14:paraId="692985BC"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t>Σύμφωνα με την απόφαση της Διάσκεψης των Προέδρων προτείνω στη συζήτηση</w:t>
      </w:r>
      <w:r>
        <w:rPr>
          <w:rFonts w:eastAsia="Times New Roman" w:cs="Times New Roman"/>
          <w:szCs w:val="24"/>
        </w:rPr>
        <w:t>,</w:t>
      </w:r>
      <w:r w:rsidRPr="0035328B">
        <w:rPr>
          <w:rFonts w:eastAsia="Times New Roman" w:cs="Times New Roman"/>
          <w:szCs w:val="24"/>
        </w:rPr>
        <w:t xml:space="preserve"> να συμμετέχουν και τα </w:t>
      </w:r>
      <w:r>
        <w:rPr>
          <w:rFonts w:eastAsia="Times New Roman" w:cs="Times New Roman"/>
          <w:szCs w:val="24"/>
        </w:rPr>
        <w:t>είκοσι τρία</w:t>
      </w:r>
      <w:r w:rsidRPr="0035328B">
        <w:rPr>
          <w:rFonts w:eastAsia="Times New Roman" w:cs="Times New Roman"/>
          <w:szCs w:val="24"/>
        </w:rPr>
        <w:t xml:space="preserve"> μέλ</w:t>
      </w:r>
      <w:r>
        <w:rPr>
          <w:rFonts w:eastAsia="Times New Roman" w:cs="Times New Roman"/>
          <w:szCs w:val="24"/>
        </w:rPr>
        <w:t>η</w:t>
      </w:r>
      <w:r>
        <w:rPr>
          <w:rFonts w:eastAsia="Times New Roman" w:cs="Times New Roman"/>
          <w:szCs w:val="24"/>
        </w:rPr>
        <w:t>-</w:t>
      </w:r>
      <w:r w:rsidRPr="0035328B">
        <w:rPr>
          <w:rFonts w:eastAsia="Times New Roman" w:cs="Times New Roman"/>
          <w:szCs w:val="24"/>
        </w:rPr>
        <w:t xml:space="preserve">Βουλευτές της </w:t>
      </w:r>
      <w:r>
        <w:rPr>
          <w:rFonts w:eastAsia="Times New Roman" w:cs="Times New Roman"/>
          <w:szCs w:val="24"/>
        </w:rPr>
        <w:t>δ</w:t>
      </w:r>
      <w:r w:rsidRPr="0035328B">
        <w:rPr>
          <w:rFonts w:eastAsia="Times New Roman" w:cs="Times New Roman"/>
          <w:szCs w:val="24"/>
        </w:rPr>
        <w:t xml:space="preserve">ιακομματικής </w:t>
      </w:r>
      <w:r>
        <w:rPr>
          <w:rFonts w:eastAsia="Times New Roman" w:cs="Times New Roman"/>
          <w:szCs w:val="24"/>
        </w:rPr>
        <w:t>κ</w:t>
      </w:r>
      <w:r w:rsidRPr="0035328B">
        <w:rPr>
          <w:rFonts w:eastAsia="Times New Roman" w:cs="Times New Roman"/>
          <w:szCs w:val="24"/>
        </w:rPr>
        <w:t xml:space="preserve">οινοβουλευτικής </w:t>
      </w:r>
      <w:r>
        <w:rPr>
          <w:rFonts w:eastAsia="Times New Roman" w:cs="Times New Roman"/>
          <w:szCs w:val="24"/>
        </w:rPr>
        <w:t>ε</w:t>
      </w:r>
      <w:r w:rsidRPr="0035328B">
        <w:rPr>
          <w:rFonts w:eastAsia="Times New Roman" w:cs="Times New Roman"/>
          <w:szCs w:val="24"/>
        </w:rPr>
        <w:t xml:space="preserve">πιτροπής για το </w:t>
      </w:r>
      <w:r>
        <w:rPr>
          <w:rFonts w:eastAsia="Times New Roman" w:cs="Times New Roman"/>
          <w:szCs w:val="24"/>
        </w:rPr>
        <w:t>δ</w:t>
      </w:r>
      <w:r w:rsidRPr="0035328B">
        <w:rPr>
          <w:rFonts w:eastAsia="Times New Roman" w:cs="Times New Roman"/>
          <w:szCs w:val="24"/>
        </w:rPr>
        <w:t>ημογραφικό</w:t>
      </w:r>
      <w:r>
        <w:rPr>
          <w:rFonts w:eastAsia="Times New Roman" w:cs="Times New Roman"/>
          <w:szCs w:val="24"/>
        </w:rPr>
        <w:t>,</w:t>
      </w:r>
      <w:r w:rsidRPr="0035328B">
        <w:rPr>
          <w:rFonts w:eastAsia="Times New Roman" w:cs="Times New Roman"/>
          <w:szCs w:val="24"/>
        </w:rPr>
        <w:t xml:space="preserve"> εφόσον</w:t>
      </w:r>
      <w:r>
        <w:rPr>
          <w:rFonts w:eastAsia="Times New Roman" w:cs="Times New Roman"/>
          <w:szCs w:val="24"/>
        </w:rPr>
        <w:t>,</w:t>
      </w:r>
      <w:r w:rsidRPr="0035328B">
        <w:rPr>
          <w:rFonts w:eastAsia="Times New Roman" w:cs="Times New Roman"/>
          <w:szCs w:val="24"/>
        </w:rPr>
        <w:t xml:space="preserve"> βέβαια</w:t>
      </w:r>
      <w:r>
        <w:rPr>
          <w:rFonts w:eastAsia="Times New Roman" w:cs="Times New Roman"/>
          <w:szCs w:val="24"/>
        </w:rPr>
        <w:t>,</w:t>
      </w:r>
      <w:r w:rsidRPr="0035328B">
        <w:rPr>
          <w:rFonts w:eastAsia="Times New Roman" w:cs="Times New Roman"/>
          <w:szCs w:val="24"/>
        </w:rPr>
        <w:t xml:space="preserve"> το επιθυμούν</w:t>
      </w:r>
      <w:r>
        <w:rPr>
          <w:rFonts w:eastAsia="Times New Roman" w:cs="Times New Roman"/>
          <w:szCs w:val="24"/>
        </w:rPr>
        <w:t>.</w:t>
      </w:r>
    </w:p>
    <w:p w14:paraId="692985BD"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lastRenderedPageBreak/>
        <w:t xml:space="preserve">Ειδικότερα η συζήτηση θα αρχίσει με την ομιλία της Βουλευτού </w:t>
      </w:r>
      <w:r>
        <w:rPr>
          <w:rFonts w:eastAsia="Times New Roman" w:cs="Times New Roman"/>
          <w:szCs w:val="24"/>
        </w:rPr>
        <w:t>Αχαΐας της Κ</w:t>
      </w:r>
      <w:r w:rsidRPr="0035328B">
        <w:rPr>
          <w:rFonts w:eastAsia="Times New Roman" w:cs="Times New Roman"/>
          <w:szCs w:val="24"/>
        </w:rPr>
        <w:t xml:space="preserve">οινοβουλευτικής </w:t>
      </w:r>
      <w:r>
        <w:rPr>
          <w:rFonts w:eastAsia="Times New Roman" w:cs="Times New Roman"/>
          <w:szCs w:val="24"/>
        </w:rPr>
        <w:t>Ο</w:t>
      </w:r>
      <w:r w:rsidRPr="0035328B">
        <w:rPr>
          <w:rFonts w:eastAsia="Times New Roman" w:cs="Times New Roman"/>
          <w:szCs w:val="24"/>
        </w:rPr>
        <w:t xml:space="preserve">μάδας </w:t>
      </w:r>
      <w:r>
        <w:rPr>
          <w:rFonts w:eastAsia="Times New Roman" w:cs="Times New Roman"/>
          <w:szCs w:val="24"/>
        </w:rPr>
        <w:t xml:space="preserve">του </w:t>
      </w:r>
      <w:r w:rsidRPr="0035328B">
        <w:rPr>
          <w:rFonts w:eastAsia="Times New Roman" w:cs="Times New Roman"/>
          <w:szCs w:val="24"/>
        </w:rPr>
        <w:t>ΣΥΡΙΖΑ</w:t>
      </w:r>
      <w:r>
        <w:rPr>
          <w:rFonts w:eastAsia="Times New Roman" w:cs="Times New Roman"/>
          <w:szCs w:val="24"/>
        </w:rPr>
        <w:t>,</w:t>
      </w:r>
      <w:r w:rsidRPr="0035328B">
        <w:rPr>
          <w:rFonts w:eastAsia="Times New Roman" w:cs="Times New Roman"/>
          <w:szCs w:val="24"/>
        </w:rPr>
        <w:t xml:space="preserve"> Προέδρου της </w:t>
      </w:r>
      <w:r>
        <w:rPr>
          <w:rFonts w:eastAsia="Times New Roman" w:cs="Times New Roman"/>
          <w:szCs w:val="24"/>
        </w:rPr>
        <w:t>ε</w:t>
      </w:r>
      <w:r w:rsidRPr="0035328B">
        <w:rPr>
          <w:rFonts w:eastAsia="Times New Roman" w:cs="Times New Roman"/>
          <w:szCs w:val="24"/>
        </w:rPr>
        <w:t>πιτροπής και νυν Αναπληρώτριας Υπουργού Εξωτερικών</w:t>
      </w:r>
      <w:r>
        <w:rPr>
          <w:rFonts w:eastAsia="Times New Roman" w:cs="Times New Roman"/>
          <w:szCs w:val="24"/>
        </w:rPr>
        <w:t>, κ</w:t>
      </w:r>
      <w:r>
        <w:rPr>
          <w:rFonts w:eastAsia="Times New Roman" w:cs="Times New Roman"/>
          <w:szCs w:val="24"/>
        </w:rPr>
        <w:t>.</w:t>
      </w:r>
      <w:r w:rsidRPr="0035328B">
        <w:rPr>
          <w:rFonts w:eastAsia="Times New Roman" w:cs="Times New Roman"/>
          <w:szCs w:val="24"/>
        </w:rPr>
        <w:t xml:space="preserve"> Σία</w:t>
      </w:r>
      <w:r w:rsidRPr="0035328B">
        <w:rPr>
          <w:rFonts w:eastAsia="Times New Roman" w:cs="Times New Roman"/>
          <w:szCs w:val="24"/>
        </w:rPr>
        <w:t>ς Αναγνωστοπούλου</w:t>
      </w:r>
      <w:r>
        <w:rPr>
          <w:rFonts w:eastAsia="Times New Roman" w:cs="Times New Roman"/>
          <w:szCs w:val="24"/>
        </w:rPr>
        <w:t>,</w:t>
      </w:r>
      <w:r w:rsidRPr="0035328B">
        <w:rPr>
          <w:rFonts w:eastAsia="Times New Roman" w:cs="Times New Roman"/>
          <w:szCs w:val="24"/>
        </w:rPr>
        <w:t xml:space="preserve"> μ</w:t>
      </w:r>
      <w:r>
        <w:rPr>
          <w:rFonts w:eastAsia="Times New Roman" w:cs="Times New Roman"/>
          <w:szCs w:val="24"/>
        </w:rPr>
        <w:t>ε χρόνο ομιλίας επτά</w:t>
      </w:r>
      <w:r w:rsidRPr="0035328B">
        <w:rPr>
          <w:rFonts w:eastAsia="Times New Roman" w:cs="Times New Roman"/>
          <w:szCs w:val="24"/>
        </w:rPr>
        <w:t xml:space="preserve"> λεπτά</w:t>
      </w:r>
      <w:r>
        <w:rPr>
          <w:rFonts w:eastAsia="Times New Roman" w:cs="Times New Roman"/>
          <w:szCs w:val="24"/>
        </w:rPr>
        <w:t>.</w:t>
      </w:r>
      <w:r w:rsidRPr="0035328B">
        <w:rPr>
          <w:rFonts w:eastAsia="Times New Roman" w:cs="Times New Roman"/>
          <w:szCs w:val="24"/>
        </w:rPr>
        <w:t xml:space="preserve"> </w:t>
      </w:r>
    </w:p>
    <w:p w14:paraId="692985BE"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t>Στη συνέχεια</w:t>
      </w:r>
      <w:r>
        <w:rPr>
          <w:rFonts w:eastAsia="Times New Roman" w:cs="Times New Roman"/>
          <w:szCs w:val="24"/>
        </w:rPr>
        <w:t xml:space="preserve"> θα εισέλθουμε</w:t>
      </w:r>
      <w:r w:rsidRPr="0035328B">
        <w:rPr>
          <w:rFonts w:eastAsia="Times New Roman" w:cs="Times New Roman"/>
          <w:szCs w:val="24"/>
        </w:rPr>
        <w:t xml:space="preserve"> στις α</w:t>
      </w:r>
      <w:r>
        <w:rPr>
          <w:rFonts w:eastAsia="Times New Roman" w:cs="Times New Roman"/>
          <w:szCs w:val="24"/>
        </w:rPr>
        <w:t>γορεύσεις των ομιλητών επί του ε</w:t>
      </w:r>
      <w:r w:rsidRPr="0035328B">
        <w:rPr>
          <w:rFonts w:eastAsia="Times New Roman" w:cs="Times New Roman"/>
          <w:szCs w:val="24"/>
        </w:rPr>
        <w:t>νιαίου καταλόγου</w:t>
      </w:r>
      <w:r>
        <w:rPr>
          <w:rFonts w:eastAsia="Times New Roman" w:cs="Times New Roman"/>
          <w:szCs w:val="24"/>
        </w:rPr>
        <w:t>, κατ’</w:t>
      </w:r>
      <w:r w:rsidRPr="0035328B">
        <w:rPr>
          <w:rFonts w:eastAsia="Times New Roman" w:cs="Times New Roman"/>
          <w:szCs w:val="24"/>
        </w:rPr>
        <w:t xml:space="preserve"> </w:t>
      </w:r>
      <w:r>
        <w:rPr>
          <w:rFonts w:eastAsia="Times New Roman" w:cs="Times New Roman"/>
          <w:szCs w:val="24"/>
        </w:rPr>
        <w:t xml:space="preserve">εφαρμογή της διάταξης </w:t>
      </w:r>
      <w:r w:rsidRPr="0035328B">
        <w:rPr>
          <w:rFonts w:eastAsia="Times New Roman" w:cs="Times New Roman"/>
          <w:szCs w:val="24"/>
        </w:rPr>
        <w:t>της παρ</w:t>
      </w:r>
      <w:r>
        <w:rPr>
          <w:rFonts w:eastAsia="Times New Roman" w:cs="Times New Roman"/>
          <w:szCs w:val="24"/>
        </w:rPr>
        <w:t>αγράφου</w:t>
      </w:r>
      <w:r w:rsidRPr="0035328B">
        <w:rPr>
          <w:rFonts w:eastAsia="Times New Roman" w:cs="Times New Roman"/>
          <w:szCs w:val="24"/>
        </w:rPr>
        <w:t xml:space="preserve"> 5 του άρθρου 65 του Κανονισμού της Βουλής</w:t>
      </w:r>
      <w:r>
        <w:rPr>
          <w:rFonts w:eastAsia="Times New Roman" w:cs="Times New Roman"/>
          <w:szCs w:val="24"/>
        </w:rPr>
        <w:t>,</w:t>
      </w:r>
      <w:r w:rsidRPr="0035328B">
        <w:rPr>
          <w:rFonts w:eastAsia="Times New Roman" w:cs="Times New Roman"/>
          <w:szCs w:val="24"/>
        </w:rPr>
        <w:t xml:space="preserve"> ο οποίος θα απαρτίζεται από δύο κύκλους</w:t>
      </w:r>
      <w:r w:rsidRPr="0035328B">
        <w:rPr>
          <w:rFonts w:eastAsia="Times New Roman" w:cs="Times New Roman"/>
          <w:szCs w:val="24"/>
        </w:rPr>
        <w:t xml:space="preserve"> ομιλητών</w:t>
      </w:r>
      <w:r>
        <w:rPr>
          <w:rFonts w:eastAsia="Times New Roman" w:cs="Times New Roman"/>
          <w:szCs w:val="24"/>
        </w:rPr>
        <w:t xml:space="preserve"> και</w:t>
      </w:r>
      <w:r w:rsidRPr="0035328B">
        <w:rPr>
          <w:rFonts w:eastAsia="Times New Roman" w:cs="Times New Roman"/>
          <w:szCs w:val="24"/>
        </w:rPr>
        <w:t xml:space="preserve"> αποκλειστικά από Βουλευτές που διετέλεσαν μέλη της </w:t>
      </w:r>
      <w:r>
        <w:rPr>
          <w:rFonts w:eastAsia="Times New Roman" w:cs="Times New Roman"/>
          <w:szCs w:val="24"/>
        </w:rPr>
        <w:t>ε</w:t>
      </w:r>
      <w:r w:rsidRPr="0035328B">
        <w:rPr>
          <w:rFonts w:eastAsia="Times New Roman" w:cs="Times New Roman"/>
          <w:szCs w:val="24"/>
        </w:rPr>
        <w:t>πιτροπής</w:t>
      </w:r>
      <w:r>
        <w:rPr>
          <w:rFonts w:eastAsia="Times New Roman" w:cs="Times New Roman"/>
          <w:szCs w:val="24"/>
        </w:rPr>
        <w:t>,</w:t>
      </w:r>
      <w:r w:rsidRPr="0035328B">
        <w:rPr>
          <w:rFonts w:eastAsia="Times New Roman" w:cs="Times New Roman"/>
          <w:szCs w:val="24"/>
        </w:rPr>
        <w:t xml:space="preserve"> </w:t>
      </w:r>
      <w:r>
        <w:rPr>
          <w:rFonts w:eastAsia="Times New Roman" w:cs="Times New Roman"/>
          <w:szCs w:val="24"/>
        </w:rPr>
        <w:t>εναλλασσόμενοι μεταξύ τους κατ’ αναλογία της δύναμης της Κ</w:t>
      </w:r>
      <w:r w:rsidRPr="0035328B">
        <w:rPr>
          <w:rFonts w:eastAsia="Times New Roman" w:cs="Times New Roman"/>
          <w:szCs w:val="24"/>
        </w:rPr>
        <w:t xml:space="preserve">οινοβουλευτικής </w:t>
      </w:r>
      <w:r>
        <w:rPr>
          <w:rFonts w:eastAsia="Times New Roman" w:cs="Times New Roman"/>
          <w:szCs w:val="24"/>
        </w:rPr>
        <w:t>Ο</w:t>
      </w:r>
      <w:r w:rsidRPr="0035328B">
        <w:rPr>
          <w:rFonts w:eastAsia="Times New Roman" w:cs="Times New Roman"/>
          <w:szCs w:val="24"/>
        </w:rPr>
        <w:t xml:space="preserve">μάδας που εκπροσώπησαν στην </w:t>
      </w:r>
      <w:r>
        <w:rPr>
          <w:rFonts w:eastAsia="Times New Roman" w:cs="Times New Roman"/>
          <w:szCs w:val="24"/>
        </w:rPr>
        <w:t>ε</w:t>
      </w:r>
      <w:r w:rsidRPr="0035328B">
        <w:rPr>
          <w:rFonts w:eastAsia="Times New Roman" w:cs="Times New Roman"/>
          <w:szCs w:val="24"/>
        </w:rPr>
        <w:t>πιτροπή</w:t>
      </w:r>
      <w:r>
        <w:rPr>
          <w:rFonts w:eastAsia="Times New Roman" w:cs="Times New Roman"/>
          <w:szCs w:val="24"/>
        </w:rPr>
        <w:t>.</w:t>
      </w:r>
    </w:p>
    <w:p w14:paraId="692985BF"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t xml:space="preserve">Ο πρώτος κύκλος </w:t>
      </w:r>
      <w:r>
        <w:rPr>
          <w:rFonts w:eastAsia="Times New Roman" w:cs="Times New Roman"/>
          <w:szCs w:val="24"/>
        </w:rPr>
        <w:t xml:space="preserve">θα </w:t>
      </w:r>
      <w:r w:rsidRPr="0035328B">
        <w:rPr>
          <w:rFonts w:eastAsia="Times New Roman" w:cs="Times New Roman"/>
          <w:szCs w:val="24"/>
        </w:rPr>
        <w:t xml:space="preserve">αποτελείται από </w:t>
      </w:r>
      <w:r>
        <w:rPr>
          <w:rFonts w:eastAsia="Times New Roman" w:cs="Times New Roman"/>
          <w:szCs w:val="24"/>
        </w:rPr>
        <w:t xml:space="preserve">δεκατρείς </w:t>
      </w:r>
      <w:r w:rsidRPr="0035328B">
        <w:rPr>
          <w:rFonts w:eastAsia="Times New Roman" w:cs="Times New Roman"/>
          <w:szCs w:val="24"/>
        </w:rPr>
        <w:t>Βουλευτές</w:t>
      </w:r>
      <w:r>
        <w:rPr>
          <w:rFonts w:eastAsia="Times New Roman" w:cs="Times New Roman"/>
          <w:szCs w:val="24"/>
        </w:rPr>
        <w:t>,</w:t>
      </w:r>
      <w:r w:rsidRPr="0035328B">
        <w:rPr>
          <w:rFonts w:eastAsia="Times New Roman" w:cs="Times New Roman"/>
          <w:szCs w:val="24"/>
        </w:rPr>
        <w:t xml:space="preserve"> οι οποίοι θ</w:t>
      </w:r>
      <w:r w:rsidRPr="0035328B">
        <w:rPr>
          <w:rFonts w:eastAsia="Times New Roman" w:cs="Times New Roman"/>
          <w:szCs w:val="24"/>
        </w:rPr>
        <w:t>α συμμετέχουν ως εξής</w:t>
      </w:r>
      <w:r>
        <w:rPr>
          <w:rFonts w:eastAsia="Times New Roman" w:cs="Times New Roman"/>
          <w:szCs w:val="24"/>
        </w:rPr>
        <w:t>: Π</w:t>
      </w:r>
      <w:r w:rsidRPr="0035328B">
        <w:rPr>
          <w:rFonts w:eastAsia="Times New Roman" w:cs="Times New Roman"/>
          <w:szCs w:val="24"/>
        </w:rPr>
        <w:t>έντε Βουλευτές από το</w:t>
      </w:r>
      <w:r>
        <w:rPr>
          <w:rFonts w:eastAsia="Times New Roman" w:cs="Times New Roman"/>
          <w:szCs w:val="24"/>
        </w:rPr>
        <w:t>ν</w:t>
      </w:r>
      <w:r w:rsidRPr="0035328B">
        <w:rPr>
          <w:rFonts w:eastAsia="Times New Roman" w:cs="Times New Roman"/>
          <w:szCs w:val="24"/>
        </w:rPr>
        <w:t xml:space="preserve"> ΣΥΡΙΖΑ</w:t>
      </w:r>
      <w:r>
        <w:rPr>
          <w:rFonts w:eastAsia="Times New Roman" w:cs="Times New Roman"/>
          <w:szCs w:val="24"/>
        </w:rPr>
        <w:t>,</w:t>
      </w:r>
      <w:r w:rsidRPr="0035328B">
        <w:rPr>
          <w:rFonts w:eastAsia="Times New Roman" w:cs="Times New Roman"/>
          <w:szCs w:val="24"/>
        </w:rPr>
        <w:t xml:space="preserve"> τρεις Βουλευτές από τη Νέα Δημοκρατία</w:t>
      </w:r>
      <w:r>
        <w:rPr>
          <w:rFonts w:eastAsia="Times New Roman" w:cs="Times New Roman"/>
          <w:szCs w:val="24"/>
        </w:rPr>
        <w:t xml:space="preserve">, ανά ένας </w:t>
      </w:r>
      <w:r w:rsidRPr="0035328B">
        <w:rPr>
          <w:rFonts w:eastAsia="Times New Roman" w:cs="Times New Roman"/>
          <w:szCs w:val="24"/>
        </w:rPr>
        <w:t>Βουλευτής από τι</w:t>
      </w:r>
      <w:r>
        <w:rPr>
          <w:rFonts w:eastAsia="Times New Roman" w:cs="Times New Roman"/>
          <w:szCs w:val="24"/>
        </w:rPr>
        <w:t>ς άλλες τέσσερις Κοινοβουλευτικέ</w:t>
      </w:r>
      <w:r w:rsidRPr="0035328B">
        <w:rPr>
          <w:rFonts w:eastAsia="Times New Roman" w:cs="Times New Roman"/>
          <w:szCs w:val="24"/>
        </w:rPr>
        <w:t xml:space="preserve">ς </w:t>
      </w:r>
      <w:r>
        <w:rPr>
          <w:rFonts w:eastAsia="Times New Roman" w:cs="Times New Roman"/>
          <w:szCs w:val="24"/>
        </w:rPr>
        <w:t>Ο</w:t>
      </w:r>
      <w:r w:rsidRPr="0035328B">
        <w:rPr>
          <w:rFonts w:eastAsia="Times New Roman" w:cs="Times New Roman"/>
          <w:szCs w:val="24"/>
        </w:rPr>
        <w:t xml:space="preserve">μάδες και ένας από τους </w:t>
      </w:r>
      <w:r>
        <w:rPr>
          <w:rFonts w:eastAsia="Times New Roman" w:cs="Times New Roman"/>
          <w:szCs w:val="24"/>
        </w:rPr>
        <w:t>Α</w:t>
      </w:r>
      <w:r w:rsidRPr="0035328B">
        <w:rPr>
          <w:rFonts w:eastAsia="Times New Roman" w:cs="Times New Roman"/>
          <w:szCs w:val="24"/>
        </w:rPr>
        <w:t>νεξάρτητους Βουλευτές</w:t>
      </w:r>
      <w:r>
        <w:rPr>
          <w:rFonts w:eastAsia="Times New Roman" w:cs="Times New Roman"/>
          <w:szCs w:val="24"/>
        </w:rPr>
        <w:t>.</w:t>
      </w:r>
    </w:p>
    <w:p w14:paraId="692985C0"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t>Ο δεύτερος κύκλος θα αποτελείται από εννέα Βουλευτές</w:t>
      </w:r>
      <w:r>
        <w:rPr>
          <w:rFonts w:eastAsia="Times New Roman" w:cs="Times New Roman"/>
          <w:szCs w:val="24"/>
        </w:rPr>
        <w:t>,</w:t>
      </w:r>
      <w:r w:rsidRPr="0035328B">
        <w:rPr>
          <w:rFonts w:eastAsia="Times New Roman" w:cs="Times New Roman"/>
          <w:szCs w:val="24"/>
        </w:rPr>
        <w:t xml:space="preserve"> στον οποίο θα συμμετέχουν πέντε Βουλευτές από το</w:t>
      </w:r>
      <w:r>
        <w:rPr>
          <w:rFonts w:eastAsia="Times New Roman" w:cs="Times New Roman"/>
          <w:szCs w:val="24"/>
        </w:rPr>
        <w:t>ν</w:t>
      </w:r>
      <w:r w:rsidRPr="0035328B">
        <w:rPr>
          <w:rFonts w:eastAsia="Times New Roman" w:cs="Times New Roman"/>
          <w:szCs w:val="24"/>
        </w:rPr>
        <w:t xml:space="preserve"> ΣΥΡΙΖΑ</w:t>
      </w:r>
      <w:r>
        <w:rPr>
          <w:rFonts w:eastAsia="Times New Roman" w:cs="Times New Roman"/>
          <w:szCs w:val="24"/>
        </w:rPr>
        <w:t>,</w:t>
      </w:r>
      <w:r w:rsidRPr="0035328B">
        <w:rPr>
          <w:rFonts w:eastAsia="Times New Roman" w:cs="Times New Roman"/>
          <w:szCs w:val="24"/>
        </w:rPr>
        <w:t xml:space="preserve"> </w:t>
      </w:r>
      <w:r w:rsidRPr="0035328B">
        <w:rPr>
          <w:rFonts w:eastAsia="Times New Roman" w:cs="Times New Roman"/>
          <w:szCs w:val="24"/>
        </w:rPr>
        <w:lastRenderedPageBreak/>
        <w:t>δύο Βουλευτές από τη Νέα Δημοκρατία και δ</w:t>
      </w:r>
      <w:r>
        <w:rPr>
          <w:rFonts w:eastAsia="Times New Roman" w:cs="Times New Roman"/>
          <w:szCs w:val="24"/>
        </w:rPr>
        <w:t>ύ</w:t>
      </w:r>
      <w:r w:rsidRPr="0035328B">
        <w:rPr>
          <w:rFonts w:eastAsia="Times New Roman" w:cs="Times New Roman"/>
          <w:szCs w:val="24"/>
        </w:rPr>
        <w:t xml:space="preserve">ο </w:t>
      </w:r>
      <w:r>
        <w:rPr>
          <w:rFonts w:eastAsia="Times New Roman" w:cs="Times New Roman"/>
          <w:szCs w:val="24"/>
        </w:rPr>
        <w:t xml:space="preserve">από </w:t>
      </w:r>
      <w:r w:rsidRPr="0035328B">
        <w:rPr>
          <w:rFonts w:eastAsia="Times New Roman" w:cs="Times New Roman"/>
          <w:szCs w:val="24"/>
        </w:rPr>
        <w:t xml:space="preserve">τους </w:t>
      </w:r>
      <w:r>
        <w:rPr>
          <w:rFonts w:eastAsia="Times New Roman" w:cs="Times New Roman"/>
          <w:szCs w:val="24"/>
        </w:rPr>
        <w:t>Α</w:t>
      </w:r>
      <w:r w:rsidRPr="0035328B">
        <w:rPr>
          <w:rFonts w:eastAsia="Times New Roman" w:cs="Times New Roman"/>
          <w:szCs w:val="24"/>
        </w:rPr>
        <w:t>νεξάρτητους Βουλευτές</w:t>
      </w:r>
      <w:r>
        <w:rPr>
          <w:rFonts w:eastAsia="Times New Roman" w:cs="Times New Roman"/>
          <w:szCs w:val="24"/>
        </w:rPr>
        <w:t>.</w:t>
      </w:r>
      <w:r w:rsidRPr="0035328B">
        <w:rPr>
          <w:rFonts w:eastAsia="Times New Roman" w:cs="Times New Roman"/>
          <w:szCs w:val="24"/>
        </w:rPr>
        <w:t xml:space="preserve"> Οι </w:t>
      </w:r>
      <w:r>
        <w:rPr>
          <w:rFonts w:eastAsia="Times New Roman" w:cs="Times New Roman"/>
          <w:szCs w:val="24"/>
        </w:rPr>
        <w:t>ομιλητές και ομιλήτριες του ε</w:t>
      </w:r>
      <w:r w:rsidRPr="0035328B">
        <w:rPr>
          <w:rFonts w:eastAsia="Times New Roman" w:cs="Times New Roman"/>
          <w:szCs w:val="24"/>
        </w:rPr>
        <w:t>νιαίου κατα</w:t>
      </w:r>
      <w:r>
        <w:rPr>
          <w:rFonts w:eastAsia="Times New Roman" w:cs="Times New Roman"/>
          <w:szCs w:val="24"/>
        </w:rPr>
        <w:t>λόγου θα λαμβάνουν το λόγο για επτά</w:t>
      </w:r>
      <w:r w:rsidRPr="0035328B">
        <w:rPr>
          <w:rFonts w:eastAsia="Times New Roman" w:cs="Times New Roman"/>
          <w:szCs w:val="24"/>
        </w:rPr>
        <w:t xml:space="preserve"> λεπτά χωρίς δικαίωμα δευτερολογίας</w:t>
      </w:r>
      <w:r>
        <w:rPr>
          <w:rFonts w:eastAsia="Times New Roman" w:cs="Times New Roman"/>
          <w:szCs w:val="24"/>
        </w:rPr>
        <w:t>.</w:t>
      </w:r>
      <w:r w:rsidRPr="0035328B">
        <w:rPr>
          <w:rFonts w:eastAsia="Times New Roman" w:cs="Times New Roman"/>
          <w:szCs w:val="24"/>
        </w:rPr>
        <w:t xml:space="preserve"> </w:t>
      </w:r>
    </w:p>
    <w:p w14:paraId="692985C1"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t>Ο χρ</w:t>
      </w:r>
      <w:r w:rsidRPr="0035328B">
        <w:rPr>
          <w:rFonts w:eastAsia="Times New Roman" w:cs="Times New Roman"/>
          <w:szCs w:val="24"/>
        </w:rPr>
        <w:t xml:space="preserve">όνος ομιλίας </w:t>
      </w:r>
      <w:r>
        <w:rPr>
          <w:rFonts w:eastAsia="Times New Roman" w:cs="Times New Roman"/>
          <w:szCs w:val="24"/>
        </w:rPr>
        <w:t xml:space="preserve">των Προέδρων </w:t>
      </w:r>
      <w:r w:rsidRPr="0035328B">
        <w:rPr>
          <w:rFonts w:eastAsia="Times New Roman" w:cs="Times New Roman"/>
          <w:szCs w:val="24"/>
        </w:rPr>
        <w:t xml:space="preserve">των </w:t>
      </w:r>
      <w:r>
        <w:rPr>
          <w:rFonts w:eastAsia="Times New Roman" w:cs="Times New Roman"/>
          <w:szCs w:val="24"/>
        </w:rPr>
        <w:t>Κ</w:t>
      </w:r>
      <w:r w:rsidRPr="0035328B">
        <w:rPr>
          <w:rFonts w:eastAsia="Times New Roman" w:cs="Times New Roman"/>
          <w:szCs w:val="24"/>
        </w:rPr>
        <w:t xml:space="preserve">οινοβουλευτικών </w:t>
      </w:r>
      <w:r>
        <w:rPr>
          <w:rFonts w:eastAsia="Times New Roman" w:cs="Times New Roman"/>
          <w:szCs w:val="24"/>
        </w:rPr>
        <w:t>Ο</w:t>
      </w:r>
      <w:r w:rsidRPr="0035328B">
        <w:rPr>
          <w:rFonts w:eastAsia="Times New Roman" w:cs="Times New Roman"/>
          <w:szCs w:val="24"/>
        </w:rPr>
        <w:t>μάδων είναι αυτός που προβλέπεται από το άρθρο 97 παρ</w:t>
      </w:r>
      <w:r>
        <w:rPr>
          <w:rFonts w:eastAsia="Times New Roman" w:cs="Times New Roman"/>
          <w:szCs w:val="24"/>
        </w:rPr>
        <w:t>άγραφο</w:t>
      </w:r>
      <w:r>
        <w:rPr>
          <w:rFonts w:eastAsia="Times New Roman" w:cs="Times New Roman"/>
          <w:szCs w:val="24"/>
        </w:rPr>
        <w:t>ι</w:t>
      </w:r>
      <w:r w:rsidRPr="0035328B">
        <w:rPr>
          <w:rFonts w:eastAsia="Times New Roman" w:cs="Times New Roman"/>
          <w:szCs w:val="24"/>
        </w:rPr>
        <w:t xml:space="preserve"> 2 και 3 του Κανονισμού της Βουλής</w:t>
      </w:r>
      <w:r>
        <w:rPr>
          <w:rFonts w:eastAsia="Times New Roman" w:cs="Times New Roman"/>
          <w:szCs w:val="24"/>
        </w:rPr>
        <w:t>.</w:t>
      </w:r>
      <w:r w:rsidRPr="0035328B">
        <w:rPr>
          <w:rFonts w:eastAsia="Times New Roman" w:cs="Times New Roman"/>
          <w:szCs w:val="24"/>
        </w:rPr>
        <w:t xml:space="preserve"> Δηλαδή η διάρκει</w:t>
      </w:r>
      <w:r>
        <w:rPr>
          <w:rFonts w:eastAsia="Times New Roman" w:cs="Times New Roman"/>
          <w:szCs w:val="24"/>
        </w:rPr>
        <w:t>α</w:t>
      </w:r>
      <w:r w:rsidRPr="0035328B">
        <w:rPr>
          <w:rFonts w:eastAsia="Times New Roman" w:cs="Times New Roman"/>
          <w:szCs w:val="24"/>
        </w:rPr>
        <w:t xml:space="preserve"> αγόρευσ</w:t>
      </w:r>
      <w:r>
        <w:rPr>
          <w:rFonts w:eastAsia="Times New Roman" w:cs="Times New Roman"/>
          <w:szCs w:val="24"/>
        </w:rPr>
        <w:t>η</w:t>
      </w:r>
      <w:r w:rsidRPr="0035328B">
        <w:rPr>
          <w:rFonts w:eastAsia="Times New Roman" w:cs="Times New Roman"/>
          <w:szCs w:val="24"/>
        </w:rPr>
        <w:t xml:space="preserve">ς του Προέδρου της </w:t>
      </w:r>
      <w:r>
        <w:rPr>
          <w:rFonts w:eastAsia="Times New Roman" w:cs="Times New Roman"/>
          <w:szCs w:val="24"/>
        </w:rPr>
        <w:t>Κ</w:t>
      </w:r>
      <w:r w:rsidRPr="0035328B">
        <w:rPr>
          <w:rFonts w:eastAsia="Times New Roman" w:cs="Times New Roman"/>
          <w:szCs w:val="24"/>
        </w:rPr>
        <w:t xml:space="preserve">οινοβουλευτικής </w:t>
      </w:r>
      <w:r>
        <w:rPr>
          <w:rFonts w:eastAsia="Times New Roman" w:cs="Times New Roman"/>
          <w:szCs w:val="24"/>
        </w:rPr>
        <w:t>Ο</w:t>
      </w:r>
      <w:r w:rsidRPr="0035328B">
        <w:rPr>
          <w:rFonts w:eastAsia="Times New Roman" w:cs="Times New Roman"/>
          <w:szCs w:val="24"/>
        </w:rPr>
        <w:t xml:space="preserve">μάδας του ΣΥΡΙΖΑ και του Προέδρου της </w:t>
      </w:r>
      <w:r>
        <w:rPr>
          <w:rFonts w:eastAsia="Times New Roman" w:cs="Times New Roman"/>
          <w:szCs w:val="24"/>
        </w:rPr>
        <w:t>Κ</w:t>
      </w:r>
      <w:r w:rsidRPr="0035328B">
        <w:rPr>
          <w:rFonts w:eastAsia="Times New Roman" w:cs="Times New Roman"/>
          <w:szCs w:val="24"/>
        </w:rPr>
        <w:t>οινοβουλευ</w:t>
      </w:r>
      <w:r w:rsidRPr="0035328B">
        <w:rPr>
          <w:rFonts w:eastAsia="Times New Roman" w:cs="Times New Roman"/>
          <w:szCs w:val="24"/>
        </w:rPr>
        <w:t xml:space="preserve">τικής </w:t>
      </w:r>
      <w:r>
        <w:rPr>
          <w:rFonts w:eastAsia="Times New Roman" w:cs="Times New Roman"/>
          <w:szCs w:val="24"/>
        </w:rPr>
        <w:t>Ο</w:t>
      </w:r>
      <w:r w:rsidRPr="0035328B">
        <w:rPr>
          <w:rFonts w:eastAsia="Times New Roman" w:cs="Times New Roman"/>
          <w:szCs w:val="24"/>
        </w:rPr>
        <w:t xml:space="preserve">μάδας της Νέας Δημοκρατίας </w:t>
      </w:r>
      <w:r>
        <w:rPr>
          <w:rFonts w:eastAsia="Times New Roman" w:cs="Times New Roman"/>
          <w:szCs w:val="24"/>
        </w:rPr>
        <w:t>θα είναι μέχρι είκοσι</w:t>
      </w:r>
      <w:r w:rsidRPr="0035328B">
        <w:rPr>
          <w:rFonts w:eastAsia="Times New Roman" w:cs="Times New Roman"/>
          <w:szCs w:val="24"/>
        </w:rPr>
        <w:t xml:space="preserve"> λεπτά</w:t>
      </w:r>
      <w:r>
        <w:rPr>
          <w:rFonts w:eastAsia="Times New Roman" w:cs="Times New Roman"/>
          <w:szCs w:val="24"/>
        </w:rPr>
        <w:t>,</w:t>
      </w:r>
      <w:r w:rsidRPr="0035328B">
        <w:rPr>
          <w:rFonts w:eastAsia="Times New Roman" w:cs="Times New Roman"/>
          <w:szCs w:val="24"/>
        </w:rPr>
        <w:t xml:space="preserve"> της Προέδρου της </w:t>
      </w:r>
      <w:r>
        <w:rPr>
          <w:rFonts w:eastAsia="Times New Roman" w:cs="Times New Roman"/>
          <w:szCs w:val="24"/>
        </w:rPr>
        <w:t>Κ</w:t>
      </w:r>
      <w:r w:rsidRPr="0035328B">
        <w:rPr>
          <w:rFonts w:eastAsia="Times New Roman" w:cs="Times New Roman"/>
          <w:szCs w:val="24"/>
        </w:rPr>
        <w:t xml:space="preserve">οινοβουλευτικής </w:t>
      </w:r>
      <w:r>
        <w:rPr>
          <w:rFonts w:eastAsia="Times New Roman" w:cs="Times New Roman"/>
          <w:szCs w:val="24"/>
        </w:rPr>
        <w:t>Ο</w:t>
      </w:r>
      <w:r w:rsidRPr="0035328B">
        <w:rPr>
          <w:rFonts w:eastAsia="Times New Roman" w:cs="Times New Roman"/>
          <w:szCs w:val="24"/>
        </w:rPr>
        <w:t xml:space="preserve">μάδας της </w:t>
      </w:r>
      <w:r>
        <w:rPr>
          <w:rFonts w:eastAsia="Times New Roman" w:cs="Times New Roman"/>
          <w:szCs w:val="24"/>
        </w:rPr>
        <w:t xml:space="preserve">Δημοκρατικής Συμπαράταξης, </w:t>
      </w:r>
      <w:r w:rsidRPr="0035328B">
        <w:rPr>
          <w:rFonts w:eastAsia="Times New Roman" w:cs="Times New Roman"/>
          <w:szCs w:val="24"/>
        </w:rPr>
        <w:t xml:space="preserve">του Προέδρου της </w:t>
      </w:r>
      <w:r>
        <w:rPr>
          <w:rFonts w:eastAsia="Times New Roman" w:cs="Times New Roman"/>
          <w:szCs w:val="24"/>
        </w:rPr>
        <w:t>Κ</w:t>
      </w:r>
      <w:r w:rsidRPr="0035328B">
        <w:rPr>
          <w:rFonts w:eastAsia="Times New Roman" w:cs="Times New Roman"/>
          <w:szCs w:val="24"/>
        </w:rPr>
        <w:t xml:space="preserve">οινοβουλευτικής </w:t>
      </w:r>
      <w:r>
        <w:rPr>
          <w:rFonts w:eastAsia="Times New Roman" w:cs="Times New Roman"/>
          <w:szCs w:val="24"/>
        </w:rPr>
        <w:t>Ο</w:t>
      </w:r>
      <w:r w:rsidRPr="0035328B">
        <w:rPr>
          <w:rFonts w:eastAsia="Times New Roman" w:cs="Times New Roman"/>
          <w:szCs w:val="24"/>
        </w:rPr>
        <w:t>μάδας του Λαϊκού Συνδέσμου</w:t>
      </w:r>
      <w:r>
        <w:rPr>
          <w:rFonts w:eastAsia="Times New Roman" w:cs="Times New Roman"/>
          <w:szCs w:val="24"/>
        </w:rPr>
        <w:t xml:space="preserve"> </w:t>
      </w:r>
      <w:r w:rsidRPr="0035328B">
        <w:rPr>
          <w:rFonts w:eastAsia="Times New Roman" w:cs="Times New Roman"/>
          <w:szCs w:val="24"/>
        </w:rPr>
        <w:t>-</w:t>
      </w:r>
      <w:r>
        <w:rPr>
          <w:rFonts w:eastAsia="Times New Roman" w:cs="Times New Roman"/>
          <w:szCs w:val="24"/>
        </w:rPr>
        <w:t xml:space="preserve"> </w:t>
      </w:r>
      <w:r w:rsidRPr="0035328B">
        <w:rPr>
          <w:rFonts w:eastAsia="Times New Roman" w:cs="Times New Roman"/>
          <w:szCs w:val="24"/>
        </w:rPr>
        <w:t xml:space="preserve">Χρυσή </w:t>
      </w:r>
      <w:r>
        <w:rPr>
          <w:rFonts w:eastAsia="Times New Roman" w:cs="Times New Roman"/>
          <w:szCs w:val="24"/>
        </w:rPr>
        <w:t xml:space="preserve">Αυγή, </w:t>
      </w:r>
      <w:r w:rsidRPr="0035328B">
        <w:rPr>
          <w:rFonts w:eastAsia="Times New Roman" w:cs="Times New Roman"/>
          <w:szCs w:val="24"/>
        </w:rPr>
        <w:t xml:space="preserve">του Προέδρου της </w:t>
      </w:r>
      <w:r>
        <w:rPr>
          <w:rFonts w:eastAsia="Times New Roman" w:cs="Times New Roman"/>
          <w:szCs w:val="24"/>
        </w:rPr>
        <w:t>Κ</w:t>
      </w:r>
      <w:r w:rsidRPr="0035328B">
        <w:rPr>
          <w:rFonts w:eastAsia="Times New Roman" w:cs="Times New Roman"/>
          <w:szCs w:val="24"/>
        </w:rPr>
        <w:t xml:space="preserve">οινοβουλευτικής </w:t>
      </w:r>
      <w:r>
        <w:rPr>
          <w:rFonts w:eastAsia="Times New Roman" w:cs="Times New Roman"/>
          <w:szCs w:val="24"/>
        </w:rPr>
        <w:t>Ο</w:t>
      </w:r>
      <w:r w:rsidRPr="0035328B">
        <w:rPr>
          <w:rFonts w:eastAsia="Times New Roman" w:cs="Times New Roman"/>
          <w:szCs w:val="24"/>
        </w:rPr>
        <w:t xml:space="preserve">μάδας του </w:t>
      </w:r>
      <w:r>
        <w:rPr>
          <w:rFonts w:eastAsia="Times New Roman" w:cs="Times New Roman"/>
          <w:szCs w:val="24"/>
        </w:rPr>
        <w:t xml:space="preserve">ΚΚΕ </w:t>
      </w:r>
      <w:r w:rsidRPr="0035328B">
        <w:rPr>
          <w:rFonts w:eastAsia="Times New Roman" w:cs="Times New Roman"/>
          <w:szCs w:val="24"/>
        </w:rPr>
        <w:t xml:space="preserve">και του Προέδρου της </w:t>
      </w:r>
      <w:r>
        <w:rPr>
          <w:rFonts w:eastAsia="Times New Roman" w:cs="Times New Roman"/>
          <w:szCs w:val="24"/>
        </w:rPr>
        <w:t>Κ</w:t>
      </w:r>
      <w:r w:rsidRPr="0035328B">
        <w:rPr>
          <w:rFonts w:eastAsia="Times New Roman" w:cs="Times New Roman"/>
          <w:szCs w:val="24"/>
        </w:rPr>
        <w:t xml:space="preserve">οινοβουλευτικής </w:t>
      </w:r>
      <w:r>
        <w:rPr>
          <w:rFonts w:eastAsia="Times New Roman" w:cs="Times New Roman"/>
          <w:szCs w:val="24"/>
        </w:rPr>
        <w:t>Ο</w:t>
      </w:r>
      <w:r w:rsidRPr="0035328B">
        <w:rPr>
          <w:rFonts w:eastAsia="Times New Roman" w:cs="Times New Roman"/>
          <w:szCs w:val="24"/>
        </w:rPr>
        <w:t xml:space="preserve">μάδας της Ένωσης Κεντρώων μέχρι </w:t>
      </w:r>
      <w:r>
        <w:rPr>
          <w:rFonts w:eastAsia="Times New Roman" w:cs="Times New Roman"/>
          <w:szCs w:val="24"/>
        </w:rPr>
        <w:t>δεκαπέντε</w:t>
      </w:r>
      <w:r w:rsidRPr="0035328B">
        <w:rPr>
          <w:rFonts w:eastAsia="Times New Roman" w:cs="Times New Roman"/>
          <w:szCs w:val="24"/>
        </w:rPr>
        <w:t xml:space="preserve"> λεπτά</w:t>
      </w:r>
      <w:r>
        <w:rPr>
          <w:rFonts w:eastAsia="Times New Roman" w:cs="Times New Roman"/>
          <w:szCs w:val="24"/>
        </w:rPr>
        <w:t>.</w:t>
      </w:r>
      <w:r w:rsidRPr="0035328B">
        <w:rPr>
          <w:rFonts w:eastAsia="Times New Roman" w:cs="Times New Roman"/>
          <w:szCs w:val="24"/>
        </w:rPr>
        <w:t xml:space="preserve"> </w:t>
      </w:r>
    </w:p>
    <w:p w14:paraId="692985C2"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t xml:space="preserve">Μετά </w:t>
      </w:r>
      <w:r>
        <w:rPr>
          <w:rFonts w:eastAsia="Times New Roman" w:cs="Times New Roman"/>
          <w:szCs w:val="24"/>
        </w:rPr>
        <w:t>την ολοκλήρωση της ομιλίας της</w:t>
      </w:r>
      <w:r w:rsidRPr="0035328B">
        <w:rPr>
          <w:rFonts w:eastAsia="Times New Roman" w:cs="Times New Roman"/>
          <w:szCs w:val="24"/>
        </w:rPr>
        <w:t xml:space="preserve"> Προέδρου της </w:t>
      </w:r>
      <w:r>
        <w:rPr>
          <w:rFonts w:eastAsia="Times New Roman" w:cs="Times New Roman"/>
          <w:szCs w:val="24"/>
        </w:rPr>
        <w:t>ε</w:t>
      </w:r>
      <w:r w:rsidRPr="0035328B">
        <w:rPr>
          <w:rFonts w:eastAsia="Times New Roman" w:cs="Times New Roman"/>
          <w:szCs w:val="24"/>
        </w:rPr>
        <w:t>πιτροπής και των δύο κύκλων των ομιλητών</w:t>
      </w:r>
      <w:r>
        <w:rPr>
          <w:rFonts w:eastAsia="Times New Roman" w:cs="Times New Roman"/>
          <w:szCs w:val="24"/>
        </w:rPr>
        <w:t>,</w:t>
      </w:r>
      <w:r w:rsidRPr="0035328B">
        <w:rPr>
          <w:rFonts w:eastAsia="Times New Roman" w:cs="Times New Roman"/>
          <w:szCs w:val="24"/>
        </w:rPr>
        <w:t xml:space="preserve"> το</w:t>
      </w:r>
      <w:r>
        <w:rPr>
          <w:rFonts w:eastAsia="Times New Roman" w:cs="Times New Roman"/>
          <w:szCs w:val="24"/>
        </w:rPr>
        <w:t>ν</w:t>
      </w:r>
      <w:r w:rsidRPr="0035328B">
        <w:rPr>
          <w:rFonts w:eastAsia="Times New Roman" w:cs="Times New Roman"/>
          <w:szCs w:val="24"/>
        </w:rPr>
        <w:t xml:space="preserve"> λόγο θα λάβει για την </w:t>
      </w:r>
      <w:proofErr w:type="spellStart"/>
      <w:r w:rsidRPr="0035328B">
        <w:rPr>
          <w:rFonts w:eastAsia="Times New Roman" w:cs="Times New Roman"/>
          <w:szCs w:val="24"/>
        </w:rPr>
        <w:t>πρωτολογία</w:t>
      </w:r>
      <w:proofErr w:type="spellEnd"/>
      <w:r w:rsidRPr="0035328B">
        <w:rPr>
          <w:rFonts w:eastAsia="Times New Roman" w:cs="Times New Roman"/>
          <w:szCs w:val="24"/>
        </w:rPr>
        <w:t xml:space="preserve"> </w:t>
      </w:r>
      <w:r>
        <w:rPr>
          <w:rFonts w:eastAsia="Times New Roman" w:cs="Times New Roman"/>
          <w:szCs w:val="24"/>
        </w:rPr>
        <w:t>της</w:t>
      </w:r>
      <w:r w:rsidRPr="0035328B">
        <w:rPr>
          <w:rFonts w:eastAsia="Times New Roman" w:cs="Times New Roman"/>
          <w:szCs w:val="24"/>
        </w:rPr>
        <w:t xml:space="preserve"> για </w:t>
      </w:r>
      <w:r>
        <w:rPr>
          <w:rFonts w:eastAsia="Times New Roman" w:cs="Times New Roman"/>
          <w:szCs w:val="24"/>
        </w:rPr>
        <w:t>δεκαπέντε λεπτά η</w:t>
      </w:r>
      <w:r w:rsidRPr="0035328B">
        <w:rPr>
          <w:rFonts w:eastAsia="Times New Roman" w:cs="Times New Roman"/>
          <w:szCs w:val="24"/>
        </w:rPr>
        <w:t xml:space="preserve"> αρμόδια </w:t>
      </w:r>
      <w:r w:rsidRPr="0035328B">
        <w:rPr>
          <w:rFonts w:eastAsia="Times New Roman" w:cs="Times New Roman"/>
          <w:szCs w:val="24"/>
        </w:rPr>
        <w:t>Υπουργός</w:t>
      </w:r>
      <w:r>
        <w:rPr>
          <w:rFonts w:eastAsia="Times New Roman" w:cs="Times New Roman"/>
          <w:szCs w:val="24"/>
        </w:rPr>
        <w:t>.</w:t>
      </w:r>
      <w:r w:rsidRPr="0035328B">
        <w:rPr>
          <w:rFonts w:eastAsia="Times New Roman" w:cs="Times New Roman"/>
          <w:szCs w:val="24"/>
        </w:rPr>
        <w:t xml:space="preserve"> </w:t>
      </w:r>
    </w:p>
    <w:p w14:paraId="692985C3"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lastRenderedPageBreak/>
        <w:t xml:space="preserve">Στη συνέχεια θα εισέλθουμε στον κύκλο ομιλιών των αναπληρωτών των Προέδρων των </w:t>
      </w:r>
      <w:r>
        <w:rPr>
          <w:rFonts w:eastAsia="Times New Roman" w:cs="Times New Roman"/>
          <w:szCs w:val="24"/>
        </w:rPr>
        <w:t>Κ</w:t>
      </w:r>
      <w:r w:rsidRPr="0035328B">
        <w:rPr>
          <w:rFonts w:eastAsia="Times New Roman" w:cs="Times New Roman"/>
          <w:szCs w:val="24"/>
        </w:rPr>
        <w:t xml:space="preserve">οινοβουλευτικών </w:t>
      </w:r>
      <w:r>
        <w:rPr>
          <w:rFonts w:eastAsia="Times New Roman" w:cs="Times New Roman"/>
          <w:szCs w:val="24"/>
        </w:rPr>
        <w:t>Ο</w:t>
      </w:r>
      <w:r w:rsidRPr="0035328B">
        <w:rPr>
          <w:rFonts w:eastAsia="Times New Roman" w:cs="Times New Roman"/>
          <w:szCs w:val="24"/>
        </w:rPr>
        <w:t>μάδων</w:t>
      </w:r>
      <w:r>
        <w:rPr>
          <w:rFonts w:eastAsia="Times New Roman" w:cs="Times New Roman"/>
          <w:szCs w:val="24"/>
        </w:rPr>
        <w:t>, οι οποίοι θ</w:t>
      </w:r>
      <w:r w:rsidRPr="0035328B">
        <w:rPr>
          <w:rFonts w:eastAsia="Times New Roman" w:cs="Times New Roman"/>
          <w:szCs w:val="24"/>
        </w:rPr>
        <w:t xml:space="preserve">α </w:t>
      </w:r>
      <w:r>
        <w:rPr>
          <w:rFonts w:eastAsia="Times New Roman" w:cs="Times New Roman"/>
          <w:szCs w:val="24"/>
        </w:rPr>
        <w:t>μιλήσουν μέχρι δέκα</w:t>
      </w:r>
      <w:r w:rsidRPr="0035328B">
        <w:rPr>
          <w:rFonts w:eastAsia="Times New Roman" w:cs="Times New Roman"/>
          <w:szCs w:val="24"/>
        </w:rPr>
        <w:t xml:space="preserve"> λεπτά ο καθένας για μία φορά</w:t>
      </w:r>
      <w:r>
        <w:rPr>
          <w:rFonts w:eastAsia="Times New Roman" w:cs="Times New Roman"/>
          <w:szCs w:val="24"/>
        </w:rPr>
        <w:t>.</w:t>
      </w:r>
      <w:r w:rsidRPr="0035328B">
        <w:rPr>
          <w:rFonts w:eastAsia="Times New Roman" w:cs="Times New Roman"/>
          <w:szCs w:val="24"/>
        </w:rPr>
        <w:t xml:space="preserve"> Εάν</w:t>
      </w:r>
      <w:r>
        <w:rPr>
          <w:rFonts w:eastAsia="Times New Roman" w:cs="Times New Roman"/>
          <w:szCs w:val="24"/>
        </w:rPr>
        <w:t>,</w:t>
      </w:r>
      <w:r w:rsidRPr="0035328B">
        <w:rPr>
          <w:rFonts w:eastAsia="Times New Roman" w:cs="Times New Roman"/>
          <w:szCs w:val="24"/>
        </w:rPr>
        <w:t xml:space="preserve"> </w:t>
      </w:r>
      <w:r>
        <w:rPr>
          <w:rFonts w:eastAsia="Times New Roman" w:cs="Times New Roman"/>
          <w:szCs w:val="24"/>
        </w:rPr>
        <w:t>όμως,</w:t>
      </w:r>
      <w:r w:rsidRPr="0035328B">
        <w:rPr>
          <w:rFonts w:eastAsia="Times New Roman" w:cs="Times New Roman"/>
          <w:szCs w:val="24"/>
        </w:rPr>
        <w:t xml:space="preserve"> έχει προηγηθεί ομιλία Προέδρου </w:t>
      </w:r>
      <w:r>
        <w:rPr>
          <w:rFonts w:eastAsia="Times New Roman" w:cs="Times New Roman"/>
          <w:szCs w:val="24"/>
        </w:rPr>
        <w:t>Κ</w:t>
      </w:r>
      <w:r w:rsidRPr="0035328B">
        <w:rPr>
          <w:rFonts w:eastAsia="Times New Roman" w:cs="Times New Roman"/>
          <w:szCs w:val="24"/>
        </w:rPr>
        <w:t xml:space="preserve">οινοβουλευτικής </w:t>
      </w:r>
      <w:r>
        <w:rPr>
          <w:rFonts w:eastAsia="Times New Roman" w:cs="Times New Roman"/>
          <w:szCs w:val="24"/>
        </w:rPr>
        <w:t>Ο</w:t>
      </w:r>
      <w:r w:rsidRPr="0035328B">
        <w:rPr>
          <w:rFonts w:eastAsia="Times New Roman" w:cs="Times New Roman"/>
          <w:szCs w:val="24"/>
        </w:rPr>
        <w:t>μάδας</w:t>
      </w:r>
      <w:r>
        <w:rPr>
          <w:rFonts w:eastAsia="Times New Roman" w:cs="Times New Roman"/>
          <w:szCs w:val="24"/>
        </w:rPr>
        <w:t>,</w:t>
      </w:r>
      <w:r w:rsidRPr="0035328B">
        <w:rPr>
          <w:rFonts w:eastAsia="Times New Roman" w:cs="Times New Roman"/>
          <w:szCs w:val="24"/>
        </w:rPr>
        <w:t xml:space="preserve"> ο αναπληρωτ</w:t>
      </w:r>
      <w:r w:rsidRPr="0035328B">
        <w:rPr>
          <w:rFonts w:eastAsia="Times New Roman" w:cs="Times New Roman"/>
          <w:szCs w:val="24"/>
        </w:rPr>
        <w:t xml:space="preserve">ής του θα λάβει το λόγο για </w:t>
      </w:r>
      <w:r>
        <w:rPr>
          <w:rFonts w:eastAsia="Times New Roman" w:cs="Times New Roman"/>
          <w:szCs w:val="24"/>
        </w:rPr>
        <w:t xml:space="preserve">έξι </w:t>
      </w:r>
      <w:r w:rsidRPr="0035328B">
        <w:rPr>
          <w:rFonts w:eastAsia="Times New Roman" w:cs="Times New Roman"/>
          <w:szCs w:val="24"/>
        </w:rPr>
        <w:t>λεπτά</w:t>
      </w:r>
      <w:r>
        <w:rPr>
          <w:rFonts w:eastAsia="Times New Roman" w:cs="Times New Roman"/>
          <w:szCs w:val="24"/>
        </w:rPr>
        <w:t>.</w:t>
      </w:r>
    </w:p>
    <w:p w14:paraId="692985C4" w14:textId="77777777" w:rsidR="00F93F98" w:rsidRDefault="00F9424E">
      <w:pPr>
        <w:tabs>
          <w:tab w:val="left" w:pos="2940"/>
        </w:tabs>
        <w:spacing w:line="600" w:lineRule="auto"/>
        <w:ind w:firstLine="720"/>
        <w:jc w:val="both"/>
        <w:rPr>
          <w:rFonts w:eastAsia="Times New Roman" w:cs="Times New Roman"/>
          <w:szCs w:val="24"/>
        </w:rPr>
      </w:pPr>
      <w:r w:rsidRPr="0035328B">
        <w:rPr>
          <w:rFonts w:eastAsia="Times New Roman" w:cs="Times New Roman"/>
          <w:szCs w:val="24"/>
        </w:rPr>
        <w:t xml:space="preserve">Εκ μέρους της Κυβέρνησης </w:t>
      </w:r>
      <w:r>
        <w:rPr>
          <w:rFonts w:eastAsia="Times New Roman" w:cs="Times New Roman"/>
          <w:szCs w:val="24"/>
        </w:rPr>
        <w:t xml:space="preserve">προτείνω, </w:t>
      </w:r>
      <w:r w:rsidRPr="0035328B">
        <w:rPr>
          <w:rFonts w:eastAsia="Times New Roman" w:cs="Times New Roman"/>
          <w:szCs w:val="24"/>
        </w:rPr>
        <w:t>σύμφωνα με την κοινοβουλευτική πρακτική και την απόφαση της Διάσκεψης των Προέδρων</w:t>
      </w:r>
      <w:r>
        <w:rPr>
          <w:rFonts w:eastAsia="Times New Roman" w:cs="Times New Roman"/>
          <w:szCs w:val="24"/>
        </w:rPr>
        <w:t>,</w:t>
      </w:r>
      <w:r w:rsidRPr="0035328B">
        <w:rPr>
          <w:rFonts w:eastAsia="Times New Roman" w:cs="Times New Roman"/>
          <w:szCs w:val="24"/>
        </w:rPr>
        <w:t xml:space="preserve"> </w:t>
      </w:r>
      <w:r>
        <w:rPr>
          <w:rFonts w:eastAsia="Times New Roman" w:cs="Times New Roman"/>
          <w:szCs w:val="24"/>
        </w:rPr>
        <w:t>τη συνεδρίαση να κλείσει η</w:t>
      </w:r>
      <w:r w:rsidRPr="0035328B">
        <w:rPr>
          <w:rFonts w:eastAsia="Times New Roman" w:cs="Times New Roman"/>
          <w:szCs w:val="24"/>
        </w:rPr>
        <w:t xml:space="preserve"> αρμόδια Υπουργός</w:t>
      </w:r>
      <w:r>
        <w:rPr>
          <w:rFonts w:eastAsia="Times New Roman" w:cs="Times New Roman"/>
          <w:szCs w:val="24"/>
        </w:rPr>
        <w:t>,</w:t>
      </w:r>
      <w:r w:rsidRPr="0035328B">
        <w:rPr>
          <w:rFonts w:eastAsia="Times New Roman" w:cs="Times New Roman"/>
          <w:szCs w:val="24"/>
        </w:rPr>
        <w:t xml:space="preserve"> εφόσον το επιθυμεί</w:t>
      </w:r>
      <w:r>
        <w:rPr>
          <w:rFonts w:eastAsia="Times New Roman" w:cs="Times New Roman"/>
          <w:szCs w:val="24"/>
        </w:rPr>
        <w:t>,</w:t>
      </w:r>
      <w:r w:rsidRPr="0035328B">
        <w:rPr>
          <w:rFonts w:eastAsia="Times New Roman" w:cs="Times New Roman"/>
          <w:szCs w:val="24"/>
        </w:rPr>
        <w:t xml:space="preserve"> με </w:t>
      </w:r>
      <w:r>
        <w:rPr>
          <w:rFonts w:eastAsia="Times New Roman" w:cs="Times New Roman"/>
          <w:szCs w:val="24"/>
        </w:rPr>
        <w:t>δευτερολογία διάρκειας δέκα</w:t>
      </w:r>
      <w:r w:rsidRPr="0035328B">
        <w:rPr>
          <w:rFonts w:eastAsia="Times New Roman" w:cs="Times New Roman"/>
          <w:szCs w:val="24"/>
        </w:rPr>
        <w:t xml:space="preserve"> λε</w:t>
      </w:r>
      <w:r w:rsidRPr="0035328B">
        <w:rPr>
          <w:rFonts w:eastAsia="Times New Roman" w:cs="Times New Roman"/>
          <w:szCs w:val="24"/>
        </w:rPr>
        <w:t>πτών</w:t>
      </w:r>
      <w:r>
        <w:rPr>
          <w:rFonts w:eastAsia="Times New Roman" w:cs="Times New Roman"/>
          <w:szCs w:val="24"/>
        </w:rPr>
        <w:t>.</w:t>
      </w:r>
    </w:p>
    <w:p w14:paraId="692985C5" w14:textId="77777777" w:rsidR="00F93F98" w:rsidRDefault="00F9424E">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Νομίζω ότι έχετε δει όλοι την </w:t>
      </w:r>
      <w:r>
        <w:rPr>
          <w:rFonts w:eastAsia="Times New Roman" w:cs="Times New Roman"/>
          <w:szCs w:val="24"/>
        </w:rPr>
        <w:t>έ</w:t>
      </w:r>
      <w:r>
        <w:rPr>
          <w:rFonts w:eastAsia="Times New Roman" w:cs="Times New Roman"/>
          <w:szCs w:val="24"/>
        </w:rPr>
        <w:t xml:space="preserve">κθεση, η οποία είναι πάρα πολύ σημαντικό πειστήριο για το τι συμβαίνει στην Ελλάδα. </w:t>
      </w:r>
    </w:p>
    <w:p w14:paraId="692985C6" w14:textId="77777777" w:rsidR="00F93F98" w:rsidRDefault="00F9424E">
      <w:pPr>
        <w:tabs>
          <w:tab w:val="left" w:pos="2940"/>
        </w:tabs>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προτείνω η συνεδρίαση να λήξει το αργότερο στις 15.30΄. Αν εξαντληθεί ο κατάλογος νωρίτερα, η συνεδρίαση προφανώς θα λήξει νωρίτερα. </w:t>
      </w:r>
    </w:p>
    <w:p w14:paraId="692985C7" w14:textId="77777777" w:rsidR="00F93F98" w:rsidRDefault="00F9424E">
      <w:pPr>
        <w:tabs>
          <w:tab w:val="left" w:pos="2940"/>
        </w:tabs>
        <w:spacing w:line="600" w:lineRule="auto"/>
        <w:ind w:firstLine="720"/>
        <w:jc w:val="both"/>
        <w:rPr>
          <w:rFonts w:eastAsia="Times New Roman" w:cs="Times New Roman"/>
          <w:szCs w:val="24"/>
        </w:rPr>
      </w:pPr>
      <w:r>
        <w:rPr>
          <w:rFonts w:eastAsia="Times New Roman" w:cs="Times New Roman"/>
          <w:szCs w:val="24"/>
        </w:rPr>
        <w:t>Το Σώμα συμφωνεί</w:t>
      </w:r>
      <w:r>
        <w:rPr>
          <w:rFonts w:eastAsia="Times New Roman" w:cs="Times New Roman"/>
          <w:szCs w:val="24"/>
        </w:rPr>
        <w:t xml:space="preserve">; </w:t>
      </w:r>
    </w:p>
    <w:p w14:paraId="692985C8" w14:textId="77777777" w:rsidR="00F93F98" w:rsidRDefault="00F9424E">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692985C9" w14:textId="77777777" w:rsidR="00F93F98" w:rsidRDefault="00F9424E">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692985C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Βουλευτής Αχαΐας </w:t>
      </w:r>
      <w:r w:rsidRPr="0035328B">
        <w:rPr>
          <w:rFonts w:eastAsia="Times New Roman" w:cs="Times New Roman"/>
          <w:szCs w:val="24"/>
        </w:rPr>
        <w:t xml:space="preserve">της </w:t>
      </w:r>
      <w:r>
        <w:rPr>
          <w:rFonts w:eastAsia="Times New Roman" w:cs="Times New Roman"/>
          <w:szCs w:val="24"/>
        </w:rPr>
        <w:t>Κ</w:t>
      </w:r>
      <w:r w:rsidRPr="0035328B">
        <w:rPr>
          <w:rFonts w:eastAsia="Times New Roman" w:cs="Times New Roman"/>
          <w:szCs w:val="24"/>
        </w:rPr>
        <w:t xml:space="preserve">οινοβουλευτικής </w:t>
      </w:r>
      <w:r>
        <w:rPr>
          <w:rFonts w:eastAsia="Times New Roman" w:cs="Times New Roman"/>
          <w:szCs w:val="24"/>
        </w:rPr>
        <w:t>Ο</w:t>
      </w:r>
      <w:r w:rsidRPr="0035328B">
        <w:rPr>
          <w:rFonts w:eastAsia="Times New Roman" w:cs="Times New Roman"/>
          <w:szCs w:val="24"/>
        </w:rPr>
        <w:t xml:space="preserve">μάδας </w:t>
      </w:r>
      <w:r>
        <w:rPr>
          <w:rFonts w:eastAsia="Times New Roman" w:cs="Times New Roman"/>
          <w:szCs w:val="24"/>
        </w:rPr>
        <w:t xml:space="preserve">του </w:t>
      </w:r>
      <w:r w:rsidRPr="0035328B">
        <w:rPr>
          <w:rFonts w:eastAsia="Times New Roman" w:cs="Times New Roman"/>
          <w:szCs w:val="24"/>
        </w:rPr>
        <w:t>ΣΥΡΙΖΑ</w:t>
      </w:r>
      <w:r>
        <w:rPr>
          <w:rFonts w:eastAsia="Times New Roman" w:cs="Times New Roman"/>
          <w:szCs w:val="24"/>
        </w:rPr>
        <w:t>, Προέδρος</w:t>
      </w:r>
      <w:r w:rsidRPr="0035328B">
        <w:rPr>
          <w:rFonts w:eastAsia="Times New Roman" w:cs="Times New Roman"/>
          <w:szCs w:val="24"/>
        </w:rPr>
        <w:t xml:space="preserve"> της </w:t>
      </w:r>
      <w:r>
        <w:rPr>
          <w:rFonts w:eastAsia="Times New Roman" w:cs="Times New Roman"/>
          <w:szCs w:val="24"/>
        </w:rPr>
        <w:t>ε</w:t>
      </w:r>
      <w:r w:rsidRPr="0035328B">
        <w:rPr>
          <w:rFonts w:eastAsia="Times New Roman" w:cs="Times New Roman"/>
          <w:szCs w:val="24"/>
        </w:rPr>
        <w:t xml:space="preserve">πιτροπής και νυν </w:t>
      </w:r>
      <w:r>
        <w:rPr>
          <w:rFonts w:eastAsia="Times New Roman" w:cs="Times New Roman"/>
          <w:szCs w:val="24"/>
        </w:rPr>
        <w:t>Αναπληρώτρια</w:t>
      </w:r>
      <w:r w:rsidRPr="0035328B">
        <w:rPr>
          <w:rFonts w:eastAsia="Times New Roman" w:cs="Times New Roman"/>
          <w:szCs w:val="24"/>
        </w:rPr>
        <w:t xml:space="preserve"> </w:t>
      </w:r>
      <w:r>
        <w:rPr>
          <w:rFonts w:eastAsia="Times New Roman" w:cs="Times New Roman"/>
          <w:szCs w:val="24"/>
        </w:rPr>
        <w:t>Υπουργός</w:t>
      </w:r>
      <w:r w:rsidRPr="0035328B">
        <w:rPr>
          <w:rFonts w:eastAsia="Times New Roman" w:cs="Times New Roman"/>
          <w:szCs w:val="24"/>
        </w:rPr>
        <w:t xml:space="preserve"> Εξωτερικών</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Σία</w:t>
      </w:r>
      <w:r w:rsidRPr="0035328B">
        <w:rPr>
          <w:rFonts w:eastAsia="Times New Roman" w:cs="Times New Roman"/>
          <w:szCs w:val="24"/>
        </w:rPr>
        <w:t xml:space="preserve"> Αναγνωστοπούλου</w:t>
      </w:r>
      <w:r>
        <w:rPr>
          <w:rFonts w:eastAsia="Times New Roman" w:cs="Times New Roman"/>
          <w:szCs w:val="24"/>
        </w:rPr>
        <w:t>,</w:t>
      </w:r>
      <w:r w:rsidRPr="0035328B">
        <w:rPr>
          <w:rFonts w:eastAsia="Times New Roman" w:cs="Times New Roman"/>
          <w:szCs w:val="24"/>
        </w:rPr>
        <w:t xml:space="preserve"> </w:t>
      </w:r>
      <w:r>
        <w:rPr>
          <w:rFonts w:eastAsia="Times New Roman" w:cs="Times New Roman"/>
          <w:szCs w:val="24"/>
        </w:rPr>
        <w:t xml:space="preserve">για επτά λεπτά. </w:t>
      </w:r>
    </w:p>
    <w:p w14:paraId="692985CB"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 (Αναπληρώτρια Υπουργός Εξωτερικών):</w:t>
      </w:r>
      <w:r>
        <w:rPr>
          <w:rFonts w:eastAsia="Times New Roman" w:cs="Times New Roman"/>
          <w:szCs w:val="24"/>
        </w:rPr>
        <w:t xml:space="preserve"> Ευχαριστώ, </w:t>
      </w:r>
      <w:r>
        <w:rPr>
          <w:rFonts w:eastAsia="Times New Roman" w:cs="Times New Roman"/>
          <w:szCs w:val="24"/>
        </w:rPr>
        <w:t>κυρία Πρόεδρε.</w:t>
      </w:r>
    </w:p>
    <w:p w14:paraId="692985C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Κύριε Πρόεδρε της Βουλής, κυρίες και κύριοι συνάδελφοι, είμαστε στην ευχάριστη θέση να παρουσιάσουμε σήμερα στην Ολομέλεια της Βουλής την </w:t>
      </w:r>
      <w:r>
        <w:rPr>
          <w:rFonts w:eastAsia="Times New Roman" w:cs="Times New Roman"/>
          <w:szCs w:val="24"/>
        </w:rPr>
        <w:t>έ</w:t>
      </w:r>
      <w:r>
        <w:rPr>
          <w:rFonts w:eastAsia="Times New Roman" w:cs="Times New Roman"/>
          <w:szCs w:val="24"/>
        </w:rPr>
        <w:t xml:space="preserve">κθεση της </w:t>
      </w:r>
      <w:r>
        <w:rPr>
          <w:rFonts w:eastAsia="Times New Roman" w:cs="Times New Roman"/>
          <w:szCs w:val="24"/>
        </w:rPr>
        <w:t>δ</w:t>
      </w:r>
      <w:r>
        <w:rPr>
          <w:rFonts w:eastAsia="Times New Roman" w:cs="Times New Roman"/>
          <w:szCs w:val="24"/>
        </w:rPr>
        <w:t xml:space="preserve">ιακομματικής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Pr>
          <w:rFonts w:eastAsia="Times New Roman" w:cs="Times New Roman"/>
          <w:szCs w:val="24"/>
        </w:rPr>
        <w:t xml:space="preserve">πιτροπής για το δημογραφικό. </w:t>
      </w:r>
    </w:p>
    <w:p w14:paraId="692985C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πιτροπή μας συστήθηκε στις </w:t>
      </w:r>
      <w:r>
        <w:rPr>
          <w:rFonts w:eastAsia="Times New Roman" w:cs="Times New Roman"/>
          <w:szCs w:val="24"/>
        </w:rPr>
        <w:t>22-5-2017 μετά από ομόφωνη απόφαση της Ολομέλειας στις 5-5-2017, κατόπιν προτάσεως της Προέδρου της Δημοκρατικής Συμπαράταξης, της κ</w:t>
      </w:r>
      <w:r>
        <w:rPr>
          <w:rFonts w:eastAsia="Times New Roman" w:cs="Times New Roman"/>
          <w:szCs w:val="24"/>
        </w:rPr>
        <w:t>.</w:t>
      </w:r>
      <w:r>
        <w:rPr>
          <w:rFonts w:eastAsia="Times New Roman" w:cs="Times New Roman"/>
          <w:szCs w:val="24"/>
        </w:rPr>
        <w:t xml:space="preserve"> Γεννηματά. Οι εργασίες της </w:t>
      </w:r>
      <w:r>
        <w:rPr>
          <w:rFonts w:eastAsia="Times New Roman" w:cs="Times New Roman"/>
          <w:szCs w:val="24"/>
        </w:rPr>
        <w:t>δ</w:t>
      </w:r>
      <w:r>
        <w:rPr>
          <w:rFonts w:eastAsia="Times New Roman" w:cs="Times New Roman"/>
          <w:szCs w:val="24"/>
        </w:rPr>
        <w:t xml:space="preserve">ιακομματικής </w:t>
      </w:r>
      <w:r>
        <w:rPr>
          <w:rFonts w:eastAsia="Times New Roman" w:cs="Times New Roman"/>
          <w:szCs w:val="24"/>
        </w:rPr>
        <w:t>ε</w:t>
      </w:r>
      <w:r>
        <w:rPr>
          <w:rFonts w:eastAsia="Times New Roman" w:cs="Times New Roman"/>
          <w:szCs w:val="24"/>
        </w:rPr>
        <w:t>πιτροπής διήρκεσαν ενάμισ</w:t>
      </w:r>
      <w:r>
        <w:rPr>
          <w:rFonts w:eastAsia="Times New Roman" w:cs="Times New Roman"/>
          <w:szCs w:val="24"/>
        </w:rPr>
        <w:t>η</w:t>
      </w:r>
      <w:r>
        <w:rPr>
          <w:rFonts w:eastAsia="Times New Roman" w:cs="Times New Roman"/>
          <w:szCs w:val="24"/>
        </w:rPr>
        <w:t xml:space="preserve"> χρόνο -μέχρι τις 15-12-2018- και κλήθηκαν σε ακρόαση </w:t>
      </w:r>
      <w:r>
        <w:rPr>
          <w:rFonts w:eastAsia="Times New Roman" w:cs="Times New Roman"/>
          <w:szCs w:val="24"/>
        </w:rPr>
        <w:t>πάρα πολλοί φορείς και πρόσωπα, θεωρώ πολύ περισσότερα από οποιαδήποτε άλλη φορά. Όποιος μας ζήτησε να έρθει, ήρθε και είχε την άνεση χρόνου για να μιλήσει.</w:t>
      </w:r>
    </w:p>
    <w:p w14:paraId="692985C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θέση της Προέδρου θα ήθελα να ευχαριστήσω κατ’ αρχάς τον Πρόεδρο της Βουλής που μας παρείχε </w:t>
      </w:r>
      <w:r>
        <w:rPr>
          <w:rFonts w:eastAsia="Times New Roman" w:cs="Times New Roman"/>
          <w:szCs w:val="24"/>
        </w:rPr>
        <w:t xml:space="preserve">κάθε δυνατή διευκόλυνση, ώστε η </w:t>
      </w:r>
      <w:r>
        <w:rPr>
          <w:rFonts w:eastAsia="Times New Roman" w:cs="Times New Roman"/>
          <w:szCs w:val="24"/>
        </w:rPr>
        <w:t>ε</w:t>
      </w:r>
      <w:r>
        <w:rPr>
          <w:rFonts w:eastAsia="Times New Roman" w:cs="Times New Roman"/>
          <w:szCs w:val="24"/>
        </w:rPr>
        <w:t xml:space="preserve">πιτροπή να διεξαγάγει και να ολοκληρώσει το έργο της και με επιστημονικό τρόπο άρτια, δίνοντάς μας την ευκαιρία να καλέσουμε και επιστήμονες από το εξωτερικό. </w:t>
      </w:r>
    </w:p>
    <w:p w14:paraId="692985C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ευχαριστήσω εκ μέρους όλης της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 xml:space="preserve">τους επιστήμονες οι οποίοι και οι οποίες γενναιόδωρα και χωρίς αμοιβή μάς παρείχαν κάθε δυνατή επιστημονική βοήθεια, κυρίως όμως συνέταξαν την επιστημονική </w:t>
      </w:r>
      <w:r>
        <w:rPr>
          <w:rFonts w:eastAsia="Times New Roman" w:cs="Times New Roman"/>
          <w:szCs w:val="24"/>
        </w:rPr>
        <w:t>έ</w:t>
      </w:r>
      <w:r>
        <w:rPr>
          <w:rFonts w:eastAsia="Times New Roman" w:cs="Times New Roman"/>
          <w:szCs w:val="24"/>
        </w:rPr>
        <w:t>κθεση, η οποία προτάσσεται στο πόρισμα που παρουσιάζουμε σήμερα.</w:t>
      </w:r>
    </w:p>
    <w:p w14:paraId="692985D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Θα ευχαριστήσω, λοιπόν, εκ μέρους της </w:t>
      </w:r>
      <w:r>
        <w:rPr>
          <w:rFonts w:eastAsia="Times New Roman" w:cs="Times New Roman"/>
          <w:szCs w:val="24"/>
        </w:rPr>
        <w:t>ε</w:t>
      </w:r>
      <w:r>
        <w:rPr>
          <w:rFonts w:eastAsia="Times New Roman" w:cs="Times New Roman"/>
          <w:szCs w:val="24"/>
        </w:rPr>
        <w:t xml:space="preserve">πιτροπής τον κ. Βύρωνα </w:t>
      </w:r>
      <w:proofErr w:type="spellStart"/>
      <w:r>
        <w:rPr>
          <w:rFonts w:eastAsia="Times New Roman" w:cs="Times New Roman"/>
          <w:szCs w:val="24"/>
        </w:rPr>
        <w:t>Κοτζαμάνη</w:t>
      </w:r>
      <w:proofErr w:type="spellEnd"/>
      <w:r>
        <w:rPr>
          <w:rFonts w:eastAsia="Times New Roman" w:cs="Times New Roman"/>
          <w:szCs w:val="24"/>
        </w:rPr>
        <w:t xml:space="preserve">, Καθηγητή του Πανεπιστημίου Θεσσαλίας, τον κ. Διονύσιο </w:t>
      </w:r>
      <w:proofErr w:type="spellStart"/>
      <w:r>
        <w:rPr>
          <w:rFonts w:eastAsia="Times New Roman" w:cs="Times New Roman"/>
          <w:szCs w:val="24"/>
        </w:rPr>
        <w:t>Μπαλούρδο</w:t>
      </w:r>
      <w:proofErr w:type="spellEnd"/>
      <w:r>
        <w:rPr>
          <w:rFonts w:eastAsia="Times New Roman" w:cs="Times New Roman"/>
          <w:szCs w:val="24"/>
        </w:rPr>
        <w:t>, Ερευνητή Α΄ στο Εθνικό Κέντρο Κοινωνικών Μελετών, την κ</w:t>
      </w:r>
      <w:r>
        <w:rPr>
          <w:rFonts w:eastAsia="Times New Roman" w:cs="Times New Roman"/>
          <w:szCs w:val="24"/>
        </w:rPr>
        <w:t>.</w:t>
      </w:r>
      <w:r>
        <w:rPr>
          <w:rFonts w:eastAsia="Times New Roman" w:cs="Times New Roman"/>
          <w:szCs w:val="24"/>
        </w:rPr>
        <w:t xml:space="preserve"> Αναστασία Κωστάκη, Καθηγήτρια του Οικονομικού Πανεπιστημίου Α</w:t>
      </w:r>
      <w:r>
        <w:rPr>
          <w:rFonts w:eastAsia="Times New Roman" w:cs="Times New Roman"/>
          <w:szCs w:val="24"/>
        </w:rPr>
        <w:t>θηνών και την κ</w:t>
      </w:r>
      <w:r>
        <w:rPr>
          <w:rFonts w:eastAsia="Times New Roman" w:cs="Times New Roman"/>
          <w:szCs w:val="24"/>
        </w:rPr>
        <w:t>.</w:t>
      </w:r>
      <w:r>
        <w:rPr>
          <w:rFonts w:eastAsia="Times New Roman" w:cs="Times New Roman"/>
          <w:szCs w:val="24"/>
        </w:rPr>
        <w:t xml:space="preserve"> Αλεξάνδρα </w:t>
      </w:r>
      <w:proofErr w:type="spellStart"/>
      <w:r>
        <w:rPr>
          <w:rFonts w:eastAsia="Times New Roman" w:cs="Times New Roman"/>
          <w:szCs w:val="24"/>
        </w:rPr>
        <w:t>Τραγάκη</w:t>
      </w:r>
      <w:proofErr w:type="spellEnd"/>
      <w:r>
        <w:rPr>
          <w:rFonts w:eastAsia="Times New Roman" w:cs="Times New Roman"/>
          <w:szCs w:val="24"/>
        </w:rPr>
        <w:t xml:space="preserve">, Αναπληρώτρια Καθηγήτρια στο </w:t>
      </w:r>
      <w:r>
        <w:rPr>
          <w:rFonts w:eastAsia="Times New Roman" w:cs="Times New Roman"/>
          <w:szCs w:val="24"/>
        </w:rPr>
        <w:t>«</w:t>
      </w:r>
      <w:proofErr w:type="spellStart"/>
      <w:r>
        <w:rPr>
          <w:rFonts w:eastAsia="Times New Roman" w:cs="Times New Roman"/>
          <w:szCs w:val="24"/>
        </w:rPr>
        <w:t>Χαροκόπειο</w:t>
      </w:r>
      <w:proofErr w:type="spellEnd"/>
      <w:r>
        <w:rPr>
          <w:rFonts w:eastAsia="Times New Roman" w:cs="Times New Roman"/>
          <w:szCs w:val="24"/>
        </w:rPr>
        <w:t>»</w:t>
      </w:r>
      <w:r>
        <w:rPr>
          <w:rFonts w:eastAsia="Times New Roman" w:cs="Times New Roman"/>
          <w:szCs w:val="24"/>
        </w:rPr>
        <w:t xml:space="preserve"> Πανεπιστήμιο.</w:t>
      </w:r>
    </w:p>
    <w:p w14:paraId="692985D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Το πόρισμα ψηφίστηκε κατά πλειοψηφία από την </w:t>
      </w:r>
      <w:r>
        <w:rPr>
          <w:rFonts w:eastAsia="Times New Roman" w:cs="Times New Roman"/>
          <w:szCs w:val="24"/>
        </w:rPr>
        <w:t>ε</w:t>
      </w:r>
      <w:r>
        <w:rPr>
          <w:rFonts w:eastAsia="Times New Roman" w:cs="Times New Roman"/>
          <w:szCs w:val="24"/>
        </w:rPr>
        <w:t>πιτροπή από τις Κοινοβουλευτικές Ομάδες όλων των κομμάτων εκτός της Χρυσής Αυγής και του Κομμουνιστικού Κόμματος Ελλάδα</w:t>
      </w:r>
      <w:r>
        <w:rPr>
          <w:rFonts w:eastAsia="Times New Roman" w:cs="Times New Roman"/>
          <w:szCs w:val="24"/>
        </w:rPr>
        <w:t xml:space="preserve">ς, που κατέθεσαν δικές τους εκθέσεις και έχουν, βέβαια, ενταχθεί στο τέλος του πορίσματος. </w:t>
      </w:r>
    </w:p>
    <w:p w14:paraId="692985D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Ευχαριστώ τέλος, όλα τα μέλη της </w:t>
      </w:r>
      <w:r>
        <w:rPr>
          <w:rFonts w:eastAsia="Times New Roman" w:cs="Times New Roman"/>
          <w:szCs w:val="24"/>
        </w:rPr>
        <w:t>δ</w:t>
      </w:r>
      <w:r>
        <w:rPr>
          <w:rFonts w:eastAsia="Times New Roman" w:cs="Times New Roman"/>
          <w:szCs w:val="24"/>
        </w:rPr>
        <w:t xml:space="preserve">ιακομματικής </w:t>
      </w:r>
      <w:r>
        <w:rPr>
          <w:rFonts w:eastAsia="Times New Roman" w:cs="Times New Roman"/>
          <w:szCs w:val="24"/>
        </w:rPr>
        <w:t>ε</w:t>
      </w:r>
      <w:r>
        <w:rPr>
          <w:rFonts w:eastAsia="Times New Roman" w:cs="Times New Roman"/>
          <w:szCs w:val="24"/>
        </w:rPr>
        <w:t>πιτροπής για τη γόνιμη συνεργασία που είχαμε. Παρά τις αντιθέσεις, παρά τις διαφορετικές οπτικές κατορθώσαμε να βρού</w:t>
      </w:r>
      <w:r>
        <w:rPr>
          <w:rFonts w:eastAsia="Times New Roman" w:cs="Times New Roman"/>
          <w:szCs w:val="24"/>
        </w:rPr>
        <w:t xml:space="preserve">με μερικά συναινετικά πεδία, πεδία συναίνεσης, τα οποία αποτυπώνονται στην </w:t>
      </w:r>
      <w:r>
        <w:rPr>
          <w:rFonts w:eastAsia="Times New Roman" w:cs="Times New Roman"/>
          <w:szCs w:val="24"/>
        </w:rPr>
        <w:t>έ</w:t>
      </w:r>
      <w:r>
        <w:rPr>
          <w:rFonts w:eastAsia="Times New Roman" w:cs="Times New Roman"/>
          <w:szCs w:val="24"/>
        </w:rPr>
        <w:t>κθεση.</w:t>
      </w:r>
    </w:p>
    <w:p w14:paraId="692985D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Εγώ θα ήθελα να πω δύο λόγια: Πρώτον, το δημογραφικό πρόβλημα είναι πολύπλοκο και δεν προσφέρεται για καταστροφολογία. Είναι πρόβλημα που μπορεί να μας ενεργοποιήσει -και πρ</w:t>
      </w:r>
      <w:r>
        <w:rPr>
          <w:rFonts w:eastAsia="Times New Roman" w:cs="Times New Roman"/>
          <w:szCs w:val="24"/>
        </w:rPr>
        <w:t>έπει να μας ενεργοποιήσει- για να ξαναδούμε κατ’ αρχάς τον εαυτό μας ως κοινωνία</w:t>
      </w:r>
      <w:r>
        <w:rPr>
          <w:rFonts w:eastAsia="Times New Roman" w:cs="Times New Roman"/>
          <w:szCs w:val="24"/>
        </w:rPr>
        <w:t>,</w:t>
      </w:r>
      <w:r>
        <w:rPr>
          <w:rFonts w:eastAsia="Times New Roman" w:cs="Times New Roman"/>
          <w:szCs w:val="24"/>
        </w:rPr>
        <w:t xml:space="preserve"> σε σχέση με το τι πολιτικές ασκήθηκαν στο παρελθόν, ποιες από αυτές ήταν επιτυχείς, ποιες απέτυχαν και τι μπορεί να γίνει από εδώ και πέρα. Επίσης είναι πολύ σημαντικό</w:t>
      </w:r>
      <w:r>
        <w:rPr>
          <w:rFonts w:eastAsia="Times New Roman" w:cs="Times New Roman"/>
          <w:szCs w:val="24"/>
        </w:rPr>
        <w:t>,</w:t>
      </w:r>
      <w:r>
        <w:rPr>
          <w:rFonts w:eastAsia="Times New Roman" w:cs="Times New Roman"/>
          <w:szCs w:val="24"/>
        </w:rPr>
        <w:t xml:space="preserve"> να δο</w:t>
      </w:r>
      <w:r>
        <w:rPr>
          <w:rFonts w:eastAsia="Times New Roman" w:cs="Times New Roman"/>
          <w:szCs w:val="24"/>
        </w:rPr>
        <w:t xml:space="preserve">ύμε τον εαυτό μας ως κοινωνία σε σχέση με άλλες ευρωπαϊκές κοινωνίες, για να δούμε τι έχει γίνει εκεί, αν υπήρξαν </w:t>
      </w:r>
      <w:r>
        <w:rPr>
          <w:rFonts w:eastAsia="Times New Roman" w:cs="Times New Roman"/>
          <w:szCs w:val="24"/>
        </w:rPr>
        <w:lastRenderedPageBreak/>
        <w:t xml:space="preserve">πιο πετυχημένες πολιτικές. Αυτό που μπορούμε να πούμε ως πρώτη διαπίστωση, είναι ότι το δημογραφικό αντιμετωπίζεται με συνδυαστικές πολιτικές </w:t>
      </w:r>
      <w:r>
        <w:rPr>
          <w:rFonts w:eastAsia="Times New Roman" w:cs="Times New Roman"/>
          <w:szCs w:val="24"/>
        </w:rPr>
        <w:t>-κοινωνικές πολιτικές, οικονομικές πολιτικές, εργασιακές πολιτικές- και</w:t>
      </w:r>
      <w:r>
        <w:rPr>
          <w:rFonts w:eastAsia="Times New Roman" w:cs="Times New Roman"/>
          <w:szCs w:val="24"/>
        </w:rPr>
        <w:t>,</w:t>
      </w:r>
      <w:r>
        <w:rPr>
          <w:rFonts w:eastAsia="Times New Roman" w:cs="Times New Roman"/>
          <w:szCs w:val="24"/>
        </w:rPr>
        <w:t xml:space="preserve"> βεβαίως, πάνω απ’ όλα πολιτικές που αφορούν το ίδιο -την ουσία δηλαδή- το κράτος πρόνοιας. </w:t>
      </w:r>
    </w:p>
    <w:p w14:paraId="692985D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Δεύτερη διαπίστωση: Δεν αρκεί να υπογραμμίσουμε </w:t>
      </w:r>
      <w:proofErr w:type="spellStart"/>
      <w:r>
        <w:rPr>
          <w:rFonts w:eastAsia="Times New Roman" w:cs="Times New Roman"/>
          <w:szCs w:val="24"/>
        </w:rPr>
        <w:t>καταστροφολογώντας</w:t>
      </w:r>
      <w:proofErr w:type="spellEnd"/>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η χώρα μα</w:t>
      </w:r>
      <w:r>
        <w:rPr>
          <w:rFonts w:eastAsia="Times New Roman" w:cs="Times New Roman"/>
          <w:szCs w:val="24"/>
        </w:rPr>
        <w:t xml:space="preserve">ς από το 1980 και μετά παρουσιάζει μεγάλη κάμψη στις γεννήσεις, μια κάμψη που από το 1996 και μετά έχει φτάσει στο επίπεδο του 1,3 παιδιά ανά γυναίκα, ένα επίπεδο το οποίο οι </w:t>
      </w:r>
      <w:proofErr w:type="spellStart"/>
      <w:r>
        <w:rPr>
          <w:rFonts w:eastAsia="Times New Roman" w:cs="Times New Roman"/>
          <w:szCs w:val="24"/>
        </w:rPr>
        <w:t>δημογράφοι</w:t>
      </w:r>
      <w:proofErr w:type="spellEnd"/>
      <w:r>
        <w:rPr>
          <w:rFonts w:eastAsia="Times New Roman" w:cs="Times New Roman"/>
          <w:szCs w:val="24"/>
        </w:rPr>
        <w:t xml:space="preserve"> ονομάζουν «ακραίας χαμηλής γεννητικότητας επίπεδο». Τώρα μέσα στην κρί</w:t>
      </w:r>
      <w:r>
        <w:rPr>
          <w:rFonts w:eastAsia="Times New Roman" w:cs="Times New Roman"/>
          <w:szCs w:val="24"/>
        </w:rPr>
        <w:t xml:space="preserve">ση έχουμε πέσει και κάτω από αυτό στο 1,24 παιδιά ανά γυναίκα. </w:t>
      </w:r>
    </w:p>
    <w:p w14:paraId="692985D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Δεν αρκεί, λοιπόν, να πούμε αυτό ούτε να αντιμετωπίζουμε με αρνητικό τρόπο τη γήρανση του πληθυσμού, ότι οι ηλικιωμένοι και οι υπερήλικες είναι περισσότεροι σε ποσοστό από ό,τι οι νέοι άνθρωπο</w:t>
      </w:r>
      <w:r>
        <w:rPr>
          <w:rFonts w:eastAsia="Times New Roman" w:cs="Times New Roman"/>
          <w:szCs w:val="24"/>
        </w:rPr>
        <w:t>ι. Και</w:t>
      </w:r>
      <w:r w:rsidRPr="00191B52">
        <w:rPr>
          <w:rFonts w:eastAsia="Times New Roman" w:cs="Times New Roman"/>
          <w:szCs w:val="24"/>
        </w:rPr>
        <w:t>,</w:t>
      </w:r>
      <w:r>
        <w:rPr>
          <w:rFonts w:eastAsia="Times New Roman" w:cs="Times New Roman"/>
          <w:szCs w:val="24"/>
        </w:rPr>
        <w:t xml:space="preserve"> βεβαίως, το ισοζύγιο γεννήσεων-θανάτων είναι αρνητικό υπέρ των θανάτων. </w:t>
      </w:r>
    </w:p>
    <w:p w14:paraId="692985D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Αυτό που χρειάζεται άμεσα</w:t>
      </w:r>
      <w:r>
        <w:rPr>
          <w:rFonts w:eastAsia="Times New Roman" w:cs="Times New Roman"/>
          <w:szCs w:val="24"/>
        </w:rPr>
        <w:t>,</w:t>
      </w:r>
      <w:r>
        <w:rPr>
          <w:rFonts w:eastAsia="Times New Roman" w:cs="Times New Roman"/>
          <w:szCs w:val="24"/>
        </w:rPr>
        <w:t xml:space="preserve"> είναι να δούμε πώς αντιμετωπίζεται αυτή η μείωση των γεννήσεων</w:t>
      </w:r>
      <w:r w:rsidRPr="00191B52">
        <w:rPr>
          <w:rFonts w:eastAsia="Times New Roman" w:cs="Times New Roman"/>
          <w:szCs w:val="24"/>
        </w:rPr>
        <w:t>,</w:t>
      </w:r>
      <w:r>
        <w:rPr>
          <w:rFonts w:eastAsia="Times New Roman" w:cs="Times New Roman"/>
          <w:szCs w:val="24"/>
        </w:rPr>
        <w:t xml:space="preserve"> για να δούμε και τι μπορούμε να κάνουμε μακροπρόθεσμα. Εύκολες απαντήσεις δεν υπάρχο</w:t>
      </w:r>
      <w:r>
        <w:rPr>
          <w:rFonts w:eastAsia="Times New Roman" w:cs="Times New Roman"/>
          <w:szCs w:val="24"/>
        </w:rPr>
        <w:t xml:space="preserve">υν </w:t>
      </w:r>
      <w:r>
        <w:rPr>
          <w:rFonts w:eastAsia="Times New Roman" w:cs="Times New Roman"/>
          <w:szCs w:val="24"/>
        </w:rPr>
        <w:t>και</w:t>
      </w:r>
      <w:r>
        <w:rPr>
          <w:rFonts w:eastAsia="Times New Roman" w:cs="Times New Roman"/>
          <w:szCs w:val="24"/>
        </w:rPr>
        <w:t xml:space="preserve"> το δημογραφικό δεν λύνεται σε βάθος πενταετίας. Χρειάζεται βάθος χρόνου. Άρα αυτό που θα φτιαχτεί σήμερα, πρέπει να είναι με προοπτική δεκαετίας</w:t>
      </w:r>
      <w:r>
        <w:rPr>
          <w:rFonts w:eastAsia="Times New Roman" w:cs="Times New Roman"/>
          <w:szCs w:val="24"/>
        </w:rPr>
        <w:t>,</w:t>
      </w:r>
      <w:r>
        <w:rPr>
          <w:rFonts w:eastAsia="Times New Roman" w:cs="Times New Roman"/>
          <w:szCs w:val="24"/>
        </w:rPr>
        <w:t xml:space="preserve"> τουλάχιστον εικοσαετίας.</w:t>
      </w:r>
    </w:p>
    <w:p w14:paraId="692985D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 πρώτη μεγάλη διαπίστωση που κάναμε κοιτώντας την Ελλάδα σε σχέση με τις άλλε</w:t>
      </w:r>
      <w:r>
        <w:rPr>
          <w:rFonts w:eastAsia="Times New Roman" w:cs="Times New Roman"/>
          <w:szCs w:val="24"/>
        </w:rPr>
        <w:t>ς ευρωπαϊκές χώρες</w:t>
      </w:r>
      <w:r w:rsidRPr="00191B52">
        <w:rPr>
          <w:rFonts w:eastAsia="Times New Roman" w:cs="Times New Roman"/>
          <w:szCs w:val="24"/>
        </w:rPr>
        <w:t>,</w:t>
      </w:r>
      <w:r>
        <w:rPr>
          <w:rFonts w:eastAsia="Times New Roman" w:cs="Times New Roman"/>
          <w:szCs w:val="24"/>
        </w:rPr>
        <w:t xml:space="preserve"> είναι ότι οι χώρες του ευρωπαϊκού </w:t>
      </w:r>
      <w:r>
        <w:rPr>
          <w:rFonts w:eastAsia="Times New Roman" w:cs="Times New Roman"/>
          <w:szCs w:val="24"/>
        </w:rPr>
        <w:t>ν</w:t>
      </w:r>
      <w:r>
        <w:rPr>
          <w:rFonts w:eastAsia="Times New Roman" w:cs="Times New Roman"/>
          <w:szCs w:val="24"/>
        </w:rPr>
        <w:t>ότου παρουσιάζουν το ίδιο πρόβλημα με εμάς. Δεν το παρουσιάζουν χώρες όπως η Γαλλία, όπως οι σκανδιναβικές χώρες, κλπ.</w:t>
      </w:r>
      <w:r>
        <w:rPr>
          <w:rFonts w:eastAsia="Times New Roman" w:cs="Times New Roman"/>
          <w:szCs w:val="24"/>
        </w:rPr>
        <w:t>.</w:t>
      </w:r>
      <w:r>
        <w:rPr>
          <w:rFonts w:eastAsia="Times New Roman" w:cs="Times New Roman"/>
          <w:szCs w:val="24"/>
        </w:rPr>
        <w:t xml:space="preserve"> Αυτό</w:t>
      </w:r>
      <w:r w:rsidRPr="00191B52">
        <w:rPr>
          <w:rFonts w:eastAsia="Times New Roman" w:cs="Times New Roman"/>
          <w:szCs w:val="24"/>
        </w:rPr>
        <w:t>,</w:t>
      </w:r>
      <w:r>
        <w:rPr>
          <w:rFonts w:eastAsia="Times New Roman" w:cs="Times New Roman"/>
          <w:szCs w:val="24"/>
        </w:rPr>
        <w:t xml:space="preserve"> λοιπόν</w:t>
      </w:r>
      <w:r w:rsidRPr="00191B52">
        <w:rPr>
          <w:rFonts w:eastAsia="Times New Roman" w:cs="Times New Roman"/>
          <w:szCs w:val="24"/>
        </w:rPr>
        <w:t>,</w:t>
      </w:r>
      <w:r>
        <w:rPr>
          <w:rFonts w:eastAsia="Times New Roman" w:cs="Times New Roman"/>
          <w:szCs w:val="24"/>
        </w:rPr>
        <w:t xml:space="preserve"> που είδαμε </w:t>
      </w:r>
      <w:r w:rsidRPr="00191B52">
        <w:rPr>
          <w:rFonts w:eastAsia="Times New Roman" w:cs="Times New Roman"/>
          <w:szCs w:val="24"/>
        </w:rPr>
        <w:t>-</w:t>
      </w:r>
      <w:r>
        <w:rPr>
          <w:rFonts w:eastAsia="Times New Roman" w:cs="Times New Roman"/>
          <w:szCs w:val="24"/>
        </w:rPr>
        <w:t>και το είδαν και οι επιστήμονες και καταλήξαμε κι εμείς</w:t>
      </w:r>
      <w:r>
        <w:rPr>
          <w:rFonts w:eastAsia="Times New Roman" w:cs="Times New Roman"/>
          <w:szCs w:val="24"/>
        </w:rPr>
        <w:t xml:space="preserve">- είναι ότι οι χώρες του </w:t>
      </w:r>
      <w:r>
        <w:rPr>
          <w:rFonts w:eastAsia="Times New Roman" w:cs="Times New Roman"/>
          <w:szCs w:val="24"/>
        </w:rPr>
        <w:t>ν</w:t>
      </w:r>
      <w:r>
        <w:rPr>
          <w:rFonts w:eastAsia="Times New Roman" w:cs="Times New Roman"/>
          <w:szCs w:val="24"/>
        </w:rPr>
        <w:t>ότου δεν είχαν ισχυρό κοινωνικό κράτος, ένα πραγματικό κράτος πρόνοιας. Και στην Ελλάδα η αντίληψη περί κράτους πρόνοιας ξεκίνησε το 1980. Δεν ακολουθήθηκε, όμως, με στιβαρό τρόπο και με συνέχεια, αλλά αποσπασματικά και κατακερματ</w:t>
      </w:r>
      <w:r>
        <w:rPr>
          <w:rFonts w:eastAsia="Times New Roman" w:cs="Times New Roman"/>
          <w:szCs w:val="24"/>
        </w:rPr>
        <w:t xml:space="preserve">ισμένα. </w:t>
      </w:r>
    </w:p>
    <w:p w14:paraId="692985D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Οι άλλες χώρες όπως η Γαλλία ή η Γερμανία, για παράδειγμα, έφτιαξαν ισχυρό κοινωνικό κράτος ήδη από τη δεκαετία του 1960, όταν άρχισαν να έχουν αυτό το πρόβλημα. Και οι χώρες της Ανατολικής Ευρώπης έχουν δημογραφικό πρόβλημα, αλλά εκεί οφείλεται π</w:t>
      </w:r>
      <w:r>
        <w:rPr>
          <w:rFonts w:eastAsia="Times New Roman" w:cs="Times New Roman"/>
          <w:szCs w:val="24"/>
        </w:rPr>
        <w:t>ερισσότερο στις νεοφιλελεύθερες πολιτικές</w:t>
      </w:r>
      <w:r>
        <w:rPr>
          <w:rFonts w:eastAsia="Times New Roman" w:cs="Times New Roman"/>
          <w:szCs w:val="24"/>
        </w:rPr>
        <w:t>,</w:t>
      </w:r>
      <w:r>
        <w:rPr>
          <w:rFonts w:eastAsia="Times New Roman" w:cs="Times New Roman"/>
          <w:szCs w:val="24"/>
        </w:rPr>
        <w:t xml:space="preserve"> που οδήγησαν σε </w:t>
      </w:r>
      <w:r>
        <w:rPr>
          <w:rFonts w:eastAsia="Times New Roman" w:cs="Times New Roman"/>
          <w:szCs w:val="24"/>
          <w:lang w:val="en-US"/>
        </w:rPr>
        <w:t>brain</w:t>
      </w:r>
      <w:r w:rsidRPr="00741DD3">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Έχουμε, λοιπόν, στους κανόνες σκληρής λιτότητας που επιβλήθηκαν έλλειψη ισχυρού κοινωνικού κράτους</w:t>
      </w:r>
      <w:r>
        <w:rPr>
          <w:rFonts w:eastAsia="Times New Roman" w:cs="Times New Roman"/>
          <w:szCs w:val="24"/>
        </w:rPr>
        <w:t xml:space="preserve"> και</w:t>
      </w:r>
      <w:r>
        <w:rPr>
          <w:rFonts w:eastAsia="Times New Roman" w:cs="Times New Roman"/>
          <w:szCs w:val="24"/>
        </w:rPr>
        <w:t xml:space="preserve"> πολιτικές λιτότητας. </w:t>
      </w:r>
    </w:p>
    <w:p w14:paraId="692985D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Κάτι άλλο στο οποίο καταλήξαμε, είναι ότι το κοινωνικό </w:t>
      </w:r>
      <w:r>
        <w:rPr>
          <w:rFonts w:eastAsia="Times New Roman" w:cs="Times New Roman"/>
          <w:szCs w:val="24"/>
        </w:rPr>
        <w:t>κράτος πρέπει να είναι οριζόντιο. Να μην αφορά μόνο τις ευάλωτες ομάδες -βεβαίως εκεί να είναι πολύ πιο ισχυρό- αλλά οριζόντια μέχρι και τις μεσαίες τάξεις. Η ισονομία του παιδιού δηλαδή. Κοινωνικό κράτος έχεις από το ένα παιδί μέχρι όλα τα παιδιά, με αύξη</w:t>
      </w:r>
      <w:r>
        <w:rPr>
          <w:rFonts w:eastAsia="Times New Roman" w:cs="Times New Roman"/>
          <w:szCs w:val="24"/>
        </w:rPr>
        <w:t>ση, βέβαια, όσο αυξάνει ο αριθμός των παιδιών. Η επιδοματική πολιτική η οποία περιορίζεται μόνο σε ευάλωτες ομάδες, δεν μπορεί να νοηθεί ως κράτος πρόνοιας. Ειδικά όταν αυτό δεν είναι με διαφάνεια, οδηγεί σε άλλες ιστορίες.</w:t>
      </w:r>
    </w:p>
    <w:p w14:paraId="692985D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Τελειώνω, κυρία Πρόεδρε</w:t>
      </w:r>
      <w:r>
        <w:rPr>
          <w:rFonts w:eastAsia="Times New Roman" w:cs="Times New Roman"/>
          <w:szCs w:val="24"/>
        </w:rPr>
        <w:t>,</w:t>
      </w:r>
      <w:r>
        <w:rPr>
          <w:rFonts w:eastAsia="Times New Roman" w:cs="Times New Roman"/>
          <w:szCs w:val="24"/>
        </w:rPr>
        <w:t xml:space="preserve"> -παρ’ ό</w:t>
      </w:r>
      <w:r>
        <w:rPr>
          <w:rFonts w:eastAsia="Times New Roman" w:cs="Times New Roman"/>
          <w:szCs w:val="24"/>
        </w:rPr>
        <w:t>λο που είχα πολλά να πω- αναφερόμενη στην εργασιακή σταθερότητα και στην εναρμόνιση του εργασιακού με τον επαγγελματικό βίο. Δεν μπορούμε να αντιμετωπίσουμε το δημογραφικό πρόβλημα γυρίζοντας πίσω σε νοοτροπίες, γιατί μια κοινωνία δεν μπορεί να γυρίσει πίσ</w:t>
      </w:r>
      <w:r>
        <w:rPr>
          <w:rFonts w:eastAsia="Times New Roman" w:cs="Times New Roman"/>
          <w:szCs w:val="24"/>
        </w:rPr>
        <w:t xml:space="preserve">ω. Το Α και το Ω είναι η </w:t>
      </w:r>
      <w:proofErr w:type="spellStart"/>
      <w:r>
        <w:rPr>
          <w:rFonts w:eastAsia="Times New Roman" w:cs="Times New Roman"/>
          <w:szCs w:val="24"/>
        </w:rPr>
        <w:t>έμφυλη</w:t>
      </w:r>
      <w:proofErr w:type="spellEnd"/>
      <w:r>
        <w:rPr>
          <w:rFonts w:eastAsia="Times New Roman" w:cs="Times New Roman"/>
          <w:szCs w:val="24"/>
        </w:rPr>
        <w:t xml:space="preserve"> ισότητα γυναικών και ανδρών. Η χειραφέτηση των γυναικών είναι πολύ σημαντικό πράγμα. Δεν πρέπει να ανακοπεί αυτό. Ίσα-ίσα πρέπει να γίνει εμβάθυνση αυτού του πράγματος και η πολιτεία να βοηθήσει προς αυτή την κατεύθυνση. Εργ</w:t>
      </w:r>
      <w:r>
        <w:rPr>
          <w:rFonts w:eastAsia="Times New Roman" w:cs="Times New Roman"/>
          <w:szCs w:val="24"/>
        </w:rPr>
        <w:t>ασιακή σταθερότητα, συλλογικές συμβάσεις, κατώτατος μισθός</w:t>
      </w:r>
      <w:r>
        <w:rPr>
          <w:rFonts w:eastAsia="Times New Roman" w:cs="Times New Roman"/>
          <w:szCs w:val="24"/>
        </w:rPr>
        <w:t>.</w:t>
      </w:r>
      <w:r>
        <w:rPr>
          <w:rFonts w:eastAsia="Times New Roman" w:cs="Times New Roman"/>
          <w:szCs w:val="24"/>
        </w:rPr>
        <w:t xml:space="preserve"> Για όλα αυτά, δηλαδή, για τα οποία μιλάμε εμείς έτσι και αλλιώς, μας μίλησαν και οι επιστήμονες.</w:t>
      </w:r>
    </w:p>
    <w:p w14:paraId="692985D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Ολοκληρώνοντας, για να μη σπαταλήσω άλλο χρόνο, θα ήθελα να αναφερθώ σε ένα τελευταίο πολύ λεπτό θέ</w:t>
      </w:r>
      <w:r>
        <w:rPr>
          <w:rFonts w:eastAsia="Times New Roman" w:cs="Times New Roman"/>
          <w:szCs w:val="24"/>
        </w:rPr>
        <w:t>μα: Όταν λέμε δημογραφικό πρόβλημα, δεν μπορούμε να αναφερόμαστε μόνο στις γεννήσεις και να μη βλέπουμε τους ηλικιωμένους, όπου και εκεί το κράτος πρόνοιας πρέπει να είναι πολύ ισχυρό, γιατί απελευθερώνει και δυνάμεις, γυναίκες και άνδρες</w:t>
      </w:r>
      <w:r>
        <w:rPr>
          <w:rFonts w:eastAsia="Times New Roman" w:cs="Times New Roman"/>
          <w:szCs w:val="24"/>
        </w:rPr>
        <w:t>,</w:t>
      </w:r>
      <w:r>
        <w:rPr>
          <w:rFonts w:eastAsia="Times New Roman" w:cs="Times New Roman"/>
          <w:szCs w:val="24"/>
        </w:rPr>
        <w:t xml:space="preserve"> που στην </w:t>
      </w:r>
      <w:r>
        <w:rPr>
          <w:rFonts w:eastAsia="Times New Roman" w:cs="Times New Roman"/>
          <w:szCs w:val="24"/>
        </w:rPr>
        <w:lastRenderedPageBreak/>
        <w:t>παραγωγ</w:t>
      </w:r>
      <w:r>
        <w:rPr>
          <w:rFonts w:eastAsia="Times New Roman" w:cs="Times New Roman"/>
          <w:szCs w:val="24"/>
        </w:rPr>
        <w:t>ική ηλικία ασχολούνται με ηλικιωμένους για να τους φροντίσουν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Εκεί πρέπει να εστιάσει το κοινωνικό κράτος, το «Βοήθεια στο σπίτι», η ιατρική περίθαλψη, δηλαδή σε ηλικιωμένους ανθρώπους οι οποίοι να είναι υγιείς, ενεργοί και δραστήριοι. Δεν μπορούμε </w:t>
      </w:r>
      <w:r>
        <w:rPr>
          <w:rFonts w:eastAsia="Times New Roman" w:cs="Times New Roman"/>
          <w:szCs w:val="24"/>
        </w:rPr>
        <w:t>στο όνομα του δημογραφικού</w:t>
      </w:r>
      <w:r>
        <w:rPr>
          <w:rFonts w:eastAsia="Times New Roman" w:cs="Times New Roman"/>
          <w:szCs w:val="24"/>
        </w:rPr>
        <w:t>,</w:t>
      </w:r>
      <w:r>
        <w:rPr>
          <w:rFonts w:eastAsia="Times New Roman" w:cs="Times New Roman"/>
          <w:szCs w:val="24"/>
        </w:rPr>
        <w:t xml:space="preserve"> να φτάσουμε σε μια κατάσταση ρατσισμού -με ή χωρίς εισαγωγικά- κατά των ηλικιωμένων.</w:t>
      </w:r>
    </w:p>
    <w:p w14:paraId="692985D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Πρέπει να</w:t>
      </w:r>
      <w:r w:rsidRPr="002E0D83">
        <w:rPr>
          <w:rFonts w:eastAsia="Times New Roman" w:cs="Times New Roman"/>
          <w:szCs w:val="24"/>
        </w:rPr>
        <w:t xml:space="preserve"> αναδείξουμε τη δ</w:t>
      </w:r>
      <w:r>
        <w:rPr>
          <w:rFonts w:eastAsia="Times New Roman" w:cs="Times New Roman"/>
          <w:szCs w:val="24"/>
        </w:rPr>
        <w:t>ημιουργικότητα της κάθε γενιάς. Τ</w:t>
      </w:r>
      <w:r w:rsidRPr="002E0D83">
        <w:rPr>
          <w:rFonts w:eastAsia="Times New Roman" w:cs="Times New Roman"/>
          <w:szCs w:val="24"/>
        </w:rPr>
        <w:t xml:space="preserve">ο να είναι </w:t>
      </w:r>
      <w:r>
        <w:rPr>
          <w:rFonts w:eastAsia="Times New Roman" w:cs="Times New Roman"/>
          <w:szCs w:val="24"/>
        </w:rPr>
        <w:t>οι ηλικιωμένοι υγιείς και δραστήριοι</w:t>
      </w:r>
      <w:r w:rsidRPr="002E0D83">
        <w:rPr>
          <w:rFonts w:eastAsia="Times New Roman" w:cs="Times New Roman"/>
          <w:szCs w:val="24"/>
        </w:rPr>
        <w:t xml:space="preserve"> στον κοινωνικό βίο</w:t>
      </w:r>
      <w:r>
        <w:rPr>
          <w:rFonts w:eastAsia="Times New Roman" w:cs="Times New Roman"/>
          <w:szCs w:val="24"/>
        </w:rPr>
        <w:t>,</w:t>
      </w:r>
      <w:r w:rsidRPr="002E0D83">
        <w:rPr>
          <w:rFonts w:eastAsia="Times New Roman" w:cs="Times New Roman"/>
          <w:szCs w:val="24"/>
        </w:rPr>
        <w:t xml:space="preserve"> είναι πάρα πολύ </w:t>
      </w:r>
      <w:r w:rsidRPr="002E0D83">
        <w:rPr>
          <w:rFonts w:eastAsia="Times New Roman" w:cs="Times New Roman"/>
          <w:szCs w:val="24"/>
        </w:rPr>
        <w:t>σημαντικό</w:t>
      </w:r>
      <w:r>
        <w:rPr>
          <w:rFonts w:eastAsia="Times New Roman" w:cs="Times New Roman"/>
          <w:szCs w:val="24"/>
        </w:rPr>
        <w:t>.</w:t>
      </w:r>
      <w:r w:rsidRPr="002E0D83">
        <w:rPr>
          <w:rFonts w:eastAsia="Times New Roman" w:cs="Times New Roman"/>
          <w:szCs w:val="24"/>
        </w:rPr>
        <w:t xml:space="preserve"> </w:t>
      </w:r>
    </w:p>
    <w:p w14:paraId="692985DD"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Θα κλείσω</w:t>
      </w:r>
      <w:r>
        <w:rPr>
          <w:rFonts w:eastAsia="Times New Roman" w:cs="Times New Roman"/>
          <w:szCs w:val="24"/>
        </w:rPr>
        <w:t>,</w:t>
      </w:r>
      <w:r w:rsidRPr="002E0D83">
        <w:rPr>
          <w:rFonts w:eastAsia="Times New Roman" w:cs="Times New Roman"/>
          <w:szCs w:val="24"/>
        </w:rPr>
        <w:t xml:space="preserve"> λέγοντας ένα πράγμα</w:t>
      </w:r>
      <w:r>
        <w:rPr>
          <w:rFonts w:eastAsia="Times New Roman" w:cs="Times New Roman"/>
          <w:szCs w:val="24"/>
        </w:rPr>
        <w:t>: Δ</w:t>
      </w:r>
      <w:r w:rsidRPr="002E0D83">
        <w:rPr>
          <w:rFonts w:eastAsia="Times New Roman" w:cs="Times New Roman"/>
          <w:szCs w:val="24"/>
        </w:rPr>
        <w:t>εν μπορούμε να μιλάμε για ανάπτυξη και παραγωγική ανασυγκρότηση</w:t>
      </w:r>
      <w:r>
        <w:rPr>
          <w:rFonts w:eastAsia="Times New Roman" w:cs="Times New Roman"/>
          <w:szCs w:val="24"/>
        </w:rPr>
        <w:t>,</w:t>
      </w:r>
      <w:r w:rsidRPr="002E0D83">
        <w:rPr>
          <w:rFonts w:eastAsia="Times New Roman" w:cs="Times New Roman"/>
          <w:szCs w:val="24"/>
        </w:rPr>
        <w:t xml:space="preserve"> αν δεν αντιμετωπίσουμε το δημογραφικό και ως προς μ</w:t>
      </w:r>
      <w:r>
        <w:rPr>
          <w:rFonts w:eastAsia="Times New Roman" w:cs="Times New Roman"/>
          <w:szCs w:val="24"/>
        </w:rPr>
        <w:t>ία του παράμετρο πολύ σημαντική</w:t>
      </w:r>
      <w:r>
        <w:rPr>
          <w:rFonts w:eastAsia="Times New Roman" w:cs="Times New Roman"/>
          <w:szCs w:val="24"/>
        </w:rPr>
        <w:t>.</w:t>
      </w:r>
      <w:r>
        <w:rPr>
          <w:rFonts w:eastAsia="Times New Roman" w:cs="Times New Roman"/>
          <w:szCs w:val="24"/>
        </w:rPr>
        <w:t xml:space="preserve"> </w:t>
      </w:r>
      <w:r w:rsidRPr="002E0D83">
        <w:rPr>
          <w:rFonts w:eastAsia="Times New Roman" w:cs="Times New Roman"/>
          <w:szCs w:val="24"/>
        </w:rPr>
        <w:t xml:space="preserve">Η </w:t>
      </w:r>
      <w:proofErr w:type="spellStart"/>
      <w:r w:rsidRPr="002E0D83">
        <w:rPr>
          <w:rFonts w:eastAsia="Times New Roman" w:cs="Times New Roman"/>
          <w:szCs w:val="24"/>
        </w:rPr>
        <w:t>υπερσυγκέντρωση</w:t>
      </w:r>
      <w:proofErr w:type="spellEnd"/>
      <w:r w:rsidRPr="002E0D83">
        <w:rPr>
          <w:rFonts w:eastAsia="Times New Roman" w:cs="Times New Roman"/>
          <w:szCs w:val="24"/>
        </w:rPr>
        <w:t xml:space="preserve"> σε τρεις πόλεις στην Ελλάδα</w:t>
      </w:r>
      <w:r>
        <w:rPr>
          <w:rFonts w:eastAsia="Times New Roman" w:cs="Times New Roman"/>
          <w:szCs w:val="24"/>
        </w:rPr>
        <w:t xml:space="preserve"> -</w:t>
      </w:r>
      <w:r w:rsidRPr="002E0D83">
        <w:rPr>
          <w:rFonts w:eastAsia="Times New Roman" w:cs="Times New Roman"/>
          <w:szCs w:val="24"/>
        </w:rPr>
        <w:t>κ</w:t>
      </w:r>
      <w:r>
        <w:rPr>
          <w:rFonts w:eastAsia="Times New Roman" w:cs="Times New Roman"/>
          <w:szCs w:val="24"/>
        </w:rPr>
        <w:t>ατεξοχήν Αθήνα</w:t>
      </w:r>
      <w:r>
        <w:rPr>
          <w:rFonts w:eastAsia="Times New Roman" w:cs="Times New Roman"/>
          <w:szCs w:val="24"/>
        </w:rPr>
        <w:t xml:space="preserve"> και Θεσσαλονίκη βέβαια- </w:t>
      </w:r>
      <w:r w:rsidRPr="002E0D83">
        <w:rPr>
          <w:rFonts w:eastAsia="Times New Roman" w:cs="Times New Roman"/>
          <w:szCs w:val="24"/>
        </w:rPr>
        <w:t>και η σχεδόν ερημοποίηση της υπαίθρου</w:t>
      </w:r>
      <w:r>
        <w:rPr>
          <w:rFonts w:eastAsia="Times New Roman" w:cs="Times New Roman"/>
          <w:szCs w:val="24"/>
        </w:rPr>
        <w:t>,</w:t>
      </w:r>
      <w:r w:rsidRPr="002E0D83">
        <w:rPr>
          <w:rFonts w:eastAsia="Times New Roman" w:cs="Times New Roman"/>
          <w:szCs w:val="24"/>
        </w:rPr>
        <w:t xml:space="preserve"> δεν είναι ο καλύτερος τρόπος για να πεις ότι θα έχω </w:t>
      </w:r>
      <w:r>
        <w:rPr>
          <w:rFonts w:eastAsia="Times New Roman" w:cs="Times New Roman"/>
          <w:szCs w:val="24"/>
        </w:rPr>
        <w:t>άνοδο της δημογ</w:t>
      </w:r>
      <w:r w:rsidRPr="002E0D83">
        <w:rPr>
          <w:rFonts w:eastAsia="Times New Roman" w:cs="Times New Roman"/>
          <w:szCs w:val="24"/>
        </w:rPr>
        <w:t>ρα</w:t>
      </w:r>
      <w:r>
        <w:rPr>
          <w:rFonts w:eastAsia="Times New Roman" w:cs="Times New Roman"/>
          <w:szCs w:val="24"/>
        </w:rPr>
        <w:t>φ</w:t>
      </w:r>
      <w:r w:rsidRPr="002E0D83">
        <w:rPr>
          <w:rFonts w:eastAsia="Times New Roman" w:cs="Times New Roman"/>
          <w:szCs w:val="24"/>
        </w:rPr>
        <w:t>ικής καμπύλης</w:t>
      </w:r>
      <w:r>
        <w:rPr>
          <w:rFonts w:eastAsia="Times New Roman" w:cs="Times New Roman"/>
          <w:szCs w:val="24"/>
        </w:rPr>
        <w:t>.</w:t>
      </w:r>
      <w:r w:rsidRPr="002E0D83">
        <w:rPr>
          <w:rFonts w:eastAsia="Times New Roman" w:cs="Times New Roman"/>
          <w:szCs w:val="24"/>
        </w:rPr>
        <w:t xml:space="preserve"> </w:t>
      </w:r>
    </w:p>
    <w:p w14:paraId="692985DE"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lastRenderedPageBreak/>
        <w:t>Κλείνω</w:t>
      </w:r>
      <w:r>
        <w:rPr>
          <w:rFonts w:eastAsia="Times New Roman" w:cs="Times New Roman"/>
          <w:szCs w:val="24"/>
        </w:rPr>
        <w:t>,</w:t>
      </w:r>
      <w:r w:rsidRPr="002E0D83">
        <w:rPr>
          <w:rFonts w:eastAsia="Times New Roman" w:cs="Times New Roman"/>
          <w:szCs w:val="24"/>
        </w:rPr>
        <w:t xml:space="preserve"> ευχαριστώντας ακόμα μία φορά όλα τα μέλη για τις εργασίες που κάναμε</w:t>
      </w:r>
      <w:r>
        <w:rPr>
          <w:rFonts w:eastAsia="Times New Roman" w:cs="Times New Roman"/>
          <w:szCs w:val="24"/>
        </w:rPr>
        <w:t>. Π</w:t>
      </w:r>
      <w:r w:rsidRPr="002E0D83">
        <w:rPr>
          <w:rFonts w:eastAsia="Times New Roman" w:cs="Times New Roman"/>
          <w:szCs w:val="24"/>
        </w:rPr>
        <w:t xml:space="preserve">ιστεύω ότι οι προτάσεις </w:t>
      </w:r>
      <w:r>
        <w:rPr>
          <w:rFonts w:eastAsia="Times New Roman" w:cs="Times New Roman"/>
          <w:szCs w:val="24"/>
        </w:rPr>
        <w:t>μας</w:t>
      </w:r>
      <w:r>
        <w:rPr>
          <w:rFonts w:eastAsia="Times New Roman" w:cs="Times New Roman"/>
          <w:szCs w:val="24"/>
        </w:rPr>
        <w:t>,</w:t>
      </w:r>
      <w:r w:rsidRPr="002E0D83">
        <w:rPr>
          <w:rFonts w:eastAsia="Times New Roman" w:cs="Times New Roman"/>
          <w:szCs w:val="24"/>
        </w:rPr>
        <w:t xml:space="preserve"> κάποια στιγμή θα ενσωματωθούν στην πολιτική</w:t>
      </w:r>
      <w:r>
        <w:rPr>
          <w:rFonts w:eastAsia="Times New Roman" w:cs="Times New Roman"/>
          <w:szCs w:val="24"/>
        </w:rPr>
        <w:t>.</w:t>
      </w:r>
      <w:r w:rsidRPr="002E0D83">
        <w:rPr>
          <w:rFonts w:eastAsia="Times New Roman" w:cs="Times New Roman"/>
          <w:szCs w:val="24"/>
        </w:rPr>
        <w:t xml:space="preserve"> Κάποιες έχουν ήδη ενσωματωθεί</w:t>
      </w:r>
      <w:r>
        <w:rPr>
          <w:rFonts w:eastAsia="Times New Roman" w:cs="Times New Roman"/>
          <w:szCs w:val="24"/>
        </w:rPr>
        <w:t>.</w:t>
      </w:r>
    </w:p>
    <w:p w14:paraId="692985D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Ευχαριστώ.</w:t>
      </w:r>
    </w:p>
    <w:p w14:paraId="692985E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w:t>
      </w:r>
      <w:r w:rsidRPr="00517DAE">
        <w:rPr>
          <w:rFonts w:eastAsia="Times New Roman" w:cs="Times New Roman"/>
          <w:szCs w:val="24"/>
        </w:rPr>
        <w:t xml:space="preserve"> του ΣΥΡΙΖΑ</w:t>
      </w:r>
      <w:r>
        <w:rPr>
          <w:rFonts w:eastAsia="Times New Roman" w:cs="Times New Roman"/>
          <w:szCs w:val="24"/>
        </w:rPr>
        <w:t xml:space="preserve"> και της Νέας Δημοκρατίας</w:t>
      </w:r>
      <w:r w:rsidRPr="00517DAE">
        <w:rPr>
          <w:rFonts w:eastAsia="Times New Roman" w:cs="Times New Roman"/>
          <w:szCs w:val="24"/>
        </w:rPr>
        <w:t>)</w:t>
      </w:r>
    </w:p>
    <w:p w14:paraId="692985E1"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692985E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Τώρα θα </w:t>
      </w:r>
      <w:r w:rsidRPr="002E0D83">
        <w:rPr>
          <w:rFonts w:eastAsia="Times New Roman" w:cs="Times New Roman"/>
          <w:szCs w:val="24"/>
        </w:rPr>
        <w:t xml:space="preserve">καλέσω από τον ενιαίο κατάλογο των ομιλητών του πρώτου κύκλου τον </w:t>
      </w:r>
      <w:r>
        <w:rPr>
          <w:rFonts w:eastAsia="Times New Roman" w:cs="Times New Roman"/>
          <w:szCs w:val="24"/>
        </w:rPr>
        <w:t>κ.</w:t>
      </w:r>
      <w:r w:rsidRPr="002E0D83">
        <w:rPr>
          <w:rFonts w:eastAsia="Times New Roman" w:cs="Times New Roman"/>
          <w:szCs w:val="24"/>
        </w:rPr>
        <w:t xml:space="preserve"> </w:t>
      </w:r>
      <w:proofErr w:type="spellStart"/>
      <w:r w:rsidRPr="002E0D83">
        <w:rPr>
          <w:rFonts w:eastAsia="Times New Roman" w:cs="Times New Roman"/>
          <w:szCs w:val="24"/>
        </w:rPr>
        <w:t>Στέφο</w:t>
      </w:r>
      <w:proofErr w:type="spellEnd"/>
      <w:r w:rsidRPr="002E0D83">
        <w:rPr>
          <w:rFonts w:eastAsia="Times New Roman" w:cs="Times New Roman"/>
          <w:szCs w:val="24"/>
        </w:rPr>
        <w:t xml:space="preserve"> από το</w:t>
      </w:r>
      <w:r>
        <w:rPr>
          <w:rFonts w:eastAsia="Times New Roman" w:cs="Times New Roman"/>
          <w:szCs w:val="24"/>
        </w:rPr>
        <w:t>ν</w:t>
      </w:r>
      <w:r w:rsidRPr="002E0D83">
        <w:rPr>
          <w:rFonts w:eastAsia="Times New Roman" w:cs="Times New Roman"/>
          <w:szCs w:val="24"/>
        </w:rPr>
        <w:t xml:space="preserve"> ΣΥΡΙΖΑ</w:t>
      </w:r>
      <w:r>
        <w:rPr>
          <w:rFonts w:eastAsia="Times New Roman" w:cs="Times New Roman"/>
          <w:szCs w:val="24"/>
        </w:rPr>
        <w:t xml:space="preserve"> </w:t>
      </w:r>
    </w:p>
    <w:p w14:paraId="692985E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Στέφο</w:t>
      </w:r>
      <w:proofErr w:type="spellEnd"/>
      <w:r>
        <w:rPr>
          <w:rFonts w:eastAsia="Times New Roman" w:cs="Times New Roman"/>
          <w:szCs w:val="24"/>
        </w:rPr>
        <w:t xml:space="preserve">, έχετε τον λόγο </w:t>
      </w:r>
      <w:r w:rsidRPr="002E0D83">
        <w:rPr>
          <w:rFonts w:eastAsia="Times New Roman" w:cs="Times New Roman"/>
          <w:szCs w:val="24"/>
        </w:rPr>
        <w:t xml:space="preserve">για </w:t>
      </w:r>
      <w:r>
        <w:rPr>
          <w:rFonts w:eastAsia="Times New Roman" w:cs="Times New Roman"/>
          <w:szCs w:val="24"/>
        </w:rPr>
        <w:t>επτά</w:t>
      </w:r>
      <w:r w:rsidRPr="002E0D83">
        <w:rPr>
          <w:rFonts w:eastAsia="Times New Roman" w:cs="Times New Roman"/>
          <w:szCs w:val="24"/>
        </w:rPr>
        <w:t xml:space="preserve"> λεπτά</w:t>
      </w:r>
      <w:r>
        <w:rPr>
          <w:rFonts w:eastAsia="Times New Roman" w:cs="Times New Roman"/>
          <w:szCs w:val="24"/>
        </w:rPr>
        <w:t>.</w:t>
      </w:r>
    </w:p>
    <w:p w14:paraId="692985E4"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Ευχαριστώ, κυρία</w:t>
      </w:r>
      <w:r w:rsidRPr="002E0D83">
        <w:rPr>
          <w:rFonts w:eastAsia="Times New Roman" w:cs="Times New Roman"/>
          <w:szCs w:val="24"/>
        </w:rPr>
        <w:t xml:space="preserve"> </w:t>
      </w:r>
      <w:r>
        <w:rPr>
          <w:rFonts w:eastAsia="Times New Roman" w:cs="Times New Roman"/>
          <w:szCs w:val="24"/>
        </w:rPr>
        <w:t>Πρόεδρε.</w:t>
      </w:r>
    </w:p>
    <w:p w14:paraId="692985E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Κυρία Υπουργέ, κ</w:t>
      </w:r>
      <w:r w:rsidRPr="002E0D83">
        <w:rPr>
          <w:rFonts w:eastAsia="Times New Roman" w:cs="Times New Roman"/>
          <w:szCs w:val="24"/>
        </w:rPr>
        <w:t>υρίες και κύριοι συνάδελφοι</w:t>
      </w:r>
      <w:r>
        <w:rPr>
          <w:rFonts w:eastAsia="Times New Roman" w:cs="Times New Roman"/>
          <w:szCs w:val="24"/>
        </w:rPr>
        <w:t>,</w:t>
      </w:r>
      <w:r w:rsidRPr="002E0D83">
        <w:rPr>
          <w:rFonts w:eastAsia="Times New Roman" w:cs="Times New Roman"/>
          <w:szCs w:val="24"/>
        </w:rPr>
        <w:t xml:space="preserve"> το δημογραφικό ένα ζήτημα που απασ</w:t>
      </w:r>
      <w:r w:rsidRPr="002E0D83">
        <w:rPr>
          <w:rFonts w:eastAsia="Times New Roman" w:cs="Times New Roman"/>
          <w:szCs w:val="24"/>
        </w:rPr>
        <w:t>χολεί το δημόσιο διάλογο στη χώρα μας για δεκαετίες</w:t>
      </w:r>
      <w:r>
        <w:rPr>
          <w:rFonts w:eastAsia="Times New Roman" w:cs="Times New Roman"/>
          <w:szCs w:val="24"/>
        </w:rPr>
        <w:t xml:space="preserve">. </w:t>
      </w:r>
      <w:r w:rsidRPr="002E0D83">
        <w:rPr>
          <w:rFonts w:eastAsia="Times New Roman" w:cs="Times New Roman"/>
          <w:szCs w:val="24"/>
        </w:rPr>
        <w:t xml:space="preserve">Απαραίτητη προϋπόθεση για τη θεσμοθέτηση πολιτικών που θα οδηγήσουν στην επίλυση του </w:t>
      </w:r>
      <w:r>
        <w:rPr>
          <w:rFonts w:eastAsia="Times New Roman" w:cs="Times New Roman"/>
          <w:szCs w:val="24"/>
        </w:rPr>
        <w:t xml:space="preserve">ή στην </w:t>
      </w:r>
      <w:r>
        <w:rPr>
          <w:rFonts w:eastAsia="Times New Roman" w:cs="Times New Roman"/>
          <w:szCs w:val="24"/>
        </w:rPr>
        <w:lastRenderedPageBreak/>
        <w:t xml:space="preserve">ανάσχεση της </w:t>
      </w:r>
      <w:r w:rsidRPr="002E0D83">
        <w:rPr>
          <w:rFonts w:eastAsia="Times New Roman" w:cs="Times New Roman"/>
          <w:szCs w:val="24"/>
        </w:rPr>
        <w:t>υπογεννητικότητα</w:t>
      </w:r>
      <w:r>
        <w:rPr>
          <w:rFonts w:eastAsia="Times New Roman" w:cs="Times New Roman"/>
          <w:szCs w:val="24"/>
        </w:rPr>
        <w:t>ς</w:t>
      </w:r>
      <w:r w:rsidRPr="002E0D83">
        <w:rPr>
          <w:rFonts w:eastAsia="Times New Roman" w:cs="Times New Roman"/>
          <w:szCs w:val="24"/>
        </w:rPr>
        <w:t xml:space="preserve"> στην Ελλάδα</w:t>
      </w:r>
      <w:r>
        <w:rPr>
          <w:rFonts w:eastAsia="Times New Roman" w:cs="Times New Roman"/>
          <w:szCs w:val="24"/>
        </w:rPr>
        <w:t>,</w:t>
      </w:r>
      <w:r w:rsidRPr="002E0D83">
        <w:rPr>
          <w:rFonts w:eastAsia="Times New Roman" w:cs="Times New Roman"/>
          <w:szCs w:val="24"/>
        </w:rPr>
        <w:t xml:space="preserve"> αποτελεί </w:t>
      </w:r>
      <w:r>
        <w:rPr>
          <w:rFonts w:eastAsia="Times New Roman" w:cs="Times New Roman"/>
          <w:szCs w:val="24"/>
        </w:rPr>
        <w:t>η</w:t>
      </w:r>
      <w:r w:rsidRPr="002E0D83">
        <w:rPr>
          <w:rFonts w:eastAsia="Times New Roman" w:cs="Times New Roman"/>
          <w:szCs w:val="24"/>
        </w:rPr>
        <w:t xml:space="preserve"> περιγραφή και η ανάλυση του με σύγχρονους όρους</w:t>
      </w:r>
      <w:r>
        <w:rPr>
          <w:rFonts w:eastAsia="Times New Roman" w:cs="Times New Roman"/>
          <w:szCs w:val="24"/>
        </w:rPr>
        <w:t>,</w:t>
      </w:r>
      <w:r w:rsidRPr="002E0D83">
        <w:rPr>
          <w:rFonts w:eastAsia="Times New Roman" w:cs="Times New Roman"/>
          <w:szCs w:val="24"/>
        </w:rPr>
        <w:t xml:space="preserve"> τοποθετ</w:t>
      </w:r>
      <w:r w:rsidRPr="002E0D83">
        <w:rPr>
          <w:rFonts w:eastAsia="Times New Roman" w:cs="Times New Roman"/>
          <w:szCs w:val="24"/>
        </w:rPr>
        <w:t>ώντας</w:t>
      </w:r>
      <w:r>
        <w:rPr>
          <w:rFonts w:eastAsia="Times New Roman" w:cs="Times New Roman"/>
          <w:szCs w:val="24"/>
        </w:rPr>
        <w:t>,</w:t>
      </w:r>
      <w:r w:rsidRPr="002E0D83">
        <w:rPr>
          <w:rFonts w:eastAsia="Times New Roman" w:cs="Times New Roman"/>
          <w:szCs w:val="24"/>
        </w:rPr>
        <w:t xml:space="preserve"> ταυτόχρονα</w:t>
      </w:r>
      <w:r>
        <w:rPr>
          <w:rFonts w:eastAsia="Times New Roman" w:cs="Times New Roman"/>
          <w:szCs w:val="24"/>
        </w:rPr>
        <w:t>,</w:t>
      </w:r>
      <w:r w:rsidRPr="002E0D83">
        <w:rPr>
          <w:rFonts w:eastAsia="Times New Roman" w:cs="Times New Roman"/>
          <w:szCs w:val="24"/>
        </w:rPr>
        <w:t xml:space="preserve"> τις εξελίξεις στο </w:t>
      </w:r>
      <w:r>
        <w:rPr>
          <w:rFonts w:eastAsia="Times New Roman" w:cs="Times New Roman"/>
          <w:szCs w:val="24"/>
        </w:rPr>
        <w:t>δ</w:t>
      </w:r>
      <w:r w:rsidRPr="002E0D83">
        <w:rPr>
          <w:rFonts w:eastAsia="Times New Roman" w:cs="Times New Roman"/>
          <w:szCs w:val="24"/>
        </w:rPr>
        <w:t xml:space="preserve">ιεθνές περιβάλλον και στο παγκόσμιο </w:t>
      </w:r>
      <w:proofErr w:type="spellStart"/>
      <w:r w:rsidRPr="002E0D83">
        <w:rPr>
          <w:rFonts w:eastAsia="Times New Roman" w:cs="Times New Roman"/>
          <w:szCs w:val="24"/>
        </w:rPr>
        <w:t>συμφραζόμενο</w:t>
      </w:r>
      <w:proofErr w:type="spellEnd"/>
      <w:r>
        <w:rPr>
          <w:rFonts w:eastAsia="Times New Roman" w:cs="Times New Roman"/>
          <w:szCs w:val="24"/>
        </w:rPr>
        <w:t>.</w:t>
      </w:r>
    </w:p>
    <w:p w14:paraId="692985E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w:t>
      </w:r>
      <w:r w:rsidRPr="002E0D83">
        <w:rPr>
          <w:rFonts w:eastAsia="Times New Roman" w:cs="Times New Roman"/>
          <w:szCs w:val="24"/>
        </w:rPr>
        <w:t xml:space="preserve"> εικόνα που παρουσιάζει ο πλανήτης </w:t>
      </w:r>
      <w:r>
        <w:rPr>
          <w:rFonts w:eastAsia="Times New Roman" w:cs="Times New Roman"/>
          <w:szCs w:val="24"/>
        </w:rPr>
        <w:t xml:space="preserve">όσον αφορά την </w:t>
      </w:r>
      <w:r w:rsidRPr="002E0D83">
        <w:rPr>
          <w:rFonts w:eastAsia="Times New Roman" w:cs="Times New Roman"/>
          <w:szCs w:val="24"/>
        </w:rPr>
        <w:t>γεννητικότητα</w:t>
      </w:r>
      <w:r>
        <w:rPr>
          <w:rFonts w:eastAsia="Times New Roman" w:cs="Times New Roman"/>
          <w:szCs w:val="24"/>
        </w:rPr>
        <w:t>,</w:t>
      </w:r>
      <w:r w:rsidRPr="002E0D83">
        <w:rPr>
          <w:rFonts w:eastAsia="Times New Roman" w:cs="Times New Roman"/>
          <w:szCs w:val="24"/>
        </w:rPr>
        <w:t xml:space="preserve"> είναι πολύπλοκη και αντιφατική</w:t>
      </w:r>
      <w:r>
        <w:rPr>
          <w:rFonts w:eastAsia="Times New Roman" w:cs="Times New Roman"/>
          <w:szCs w:val="24"/>
        </w:rPr>
        <w:t>.</w:t>
      </w:r>
      <w:r w:rsidRPr="002E0D83">
        <w:rPr>
          <w:rFonts w:eastAsia="Times New Roman" w:cs="Times New Roman"/>
          <w:szCs w:val="24"/>
        </w:rPr>
        <w:t xml:space="preserve"> Σε γενικές γραμμές</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όμως,</w:t>
      </w:r>
      <w:r w:rsidRPr="002E0D83">
        <w:rPr>
          <w:rFonts w:eastAsia="Times New Roman" w:cs="Times New Roman"/>
          <w:szCs w:val="24"/>
        </w:rPr>
        <w:t xml:space="preserve"> μπορούμε να πούμε ότι ένα μέρος του πλανήτη</w:t>
      </w:r>
      <w:r>
        <w:rPr>
          <w:rFonts w:eastAsia="Times New Roman" w:cs="Times New Roman"/>
          <w:szCs w:val="24"/>
        </w:rPr>
        <w:t>,</w:t>
      </w:r>
      <w:r w:rsidRPr="002E0D83">
        <w:rPr>
          <w:rFonts w:eastAsia="Times New Roman" w:cs="Times New Roman"/>
          <w:szCs w:val="24"/>
        </w:rPr>
        <w:t xml:space="preserve"> το πιο φτωχό</w:t>
      </w:r>
      <w:r>
        <w:rPr>
          <w:rFonts w:eastAsia="Times New Roman" w:cs="Times New Roman"/>
          <w:szCs w:val="24"/>
        </w:rPr>
        <w:t>,</w:t>
      </w:r>
      <w:r w:rsidRPr="002E0D83">
        <w:rPr>
          <w:rFonts w:eastAsia="Times New Roman" w:cs="Times New Roman"/>
          <w:szCs w:val="24"/>
        </w:rPr>
        <w:t xml:space="preserve"> παρουσιάζει </w:t>
      </w:r>
      <w:proofErr w:type="spellStart"/>
      <w:r>
        <w:rPr>
          <w:rFonts w:eastAsia="Times New Roman" w:cs="Times New Roman"/>
          <w:szCs w:val="24"/>
        </w:rPr>
        <w:t>υπεργεννητικότητα</w:t>
      </w:r>
      <w:proofErr w:type="spellEnd"/>
      <w:r w:rsidRPr="002E0D83">
        <w:rPr>
          <w:rFonts w:eastAsia="Times New Roman" w:cs="Times New Roman"/>
          <w:szCs w:val="24"/>
        </w:rPr>
        <w:t xml:space="preserve"> και το πιο πλούσιο υπογεννητικότητα</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Είναι ο</w:t>
      </w:r>
      <w:r w:rsidRPr="002E0D83">
        <w:rPr>
          <w:rFonts w:eastAsia="Times New Roman" w:cs="Times New Roman"/>
          <w:szCs w:val="24"/>
        </w:rPr>
        <w:t>ξύμωρο με μία ματιά</w:t>
      </w:r>
      <w:r>
        <w:rPr>
          <w:rFonts w:eastAsia="Times New Roman" w:cs="Times New Roman"/>
          <w:szCs w:val="24"/>
        </w:rPr>
        <w:t>,</w:t>
      </w:r>
      <w:r w:rsidRPr="002E0D83">
        <w:rPr>
          <w:rFonts w:eastAsia="Times New Roman" w:cs="Times New Roman"/>
          <w:szCs w:val="24"/>
        </w:rPr>
        <w:t xml:space="preserve"> αλλά πραγματικότητα</w:t>
      </w:r>
      <w:r>
        <w:rPr>
          <w:rFonts w:eastAsia="Times New Roman" w:cs="Times New Roman"/>
          <w:szCs w:val="24"/>
        </w:rPr>
        <w:t>.</w:t>
      </w:r>
      <w:r w:rsidRPr="002E0D83">
        <w:rPr>
          <w:rFonts w:eastAsia="Times New Roman" w:cs="Times New Roman"/>
          <w:szCs w:val="24"/>
        </w:rPr>
        <w:t xml:space="preserve"> </w:t>
      </w:r>
    </w:p>
    <w:p w14:paraId="692985E7"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 xml:space="preserve">Η </w:t>
      </w:r>
      <w:r>
        <w:rPr>
          <w:rFonts w:eastAsia="Times New Roman" w:cs="Times New Roman"/>
          <w:szCs w:val="24"/>
        </w:rPr>
        <w:t>δημογραφ</w:t>
      </w:r>
      <w:r w:rsidRPr="002E0D83">
        <w:rPr>
          <w:rFonts w:eastAsia="Times New Roman" w:cs="Times New Roman"/>
          <w:szCs w:val="24"/>
        </w:rPr>
        <w:t xml:space="preserve">ική συμπεριφορά της Ευρώπης παρουσιάζει πολύ βασικές ομοιότητες </w:t>
      </w:r>
      <w:r>
        <w:rPr>
          <w:rFonts w:eastAsia="Times New Roman" w:cs="Times New Roman"/>
          <w:szCs w:val="24"/>
        </w:rPr>
        <w:t>και κοινές κοινωνικές</w:t>
      </w:r>
      <w:r w:rsidRPr="002E0D83">
        <w:rPr>
          <w:rFonts w:eastAsia="Times New Roman" w:cs="Times New Roman"/>
          <w:szCs w:val="24"/>
        </w:rPr>
        <w:t xml:space="preserve"> διεργασίες</w:t>
      </w:r>
      <w:r>
        <w:rPr>
          <w:rFonts w:eastAsia="Times New Roman" w:cs="Times New Roman"/>
          <w:szCs w:val="24"/>
        </w:rPr>
        <w:t>.</w:t>
      </w:r>
      <w:r w:rsidRPr="002E0D83">
        <w:rPr>
          <w:rFonts w:eastAsia="Times New Roman" w:cs="Times New Roman"/>
          <w:szCs w:val="24"/>
        </w:rPr>
        <w:t xml:space="preserve"> Ωστόσο</w:t>
      </w:r>
      <w:r w:rsidRPr="002E0D83">
        <w:rPr>
          <w:rFonts w:eastAsia="Times New Roman" w:cs="Times New Roman"/>
          <w:szCs w:val="24"/>
        </w:rPr>
        <w:t xml:space="preserve"> θα μπορούσαμε να εντοπίσουμε τρεις παράλληλες πραγματικότητες</w:t>
      </w:r>
      <w:r>
        <w:rPr>
          <w:rFonts w:eastAsia="Times New Roman" w:cs="Times New Roman"/>
          <w:szCs w:val="24"/>
        </w:rPr>
        <w:t>.</w:t>
      </w:r>
      <w:r w:rsidRPr="002E0D83">
        <w:rPr>
          <w:rFonts w:eastAsia="Times New Roman" w:cs="Times New Roman"/>
          <w:szCs w:val="24"/>
        </w:rPr>
        <w:t xml:space="preserve"> Η πρώτη αναφέρεται στις </w:t>
      </w:r>
      <w:r>
        <w:rPr>
          <w:rFonts w:eastAsia="Times New Roman" w:cs="Times New Roman"/>
          <w:szCs w:val="24"/>
        </w:rPr>
        <w:t>β</w:t>
      </w:r>
      <w:r w:rsidRPr="002E0D83">
        <w:rPr>
          <w:rFonts w:eastAsia="Times New Roman" w:cs="Times New Roman"/>
          <w:szCs w:val="24"/>
        </w:rPr>
        <w:t>όρειες χώρες</w:t>
      </w:r>
      <w:r>
        <w:rPr>
          <w:rFonts w:eastAsia="Times New Roman" w:cs="Times New Roman"/>
          <w:szCs w:val="24"/>
        </w:rPr>
        <w:t xml:space="preserve">, τις σκανδιναβικές, αλλά και </w:t>
      </w:r>
      <w:r w:rsidRPr="002E0D83">
        <w:rPr>
          <w:rFonts w:eastAsia="Times New Roman" w:cs="Times New Roman"/>
          <w:szCs w:val="24"/>
        </w:rPr>
        <w:t>τη Γαλλία</w:t>
      </w:r>
      <w:r>
        <w:rPr>
          <w:rFonts w:eastAsia="Times New Roman" w:cs="Times New Roman"/>
          <w:szCs w:val="24"/>
        </w:rPr>
        <w:t>, ό</w:t>
      </w:r>
      <w:r w:rsidRPr="002E0D83">
        <w:rPr>
          <w:rFonts w:eastAsia="Times New Roman" w:cs="Times New Roman"/>
          <w:szCs w:val="24"/>
        </w:rPr>
        <w:t>που ο δείκτης γονιμότητας είναι κοντά στο όριο α</w:t>
      </w:r>
      <w:r>
        <w:rPr>
          <w:rFonts w:eastAsia="Times New Roman" w:cs="Times New Roman"/>
          <w:szCs w:val="24"/>
        </w:rPr>
        <w:t>να</w:t>
      </w:r>
      <w:r w:rsidRPr="002E0D83">
        <w:rPr>
          <w:rFonts w:eastAsia="Times New Roman" w:cs="Times New Roman"/>
          <w:szCs w:val="24"/>
        </w:rPr>
        <w:t>πα</w:t>
      </w:r>
      <w:r>
        <w:rPr>
          <w:rFonts w:eastAsia="Times New Roman" w:cs="Times New Roman"/>
          <w:szCs w:val="24"/>
        </w:rPr>
        <w:t>ρα</w:t>
      </w:r>
      <w:r w:rsidRPr="002E0D83">
        <w:rPr>
          <w:rFonts w:eastAsia="Times New Roman" w:cs="Times New Roman"/>
          <w:szCs w:val="24"/>
        </w:rPr>
        <w:t>γωγής του πληθυσμού της χώρας</w:t>
      </w:r>
      <w:r>
        <w:rPr>
          <w:rFonts w:eastAsia="Times New Roman" w:cs="Times New Roman"/>
          <w:szCs w:val="24"/>
        </w:rPr>
        <w:t>.</w:t>
      </w:r>
      <w:r w:rsidRPr="002E0D83">
        <w:rPr>
          <w:rFonts w:eastAsia="Times New Roman" w:cs="Times New Roman"/>
          <w:szCs w:val="24"/>
        </w:rPr>
        <w:t xml:space="preserve"> Η δεύτερη αφορά τις χώρες το</w:t>
      </w:r>
      <w:r w:rsidRPr="002E0D83">
        <w:rPr>
          <w:rFonts w:eastAsia="Times New Roman" w:cs="Times New Roman"/>
          <w:szCs w:val="24"/>
        </w:rPr>
        <w:t xml:space="preserve">υ </w:t>
      </w:r>
      <w:r>
        <w:rPr>
          <w:rFonts w:eastAsia="Times New Roman" w:cs="Times New Roman"/>
          <w:szCs w:val="24"/>
        </w:rPr>
        <w:t>ε</w:t>
      </w:r>
      <w:r w:rsidRPr="002E0D83">
        <w:rPr>
          <w:rFonts w:eastAsia="Times New Roman" w:cs="Times New Roman"/>
          <w:szCs w:val="24"/>
        </w:rPr>
        <w:t xml:space="preserve">υρωπαϊκού </w:t>
      </w:r>
      <w:r>
        <w:rPr>
          <w:rFonts w:eastAsia="Times New Roman" w:cs="Times New Roman"/>
          <w:szCs w:val="24"/>
        </w:rPr>
        <w:t>ν</w:t>
      </w:r>
      <w:r w:rsidRPr="002E0D83">
        <w:rPr>
          <w:rFonts w:eastAsia="Times New Roman" w:cs="Times New Roman"/>
          <w:szCs w:val="24"/>
        </w:rPr>
        <w:t>ότου</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 xml:space="preserve">όπου </w:t>
      </w:r>
      <w:r w:rsidRPr="002E0D83">
        <w:rPr>
          <w:rFonts w:eastAsia="Times New Roman" w:cs="Times New Roman"/>
          <w:szCs w:val="24"/>
        </w:rPr>
        <w:t xml:space="preserve">ο δείκτης γονιμότητας </w:t>
      </w:r>
      <w:r>
        <w:rPr>
          <w:rFonts w:eastAsia="Times New Roman" w:cs="Times New Roman"/>
          <w:szCs w:val="24"/>
        </w:rPr>
        <w:t>ε</w:t>
      </w:r>
      <w:r w:rsidRPr="002E0D83">
        <w:rPr>
          <w:rFonts w:eastAsia="Times New Roman" w:cs="Times New Roman"/>
          <w:szCs w:val="24"/>
        </w:rPr>
        <w:t>ίναι χαμηλότερ</w:t>
      </w:r>
      <w:r>
        <w:rPr>
          <w:rFonts w:eastAsia="Times New Roman" w:cs="Times New Roman"/>
          <w:szCs w:val="24"/>
        </w:rPr>
        <w:t>ο</w:t>
      </w:r>
      <w:r w:rsidRPr="002E0D83">
        <w:rPr>
          <w:rFonts w:eastAsia="Times New Roman" w:cs="Times New Roman"/>
          <w:szCs w:val="24"/>
        </w:rPr>
        <w:t xml:space="preserve">ς </w:t>
      </w:r>
      <w:r>
        <w:rPr>
          <w:rFonts w:eastAsia="Times New Roman" w:cs="Times New Roman"/>
          <w:szCs w:val="24"/>
        </w:rPr>
        <w:t>από το όριο</w:t>
      </w:r>
      <w:r w:rsidRPr="002E0D83">
        <w:rPr>
          <w:rFonts w:eastAsia="Times New Roman" w:cs="Times New Roman"/>
          <w:szCs w:val="24"/>
        </w:rPr>
        <w:t xml:space="preserve"> παραγωγής</w:t>
      </w:r>
      <w:r>
        <w:rPr>
          <w:rFonts w:eastAsia="Times New Roman" w:cs="Times New Roman"/>
          <w:szCs w:val="24"/>
        </w:rPr>
        <w:t>.</w:t>
      </w:r>
      <w:r w:rsidRPr="002E0D83">
        <w:rPr>
          <w:rFonts w:eastAsia="Times New Roman" w:cs="Times New Roman"/>
          <w:szCs w:val="24"/>
        </w:rPr>
        <w:t xml:space="preserve"> Και η </w:t>
      </w:r>
      <w:r>
        <w:rPr>
          <w:rFonts w:eastAsia="Times New Roman" w:cs="Times New Roman"/>
          <w:szCs w:val="24"/>
        </w:rPr>
        <w:lastRenderedPageBreak/>
        <w:t>τ</w:t>
      </w:r>
      <w:r w:rsidRPr="002E0D83">
        <w:rPr>
          <w:rFonts w:eastAsia="Times New Roman" w:cs="Times New Roman"/>
          <w:szCs w:val="24"/>
        </w:rPr>
        <w:t xml:space="preserve">ρίτη </w:t>
      </w:r>
      <w:r>
        <w:rPr>
          <w:rFonts w:eastAsia="Times New Roman" w:cs="Times New Roman"/>
          <w:szCs w:val="24"/>
        </w:rPr>
        <w:t xml:space="preserve">αναφέρεται </w:t>
      </w:r>
      <w:r w:rsidRPr="002E0D83">
        <w:rPr>
          <w:rFonts w:eastAsia="Times New Roman" w:cs="Times New Roman"/>
          <w:szCs w:val="24"/>
        </w:rPr>
        <w:t>στις χώρες της Ανατολικής Ευρώπης</w:t>
      </w:r>
      <w:r>
        <w:rPr>
          <w:rFonts w:eastAsia="Times New Roman" w:cs="Times New Roman"/>
          <w:szCs w:val="24"/>
        </w:rPr>
        <w:t>,</w:t>
      </w:r>
      <w:r w:rsidRPr="002E0D83">
        <w:rPr>
          <w:rFonts w:eastAsia="Times New Roman" w:cs="Times New Roman"/>
          <w:szCs w:val="24"/>
        </w:rPr>
        <w:t xml:space="preserve"> όπου έχουμε φαινόμενα μεγάλης συρρίκνωσης του πληθυσμού</w:t>
      </w:r>
      <w:r>
        <w:rPr>
          <w:rFonts w:eastAsia="Times New Roman" w:cs="Times New Roman"/>
          <w:szCs w:val="24"/>
        </w:rPr>
        <w:t>.</w:t>
      </w:r>
      <w:r w:rsidRPr="002E0D83">
        <w:rPr>
          <w:rFonts w:eastAsia="Times New Roman" w:cs="Times New Roman"/>
          <w:szCs w:val="24"/>
        </w:rPr>
        <w:t xml:space="preserve"> </w:t>
      </w:r>
    </w:p>
    <w:p w14:paraId="692985E8"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Η π</w:t>
      </w:r>
      <w:r>
        <w:rPr>
          <w:rFonts w:eastAsia="Times New Roman" w:cs="Times New Roman"/>
          <w:szCs w:val="24"/>
        </w:rPr>
        <w:t>αραπάνω κατάσταση χαρακτηρίζει</w:t>
      </w:r>
      <w:r w:rsidRPr="002E0D83">
        <w:rPr>
          <w:rFonts w:eastAsia="Times New Roman" w:cs="Times New Roman"/>
          <w:szCs w:val="24"/>
        </w:rPr>
        <w:t xml:space="preserve"> </w:t>
      </w:r>
      <w:r>
        <w:rPr>
          <w:rFonts w:eastAsia="Times New Roman" w:cs="Times New Roman"/>
          <w:szCs w:val="24"/>
        </w:rPr>
        <w:t xml:space="preserve">και </w:t>
      </w:r>
      <w:r w:rsidRPr="002E0D83">
        <w:rPr>
          <w:rFonts w:eastAsia="Times New Roman" w:cs="Times New Roman"/>
          <w:szCs w:val="24"/>
        </w:rPr>
        <w:t xml:space="preserve">τη χώρα </w:t>
      </w:r>
      <w:r>
        <w:rPr>
          <w:rFonts w:eastAsia="Times New Roman" w:cs="Times New Roman"/>
          <w:szCs w:val="24"/>
        </w:rPr>
        <w:t>μας.</w:t>
      </w:r>
      <w:r w:rsidRPr="002E0D83">
        <w:rPr>
          <w:rFonts w:eastAsia="Times New Roman" w:cs="Times New Roman"/>
          <w:szCs w:val="24"/>
        </w:rPr>
        <w:t xml:space="preserve"> Η</w:t>
      </w:r>
      <w:r w:rsidRPr="002E0D83">
        <w:rPr>
          <w:rFonts w:eastAsia="Times New Roman" w:cs="Times New Roman"/>
          <w:szCs w:val="24"/>
        </w:rPr>
        <w:t xml:space="preserve"> δημογραφική συμπεριφορά της Ελλάδας είναι παρόμοια με αυτή των υπόλοιπων ευρωπαϊκών χωρών περ</w:t>
      </w:r>
      <w:r>
        <w:rPr>
          <w:rFonts w:eastAsia="Times New Roman" w:cs="Times New Roman"/>
          <w:szCs w:val="24"/>
        </w:rPr>
        <w:t xml:space="preserve">ισσότερο ή λιγότερο ανεπτυγμένων. </w:t>
      </w:r>
    </w:p>
    <w:p w14:paraId="692985E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 σύγχρονη</w:t>
      </w:r>
      <w:r w:rsidRPr="002E0D83">
        <w:rPr>
          <w:rFonts w:eastAsia="Times New Roman" w:cs="Times New Roman"/>
          <w:szCs w:val="24"/>
        </w:rPr>
        <w:t xml:space="preserve"> επιστήμη λέει ότι για να εξασφαλιστεί η αναπαραγωγή του πληθυσμού μιας χώρας</w:t>
      </w:r>
      <w:r>
        <w:rPr>
          <w:rFonts w:eastAsia="Times New Roman" w:cs="Times New Roman"/>
          <w:szCs w:val="24"/>
        </w:rPr>
        <w:t>,</w:t>
      </w:r>
      <w:r w:rsidRPr="002E0D83">
        <w:rPr>
          <w:rFonts w:eastAsia="Times New Roman" w:cs="Times New Roman"/>
          <w:szCs w:val="24"/>
        </w:rPr>
        <w:t xml:space="preserve"> απαιτούνται 2,07 παιδιά ανά γυναίκα</w:t>
      </w:r>
      <w:r>
        <w:rPr>
          <w:rFonts w:eastAsia="Times New Roman" w:cs="Times New Roman"/>
          <w:szCs w:val="24"/>
        </w:rPr>
        <w:t>.</w:t>
      </w:r>
      <w:r w:rsidRPr="002E0D83">
        <w:rPr>
          <w:rFonts w:eastAsia="Times New Roman" w:cs="Times New Roman"/>
          <w:szCs w:val="24"/>
        </w:rPr>
        <w:t xml:space="preserve"> Α</w:t>
      </w:r>
      <w:r w:rsidRPr="002E0D83">
        <w:rPr>
          <w:rFonts w:eastAsia="Times New Roman" w:cs="Times New Roman"/>
          <w:szCs w:val="24"/>
        </w:rPr>
        <w:t>υτό το ποσοστό δεν το έχει κα</w:t>
      </w:r>
      <w:r>
        <w:rPr>
          <w:rFonts w:eastAsia="Times New Roman" w:cs="Times New Roman"/>
          <w:szCs w:val="24"/>
        </w:rPr>
        <w:t>μ</w:t>
      </w:r>
      <w:r w:rsidRPr="002E0D83">
        <w:rPr>
          <w:rFonts w:eastAsia="Times New Roman" w:cs="Times New Roman"/>
          <w:szCs w:val="24"/>
        </w:rPr>
        <w:t>μία ευρωπαϊκή χώρα</w:t>
      </w:r>
      <w:r>
        <w:rPr>
          <w:rFonts w:eastAsia="Times New Roman" w:cs="Times New Roman"/>
          <w:szCs w:val="24"/>
        </w:rPr>
        <w:t>.</w:t>
      </w:r>
      <w:r w:rsidRPr="002E0D83">
        <w:rPr>
          <w:rFonts w:eastAsia="Times New Roman" w:cs="Times New Roman"/>
          <w:szCs w:val="24"/>
        </w:rPr>
        <w:t xml:space="preserve"> Σε κάθε </w:t>
      </w:r>
      <w:r>
        <w:rPr>
          <w:rFonts w:eastAsia="Times New Roman" w:cs="Times New Roman"/>
          <w:szCs w:val="24"/>
        </w:rPr>
        <w:t xml:space="preserve">Ελληνίδα </w:t>
      </w:r>
      <w:r w:rsidRPr="002E0D83">
        <w:rPr>
          <w:rFonts w:eastAsia="Times New Roman" w:cs="Times New Roman"/>
          <w:szCs w:val="24"/>
        </w:rPr>
        <w:t>αντιστοιχούν 1,6 παιδιά</w:t>
      </w:r>
      <w:r>
        <w:rPr>
          <w:rFonts w:eastAsia="Times New Roman" w:cs="Times New Roman"/>
          <w:szCs w:val="24"/>
        </w:rPr>
        <w:t>,</w:t>
      </w:r>
      <w:r w:rsidRPr="002E0D83">
        <w:rPr>
          <w:rFonts w:eastAsia="Times New Roman" w:cs="Times New Roman"/>
          <w:szCs w:val="24"/>
        </w:rPr>
        <w:t xml:space="preserve"> ποσοστό που είναι από τα χαμηλότερα στην Ευρώπη</w:t>
      </w:r>
      <w:r>
        <w:rPr>
          <w:rFonts w:eastAsia="Times New Roman" w:cs="Times New Roman"/>
          <w:szCs w:val="24"/>
        </w:rPr>
        <w:t>.</w:t>
      </w:r>
      <w:r w:rsidRPr="002E0D83">
        <w:rPr>
          <w:rFonts w:eastAsia="Times New Roman" w:cs="Times New Roman"/>
          <w:szCs w:val="24"/>
        </w:rPr>
        <w:t xml:space="preserve"> Αυτά </w:t>
      </w:r>
      <w:r>
        <w:rPr>
          <w:rFonts w:eastAsia="Times New Roman" w:cs="Times New Roman"/>
          <w:szCs w:val="24"/>
        </w:rPr>
        <w:t xml:space="preserve">έχουμε </w:t>
      </w:r>
      <w:r w:rsidRPr="002E0D83">
        <w:rPr>
          <w:rFonts w:eastAsia="Times New Roman" w:cs="Times New Roman"/>
          <w:szCs w:val="24"/>
        </w:rPr>
        <w:t>από τη μία πλευρά</w:t>
      </w:r>
      <w:r>
        <w:rPr>
          <w:rFonts w:eastAsia="Times New Roman" w:cs="Times New Roman"/>
          <w:szCs w:val="24"/>
        </w:rPr>
        <w:t>.</w:t>
      </w:r>
      <w:r w:rsidRPr="002E0D83">
        <w:rPr>
          <w:rFonts w:eastAsia="Times New Roman" w:cs="Times New Roman"/>
          <w:szCs w:val="24"/>
        </w:rPr>
        <w:t xml:space="preserve"> </w:t>
      </w:r>
    </w:p>
    <w:p w14:paraId="692985EA"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 xml:space="preserve">Από την άλλη για τη χώρα μας </w:t>
      </w:r>
      <w:r>
        <w:rPr>
          <w:rFonts w:eastAsia="Times New Roman" w:cs="Times New Roman"/>
          <w:szCs w:val="24"/>
        </w:rPr>
        <w:t>εντοπίζονται και μια σειρά από ιδιαιτερότητες</w:t>
      </w:r>
      <w:r w:rsidRPr="002E0D83">
        <w:rPr>
          <w:rFonts w:eastAsia="Times New Roman" w:cs="Times New Roman"/>
          <w:szCs w:val="24"/>
        </w:rPr>
        <w:t xml:space="preserve"> </w:t>
      </w:r>
      <w:r>
        <w:rPr>
          <w:rFonts w:eastAsia="Times New Roman" w:cs="Times New Roman"/>
          <w:szCs w:val="24"/>
        </w:rPr>
        <w:t>όπως:</w:t>
      </w:r>
      <w:r w:rsidRPr="002E0D83">
        <w:rPr>
          <w:rFonts w:eastAsia="Times New Roman" w:cs="Times New Roman"/>
          <w:szCs w:val="24"/>
        </w:rPr>
        <w:t xml:space="preserve"> Η </w:t>
      </w:r>
      <w:r w:rsidRPr="002E0D83">
        <w:rPr>
          <w:rFonts w:eastAsia="Times New Roman" w:cs="Times New Roman"/>
          <w:szCs w:val="24"/>
        </w:rPr>
        <w:t xml:space="preserve">χώρα μας δεν </w:t>
      </w:r>
      <w:r>
        <w:rPr>
          <w:rFonts w:eastAsia="Times New Roman" w:cs="Times New Roman"/>
          <w:szCs w:val="24"/>
        </w:rPr>
        <w:t>γνώρισε</w:t>
      </w:r>
      <w:r w:rsidRPr="002E0D83">
        <w:rPr>
          <w:rFonts w:eastAsia="Times New Roman" w:cs="Times New Roman"/>
          <w:szCs w:val="24"/>
        </w:rPr>
        <w:t xml:space="preserve"> μεταπολεμικά το λεγόμενο </w:t>
      </w:r>
      <w:r>
        <w:rPr>
          <w:rFonts w:eastAsia="Times New Roman" w:cs="Times New Roman"/>
          <w:szCs w:val="24"/>
        </w:rPr>
        <w:t>«</w:t>
      </w:r>
      <w:r>
        <w:rPr>
          <w:rFonts w:eastAsia="Times New Roman" w:cs="Times New Roman"/>
          <w:szCs w:val="24"/>
          <w:lang w:val="en"/>
        </w:rPr>
        <w:t>baby</w:t>
      </w:r>
      <w:r>
        <w:rPr>
          <w:rFonts w:eastAsia="Times New Roman" w:cs="Times New Roman"/>
          <w:szCs w:val="24"/>
        </w:rPr>
        <w:t>-</w:t>
      </w:r>
      <w:r>
        <w:rPr>
          <w:rFonts w:eastAsia="Times New Roman" w:cs="Times New Roman"/>
          <w:szCs w:val="24"/>
          <w:lang w:val="en"/>
        </w:rPr>
        <w:t>boom</w:t>
      </w:r>
      <w:r>
        <w:rPr>
          <w:rFonts w:eastAsia="Times New Roman" w:cs="Times New Roman"/>
          <w:szCs w:val="24"/>
        </w:rPr>
        <w:t>», δηλαδή</w:t>
      </w:r>
      <w:r w:rsidRPr="002E0D83">
        <w:rPr>
          <w:rFonts w:eastAsia="Times New Roman" w:cs="Times New Roman"/>
          <w:szCs w:val="24"/>
        </w:rPr>
        <w:t xml:space="preserve"> δεν είχαμε </w:t>
      </w:r>
      <w:r>
        <w:rPr>
          <w:rFonts w:eastAsia="Times New Roman" w:cs="Times New Roman"/>
          <w:szCs w:val="24"/>
        </w:rPr>
        <w:t>έκρηξη γεννήσεων</w:t>
      </w:r>
      <w:r w:rsidRPr="002E0D83">
        <w:rPr>
          <w:rFonts w:eastAsia="Times New Roman" w:cs="Times New Roman"/>
          <w:szCs w:val="24"/>
        </w:rPr>
        <w:t xml:space="preserve"> όπως </w:t>
      </w:r>
      <w:r>
        <w:rPr>
          <w:rFonts w:eastAsia="Times New Roman" w:cs="Times New Roman"/>
          <w:szCs w:val="24"/>
        </w:rPr>
        <w:t>σ</w:t>
      </w:r>
      <w:r w:rsidRPr="002E0D83">
        <w:rPr>
          <w:rFonts w:eastAsia="Times New Roman" w:cs="Times New Roman"/>
          <w:szCs w:val="24"/>
        </w:rPr>
        <w:t>τις υπόλοιπες χώρες Ευρώπης</w:t>
      </w:r>
      <w:r>
        <w:rPr>
          <w:rFonts w:eastAsia="Times New Roman" w:cs="Times New Roman"/>
          <w:szCs w:val="24"/>
        </w:rPr>
        <w:t>.</w:t>
      </w:r>
      <w:r w:rsidRPr="002E0D83">
        <w:rPr>
          <w:rFonts w:eastAsia="Times New Roman" w:cs="Times New Roman"/>
          <w:szCs w:val="24"/>
        </w:rPr>
        <w:t xml:space="preserve"> Ο δείκτης διάλυσ</w:t>
      </w:r>
      <w:r>
        <w:rPr>
          <w:rFonts w:eastAsia="Times New Roman" w:cs="Times New Roman"/>
          <w:szCs w:val="24"/>
        </w:rPr>
        <w:t>η</w:t>
      </w:r>
      <w:r w:rsidRPr="002E0D83">
        <w:rPr>
          <w:rFonts w:eastAsia="Times New Roman" w:cs="Times New Roman"/>
          <w:szCs w:val="24"/>
        </w:rPr>
        <w:t>ς τ</w:t>
      </w:r>
      <w:r>
        <w:rPr>
          <w:rFonts w:eastAsia="Times New Roman" w:cs="Times New Roman"/>
          <w:szCs w:val="24"/>
        </w:rPr>
        <w:t>ων έγγαμων συμβιώσεων είναι</w:t>
      </w:r>
      <w:r w:rsidRPr="002E0D83">
        <w:rPr>
          <w:rFonts w:eastAsia="Times New Roman" w:cs="Times New Roman"/>
          <w:szCs w:val="24"/>
        </w:rPr>
        <w:t xml:space="preserve"> χαμηλός </w:t>
      </w:r>
      <w:r>
        <w:rPr>
          <w:rFonts w:eastAsia="Times New Roman" w:cs="Times New Roman"/>
          <w:szCs w:val="24"/>
        </w:rPr>
        <w:t xml:space="preserve">αν </w:t>
      </w:r>
      <w:r w:rsidRPr="002E0D83">
        <w:rPr>
          <w:rFonts w:eastAsia="Times New Roman" w:cs="Times New Roman"/>
          <w:szCs w:val="24"/>
        </w:rPr>
        <w:t xml:space="preserve">και </w:t>
      </w:r>
      <w:r>
        <w:rPr>
          <w:rFonts w:eastAsia="Times New Roman" w:cs="Times New Roman"/>
          <w:szCs w:val="24"/>
        </w:rPr>
        <w:t>με ανοδι</w:t>
      </w:r>
      <w:r>
        <w:rPr>
          <w:rFonts w:eastAsia="Times New Roman" w:cs="Times New Roman"/>
          <w:szCs w:val="24"/>
        </w:rPr>
        <w:lastRenderedPageBreak/>
        <w:t>κέ</w:t>
      </w:r>
      <w:r w:rsidRPr="002E0D83">
        <w:rPr>
          <w:rFonts w:eastAsia="Times New Roman" w:cs="Times New Roman"/>
          <w:szCs w:val="24"/>
        </w:rPr>
        <w:t>ς τάσεις</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 xml:space="preserve">Η </w:t>
      </w:r>
      <w:r w:rsidRPr="002E0D83">
        <w:rPr>
          <w:rFonts w:eastAsia="Times New Roman" w:cs="Times New Roman"/>
          <w:szCs w:val="24"/>
        </w:rPr>
        <w:t xml:space="preserve">ηλικία </w:t>
      </w:r>
      <w:r>
        <w:rPr>
          <w:rFonts w:eastAsia="Times New Roman" w:cs="Times New Roman"/>
          <w:szCs w:val="24"/>
        </w:rPr>
        <w:t>αποχώρησης των νέων από την</w:t>
      </w:r>
      <w:r w:rsidRPr="002E0D83">
        <w:rPr>
          <w:rFonts w:eastAsia="Times New Roman" w:cs="Times New Roman"/>
          <w:szCs w:val="24"/>
        </w:rPr>
        <w:t xml:space="preserve"> οικογενειακή εστία είναι από τις υψηλότερες</w:t>
      </w:r>
      <w:r>
        <w:rPr>
          <w:rFonts w:eastAsia="Times New Roman" w:cs="Times New Roman"/>
          <w:szCs w:val="24"/>
        </w:rPr>
        <w:t>.</w:t>
      </w:r>
      <w:r w:rsidRPr="002E0D83">
        <w:rPr>
          <w:rFonts w:eastAsia="Times New Roman" w:cs="Times New Roman"/>
          <w:szCs w:val="24"/>
        </w:rPr>
        <w:t xml:space="preserve"> Το ποσο</w:t>
      </w:r>
      <w:r>
        <w:rPr>
          <w:rFonts w:eastAsia="Times New Roman" w:cs="Times New Roman"/>
          <w:szCs w:val="24"/>
        </w:rPr>
        <w:t>στό των άτεκνων γυναικών αυξάνεται ταχύτα</w:t>
      </w:r>
      <w:r w:rsidRPr="002E0D83">
        <w:rPr>
          <w:rFonts w:eastAsia="Times New Roman" w:cs="Times New Roman"/>
          <w:szCs w:val="24"/>
        </w:rPr>
        <w:t>τα και είναι από τα υψηλότερα στην Ευρώπη</w:t>
      </w:r>
      <w:r>
        <w:rPr>
          <w:rFonts w:eastAsia="Times New Roman" w:cs="Times New Roman"/>
          <w:szCs w:val="24"/>
        </w:rPr>
        <w:t>,</w:t>
      </w:r>
      <w:r w:rsidRPr="002E0D83">
        <w:rPr>
          <w:rFonts w:eastAsia="Times New Roman" w:cs="Times New Roman"/>
          <w:szCs w:val="24"/>
        </w:rPr>
        <w:t xml:space="preserve"> φτάνει το 20%</w:t>
      </w:r>
      <w:r>
        <w:rPr>
          <w:rFonts w:eastAsia="Times New Roman" w:cs="Times New Roman"/>
          <w:szCs w:val="24"/>
        </w:rPr>
        <w:t>. Η</w:t>
      </w:r>
      <w:r w:rsidRPr="002E0D83">
        <w:rPr>
          <w:rFonts w:eastAsia="Times New Roman" w:cs="Times New Roman"/>
          <w:szCs w:val="24"/>
        </w:rPr>
        <w:t xml:space="preserve"> γυναικεία εργασία θεωρείται</w:t>
      </w:r>
      <w:r>
        <w:rPr>
          <w:rFonts w:eastAsia="Times New Roman" w:cs="Times New Roman"/>
          <w:szCs w:val="24"/>
        </w:rPr>
        <w:t>, σε μεγάλο βαθμό, συμπληρωματική της αντρικής.</w:t>
      </w:r>
      <w:r w:rsidRPr="002E0D83">
        <w:rPr>
          <w:rFonts w:eastAsia="Times New Roman" w:cs="Times New Roman"/>
          <w:szCs w:val="24"/>
        </w:rPr>
        <w:t xml:space="preserve"> </w:t>
      </w:r>
      <w:r>
        <w:rPr>
          <w:rFonts w:eastAsia="Times New Roman" w:cs="Times New Roman"/>
          <w:szCs w:val="24"/>
        </w:rPr>
        <w:t xml:space="preserve">Η ευθύνη της </w:t>
      </w:r>
      <w:r w:rsidRPr="002E0D83">
        <w:rPr>
          <w:rFonts w:eastAsia="Times New Roman" w:cs="Times New Roman"/>
          <w:szCs w:val="24"/>
        </w:rPr>
        <w:t xml:space="preserve">ανατροφής των </w:t>
      </w:r>
      <w:r w:rsidRPr="002E0D83">
        <w:rPr>
          <w:rFonts w:eastAsia="Times New Roman" w:cs="Times New Roman"/>
          <w:szCs w:val="24"/>
        </w:rPr>
        <w:t xml:space="preserve">παιδιών </w:t>
      </w:r>
      <w:r>
        <w:rPr>
          <w:rFonts w:eastAsia="Times New Roman" w:cs="Times New Roman"/>
          <w:szCs w:val="24"/>
        </w:rPr>
        <w:t>βαρύνει</w:t>
      </w:r>
      <w:r w:rsidRPr="002E0D83">
        <w:rPr>
          <w:rFonts w:eastAsia="Times New Roman" w:cs="Times New Roman"/>
          <w:szCs w:val="24"/>
        </w:rPr>
        <w:t xml:space="preserve"> τη γυναίκα</w:t>
      </w:r>
      <w:r>
        <w:rPr>
          <w:rFonts w:eastAsia="Times New Roman" w:cs="Times New Roman"/>
          <w:szCs w:val="24"/>
        </w:rPr>
        <w:t>. Οι ασυμβατότητες</w:t>
      </w:r>
      <w:r w:rsidRPr="002E0D83">
        <w:rPr>
          <w:rFonts w:eastAsia="Times New Roman" w:cs="Times New Roman"/>
          <w:szCs w:val="24"/>
        </w:rPr>
        <w:t xml:space="preserve"> ανάμεσα στην οικογενειακή και εργασιακή ζωή είναι </w:t>
      </w:r>
      <w:r>
        <w:rPr>
          <w:rFonts w:eastAsia="Times New Roman" w:cs="Times New Roman"/>
          <w:szCs w:val="24"/>
        </w:rPr>
        <w:t xml:space="preserve">από τις ισχυρότερες στη χώρα μας </w:t>
      </w:r>
      <w:r>
        <w:rPr>
          <w:rFonts w:eastAsia="Times New Roman" w:cs="Times New Roman"/>
          <w:szCs w:val="24"/>
        </w:rPr>
        <w:t>κ</w:t>
      </w:r>
      <w:r w:rsidRPr="002E0D83">
        <w:rPr>
          <w:rFonts w:eastAsia="Times New Roman" w:cs="Times New Roman"/>
          <w:szCs w:val="24"/>
        </w:rPr>
        <w:t>αι τέλος</w:t>
      </w:r>
      <w:r>
        <w:rPr>
          <w:rFonts w:eastAsia="Times New Roman" w:cs="Times New Roman"/>
          <w:szCs w:val="24"/>
        </w:rPr>
        <w:t xml:space="preserve"> οι πόροι </w:t>
      </w:r>
      <w:r w:rsidRPr="002E0D83">
        <w:rPr>
          <w:rFonts w:eastAsia="Times New Roman" w:cs="Times New Roman"/>
          <w:szCs w:val="24"/>
        </w:rPr>
        <w:t>που διατίθε</w:t>
      </w:r>
      <w:r>
        <w:rPr>
          <w:rFonts w:eastAsia="Times New Roman" w:cs="Times New Roman"/>
          <w:szCs w:val="24"/>
        </w:rPr>
        <w:t>ν</w:t>
      </w:r>
      <w:r w:rsidRPr="002E0D83">
        <w:rPr>
          <w:rFonts w:eastAsia="Times New Roman" w:cs="Times New Roman"/>
          <w:szCs w:val="24"/>
        </w:rPr>
        <w:t>ται για την οικογενειακή πολιτική</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 xml:space="preserve">είναι από </w:t>
      </w:r>
      <w:r w:rsidRPr="002E0D83">
        <w:rPr>
          <w:rFonts w:eastAsia="Times New Roman" w:cs="Times New Roman"/>
          <w:szCs w:val="24"/>
        </w:rPr>
        <w:t>τους χαμηλότερους όχι μόνο στην Ευρώπη αλλά και ανάμ</w:t>
      </w:r>
      <w:r w:rsidRPr="002E0D83">
        <w:rPr>
          <w:rFonts w:eastAsia="Times New Roman" w:cs="Times New Roman"/>
          <w:szCs w:val="24"/>
        </w:rPr>
        <w:t>εσα στ</w:t>
      </w:r>
      <w:r>
        <w:rPr>
          <w:rFonts w:eastAsia="Times New Roman" w:cs="Times New Roman"/>
          <w:szCs w:val="24"/>
        </w:rPr>
        <w:t xml:space="preserve">ις χώρες του ΟΟΣΑ. </w:t>
      </w:r>
    </w:p>
    <w:p w14:paraId="692985EB"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 xml:space="preserve">Τα παραπάνω </w:t>
      </w:r>
      <w:r>
        <w:rPr>
          <w:rFonts w:eastAsia="Times New Roman" w:cs="Times New Roman"/>
          <w:szCs w:val="24"/>
        </w:rPr>
        <w:t>ε</w:t>
      </w:r>
      <w:r w:rsidRPr="002E0D83">
        <w:rPr>
          <w:rFonts w:eastAsia="Times New Roman" w:cs="Times New Roman"/>
          <w:szCs w:val="24"/>
        </w:rPr>
        <w:t xml:space="preserve">ίναι </w:t>
      </w:r>
      <w:r>
        <w:rPr>
          <w:rFonts w:eastAsia="Times New Roman" w:cs="Times New Roman"/>
          <w:szCs w:val="24"/>
        </w:rPr>
        <w:t>μερικά μόνο από τα πορίσματα</w:t>
      </w:r>
      <w:r w:rsidRPr="002E0D83">
        <w:rPr>
          <w:rFonts w:eastAsia="Times New Roman" w:cs="Times New Roman"/>
          <w:szCs w:val="24"/>
        </w:rPr>
        <w:t xml:space="preserve"> της </w:t>
      </w:r>
      <w:r>
        <w:rPr>
          <w:rFonts w:eastAsia="Times New Roman" w:cs="Times New Roman"/>
          <w:szCs w:val="24"/>
        </w:rPr>
        <w:t>ε</w:t>
      </w:r>
      <w:r w:rsidRPr="002E0D83">
        <w:rPr>
          <w:rFonts w:eastAsia="Times New Roman" w:cs="Times New Roman"/>
          <w:szCs w:val="24"/>
        </w:rPr>
        <w:t>πιτροπής</w:t>
      </w:r>
      <w:r>
        <w:rPr>
          <w:rFonts w:eastAsia="Times New Roman" w:cs="Times New Roman"/>
          <w:szCs w:val="24"/>
        </w:rPr>
        <w:t>,</w:t>
      </w:r>
      <w:r w:rsidRPr="002E0D83">
        <w:rPr>
          <w:rFonts w:eastAsia="Times New Roman" w:cs="Times New Roman"/>
          <w:szCs w:val="24"/>
        </w:rPr>
        <w:t xml:space="preserve"> που περιγράφουν την κατάσταση και θέ</w:t>
      </w:r>
      <w:r>
        <w:rPr>
          <w:rFonts w:eastAsia="Times New Roman" w:cs="Times New Roman"/>
          <w:szCs w:val="24"/>
        </w:rPr>
        <w:t>τ</w:t>
      </w:r>
      <w:r w:rsidRPr="002E0D83">
        <w:rPr>
          <w:rFonts w:eastAsia="Times New Roman" w:cs="Times New Roman"/>
          <w:szCs w:val="24"/>
        </w:rPr>
        <w:t xml:space="preserve">ουν το </w:t>
      </w:r>
      <w:r>
        <w:rPr>
          <w:rFonts w:eastAsia="Times New Roman" w:cs="Times New Roman"/>
          <w:szCs w:val="24"/>
        </w:rPr>
        <w:t>δημογραφικό</w:t>
      </w:r>
      <w:r w:rsidRPr="002E0D83">
        <w:rPr>
          <w:rFonts w:eastAsia="Times New Roman" w:cs="Times New Roman"/>
          <w:szCs w:val="24"/>
        </w:rPr>
        <w:t xml:space="preserve"> στις πραγματικές του διαστάσεις</w:t>
      </w:r>
      <w:r>
        <w:rPr>
          <w:rFonts w:eastAsia="Times New Roman" w:cs="Times New Roman"/>
          <w:szCs w:val="24"/>
        </w:rPr>
        <w:t>.</w:t>
      </w:r>
      <w:r w:rsidRPr="002E0D83">
        <w:rPr>
          <w:rFonts w:eastAsia="Times New Roman" w:cs="Times New Roman"/>
          <w:szCs w:val="24"/>
        </w:rPr>
        <w:t xml:space="preserve"> </w:t>
      </w:r>
    </w:p>
    <w:p w14:paraId="692985EC"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 xml:space="preserve">Συνεπώς η </w:t>
      </w:r>
      <w:proofErr w:type="spellStart"/>
      <w:r w:rsidRPr="002E0D83">
        <w:rPr>
          <w:rFonts w:eastAsia="Times New Roman" w:cs="Times New Roman"/>
          <w:szCs w:val="24"/>
        </w:rPr>
        <w:t>στοχοθεσία</w:t>
      </w:r>
      <w:proofErr w:type="spellEnd"/>
      <w:r w:rsidRPr="002E0D83">
        <w:rPr>
          <w:rFonts w:eastAsia="Times New Roman" w:cs="Times New Roman"/>
          <w:szCs w:val="24"/>
        </w:rPr>
        <w:t xml:space="preserve"> </w:t>
      </w:r>
      <w:r>
        <w:rPr>
          <w:rFonts w:eastAsia="Times New Roman" w:cs="Times New Roman"/>
          <w:szCs w:val="24"/>
        </w:rPr>
        <w:t>για πλείστα όσα πεδία άσκησης</w:t>
      </w:r>
      <w:r w:rsidRPr="002E0D83">
        <w:rPr>
          <w:rFonts w:eastAsia="Times New Roman" w:cs="Times New Roman"/>
          <w:szCs w:val="24"/>
        </w:rPr>
        <w:t xml:space="preserve"> πολιτικής </w:t>
      </w:r>
      <w:r>
        <w:rPr>
          <w:rFonts w:eastAsia="Times New Roman" w:cs="Times New Roman"/>
          <w:szCs w:val="24"/>
        </w:rPr>
        <w:t>για τη χώρα χρειά</w:t>
      </w:r>
      <w:r>
        <w:rPr>
          <w:rFonts w:eastAsia="Times New Roman" w:cs="Times New Roman"/>
          <w:szCs w:val="24"/>
        </w:rPr>
        <w:t>ζεται να κάνει</w:t>
      </w:r>
      <w:r w:rsidRPr="002E0D83">
        <w:rPr>
          <w:rFonts w:eastAsia="Times New Roman" w:cs="Times New Roman"/>
          <w:szCs w:val="24"/>
        </w:rPr>
        <w:t xml:space="preserve"> δύο πράγματα</w:t>
      </w:r>
      <w:r>
        <w:rPr>
          <w:rFonts w:eastAsia="Times New Roman" w:cs="Times New Roman"/>
          <w:szCs w:val="24"/>
        </w:rPr>
        <w:t>:</w:t>
      </w:r>
    </w:p>
    <w:p w14:paraId="692985ED"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Το πρώτο είναι ότι για την επόμενη εικοσαετία</w:t>
      </w:r>
      <w:r>
        <w:rPr>
          <w:rFonts w:eastAsia="Times New Roman" w:cs="Times New Roman"/>
          <w:szCs w:val="24"/>
        </w:rPr>
        <w:t>,</w:t>
      </w:r>
      <w:r w:rsidRPr="002E0D83">
        <w:rPr>
          <w:rFonts w:eastAsia="Times New Roman" w:cs="Times New Roman"/>
          <w:szCs w:val="24"/>
        </w:rPr>
        <w:t xml:space="preserve"> θα πρέπει οι ελληνικές κυβερνήσεις </w:t>
      </w:r>
      <w:r>
        <w:rPr>
          <w:rFonts w:eastAsia="Times New Roman" w:cs="Times New Roman"/>
          <w:szCs w:val="24"/>
        </w:rPr>
        <w:t>να λάβουν</w:t>
      </w:r>
      <w:r w:rsidRPr="002E0D83">
        <w:rPr>
          <w:rFonts w:eastAsia="Times New Roman" w:cs="Times New Roman"/>
          <w:szCs w:val="24"/>
        </w:rPr>
        <w:t xml:space="preserve"> πολύ σοβαρά υπ</w:t>
      </w:r>
      <w:r>
        <w:rPr>
          <w:rFonts w:eastAsia="Times New Roman" w:cs="Times New Roman"/>
          <w:szCs w:val="24"/>
        </w:rPr>
        <w:t xml:space="preserve">’ </w:t>
      </w:r>
      <w:proofErr w:type="spellStart"/>
      <w:r w:rsidRPr="002E0D83">
        <w:rPr>
          <w:rFonts w:eastAsia="Times New Roman" w:cs="Times New Roman"/>
          <w:szCs w:val="24"/>
        </w:rPr>
        <w:t>όψιν</w:t>
      </w:r>
      <w:proofErr w:type="spellEnd"/>
      <w:r w:rsidRPr="002E0D83">
        <w:rPr>
          <w:rFonts w:eastAsia="Times New Roman" w:cs="Times New Roman"/>
          <w:szCs w:val="24"/>
        </w:rPr>
        <w:t xml:space="preserve"> την αναμενόμενη μείωση του πληθυσμού αλλά και την αύξηση του </w:t>
      </w:r>
      <w:r>
        <w:rPr>
          <w:rFonts w:eastAsia="Times New Roman" w:cs="Times New Roman"/>
          <w:szCs w:val="24"/>
        </w:rPr>
        <w:lastRenderedPageBreak/>
        <w:t>πλήθους</w:t>
      </w:r>
      <w:r w:rsidRPr="002E0D83">
        <w:rPr>
          <w:rFonts w:eastAsia="Times New Roman" w:cs="Times New Roman"/>
          <w:szCs w:val="24"/>
        </w:rPr>
        <w:t xml:space="preserve"> των </w:t>
      </w:r>
      <w:r>
        <w:rPr>
          <w:rFonts w:eastAsia="Times New Roman" w:cs="Times New Roman"/>
          <w:szCs w:val="24"/>
        </w:rPr>
        <w:t xml:space="preserve">ατόμων των ηλικιακών ομάδων από εξήντα πέντε και πάνω και ογδόντα πέντε και </w:t>
      </w:r>
      <w:r w:rsidRPr="002E0D83">
        <w:rPr>
          <w:rFonts w:eastAsia="Times New Roman" w:cs="Times New Roman"/>
          <w:szCs w:val="24"/>
        </w:rPr>
        <w:t>πάνω</w:t>
      </w:r>
      <w:r>
        <w:rPr>
          <w:rFonts w:eastAsia="Times New Roman" w:cs="Times New Roman"/>
          <w:szCs w:val="24"/>
        </w:rPr>
        <w:t>.</w:t>
      </w:r>
      <w:r w:rsidRPr="002E0D83">
        <w:rPr>
          <w:rFonts w:eastAsia="Times New Roman" w:cs="Times New Roman"/>
          <w:szCs w:val="24"/>
        </w:rPr>
        <w:t xml:space="preserve"> Αναφορά έκανε και η </w:t>
      </w:r>
      <w:r>
        <w:rPr>
          <w:rFonts w:eastAsia="Times New Roman" w:cs="Times New Roman"/>
          <w:szCs w:val="24"/>
        </w:rPr>
        <w:t>π</w:t>
      </w:r>
      <w:r w:rsidRPr="002E0D83">
        <w:rPr>
          <w:rFonts w:eastAsia="Times New Roman" w:cs="Times New Roman"/>
          <w:szCs w:val="24"/>
        </w:rPr>
        <w:t xml:space="preserve">ρόεδρος της </w:t>
      </w:r>
      <w:r>
        <w:rPr>
          <w:rFonts w:eastAsia="Times New Roman" w:cs="Times New Roman"/>
          <w:szCs w:val="24"/>
        </w:rPr>
        <w:t>ε</w:t>
      </w:r>
      <w:r w:rsidRPr="002E0D83">
        <w:rPr>
          <w:rFonts w:eastAsia="Times New Roman" w:cs="Times New Roman"/>
          <w:szCs w:val="24"/>
        </w:rPr>
        <w:t xml:space="preserve">πιτροπής πριν </w:t>
      </w:r>
      <w:r>
        <w:rPr>
          <w:rFonts w:eastAsia="Times New Roman" w:cs="Times New Roman"/>
          <w:szCs w:val="24"/>
        </w:rPr>
        <w:t xml:space="preserve">από λίγο. </w:t>
      </w:r>
    </w:p>
    <w:p w14:paraId="692985EE"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 xml:space="preserve">Το δεύτερο είναι ότι πρέπει να ληφθούν </w:t>
      </w:r>
      <w:r>
        <w:rPr>
          <w:rFonts w:eastAsia="Times New Roman" w:cs="Times New Roman"/>
          <w:szCs w:val="24"/>
        </w:rPr>
        <w:t xml:space="preserve">μέτρα προς την ανακοπή </w:t>
      </w:r>
      <w:r w:rsidRPr="002E0D83">
        <w:rPr>
          <w:rFonts w:eastAsia="Times New Roman" w:cs="Times New Roman"/>
          <w:szCs w:val="24"/>
        </w:rPr>
        <w:t xml:space="preserve">του </w:t>
      </w:r>
      <w:r>
        <w:rPr>
          <w:rFonts w:eastAsia="Times New Roman" w:cs="Times New Roman"/>
          <w:szCs w:val="24"/>
        </w:rPr>
        <w:t xml:space="preserve">αρνητικού </w:t>
      </w:r>
      <w:r w:rsidRPr="002E0D83">
        <w:rPr>
          <w:rFonts w:eastAsia="Times New Roman" w:cs="Times New Roman"/>
          <w:szCs w:val="24"/>
        </w:rPr>
        <w:t>πρόσ</w:t>
      </w:r>
      <w:r>
        <w:rPr>
          <w:rFonts w:eastAsia="Times New Roman" w:cs="Times New Roman"/>
          <w:szCs w:val="24"/>
        </w:rPr>
        <w:t>η</w:t>
      </w:r>
      <w:r w:rsidRPr="002E0D83">
        <w:rPr>
          <w:rFonts w:eastAsia="Times New Roman" w:cs="Times New Roman"/>
          <w:szCs w:val="24"/>
        </w:rPr>
        <w:t xml:space="preserve">μου </w:t>
      </w:r>
      <w:r>
        <w:rPr>
          <w:rFonts w:eastAsia="Times New Roman" w:cs="Times New Roman"/>
          <w:szCs w:val="24"/>
        </w:rPr>
        <w:t>για</w:t>
      </w:r>
      <w:r w:rsidRPr="002E0D83">
        <w:rPr>
          <w:rFonts w:eastAsia="Times New Roman" w:cs="Times New Roman"/>
          <w:szCs w:val="24"/>
        </w:rPr>
        <w:t xml:space="preserve"> τη μετανάστευση και </w:t>
      </w:r>
      <w:r>
        <w:rPr>
          <w:rFonts w:eastAsia="Times New Roman" w:cs="Times New Roman"/>
          <w:szCs w:val="24"/>
        </w:rPr>
        <w:t>προς τ</w:t>
      </w:r>
      <w:r>
        <w:rPr>
          <w:rFonts w:eastAsia="Times New Roman" w:cs="Times New Roman"/>
          <w:szCs w:val="24"/>
        </w:rPr>
        <w:t>ην αύξηση της γονιμότητας σε 1,</w:t>
      </w:r>
      <w:r w:rsidRPr="002E0D83">
        <w:rPr>
          <w:rFonts w:eastAsia="Times New Roman" w:cs="Times New Roman"/>
          <w:szCs w:val="24"/>
        </w:rPr>
        <w:t>8 με 1,</w:t>
      </w:r>
      <w:r>
        <w:rPr>
          <w:rFonts w:eastAsia="Times New Roman" w:cs="Times New Roman"/>
          <w:szCs w:val="24"/>
        </w:rPr>
        <w:t>9</w:t>
      </w:r>
      <w:r w:rsidRPr="002E0D83">
        <w:rPr>
          <w:rFonts w:eastAsia="Times New Roman" w:cs="Times New Roman"/>
          <w:szCs w:val="24"/>
        </w:rPr>
        <w:t xml:space="preserve"> παιδιά ανά γυναίκα</w:t>
      </w:r>
      <w:r>
        <w:rPr>
          <w:rFonts w:eastAsia="Times New Roman" w:cs="Times New Roman"/>
          <w:szCs w:val="24"/>
        </w:rPr>
        <w:t>.</w:t>
      </w:r>
      <w:r w:rsidRPr="002E0D83">
        <w:rPr>
          <w:rFonts w:eastAsia="Times New Roman" w:cs="Times New Roman"/>
          <w:szCs w:val="24"/>
        </w:rPr>
        <w:t xml:space="preserve"> Θυμίζω</w:t>
      </w:r>
      <w:r>
        <w:rPr>
          <w:rFonts w:eastAsia="Times New Roman" w:cs="Times New Roman"/>
          <w:szCs w:val="24"/>
        </w:rPr>
        <w:t xml:space="preserve"> -το ανέφερα και προηγουμένως- </w:t>
      </w:r>
      <w:r w:rsidRPr="002E0D83">
        <w:rPr>
          <w:rFonts w:eastAsia="Times New Roman" w:cs="Times New Roman"/>
          <w:szCs w:val="24"/>
        </w:rPr>
        <w:t xml:space="preserve">ότι στην Ελλάδα αυτό </w:t>
      </w:r>
      <w:r>
        <w:rPr>
          <w:rFonts w:eastAsia="Times New Roman" w:cs="Times New Roman"/>
          <w:szCs w:val="24"/>
        </w:rPr>
        <w:t xml:space="preserve">το ποσοστό είναι </w:t>
      </w:r>
      <w:r w:rsidRPr="002E0D83">
        <w:rPr>
          <w:rFonts w:eastAsia="Times New Roman" w:cs="Times New Roman"/>
          <w:szCs w:val="24"/>
        </w:rPr>
        <w:t>στο 1,6</w:t>
      </w:r>
      <w:r>
        <w:rPr>
          <w:rFonts w:eastAsia="Times New Roman" w:cs="Times New Roman"/>
          <w:szCs w:val="24"/>
        </w:rPr>
        <w:t>.</w:t>
      </w:r>
      <w:r w:rsidRPr="002E0D83">
        <w:rPr>
          <w:rFonts w:eastAsia="Times New Roman" w:cs="Times New Roman"/>
          <w:szCs w:val="24"/>
        </w:rPr>
        <w:t xml:space="preserve"> </w:t>
      </w:r>
    </w:p>
    <w:p w14:paraId="692985E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Όμως πώς εξειδικεύονται οι </w:t>
      </w:r>
      <w:r w:rsidRPr="002E0D83">
        <w:rPr>
          <w:rFonts w:eastAsia="Times New Roman" w:cs="Times New Roman"/>
          <w:szCs w:val="24"/>
        </w:rPr>
        <w:t>πολιτικές</w:t>
      </w:r>
      <w:r>
        <w:rPr>
          <w:rFonts w:eastAsia="Times New Roman" w:cs="Times New Roman"/>
          <w:szCs w:val="24"/>
        </w:rPr>
        <w:t>,</w:t>
      </w:r>
      <w:r w:rsidRPr="002E0D83">
        <w:rPr>
          <w:rFonts w:eastAsia="Times New Roman" w:cs="Times New Roman"/>
          <w:szCs w:val="24"/>
        </w:rPr>
        <w:t xml:space="preserve"> προκειμένου επιτ</w:t>
      </w:r>
      <w:r>
        <w:rPr>
          <w:rFonts w:eastAsia="Times New Roman" w:cs="Times New Roman"/>
          <w:szCs w:val="24"/>
        </w:rPr>
        <w:t>ευχθούν ο</w:t>
      </w:r>
      <w:r w:rsidRPr="002E0D83">
        <w:rPr>
          <w:rFonts w:eastAsia="Times New Roman" w:cs="Times New Roman"/>
          <w:szCs w:val="24"/>
        </w:rPr>
        <w:t xml:space="preserve">ι παραπάνω </w:t>
      </w:r>
      <w:r>
        <w:rPr>
          <w:rFonts w:eastAsia="Times New Roman" w:cs="Times New Roman"/>
          <w:szCs w:val="24"/>
        </w:rPr>
        <w:t xml:space="preserve">στόχοι; Για να απαντηθεί το ερώτημα, </w:t>
      </w:r>
      <w:r>
        <w:rPr>
          <w:rFonts w:eastAsia="Times New Roman" w:cs="Times New Roman"/>
          <w:szCs w:val="24"/>
        </w:rPr>
        <w:t>θα πρέπει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t>μας,</w:t>
      </w:r>
      <w:r w:rsidRPr="002E0D83">
        <w:rPr>
          <w:rFonts w:eastAsia="Times New Roman" w:cs="Times New Roman"/>
          <w:szCs w:val="24"/>
        </w:rPr>
        <w:t xml:space="preserve"> τι έχει γίνει μέχρι </w:t>
      </w:r>
      <w:r>
        <w:rPr>
          <w:rFonts w:eastAsia="Times New Roman" w:cs="Times New Roman"/>
          <w:szCs w:val="24"/>
        </w:rPr>
        <w:t xml:space="preserve">τώρα στη χώρα για να αντιμετωπιστεί </w:t>
      </w:r>
      <w:r w:rsidRPr="002E0D83">
        <w:rPr>
          <w:rFonts w:eastAsia="Times New Roman" w:cs="Times New Roman"/>
          <w:szCs w:val="24"/>
        </w:rPr>
        <w:t xml:space="preserve">το δημογραφικό και </w:t>
      </w:r>
      <w:r>
        <w:rPr>
          <w:rFonts w:eastAsia="Times New Roman" w:cs="Times New Roman"/>
          <w:szCs w:val="24"/>
        </w:rPr>
        <w:t xml:space="preserve">να </w:t>
      </w:r>
      <w:r w:rsidRPr="002E0D83">
        <w:rPr>
          <w:rFonts w:eastAsia="Times New Roman" w:cs="Times New Roman"/>
          <w:szCs w:val="24"/>
        </w:rPr>
        <w:t>αξιολογήσουμε πόσο αποτελεσματικά ήταν τα μέτρα που πάρθηκαν</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Το δεύτερο είναι να μελετήσουμε τις πρ</w:t>
      </w:r>
      <w:r w:rsidRPr="002E0D83">
        <w:rPr>
          <w:rFonts w:eastAsia="Times New Roman" w:cs="Times New Roman"/>
          <w:szCs w:val="24"/>
        </w:rPr>
        <w:t>ακτικές που ακολούθησαν χώρες όπως η Γαλλία</w:t>
      </w:r>
      <w:r w:rsidRPr="002E0D83">
        <w:rPr>
          <w:rFonts w:eastAsia="Times New Roman" w:cs="Times New Roman"/>
          <w:szCs w:val="24"/>
        </w:rPr>
        <w:t xml:space="preserve"> και Σουηδία</w:t>
      </w:r>
      <w:r>
        <w:rPr>
          <w:rFonts w:eastAsia="Times New Roman" w:cs="Times New Roman"/>
          <w:szCs w:val="24"/>
        </w:rPr>
        <w:t xml:space="preserve"> -έ</w:t>
      </w:r>
      <w:r w:rsidRPr="002E0D83">
        <w:rPr>
          <w:rFonts w:eastAsia="Times New Roman" w:cs="Times New Roman"/>
          <w:szCs w:val="24"/>
        </w:rPr>
        <w:t xml:space="preserve">γινε αναφορά και </w:t>
      </w:r>
      <w:r>
        <w:rPr>
          <w:rFonts w:eastAsia="Times New Roman" w:cs="Times New Roman"/>
          <w:szCs w:val="24"/>
        </w:rPr>
        <w:t xml:space="preserve">πριν- </w:t>
      </w:r>
      <w:r w:rsidRPr="002E0D83">
        <w:rPr>
          <w:rFonts w:eastAsia="Times New Roman" w:cs="Times New Roman"/>
          <w:szCs w:val="24"/>
        </w:rPr>
        <w:t>οι οποίες εμφανίζουν καλύτερα αποτελέσματα σε σχέση με άλλες χώρες</w:t>
      </w:r>
      <w:r>
        <w:rPr>
          <w:rFonts w:eastAsia="Times New Roman" w:cs="Times New Roman"/>
          <w:szCs w:val="24"/>
        </w:rPr>
        <w:t>,</w:t>
      </w:r>
      <w:r w:rsidRPr="002E0D83">
        <w:rPr>
          <w:rFonts w:eastAsia="Times New Roman" w:cs="Times New Roman"/>
          <w:szCs w:val="24"/>
        </w:rPr>
        <w:t xml:space="preserve"> εφαρμόζοντας τις καλές πρακτικές τ</w:t>
      </w:r>
      <w:r>
        <w:rPr>
          <w:rFonts w:eastAsia="Times New Roman" w:cs="Times New Roman"/>
          <w:szCs w:val="24"/>
        </w:rPr>
        <w:t>ων</w:t>
      </w:r>
      <w:r w:rsidRPr="002E0D83">
        <w:rPr>
          <w:rFonts w:eastAsia="Times New Roman" w:cs="Times New Roman"/>
          <w:szCs w:val="24"/>
        </w:rPr>
        <w:t xml:space="preserve"> συγκεκριμέν</w:t>
      </w:r>
      <w:r>
        <w:rPr>
          <w:rFonts w:eastAsia="Times New Roman" w:cs="Times New Roman"/>
          <w:szCs w:val="24"/>
        </w:rPr>
        <w:t>ων</w:t>
      </w:r>
      <w:r w:rsidRPr="002E0D83">
        <w:rPr>
          <w:rFonts w:eastAsia="Times New Roman" w:cs="Times New Roman"/>
          <w:szCs w:val="24"/>
        </w:rPr>
        <w:t xml:space="preserve"> χ</w:t>
      </w:r>
      <w:r>
        <w:rPr>
          <w:rFonts w:eastAsia="Times New Roman" w:cs="Times New Roman"/>
          <w:szCs w:val="24"/>
        </w:rPr>
        <w:t>ω</w:t>
      </w:r>
      <w:r w:rsidRPr="002E0D83">
        <w:rPr>
          <w:rFonts w:eastAsia="Times New Roman" w:cs="Times New Roman"/>
          <w:szCs w:val="24"/>
        </w:rPr>
        <w:t>ρ</w:t>
      </w:r>
      <w:r>
        <w:rPr>
          <w:rFonts w:eastAsia="Times New Roman" w:cs="Times New Roman"/>
          <w:szCs w:val="24"/>
        </w:rPr>
        <w:t>ών</w:t>
      </w:r>
      <w:r w:rsidRPr="002E0D83">
        <w:rPr>
          <w:rFonts w:eastAsia="Times New Roman" w:cs="Times New Roman"/>
          <w:szCs w:val="24"/>
        </w:rPr>
        <w:t xml:space="preserve"> και στην Ελλάδα</w:t>
      </w:r>
      <w:r>
        <w:rPr>
          <w:rFonts w:eastAsia="Times New Roman" w:cs="Times New Roman"/>
          <w:szCs w:val="24"/>
        </w:rPr>
        <w:t>.</w:t>
      </w:r>
      <w:r w:rsidRPr="002E0D83">
        <w:rPr>
          <w:rFonts w:eastAsia="Times New Roman" w:cs="Times New Roman"/>
          <w:szCs w:val="24"/>
        </w:rPr>
        <w:t xml:space="preserve"> </w:t>
      </w:r>
    </w:p>
    <w:p w14:paraId="692985F0"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lastRenderedPageBreak/>
        <w:t>Κυρίες και κύριοι συνάδελφοι</w:t>
      </w:r>
      <w:r>
        <w:rPr>
          <w:rFonts w:eastAsia="Times New Roman" w:cs="Times New Roman"/>
          <w:szCs w:val="24"/>
        </w:rPr>
        <w:t>,</w:t>
      </w:r>
      <w:r w:rsidRPr="002E0D83">
        <w:rPr>
          <w:rFonts w:eastAsia="Times New Roman" w:cs="Times New Roman"/>
          <w:szCs w:val="24"/>
        </w:rPr>
        <w:t xml:space="preserve"> με βάση τη συζήτηση </w:t>
      </w:r>
      <w:r>
        <w:rPr>
          <w:rFonts w:eastAsia="Times New Roman" w:cs="Times New Roman"/>
          <w:szCs w:val="24"/>
        </w:rPr>
        <w:t>που έγινε στην</w:t>
      </w:r>
      <w:r w:rsidRPr="002E0D83">
        <w:rPr>
          <w:rFonts w:eastAsia="Times New Roman" w:cs="Times New Roman"/>
          <w:szCs w:val="24"/>
        </w:rPr>
        <w:t xml:space="preserve"> </w:t>
      </w:r>
      <w:r>
        <w:rPr>
          <w:rFonts w:eastAsia="Times New Roman" w:cs="Times New Roman"/>
          <w:szCs w:val="24"/>
        </w:rPr>
        <w:t>ε</w:t>
      </w:r>
      <w:r w:rsidRPr="002E0D83">
        <w:rPr>
          <w:rFonts w:eastAsia="Times New Roman" w:cs="Times New Roman"/>
          <w:szCs w:val="24"/>
        </w:rPr>
        <w:t>πιτροπή</w:t>
      </w:r>
      <w:r>
        <w:rPr>
          <w:rFonts w:eastAsia="Times New Roman" w:cs="Times New Roman"/>
          <w:szCs w:val="24"/>
        </w:rPr>
        <w:t>,</w:t>
      </w:r>
      <w:r w:rsidRPr="002E0D83">
        <w:rPr>
          <w:rFonts w:eastAsia="Times New Roman" w:cs="Times New Roman"/>
          <w:szCs w:val="24"/>
        </w:rPr>
        <w:t xml:space="preserve"> </w:t>
      </w:r>
      <w:r w:rsidRPr="002E0D83">
        <w:rPr>
          <w:rFonts w:eastAsia="Times New Roman" w:cs="Times New Roman"/>
          <w:szCs w:val="24"/>
        </w:rPr>
        <w:t>κατά τη γνώμη μου θα πρέπει να τονίσουμε ότι η επιδοματική πολιτική που ακολουθήθηκε τα προηγούμενα χρόνια</w:t>
      </w:r>
      <w:r>
        <w:rPr>
          <w:rFonts w:eastAsia="Times New Roman" w:cs="Times New Roman"/>
          <w:szCs w:val="24"/>
        </w:rPr>
        <w:t>,</w:t>
      </w:r>
      <w:r w:rsidRPr="002E0D83">
        <w:rPr>
          <w:rFonts w:eastAsia="Times New Roman" w:cs="Times New Roman"/>
          <w:szCs w:val="24"/>
        </w:rPr>
        <w:t xml:space="preserve"> δεν επέφερε τα αναμενόμενα αποτελέσματα</w:t>
      </w:r>
      <w:r>
        <w:rPr>
          <w:rFonts w:eastAsia="Times New Roman" w:cs="Times New Roman"/>
          <w:szCs w:val="24"/>
        </w:rPr>
        <w:t>. Να</w:t>
      </w:r>
      <w:r w:rsidRPr="002E0D83">
        <w:rPr>
          <w:rFonts w:eastAsia="Times New Roman" w:cs="Times New Roman"/>
          <w:szCs w:val="24"/>
        </w:rPr>
        <w:t xml:space="preserve"> ξεκαθαρίσω ότι δεν ισχυρίζομαι </w:t>
      </w:r>
      <w:r>
        <w:rPr>
          <w:rFonts w:eastAsia="Times New Roman" w:cs="Times New Roman"/>
          <w:szCs w:val="24"/>
        </w:rPr>
        <w:t xml:space="preserve">πως </w:t>
      </w:r>
      <w:r w:rsidRPr="002E0D83">
        <w:rPr>
          <w:rFonts w:eastAsia="Times New Roman" w:cs="Times New Roman"/>
          <w:szCs w:val="24"/>
        </w:rPr>
        <w:t xml:space="preserve">δεν θα πρέπει οι </w:t>
      </w:r>
      <w:r>
        <w:rPr>
          <w:rFonts w:eastAsia="Times New Roman" w:cs="Times New Roman"/>
          <w:szCs w:val="24"/>
        </w:rPr>
        <w:t>πολύτεκνες</w:t>
      </w:r>
      <w:r w:rsidRPr="002E0D83">
        <w:rPr>
          <w:rFonts w:eastAsia="Times New Roman" w:cs="Times New Roman"/>
          <w:szCs w:val="24"/>
        </w:rPr>
        <w:t xml:space="preserve"> οικογένειες </w:t>
      </w:r>
      <w:r>
        <w:rPr>
          <w:rFonts w:eastAsia="Times New Roman" w:cs="Times New Roman"/>
          <w:szCs w:val="24"/>
        </w:rPr>
        <w:t xml:space="preserve">να </w:t>
      </w:r>
      <w:r w:rsidRPr="002E0D83">
        <w:rPr>
          <w:rFonts w:eastAsia="Times New Roman" w:cs="Times New Roman"/>
          <w:szCs w:val="24"/>
        </w:rPr>
        <w:t xml:space="preserve">έχουν </w:t>
      </w:r>
      <w:r>
        <w:rPr>
          <w:rFonts w:eastAsia="Times New Roman" w:cs="Times New Roman"/>
          <w:szCs w:val="24"/>
        </w:rPr>
        <w:t>την αρωγή</w:t>
      </w:r>
      <w:r w:rsidRPr="002E0D83">
        <w:rPr>
          <w:rFonts w:eastAsia="Times New Roman" w:cs="Times New Roman"/>
          <w:szCs w:val="24"/>
        </w:rPr>
        <w:t xml:space="preserve"> και τη συμπαράσταση </w:t>
      </w:r>
      <w:r>
        <w:rPr>
          <w:rFonts w:eastAsia="Times New Roman" w:cs="Times New Roman"/>
          <w:szCs w:val="24"/>
        </w:rPr>
        <w:t>της πολιτείας.</w:t>
      </w:r>
      <w:r w:rsidRPr="002E0D83">
        <w:rPr>
          <w:rFonts w:eastAsia="Times New Roman" w:cs="Times New Roman"/>
          <w:szCs w:val="24"/>
        </w:rPr>
        <w:t xml:space="preserve"> </w:t>
      </w:r>
      <w:r>
        <w:rPr>
          <w:rFonts w:eastAsia="Times New Roman" w:cs="Times New Roman"/>
          <w:szCs w:val="24"/>
        </w:rPr>
        <w:t>Τ</w:t>
      </w:r>
      <w:r w:rsidRPr="002E0D83">
        <w:rPr>
          <w:rFonts w:eastAsia="Times New Roman" w:cs="Times New Roman"/>
          <w:szCs w:val="24"/>
        </w:rPr>
        <w:t>ο αντίθετο</w:t>
      </w:r>
      <w:r>
        <w:rPr>
          <w:rFonts w:eastAsia="Times New Roman" w:cs="Times New Roman"/>
          <w:szCs w:val="24"/>
        </w:rPr>
        <w:t>.</w:t>
      </w:r>
      <w:r w:rsidRPr="002E0D83">
        <w:rPr>
          <w:rFonts w:eastAsia="Times New Roman" w:cs="Times New Roman"/>
          <w:szCs w:val="24"/>
        </w:rPr>
        <w:t xml:space="preserve"> Θα πρέπει</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όμως,</w:t>
      </w:r>
      <w:r w:rsidRPr="002E0D83">
        <w:rPr>
          <w:rFonts w:eastAsia="Times New Roman" w:cs="Times New Roman"/>
          <w:szCs w:val="24"/>
        </w:rPr>
        <w:t xml:space="preserve"> με καθαρό βλέμμα να δούμε</w:t>
      </w:r>
      <w:r>
        <w:rPr>
          <w:rFonts w:eastAsia="Times New Roman" w:cs="Times New Roman"/>
          <w:szCs w:val="24"/>
        </w:rPr>
        <w:t>,</w:t>
      </w:r>
      <w:r w:rsidRPr="002E0D83">
        <w:rPr>
          <w:rFonts w:eastAsia="Times New Roman" w:cs="Times New Roman"/>
          <w:szCs w:val="24"/>
        </w:rPr>
        <w:t xml:space="preserve"> αν </w:t>
      </w:r>
      <w:r>
        <w:rPr>
          <w:rFonts w:eastAsia="Times New Roman" w:cs="Times New Roman"/>
          <w:szCs w:val="24"/>
        </w:rPr>
        <w:t>τα επιδόματα, οι</w:t>
      </w:r>
      <w:r w:rsidRPr="002E0D83">
        <w:rPr>
          <w:rFonts w:eastAsia="Times New Roman" w:cs="Times New Roman"/>
          <w:szCs w:val="24"/>
        </w:rPr>
        <w:t xml:space="preserve"> διευκολύνσεις και </w:t>
      </w:r>
      <w:r>
        <w:rPr>
          <w:rFonts w:eastAsia="Times New Roman" w:cs="Times New Roman"/>
          <w:szCs w:val="24"/>
        </w:rPr>
        <w:t>οι παντός</w:t>
      </w:r>
      <w:r w:rsidRPr="002E0D83">
        <w:rPr>
          <w:rFonts w:eastAsia="Times New Roman" w:cs="Times New Roman"/>
          <w:szCs w:val="24"/>
        </w:rPr>
        <w:t xml:space="preserve"> είδους παροχές</w:t>
      </w:r>
      <w:r>
        <w:rPr>
          <w:rFonts w:eastAsia="Times New Roman" w:cs="Times New Roman"/>
          <w:szCs w:val="24"/>
        </w:rPr>
        <w:t>,</w:t>
      </w:r>
      <w:r>
        <w:rPr>
          <w:rFonts w:eastAsia="Times New Roman" w:cs="Times New Roman"/>
          <w:szCs w:val="24"/>
        </w:rPr>
        <w:t xml:space="preserve"> επέφεραν </w:t>
      </w:r>
      <w:r w:rsidRPr="002E0D83">
        <w:rPr>
          <w:rFonts w:eastAsia="Times New Roman" w:cs="Times New Roman"/>
          <w:szCs w:val="24"/>
        </w:rPr>
        <w:t>λύση στο δημογραφικό</w:t>
      </w:r>
      <w:r>
        <w:rPr>
          <w:rFonts w:eastAsia="Times New Roman" w:cs="Times New Roman"/>
          <w:szCs w:val="24"/>
        </w:rPr>
        <w:t>.</w:t>
      </w:r>
      <w:r w:rsidRPr="002E0D83">
        <w:rPr>
          <w:rFonts w:eastAsia="Times New Roman" w:cs="Times New Roman"/>
          <w:szCs w:val="24"/>
        </w:rPr>
        <w:t xml:space="preserve"> Και </w:t>
      </w:r>
      <w:r>
        <w:rPr>
          <w:rFonts w:eastAsia="Times New Roman" w:cs="Times New Roman"/>
          <w:szCs w:val="24"/>
        </w:rPr>
        <w:t>επ’ αυτού</w:t>
      </w:r>
      <w:r w:rsidRPr="002E0D83">
        <w:rPr>
          <w:rFonts w:eastAsia="Times New Roman" w:cs="Times New Roman"/>
          <w:szCs w:val="24"/>
        </w:rPr>
        <w:t xml:space="preserve"> η απάντηση </w:t>
      </w:r>
      <w:r>
        <w:rPr>
          <w:rFonts w:eastAsia="Times New Roman" w:cs="Times New Roman"/>
          <w:szCs w:val="24"/>
        </w:rPr>
        <w:t>ε</w:t>
      </w:r>
      <w:r w:rsidRPr="002E0D83">
        <w:rPr>
          <w:rFonts w:eastAsia="Times New Roman" w:cs="Times New Roman"/>
          <w:szCs w:val="24"/>
        </w:rPr>
        <w:t>ίναι αρνητική</w:t>
      </w:r>
      <w:r>
        <w:rPr>
          <w:rFonts w:eastAsia="Times New Roman" w:cs="Times New Roman"/>
          <w:szCs w:val="24"/>
        </w:rPr>
        <w:t>.</w:t>
      </w:r>
      <w:r w:rsidRPr="002E0D83">
        <w:rPr>
          <w:rFonts w:eastAsia="Times New Roman" w:cs="Times New Roman"/>
          <w:szCs w:val="24"/>
        </w:rPr>
        <w:t xml:space="preserve"> </w:t>
      </w:r>
    </w:p>
    <w:p w14:paraId="692985F1"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 xml:space="preserve">Από την άλλη βλέπουμε ότι </w:t>
      </w:r>
      <w:r w:rsidRPr="002E0D83">
        <w:rPr>
          <w:rFonts w:eastAsia="Times New Roman" w:cs="Times New Roman"/>
          <w:szCs w:val="24"/>
        </w:rPr>
        <w:t>στις προαναφερθείσες χώρες</w:t>
      </w:r>
      <w:r>
        <w:rPr>
          <w:rFonts w:eastAsia="Times New Roman" w:cs="Times New Roman"/>
          <w:szCs w:val="24"/>
        </w:rPr>
        <w:t>,</w:t>
      </w:r>
      <w:r w:rsidRPr="002E0D83">
        <w:rPr>
          <w:rFonts w:eastAsia="Times New Roman" w:cs="Times New Roman"/>
          <w:szCs w:val="24"/>
        </w:rPr>
        <w:t xml:space="preserve"> η προτεραιότητα δόθηκε στην εναρμόνιση και </w:t>
      </w:r>
      <w:r>
        <w:rPr>
          <w:rFonts w:eastAsia="Times New Roman" w:cs="Times New Roman"/>
          <w:szCs w:val="24"/>
        </w:rPr>
        <w:t>την απόλυτη διασύνδεση</w:t>
      </w:r>
      <w:r w:rsidRPr="002E0D83">
        <w:rPr>
          <w:rFonts w:eastAsia="Times New Roman" w:cs="Times New Roman"/>
          <w:szCs w:val="24"/>
        </w:rPr>
        <w:t xml:space="preserve"> οικογενειακού και εργασιακού βίου</w:t>
      </w:r>
      <w:r>
        <w:rPr>
          <w:rFonts w:eastAsia="Times New Roman" w:cs="Times New Roman"/>
          <w:szCs w:val="24"/>
        </w:rPr>
        <w:t>,</w:t>
      </w:r>
      <w:r w:rsidRPr="002E0D83">
        <w:rPr>
          <w:rFonts w:eastAsia="Times New Roman" w:cs="Times New Roman"/>
          <w:szCs w:val="24"/>
        </w:rPr>
        <w:t xml:space="preserve"> ενώ το επίκεντρο των πολιτικών ήταν το ίδιο το παιδί</w:t>
      </w:r>
      <w:r>
        <w:rPr>
          <w:rFonts w:eastAsia="Times New Roman" w:cs="Times New Roman"/>
          <w:szCs w:val="24"/>
        </w:rPr>
        <w:t>.</w:t>
      </w:r>
      <w:r w:rsidRPr="002E0D83">
        <w:rPr>
          <w:rFonts w:eastAsia="Times New Roman" w:cs="Times New Roman"/>
          <w:szCs w:val="24"/>
        </w:rPr>
        <w:t xml:space="preserve"> </w:t>
      </w:r>
    </w:p>
    <w:p w14:paraId="692985F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Το παραπάνω πολύ απλά σημαίνει ότι το δημογραφικό δυνάμει αντιμετωπίζετα</w:t>
      </w:r>
      <w:r>
        <w:rPr>
          <w:rFonts w:eastAsia="Times New Roman" w:cs="Times New Roman"/>
          <w:szCs w:val="24"/>
        </w:rPr>
        <w:t xml:space="preserve">ι </w:t>
      </w:r>
      <w:r w:rsidRPr="002E0D83">
        <w:rPr>
          <w:rFonts w:eastAsia="Times New Roman" w:cs="Times New Roman"/>
          <w:szCs w:val="24"/>
        </w:rPr>
        <w:t>αποτελεσματικότερα με την ενίσχυση του κοινωνικού κράτους</w:t>
      </w:r>
      <w:r>
        <w:rPr>
          <w:rFonts w:eastAsia="Times New Roman" w:cs="Times New Roman"/>
          <w:szCs w:val="24"/>
        </w:rPr>
        <w:t>. Μέτρα</w:t>
      </w:r>
      <w:r w:rsidRPr="002E0D83">
        <w:rPr>
          <w:rFonts w:eastAsia="Times New Roman" w:cs="Times New Roman"/>
          <w:szCs w:val="24"/>
        </w:rPr>
        <w:t xml:space="preserve"> όπως η άδεια μητρότητας και η άδεια λοχείας </w:t>
      </w:r>
      <w:r>
        <w:rPr>
          <w:rFonts w:eastAsia="Times New Roman" w:cs="Times New Roman"/>
          <w:szCs w:val="24"/>
        </w:rPr>
        <w:t xml:space="preserve">σε όλες τις εργαζόμενες, η </w:t>
      </w:r>
      <w:r w:rsidRPr="002E0D83">
        <w:rPr>
          <w:rFonts w:eastAsia="Times New Roman" w:cs="Times New Roman"/>
          <w:szCs w:val="24"/>
        </w:rPr>
        <w:t>γονική άδεια σε όλους</w:t>
      </w:r>
      <w:r>
        <w:rPr>
          <w:rFonts w:eastAsia="Times New Roman" w:cs="Times New Roman"/>
          <w:szCs w:val="24"/>
        </w:rPr>
        <w:t>,</w:t>
      </w:r>
      <w:r w:rsidRPr="002E0D83">
        <w:rPr>
          <w:rFonts w:eastAsia="Times New Roman" w:cs="Times New Roman"/>
          <w:szCs w:val="24"/>
        </w:rPr>
        <w:t xml:space="preserve"> </w:t>
      </w:r>
      <w:r w:rsidRPr="002E0D83">
        <w:rPr>
          <w:rFonts w:eastAsia="Times New Roman" w:cs="Times New Roman"/>
          <w:szCs w:val="24"/>
        </w:rPr>
        <w:lastRenderedPageBreak/>
        <w:t xml:space="preserve">ο θεσμός του </w:t>
      </w:r>
      <w:r>
        <w:rPr>
          <w:rFonts w:eastAsia="Times New Roman" w:cs="Times New Roman"/>
          <w:szCs w:val="24"/>
        </w:rPr>
        <w:t xml:space="preserve">ολοήμερου </w:t>
      </w:r>
      <w:r w:rsidRPr="002E0D83">
        <w:rPr>
          <w:rFonts w:eastAsia="Times New Roman" w:cs="Times New Roman"/>
          <w:szCs w:val="24"/>
        </w:rPr>
        <w:t xml:space="preserve">σχολείου έτσι ώστε </w:t>
      </w:r>
      <w:r>
        <w:rPr>
          <w:rFonts w:eastAsia="Times New Roman" w:cs="Times New Roman"/>
          <w:szCs w:val="24"/>
        </w:rPr>
        <w:t>οι εργαζόμενοι γονείς</w:t>
      </w:r>
      <w:r w:rsidRPr="002E0D83">
        <w:rPr>
          <w:rFonts w:eastAsia="Times New Roman" w:cs="Times New Roman"/>
          <w:szCs w:val="24"/>
        </w:rPr>
        <w:t xml:space="preserve"> </w:t>
      </w:r>
      <w:r>
        <w:rPr>
          <w:rFonts w:eastAsia="Times New Roman" w:cs="Times New Roman"/>
          <w:szCs w:val="24"/>
        </w:rPr>
        <w:t xml:space="preserve">να μην ανησυχούν </w:t>
      </w:r>
      <w:r w:rsidRPr="002E0D83">
        <w:rPr>
          <w:rFonts w:eastAsia="Times New Roman" w:cs="Times New Roman"/>
          <w:szCs w:val="24"/>
        </w:rPr>
        <w:t>για το παιδί</w:t>
      </w:r>
      <w:r>
        <w:rPr>
          <w:rFonts w:eastAsia="Times New Roman" w:cs="Times New Roman"/>
          <w:szCs w:val="24"/>
        </w:rPr>
        <w:t>,</w:t>
      </w:r>
      <w:r w:rsidRPr="002E0D83">
        <w:rPr>
          <w:rFonts w:eastAsia="Times New Roman" w:cs="Times New Roman"/>
          <w:szCs w:val="24"/>
        </w:rPr>
        <w:t xml:space="preserve"> </w:t>
      </w:r>
      <w:r w:rsidRPr="002E0D83">
        <w:rPr>
          <w:rFonts w:eastAsia="Times New Roman" w:cs="Times New Roman"/>
          <w:szCs w:val="24"/>
        </w:rPr>
        <w:t xml:space="preserve">η δημιουργία </w:t>
      </w:r>
      <w:r>
        <w:rPr>
          <w:rFonts w:eastAsia="Times New Roman" w:cs="Times New Roman"/>
          <w:szCs w:val="24"/>
        </w:rPr>
        <w:t xml:space="preserve">δομών φροντίδας του </w:t>
      </w:r>
      <w:r w:rsidRPr="002E0D83">
        <w:rPr>
          <w:rFonts w:eastAsia="Times New Roman" w:cs="Times New Roman"/>
          <w:szCs w:val="24"/>
        </w:rPr>
        <w:t>παιδιού έξω από το σπίτι</w:t>
      </w:r>
      <w:r>
        <w:rPr>
          <w:rFonts w:eastAsia="Times New Roman" w:cs="Times New Roman"/>
          <w:szCs w:val="24"/>
        </w:rPr>
        <w:t xml:space="preserve"> -οι</w:t>
      </w:r>
      <w:r w:rsidRPr="002E0D83">
        <w:rPr>
          <w:rFonts w:eastAsia="Times New Roman" w:cs="Times New Roman"/>
          <w:szCs w:val="24"/>
        </w:rPr>
        <w:t xml:space="preserve"> παιδικοί σταθμοί</w:t>
      </w:r>
      <w:r>
        <w:rPr>
          <w:rFonts w:eastAsia="Times New Roman" w:cs="Times New Roman"/>
          <w:szCs w:val="24"/>
        </w:rPr>
        <w:t>-,</w:t>
      </w:r>
      <w:r w:rsidRPr="002E0D83">
        <w:rPr>
          <w:rFonts w:eastAsia="Times New Roman" w:cs="Times New Roman"/>
          <w:szCs w:val="24"/>
        </w:rPr>
        <w:t xml:space="preserve"> βρίσκονται προς τη σωστή κατεύθυνση αλλά δεν </w:t>
      </w:r>
      <w:r>
        <w:rPr>
          <w:rFonts w:eastAsia="Times New Roman" w:cs="Times New Roman"/>
          <w:szCs w:val="24"/>
        </w:rPr>
        <w:t xml:space="preserve">αρκούν. </w:t>
      </w:r>
      <w:r w:rsidRPr="002E0D83">
        <w:rPr>
          <w:rFonts w:eastAsia="Times New Roman" w:cs="Times New Roman"/>
          <w:szCs w:val="24"/>
        </w:rPr>
        <w:t xml:space="preserve">Χρειάζεται </w:t>
      </w:r>
      <w:r>
        <w:rPr>
          <w:rFonts w:eastAsia="Times New Roman" w:cs="Times New Roman"/>
          <w:szCs w:val="24"/>
        </w:rPr>
        <w:t xml:space="preserve">να υπάρχει </w:t>
      </w:r>
      <w:r w:rsidRPr="002E0D83">
        <w:rPr>
          <w:rFonts w:eastAsia="Times New Roman" w:cs="Times New Roman"/>
          <w:szCs w:val="24"/>
        </w:rPr>
        <w:t xml:space="preserve">ένας συνδυασμός </w:t>
      </w:r>
      <w:r>
        <w:rPr>
          <w:rFonts w:eastAsia="Times New Roman" w:cs="Times New Roman"/>
          <w:szCs w:val="24"/>
        </w:rPr>
        <w:t>επιδοματικής</w:t>
      </w:r>
      <w:r w:rsidRPr="002E0D83">
        <w:rPr>
          <w:rFonts w:eastAsia="Times New Roman" w:cs="Times New Roman"/>
          <w:szCs w:val="24"/>
        </w:rPr>
        <w:t xml:space="preserve"> πολιτικής</w:t>
      </w:r>
      <w:r>
        <w:rPr>
          <w:rFonts w:eastAsia="Times New Roman" w:cs="Times New Roman"/>
          <w:szCs w:val="24"/>
        </w:rPr>
        <w:t>,</w:t>
      </w:r>
      <w:r w:rsidRPr="002E0D83">
        <w:rPr>
          <w:rFonts w:eastAsia="Times New Roman" w:cs="Times New Roman"/>
          <w:szCs w:val="24"/>
        </w:rPr>
        <w:t xml:space="preserve"> μαζί με παροχές </w:t>
      </w:r>
      <w:r>
        <w:rPr>
          <w:rFonts w:eastAsia="Times New Roman" w:cs="Times New Roman"/>
          <w:szCs w:val="24"/>
        </w:rPr>
        <w:t xml:space="preserve">τέτοιες που θα δημιουργούν κίνητρα </w:t>
      </w:r>
      <w:r w:rsidRPr="002E0D83">
        <w:rPr>
          <w:rFonts w:eastAsia="Times New Roman" w:cs="Times New Roman"/>
          <w:szCs w:val="24"/>
        </w:rPr>
        <w:t>στις νέες</w:t>
      </w:r>
      <w:r w:rsidRPr="002E0D83">
        <w:rPr>
          <w:rFonts w:eastAsia="Times New Roman" w:cs="Times New Roman"/>
          <w:szCs w:val="24"/>
        </w:rPr>
        <w:t xml:space="preserve"> γυναίκες για να τεκνοποιήσουν</w:t>
      </w:r>
      <w:r>
        <w:rPr>
          <w:rFonts w:eastAsia="Times New Roman" w:cs="Times New Roman"/>
          <w:szCs w:val="24"/>
        </w:rPr>
        <w:t>.</w:t>
      </w:r>
      <w:r w:rsidRPr="002E0D83">
        <w:rPr>
          <w:rFonts w:eastAsia="Times New Roman" w:cs="Times New Roman"/>
          <w:szCs w:val="24"/>
        </w:rPr>
        <w:t xml:space="preserve"> Μέτρα μείωσης της παιδικής φτώχειας</w:t>
      </w:r>
      <w:r>
        <w:rPr>
          <w:rFonts w:eastAsia="Times New Roman" w:cs="Times New Roman"/>
          <w:szCs w:val="24"/>
        </w:rPr>
        <w:t>,</w:t>
      </w:r>
      <w:r w:rsidRPr="002E0D83">
        <w:rPr>
          <w:rFonts w:eastAsia="Times New Roman" w:cs="Times New Roman"/>
          <w:szCs w:val="24"/>
        </w:rPr>
        <w:t xml:space="preserve"> ενίσχυση</w:t>
      </w:r>
      <w:r>
        <w:rPr>
          <w:rFonts w:eastAsia="Times New Roman" w:cs="Times New Roman"/>
          <w:szCs w:val="24"/>
        </w:rPr>
        <w:t>ς</w:t>
      </w:r>
      <w:r w:rsidRPr="002E0D83">
        <w:rPr>
          <w:rFonts w:eastAsia="Times New Roman" w:cs="Times New Roman"/>
          <w:szCs w:val="24"/>
        </w:rPr>
        <w:t xml:space="preserve"> </w:t>
      </w:r>
      <w:r>
        <w:rPr>
          <w:rFonts w:eastAsia="Times New Roman" w:cs="Times New Roman"/>
          <w:szCs w:val="24"/>
        </w:rPr>
        <w:t>της ισότητας</w:t>
      </w:r>
      <w:r w:rsidRPr="002E0D83">
        <w:rPr>
          <w:rFonts w:eastAsia="Times New Roman" w:cs="Times New Roman"/>
          <w:szCs w:val="24"/>
        </w:rPr>
        <w:t xml:space="preserve"> ευκαιριών</w:t>
      </w:r>
      <w:r>
        <w:rPr>
          <w:rFonts w:eastAsia="Times New Roman" w:cs="Times New Roman"/>
          <w:szCs w:val="24"/>
        </w:rPr>
        <w:t>, προσχολικής</w:t>
      </w:r>
      <w:r w:rsidRPr="002E0D83">
        <w:rPr>
          <w:rFonts w:eastAsia="Times New Roman" w:cs="Times New Roman"/>
          <w:szCs w:val="24"/>
        </w:rPr>
        <w:t xml:space="preserve"> εκπαίδευσης των παιδιών αποτελούν </w:t>
      </w:r>
      <w:r>
        <w:rPr>
          <w:rFonts w:eastAsia="Times New Roman" w:cs="Times New Roman"/>
          <w:szCs w:val="24"/>
        </w:rPr>
        <w:t xml:space="preserve">εκ των </w:t>
      </w:r>
      <w:r>
        <w:rPr>
          <w:rFonts w:eastAsia="Times New Roman" w:cs="Times New Roman"/>
          <w:szCs w:val="24"/>
        </w:rPr>
        <w:t xml:space="preserve">ων </w:t>
      </w:r>
      <w:r>
        <w:rPr>
          <w:rFonts w:eastAsia="Times New Roman" w:cs="Times New Roman"/>
          <w:szCs w:val="24"/>
        </w:rPr>
        <w:t xml:space="preserve">ουκ άνευ μια πολιτική αντιμετώπισης του δημογραφικού. </w:t>
      </w:r>
    </w:p>
    <w:p w14:paraId="692985F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Άρα μ</w:t>
      </w:r>
      <w:r w:rsidRPr="002E0D83">
        <w:rPr>
          <w:rFonts w:eastAsia="Times New Roman" w:cs="Times New Roman"/>
          <w:szCs w:val="24"/>
        </w:rPr>
        <w:t xml:space="preserve">ιλάμε για μία θεαματική ενίσχυση του </w:t>
      </w:r>
      <w:r w:rsidRPr="002E0D83">
        <w:rPr>
          <w:rFonts w:eastAsia="Times New Roman" w:cs="Times New Roman"/>
          <w:szCs w:val="24"/>
        </w:rPr>
        <w:t>κοινωνικού κράτο</w:t>
      </w:r>
      <w:r>
        <w:rPr>
          <w:rFonts w:eastAsia="Times New Roman" w:cs="Times New Roman"/>
          <w:szCs w:val="24"/>
        </w:rPr>
        <w:t xml:space="preserve">υς και όχι για συρρίκνωσή του. </w:t>
      </w:r>
      <w:r w:rsidRPr="002E0D83">
        <w:rPr>
          <w:rFonts w:eastAsia="Times New Roman" w:cs="Times New Roman"/>
          <w:szCs w:val="24"/>
        </w:rPr>
        <w:t xml:space="preserve">Χωρίς μέτρα στήριξης </w:t>
      </w:r>
      <w:r>
        <w:rPr>
          <w:rFonts w:eastAsia="Times New Roman" w:cs="Times New Roman"/>
          <w:szCs w:val="24"/>
        </w:rPr>
        <w:t xml:space="preserve">της </w:t>
      </w:r>
      <w:r w:rsidRPr="002E0D83">
        <w:rPr>
          <w:rFonts w:eastAsia="Times New Roman" w:cs="Times New Roman"/>
          <w:szCs w:val="24"/>
        </w:rPr>
        <w:t>εργασίας</w:t>
      </w:r>
      <w:r>
        <w:rPr>
          <w:rFonts w:eastAsia="Times New Roman" w:cs="Times New Roman"/>
          <w:szCs w:val="24"/>
        </w:rPr>
        <w:t>,</w:t>
      </w:r>
      <w:r w:rsidRPr="002E0D83">
        <w:rPr>
          <w:rFonts w:eastAsia="Times New Roman" w:cs="Times New Roman"/>
          <w:szCs w:val="24"/>
        </w:rPr>
        <w:t xml:space="preserve"> της </w:t>
      </w:r>
      <w:r>
        <w:rPr>
          <w:rFonts w:eastAsia="Times New Roman" w:cs="Times New Roman"/>
          <w:szCs w:val="24"/>
        </w:rPr>
        <w:t>παροχής ευκαιριών στους νέους</w:t>
      </w:r>
      <w:r w:rsidRPr="002E0D83">
        <w:rPr>
          <w:rFonts w:eastAsia="Times New Roman" w:cs="Times New Roman"/>
          <w:szCs w:val="24"/>
        </w:rPr>
        <w:t xml:space="preserve"> ανθρώπους</w:t>
      </w:r>
      <w:r>
        <w:rPr>
          <w:rFonts w:eastAsia="Times New Roman" w:cs="Times New Roman"/>
          <w:szCs w:val="24"/>
        </w:rPr>
        <w:t>,</w:t>
      </w:r>
      <w:r w:rsidRPr="002E0D83">
        <w:rPr>
          <w:rFonts w:eastAsia="Times New Roman" w:cs="Times New Roman"/>
          <w:szCs w:val="24"/>
        </w:rPr>
        <w:t xml:space="preserve"> της ισότητας στο </w:t>
      </w:r>
      <w:r>
        <w:rPr>
          <w:rFonts w:eastAsia="Times New Roman" w:cs="Times New Roman"/>
          <w:szCs w:val="24"/>
        </w:rPr>
        <w:t xml:space="preserve">εργασιακό και κοινωνικό </w:t>
      </w:r>
      <w:r w:rsidRPr="002E0D83">
        <w:rPr>
          <w:rFonts w:eastAsia="Times New Roman" w:cs="Times New Roman"/>
          <w:szCs w:val="24"/>
        </w:rPr>
        <w:t>περιβάλλον</w:t>
      </w:r>
      <w:r>
        <w:rPr>
          <w:rFonts w:eastAsia="Times New Roman" w:cs="Times New Roman"/>
          <w:szCs w:val="24"/>
        </w:rPr>
        <w:t xml:space="preserve"> ανδρών</w:t>
      </w:r>
      <w:r w:rsidRPr="002E0D83">
        <w:rPr>
          <w:rFonts w:eastAsia="Times New Roman" w:cs="Times New Roman"/>
          <w:szCs w:val="24"/>
        </w:rPr>
        <w:t xml:space="preserve"> και γυναικών</w:t>
      </w:r>
      <w:r>
        <w:rPr>
          <w:rFonts w:eastAsia="Times New Roman" w:cs="Times New Roman"/>
          <w:szCs w:val="24"/>
        </w:rPr>
        <w:t>,</w:t>
      </w:r>
      <w:r w:rsidRPr="002E0D83">
        <w:rPr>
          <w:rFonts w:eastAsia="Times New Roman" w:cs="Times New Roman"/>
          <w:szCs w:val="24"/>
        </w:rPr>
        <w:t xml:space="preserve"> της </w:t>
      </w:r>
      <w:r>
        <w:rPr>
          <w:rFonts w:eastAsia="Times New Roman" w:cs="Times New Roman"/>
          <w:szCs w:val="24"/>
        </w:rPr>
        <w:t xml:space="preserve">ενίσχυσης των θεσμών φροντίδας </w:t>
      </w:r>
      <w:r w:rsidRPr="002E0D83">
        <w:rPr>
          <w:rFonts w:eastAsia="Times New Roman" w:cs="Times New Roman"/>
          <w:szCs w:val="24"/>
        </w:rPr>
        <w:t xml:space="preserve">του παιδιού το </w:t>
      </w:r>
      <w:r>
        <w:rPr>
          <w:rFonts w:eastAsia="Times New Roman" w:cs="Times New Roman"/>
          <w:szCs w:val="24"/>
        </w:rPr>
        <w:t>δημογρ</w:t>
      </w:r>
      <w:r>
        <w:rPr>
          <w:rFonts w:eastAsia="Times New Roman" w:cs="Times New Roman"/>
          <w:szCs w:val="24"/>
        </w:rPr>
        <w:t>αφικό</w:t>
      </w:r>
      <w:r w:rsidRPr="002E0D83">
        <w:rPr>
          <w:rFonts w:eastAsia="Times New Roman" w:cs="Times New Roman"/>
          <w:szCs w:val="24"/>
        </w:rPr>
        <w:t xml:space="preserve"> δεν μπορεί να αντιμετωπιστεί</w:t>
      </w:r>
      <w:r>
        <w:rPr>
          <w:rFonts w:eastAsia="Times New Roman" w:cs="Times New Roman"/>
          <w:szCs w:val="24"/>
        </w:rPr>
        <w:t>.</w:t>
      </w:r>
      <w:r w:rsidRPr="002E0D83">
        <w:rPr>
          <w:rFonts w:eastAsia="Times New Roman" w:cs="Times New Roman"/>
          <w:szCs w:val="24"/>
        </w:rPr>
        <w:t xml:space="preserve"> </w:t>
      </w:r>
    </w:p>
    <w:p w14:paraId="692985F4"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lastRenderedPageBreak/>
        <w:t xml:space="preserve">Και </w:t>
      </w:r>
      <w:r>
        <w:rPr>
          <w:rFonts w:eastAsia="Times New Roman" w:cs="Times New Roman"/>
          <w:szCs w:val="24"/>
        </w:rPr>
        <w:t>μέσα σε</w:t>
      </w:r>
      <w:r w:rsidRPr="002E0D83">
        <w:rPr>
          <w:rFonts w:eastAsia="Times New Roman" w:cs="Times New Roman"/>
          <w:szCs w:val="24"/>
        </w:rPr>
        <w:t xml:space="preserve"> αυτό </w:t>
      </w:r>
      <w:r>
        <w:rPr>
          <w:rFonts w:eastAsia="Times New Roman" w:cs="Times New Roman"/>
          <w:szCs w:val="24"/>
        </w:rPr>
        <w:t>π</w:t>
      </w:r>
      <w:r w:rsidRPr="002E0D83">
        <w:rPr>
          <w:rFonts w:eastAsia="Times New Roman" w:cs="Times New Roman"/>
          <w:szCs w:val="24"/>
        </w:rPr>
        <w:t xml:space="preserve">λαίσιο φαντάζει υποκριτική η οποιαδήποτε </w:t>
      </w:r>
      <w:r>
        <w:rPr>
          <w:rFonts w:eastAsia="Times New Roman" w:cs="Times New Roman"/>
          <w:szCs w:val="24"/>
        </w:rPr>
        <w:t>διακήρυξη υπέρ</w:t>
      </w:r>
      <w:r w:rsidRPr="002E0D83">
        <w:rPr>
          <w:rFonts w:eastAsia="Times New Roman" w:cs="Times New Roman"/>
          <w:szCs w:val="24"/>
        </w:rPr>
        <w:t xml:space="preserve"> της οικογένειας χωρίς τη συνοδεία </w:t>
      </w:r>
      <w:r>
        <w:rPr>
          <w:rFonts w:eastAsia="Times New Roman" w:cs="Times New Roman"/>
          <w:szCs w:val="24"/>
        </w:rPr>
        <w:t>κοινωνικών</w:t>
      </w:r>
      <w:r w:rsidRPr="002E0D83">
        <w:rPr>
          <w:rFonts w:eastAsia="Times New Roman" w:cs="Times New Roman"/>
          <w:szCs w:val="24"/>
        </w:rPr>
        <w:t xml:space="preserve"> μέτρων</w:t>
      </w:r>
      <w:r>
        <w:rPr>
          <w:rFonts w:eastAsia="Times New Roman" w:cs="Times New Roman"/>
          <w:szCs w:val="24"/>
        </w:rPr>
        <w:t>.</w:t>
      </w:r>
      <w:r w:rsidRPr="002E0D83">
        <w:rPr>
          <w:rFonts w:eastAsia="Times New Roman" w:cs="Times New Roman"/>
          <w:szCs w:val="24"/>
        </w:rPr>
        <w:t xml:space="preserve"> Άραγε </w:t>
      </w:r>
      <w:r>
        <w:rPr>
          <w:rFonts w:eastAsia="Times New Roman" w:cs="Times New Roman"/>
          <w:szCs w:val="24"/>
        </w:rPr>
        <w:t>π</w:t>
      </w:r>
      <w:r w:rsidRPr="002E0D83">
        <w:rPr>
          <w:rFonts w:eastAsia="Times New Roman" w:cs="Times New Roman"/>
          <w:szCs w:val="24"/>
        </w:rPr>
        <w:t>όση αξία έχουν δύο χιλιάρικα σε ένα παιδί</w:t>
      </w:r>
      <w:r>
        <w:rPr>
          <w:rFonts w:eastAsia="Times New Roman" w:cs="Times New Roman"/>
          <w:szCs w:val="24"/>
        </w:rPr>
        <w:t>,</w:t>
      </w:r>
      <w:r w:rsidRPr="002E0D83">
        <w:rPr>
          <w:rFonts w:eastAsia="Times New Roman" w:cs="Times New Roman"/>
          <w:szCs w:val="24"/>
        </w:rPr>
        <w:t xml:space="preserve"> όταν </w:t>
      </w:r>
      <w:r>
        <w:rPr>
          <w:rFonts w:eastAsia="Times New Roman" w:cs="Times New Roman"/>
          <w:szCs w:val="24"/>
        </w:rPr>
        <w:t>από κει</w:t>
      </w:r>
      <w:r w:rsidRPr="002E0D83">
        <w:rPr>
          <w:rFonts w:eastAsia="Times New Roman" w:cs="Times New Roman"/>
          <w:szCs w:val="24"/>
        </w:rPr>
        <w:t xml:space="preserve"> και πέρα δεν υπάρχ</w:t>
      </w:r>
      <w:r>
        <w:rPr>
          <w:rFonts w:eastAsia="Times New Roman" w:cs="Times New Roman"/>
          <w:szCs w:val="24"/>
        </w:rPr>
        <w:t>ει</w:t>
      </w:r>
      <w:r w:rsidRPr="002E0D83">
        <w:rPr>
          <w:rFonts w:eastAsia="Times New Roman" w:cs="Times New Roman"/>
          <w:szCs w:val="24"/>
        </w:rPr>
        <w:t xml:space="preserve"> τίποτα ά</w:t>
      </w:r>
      <w:r w:rsidRPr="002E0D83">
        <w:rPr>
          <w:rFonts w:eastAsia="Times New Roman" w:cs="Times New Roman"/>
          <w:szCs w:val="24"/>
        </w:rPr>
        <w:t>λλο</w:t>
      </w:r>
      <w:r>
        <w:rPr>
          <w:rFonts w:eastAsia="Times New Roman" w:cs="Times New Roman"/>
          <w:szCs w:val="24"/>
        </w:rPr>
        <w:t>;</w:t>
      </w:r>
      <w:r w:rsidRPr="002E0D83">
        <w:rPr>
          <w:rFonts w:eastAsia="Times New Roman" w:cs="Times New Roman"/>
          <w:szCs w:val="24"/>
        </w:rPr>
        <w:t xml:space="preserve"> </w:t>
      </w:r>
    </w:p>
    <w:p w14:paraId="692985F5"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 xml:space="preserve">Μέσα σε </w:t>
      </w:r>
      <w:r>
        <w:rPr>
          <w:rFonts w:eastAsia="Times New Roman" w:cs="Times New Roman"/>
          <w:szCs w:val="24"/>
        </w:rPr>
        <w:t>ένα πλαίσιο αντιμετώπισης του δημογραφικού</w:t>
      </w:r>
      <w:r w:rsidRPr="002E0D83">
        <w:rPr>
          <w:rFonts w:eastAsia="Times New Roman" w:cs="Times New Roman"/>
          <w:szCs w:val="24"/>
        </w:rPr>
        <w:t xml:space="preserve"> </w:t>
      </w:r>
      <w:r>
        <w:rPr>
          <w:rFonts w:eastAsia="Times New Roman" w:cs="Times New Roman"/>
          <w:szCs w:val="24"/>
        </w:rPr>
        <w:t xml:space="preserve">θεωρώ </w:t>
      </w:r>
      <w:r w:rsidRPr="002E0D83">
        <w:rPr>
          <w:rFonts w:eastAsia="Times New Roman" w:cs="Times New Roman"/>
          <w:szCs w:val="24"/>
        </w:rPr>
        <w:t xml:space="preserve">ιδιαίτερα σημαντική την ίδρυση ενός φορέα παρακολούθησης του δημογραφικού στη χώρα </w:t>
      </w:r>
      <w:r>
        <w:rPr>
          <w:rFonts w:eastAsia="Times New Roman" w:cs="Times New Roman"/>
          <w:szCs w:val="24"/>
        </w:rPr>
        <w:t>μας.</w:t>
      </w:r>
      <w:r w:rsidRPr="002E0D83">
        <w:rPr>
          <w:rFonts w:eastAsia="Times New Roman" w:cs="Times New Roman"/>
          <w:szCs w:val="24"/>
        </w:rPr>
        <w:t xml:space="preserve"> </w:t>
      </w:r>
      <w:r>
        <w:rPr>
          <w:rFonts w:eastAsia="Times New Roman" w:cs="Times New Roman"/>
          <w:szCs w:val="24"/>
        </w:rPr>
        <w:t>Χρειαζόμαστε έναν φορέα, ο</w:t>
      </w:r>
      <w:r w:rsidRPr="002E0D83">
        <w:rPr>
          <w:rFonts w:eastAsia="Times New Roman" w:cs="Times New Roman"/>
          <w:szCs w:val="24"/>
        </w:rPr>
        <w:t xml:space="preserve"> οποίος </w:t>
      </w:r>
      <w:r>
        <w:rPr>
          <w:rFonts w:eastAsia="Times New Roman" w:cs="Times New Roman"/>
          <w:szCs w:val="24"/>
        </w:rPr>
        <w:t>θ</w:t>
      </w:r>
      <w:r w:rsidRPr="002E0D83">
        <w:rPr>
          <w:rFonts w:eastAsia="Times New Roman" w:cs="Times New Roman"/>
          <w:szCs w:val="24"/>
        </w:rPr>
        <w:t>α παρακολουθεί</w:t>
      </w:r>
      <w:r>
        <w:rPr>
          <w:rFonts w:eastAsia="Times New Roman" w:cs="Times New Roman"/>
          <w:szCs w:val="24"/>
        </w:rPr>
        <w:t xml:space="preserve"> τις</w:t>
      </w:r>
      <w:r w:rsidRPr="002E0D83">
        <w:rPr>
          <w:rFonts w:eastAsia="Times New Roman" w:cs="Times New Roman"/>
          <w:szCs w:val="24"/>
        </w:rPr>
        <w:t xml:space="preserve"> εξελίξεις</w:t>
      </w:r>
      <w:r>
        <w:rPr>
          <w:rFonts w:eastAsia="Times New Roman" w:cs="Times New Roman"/>
          <w:szCs w:val="24"/>
        </w:rPr>
        <w:t>, θα προτείνει μέτρα, θα αξιολογεί αποτελέ</w:t>
      </w:r>
      <w:r>
        <w:rPr>
          <w:rFonts w:eastAsia="Times New Roman" w:cs="Times New Roman"/>
          <w:szCs w:val="24"/>
        </w:rPr>
        <w:t>σματα</w:t>
      </w:r>
      <w:r>
        <w:rPr>
          <w:rFonts w:eastAsia="Times New Roman" w:cs="Times New Roman"/>
          <w:szCs w:val="24"/>
        </w:rPr>
        <w:t>,</w:t>
      </w:r>
      <w:r>
        <w:rPr>
          <w:rFonts w:eastAsia="Times New Roman" w:cs="Times New Roman"/>
          <w:szCs w:val="24"/>
        </w:rPr>
        <w:t xml:space="preserve"> </w:t>
      </w:r>
      <w:r w:rsidRPr="002E0D83">
        <w:rPr>
          <w:rFonts w:eastAsia="Times New Roman" w:cs="Times New Roman"/>
          <w:szCs w:val="24"/>
        </w:rPr>
        <w:t>προκειμένου να αντιμετωπιστεί το πρόβλημα</w:t>
      </w:r>
      <w:r>
        <w:rPr>
          <w:rFonts w:eastAsia="Times New Roman" w:cs="Times New Roman"/>
          <w:szCs w:val="24"/>
        </w:rPr>
        <w:t>. Χρειαζόμαστε, όμως, έναν φορέα</w:t>
      </w:r>
      <w:r>
        <w:rPr>
          <w:rFonts w:eastAsia="Times New Roman" w:cs="Times New Roman"/>
          <w:szCs w:val="24"/>
        </w:rPr>
        <w:t>,</w:t>
      </w:r>
      <w:r>
        <w:rPr>
          <w:rFonts w:eastAsia="Times New Roman" w:cs="Times New Roman"/>
          <w:szCs w:val="24"/>
        </w:rPr>
        <w:t xml:space="preserve"> που θα </w:t>
      </w:r>
      <w:r w:rsidRPr="002E0D83">
        <w:rPr>
          <w:rFonts w:eastAsia="Times New Roman" w:cs="Times New Roman"/>
          <w:szCs w:val="24"/>
        </w:rPr>
        <w:t xml:space="preserve">έχει </w:t>
      </w:r>
      <w:r>
        <w:rPr>
          <w:rFonts w:eastAsia="Times New Roman" w:cs="Times New Roman"/>
          <w:szCs w:val="24"/>
        </w:rPr>
        <w:t xml:space="preserve">και </w:t>
      </w:r>
      <w:r>
        <w:rPr>
          <w:rFonts w:eastAsia="Times New Roman" w:cs="Times New Roman"/>
          <w:szCs w:val="24"/>
        </w:rPr>
        <w:t xml:space="preserve">ως </w:t>
      </w:r>
      <w:r>
        <w:rPr>
          <w:rFonts w:eastAsia="Times New Roman" w:cs="Times New Roman"/>
          <w:szCs w:val="24"/>
        </w:rPr>
        <w:t>βασική μέριμνα τη δημογραφική π</w:t>
      </w:r>
      <w:r w:rsidRPr="002E0D83">
        <w:rPr>
          <w:rFonts w:eastAsia="Times New Roman" w:cs="Times New Roman"/>
          <w:szCs w:val="24"/>
        </w:rPr>
        <w:t>ληροφόρηση και εκπαίδευση όλης της κοινωνίας</w:t>
      </w:r>
      <w:r>
        <w:rPr>
          <w:rFonts w:eastAsia="Times New Roman" w:cs="Times New Roman"/>
          <w:szCs w:val="24"/>
        </w:rPr>
        <w:t>,</w:t>
      </w:r>
      <w:r w:rsidRPr="002E0D83">
        <w:rPr>
          <w:rFonts w:eastAsia="Times New Roman" w:cs="Times New Roman"/>
          <w:szCs w:val="24"/>
        </w:rPr>
        <w:t xml:space="preserve"> τη διάχυση της πληροφορίας και </w:t>
      </w:r>
      <w:r>
        <w:rPr>
          <w:rFonts w:eastAsia="Times New Roman" w:cs="Times New Roman"/>
          <w:szCs w:val="24"/>
        </w:rPr>
        <w:t xml:space="preserve">τη </w:t>
      </w:r>
      <w:r w:rsidRPr="002E0D83">
        <w:rPr>
          <w:rFonts w:eastAsia="Times New Roman" w:cs="Times New Roman"/>
          <w:szCs w:val="24"/>
        </w:rPr>
        <w:t>δημιουργία δημογραφ</w:t>
      </w:r>
      <w:r>
        <w:rPr>
          <w:rFonts w:eastAsia="Times New Roman" w:cs="Times New Roman"/>
          <w:szCs w:val="24"/>
        </w:rPr>
        <w:t>ικής κουλτούρας</w:t>
      </w:r>
      <w:r>
        <w:rPr>
          <w:rFonts w:eastAsia="Times New Roman" w:cs="Times New Roman"/>
          <w:szCs w:val="24"/>
        </w:rPr>
        <w:t>,</w:t>
      </w:r>
      <w:r>
        <w:rPr>
          <w:rFonts w:eastAsia="Times New Roman" w:cs="Times New Roman"/>
          <w:szCs w:val="24"/>
        </w:rPr>
        <w:t xml:space="preserve"> που θα αποτυπώνει τις σύγχρονες</w:t>
      </w:r>
      <w:r w:rsidRPr="002E0D83">
        <w:rPr>
          <w:rFonts w:eastAsia="Times New Roman" w:cs="Times New Roman"/>
          <w:szCs w:val="24"/>
        </w:rPr>
        <w:t xml:space="preserve"> πραγματικότητ</w:t>
      </w:r>
      <w:r>
        <w:rPr>
          <w:rFonts w:eastAsia="Times New Roman" w:cs="Times New Roman"/>
          <w:szCs w:val="24"/>
        </w:rPr>
        <w:t>ε</w:t>
      </w:r>
      <w:r w:rsidRPr="002E0D83">
        <w:rPr>
          <w:rFonts w:eastAsia="Times New Roman" w:cs="Times New Roman"/>
          <w:szCs w:val="24"/>
        </w:rPr>
        <w:t>ς μέσα από συλλογή ερευνητικών δεδομένων και τη διατύπωση προτάσεων</w:t>
      </w:r>
      <w:r>
        <w:rPr>
          <w:rFonts w:eastAsia="Times New Roman" w:cs="Times New Roman"/>
          <w:szCs w:val="24"/>
        </w:rPr>
        <w:t>.</w:t>
      </w:r>
    </w:p>
    <w:p w14:paraId="692985F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2985F7"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t xml:space="preserve">Ένα λεπτό </w:t>
      </w:r>
      <w:r>
        <w:rPr>
          <w:rFonts w:eastAsia="Times New Roman" w:cs="Times New Roman"/>
          <w:szCs w:val="24"/>
        </w:rPr>
        <w:t xml:space="preserve">ακόμη </w:t>
      </w:r>
      <w:r w:rsidRPr="002E0D83">
        <w:rPr>
          <w:rFonts w:eastAsia="Times New Roman" w:cs="Times New Roman"/>
          <w:szCs w:val="24"/>
        </w:rPr>
        <w:t>θέλω</w:t>
      </w:r>
      <w:r>
        <w:rPr>
          <w:rFonts w:eastAsia="Times New Roman" w:cs="Times New Roman"/>
          <w:szCs w:val="24"/>
        </w:rPr>
        <w:t>, κυρία Πρόεδρε.</w:t>
      </w:r>
      <w:r w:rsidRPr="002E0D83">
        <w:rPr>
          <w:rFonts w:eastAsia="Times New Roman" w:cs="Times New Roman"/>
          <w:szCs w:val="24"/>
        </w:rPr>
        <w:t xml:space="preserve"> </w:t>
      </w:r>
    </w:p>
    <w:p w14:paraId="692985F8" w14:textId="77777777" w:rsidR="00F93F98" w:rsidRDefault="00F9424E">
      <w:pPr>
        <w:spacing w:line="600" w:lineRule="auto"/>
        <w:ind w:firstLine="720"/>
        <w:jc w:val="both"/>
        <w:rPr>
          <w:rFonts w:eastAsia="Times New Roman" w:cs="Times New Roman"/>
          <w:szCs w:val="24"/>
        </w:rPr>
      </w:pPr>
      <w:r w:rsidRPr="002E0D83">
        <w:rPr>
          <w:rFonts w:eastAsia="Times New Roman" w:cs="Times New Roman"/>
          <w:szCs w:val="24"/>
        </w:rPr>
        <w:lastRenderedPageBreak/>
        <w:t>Άφησα για το τέλος</w:t>
      </w:r>
      <w:r w:rsidRPr="002E0D83">
        <w:rPr>
          <w:rFonts w:eastAsia="Times New Roman" w:cs="Times New Roman"/>
          <w:szCs w:val="24"/>
        </w:rPr>
        <w:t xml:space="preserve"> </w:t>
      </w:r>
      <w:r>
        <w:rPr>
          <w:rFonts w:eastAsia="Times New Roman" w:cs="Times New Roman"/>
          <w:szCs w:val="24"/>
        </w:rPr>
        <w:t>μια πτυχή του δημογραφικού, την</w:t>
      </w:r>
      <w:r w:rsidRPr="002E0D83">
        <w:rPr>
          <w:rFonts w:eastAsia="Times New Roman" w:cs="Times New Roman"/>
          <w:szCs w:val="24"/>
        </w:rPr>
        <w:t xml:space="preserve"> όποια </w:t>
      </w:r>
      <w:r>
        <w:rPr>
          <w:rFonts w:eastAsia="Times New Roman" w:cs="Times New Roman"/>
          <w:szCs w:val="24"/>
        </w:rPr>
        <w:t>όλοι</w:t>
      </w:r>
      <w:r w:rsidRPr="002E0D83">
        <w:rPr>
          <w:rFonts w:eastAsia="Times New Roman" w:cs="Times New Roman"/>
          <w:szCs w:val="24"/>
        </w:rPr>
        <w:t xml:space="preserve"> πρέπει να συλλογιστο</w:t>
      </w:r>
      <w:r>
        <w:rPr>
          <w:rFonts w:eastAsia="Times New Roman" w:cs="Times New Roman"/>
          <w:szCs w:val="24"/>
        </w:rPr>
        <w:t>ύμε, γιατί βρίσκεται και σε συνάρ</w:t>
      </w:r>
      <w:r w:rsidRPr="002E0D83">
        <w:rPr>
          <w:rFonts w:eastAsia="Times New Roman" w:cs="Times New Roman"/>
          <w:szCs w:val="24"/>
        </w:rPr>
        <w:t xml:space="preserve">τηση </w:t>
      </w:r>
      <w:r>
        <w:rPr>
          <w:rFonts w:eastAsia="Times New Roman" w:cs="Times New Roman"/>
          <w:szCs w:val="24"/>
        </w:rPr>
        <w:t>του τι</w:t>
      </w:r>
      <w:r w:rsidRPr="002E0D83">
        <w:rPr>
          <w:rFonts w:eastAsia="Times New Roman" w:cs="Times New Roman"/>
          <w:szCs w:val="24"/>
        </w:rPr>
        <w:t xml:space="preserve"> κοινωνία</w:t>
      </w:r>
      <w:r>
        <w:rPr>
          <w:rFonts w:eastAsia="Times New Roman" w:cs="Times New Roman"/>
          <w:szCs w:val="24"/>
        </w:rPr>
        <w:t xml:space="preserve"> θέλουμε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sidRPr="002E0D83">
        <w:rPr>
          <w:rFonts w:eastAsia="Times New Roman" w:cs="Times New Roman"/>
          <w:szCs w:val="24"/>
        </w:rPr>
        <w:t>η μετανάστευση</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Α</w:t>
      </w:r>
      <w:r w:rsidRPr="002E0D83">
        <w:rPr>
          <w:rFonts w:eastAsia="Times New Roman" w:cs="Times New Roman"/>
          <w:szCs w:val="24"/>
        </w:rPr>
        <w:t xml:space="preserve">υτή η πτυχή </w:t>
      </w:r>
      <w:r>
        <w:rPr>
          <w:rFonts w:eastAsia="Times New Roman" w:cs="Times New Roman"/>
          <w:szCs w:val="24"/>
        </w:rPr>
        <w:t>έχει δύο σκέλη</w:t>
      </w:r>
      <w:r>
        <w:rPr>
          <w:rFonts w:eastAsia="Times New Roman" w:cs="Times New Roman"/>
          <w:szCs w:val="24"/>
        </w:rPr>
        <w:t>.</w:t>
      </w:r>
      <w:r>
        <w:rPr>
          <w:rFonts w:eastAsia="Times New Roman" w:cs="Times New Roman"/>
          <w:szCs w:val="24"/>
        </w:rPr>
        <w:t xml:space="preserve"> Το ένα είναι </w:t>
      </w:r>
      <w:r w:rsidRPr="002E0D83">
        <w:rPr>
          <w:rFonts w:eastAsia="Times New Roman" w:cs="Times New Roman"/>
          <w:szCs w:val="24"/>
        </w:rPr>
        <w:t xml:space="preserve">όλες αυτές </w:t>
      </w:r>
      <w:r>
        <w:rPr>
          <w:rFonts w:eastAsia="Times New Roman" w:cs="Times New Roman"/>
          <w:szCs w:val="24"/>
        </w:rPr>
        <w:t xml:space="preserve">οι χιλιάδες νέων ανθρώπων </w:t>
      </w:r>
      <w:r w:rsidRPr="002E0D83">
        <w:rPr>
          <w:rFonts w:eastAsia="Times New Roman" w:cs="Times New Roman"/>
          <w:szCs w:val="24"/>
        </w:rPr>
        <w:t xml:space="preserve">που </w:t>
      </w:r>
      <w:r>
        <w:rPr>
          <w:rFonts w:eastAsia="Times New Roman" w:cs="Times New Roman"/>
          <w:szCs w:val="24"/>
        </w:rPr>
        <w:t xml:space="preserve">έφυγαν </w:t>
      </w:r>
      <w:r w:rsidRPr="002E0D83">
        <w:rPr>
          <w:rFonts w:eastAsia="Times New Roman" w:cs="Times New Roman"/>
          <w:szCs w:val="24"/>
        </w:rPr>
        <w:t>από τη χώρα την περίοδ</w:t>
      </w:r>
      <w:r w:rsidRPr="002E0D83">
        <w:rPr>
          <w:rFonts w:eastAsia="Times New Roman" w:cs="Times New Roman"/>
          <w:szCs w:val="24"/>
        </w:rPr>
        <w:t>ο της κρίσης προς αναζήτηση εργασίας</w:t>
      </w:r>
      <w:r>
        <w:rPr>
          <w:rFonts w:eastAsia="Times New Roman" w:cs="Times New Roman"/>
          <w:szCs w:val="24"/>
        </w:rPr>
        <w:t>, οι οποίοι δημιουργούν</w:t>
      </w:r>
      <w:r w:rsidRPr="002E0D83">
        <w:rPr>
          <w:rFonts w:eastAsia="Times New Roman" w:cs="Times New Roman"/>
          <w:szCs w:val="24"/>
        </w:rPr>
        <w:t xml:space="preserve"> τις δικές τους οικογένειες και συντελούν στην αντιμετώπιση του δημογραφικού προβλήματος των χωρών υποδοχή</w:t>
      </w:r>
      <w:r>
        <w:rPr>
          <w:rFonts w:eastAsia="Times New Roman" w:cs="Times New Roman"/>
          <w:szCs w:val="24"/>
        </w:rPr>
        <w:t>ς</w:t>
      </w:r>
      <w:r w:rsidRPr="002E0D83">
        <w:rPr>
          <w:rFonts w:eastAsia="Times New Roman" w:cs="Times New Roman"/>
          <w:szCs w:val="24"/>
        </w:rPr>
        <w:t xml:space="preserve"> τους και το άλλο</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 xml:space="preserve">ότι </w:t>
      </w:r>
      <w:r w:rsidRPr="002E0D83">
        <w:rPr>
          <w:rFonts w:eastAsia="Times New Roman" w:cs="Times New Roman"/>
          <w:szCs w:val="24"/>
        </w:rPr>
        <w:t>η οικονομική έξο</w:t>
      </w:r>
      <w:r>
        <w:rPr>
          <w:rFonts w:eastAsia="Times New Roman" w:cs="Times New Roman"/>
          <w:szCs w:val="24"/>
        </w:rPr>
        <w:t xml:space="preserve">δος από τα μνημόνια δημιούργησε μια </w:t>
      </w:r>
      <w:r w:rsidRPr="002E0D83">
        <w:rPr>
          <w:rFonts w:eastAsia="Times New Roman" w:cs="Times New Roman"/>
          <w:szCs w:val="24"/>
        </w:rPr>
        <w:t>πραγματικότητα</w:t>
      </w:r>
      <w:r>
        <w:rPr>
          <w:rFonts w:eastAsia="Times New Roman" w:cs="Times New Roman"/>
          <w:szCs w:val="24"/>
        </w:rPr>
        <w:t>,</w:t>
      </w:r>
      <w:r>
        <w:rPr>
          <w:rFonts w:eastAsia="Times New Roman" w:cs="Times New Roman"/>
          <w:szCs w:val="24"/>
        </w:rPr>
        <w:t xml:space="preserve"> η οποία οφείλει να ενισχυθεί και να τονωθεί με τη δημιουργία θέσεων</w:t>
      </w:r>
      <w:r w:rsidRPr="002E0D83">
        <w:rPr>
          <w:rFonts w:eastAsia="Times New Roman" w:cs="Times New Roman"/>
          <w:szCs w:val="24"/>
        </w:rPr>
        <w:t xml:space="preserve"> εργασίας</w:t>
      </w:r>
      <w:r>
        <w:rPr>
          <w:rFonts w:eastAsia="Times New Roman" w:cs="Times New Roman"/>
          <w:szCs w:val="24"/>
        </w:rPr>
        <w:t>,</w:t>
      </w:r>
      <w:r w:rsidRPr="002E0D83">
        <w:rPr>
          <w:rFonts w:eastAsia="Times New Roman" w:cs="Times New Roman"/>
          <w:szCs w:val="24"/>
        </w:rPr>
        <w:t xml:space="preserve"> έτσι ώστε </w:t>
      </w:r>
      <w:r>
        <w:rPr>
          <w:rFonts w:eastAsia="Times New Roman" w:cs="Times New Roman"/>
          <w:szCs w:val="24"/>
        </w:rPr>
        <w:t>α</w:t>
      </w:r>
      <w:r w:rsidRPr="002E0D83">
        <w:rPr>
          <w:rFonts w:eastAsia="Times New Roman" w:cs="Times New Roman"/>
          <w:szCs w:val="24"/>
        </w:rPr>
        <w:t xml:space="preserve">υτοί οι </w:t>
      </w:r>
      <w:r>
        <w:rPr>
          <w:rFonts w:eastAsia="Times New Roman" w:cs="Times New Roman"/>
          <w:szCs w:val="24"/>
        </w:rPr>
        <w:t xml:space="preserve">νέοι </w:t>
      </w:r>
      <w:r w:rsidRPr="002E0D83">
        <w:rPr>
          <w:rFonts w:eastAsia="Times New Roman" w:cs="Times New Roman"/>
          <w:szCs w:val="24"/>
        </w:rPr>
        <w:t xml:space="preserve">άνθρωποι να επιστρέψουν στη </w:t>
      </w:r>
      <w:r>
        <w:rPr>
          <w:rFonts w:eastAsia="Times New Roman" w:cs="Times New Roman"/>
          <w:szCs w:val="24"/>
        </w:rPr>
        <w:t>χ</w:t>
      </w:r>
      <w:r w:rsidRPr="002E0D83">
        <w:rPr>
          <w:rFonts w:eastAsia="Times New Roman" w:cs="Times New Roman"/>
          <w:szCs w:val="24"/>
        </w:rPr>
        <w:t>ώρα</w:t>
      </w:r>
      <w:r>
        <w:rPr>
          <w:rFonts w:eastAsia="Times New Roman" w:cs="Times New Roman"/>
          <w:szCs w:val="24"/>
        </w:rPr>
        <w:t>.</w:t>
      </w:r>
    </w:p>
    <w:p w14:paraId="692985F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Ένα ζήτημα είναι το σκέλος</w:t>
      </w:r>
      <w:r>
        <w:rPr>
          <w:rFonts w:eastAsia="Times New Roman" w:cs="Times New Roman"/>
          <w:szCs w:val="24"/>
        </w:rPr>
        <w:t>,</w:t>
      </w:r>
      <w:r>
        <w:rPr>
          <w:rFonts w:eastAsia="Times New Roman" w:cs="Times New Roman"/>
          <w:szCs w:val="24"/>
        </w:rPr>
        <w:t xml:space="preserve"> που αφορά</w:t>
      </w:r>
      <w:r w:rsidRPr="002E0D83">
        <w:rPr>
          <w:rFonts w:eastAsia="Times New Roman" w:cs="Times New Roman"/>
          <w:szCs w:val="24"/>
        </w:rPr>
        <w:t xml:space="preserve"> τους μετανάστες και πρόσφυγες που έρχονται στη χώρα </w:t>
      </w:r>
      <w:r>
        <w:rPr>
          <w:rFonts w:eastAsia="Times New Roman" w:cs="Times New Roman"/>
          <w:szCs w:val="24"/>
        </w:rPr>
        <w:t>μας. Η</w:t>
      </w:r>
      <w:r w:rsidRPr="002E0D83">
        <w:rPr>
          <w:rFonts w:eastAsia="Times New Roman" w:cs="Times New Roman"/>
          <w:szCs w:val="24"/>
        </w:rPr>
        <w:t xml:space="preserve"> εμπειρία που έχουμε ως</w:t>
      </w:r>
      <w:r w:rsidRPr="002E0D83">
        <w:rPr>
          <w:rFonts w:eastAsia="Times New Roman" w:cs="Times New Roman"/>
          <w:szCs w:val="24"/>
        </w:rPr>
        <w:t xml:space="preserve"> χώρα </w:t>
      </w:r>
      <w:r>
        <w:rPr>
          <w:rFonts w:eastAsia="Times New Roman" w:cs="Times New Roman"/>
          <w:szCs w:val="24"/>
        </w:rPr>
        <w:t>ό</w:t>
      </w:r>
      <w:r w:rsidRPr="002E0D83">
        <w:rPr>
          <w:rFonts w:eastAsia="Times New Roman" w:cs="Times New Roman"/>
          <w:szCs w:val="24"/>
        </w:rPr>
        <w:t>σον αφορά το δημογραφικό</w:t>
      </w:r>
      <w:r>
        <w:rPr>
          <w:rFonts w:eastAsia="Times New Roman" w:cs="Times New Roman"/>
          <w:szCs w:val="24"/>
        </w:rPr>
        <w:t xml:space="preserve"> -</w:t>
      </w:r>
      <w:r w:rsidRPr="002E0D83">
        <w:rPr>
          <w:rFonts w:eastAsia="Times New Roman" w:cs="Times New Roman"/>
          <w:szCs w:val="24"/>
        </w:rPr>
        <w:t>όχι</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όμως,</w:t>
      </w:r>
      <w:r w:rsidRPr="002E0D83">
        <w:rPr>
          <w:rFonts w:eastAsia="Times New Roman" w:cs="Times New Roman"/>
          <w:szCs w:val="24"/>
        </w:rPr>
        <w:t xml:space="preserve"> μόνο αυτό</w:t>
      </w:r>
      <w:r>
        <w:rPr>
          <w:rFonts w:eastAsia="Times New Roman" w:cs="Times New Roman"/>
          <w:szCs w:val="24"/>
        </w:rPr>
        <w:t>-</w:t>
      </w:r>
      <w:r w:rsidRPr="002E0D83">
        <w:rPr>
          <w:rFonts w:eastAsia="Times New Roman" w:cs="Times New Roman"/>
          <w:szCs w:val="24"/>
        </w:rPr>
        <w:t xml:space="preserve"> είναι ότι η παρουσία μεταναστών</w:t>
      </w:r>
      <w:r>
        <w:rPr>
          <w:rFonts w:eastAsia="Times New Roman" w:cs="Times New Roman"/>
          <w:szCs w:val="24"/>
        </w:rPr>
        <w:t xml:space="preserve"> από τη </w:t>
      </w:r>
      <w:r w:rsidRPr="002E0D83">
        <w:rPr>
          <w:rFonts w:eastAsia="Times New Roman" w:cs="Times New Roman"/>
          <w:szCs w:val="24"/>
        </w:rPr>
        <w:t xml:space="preserve">δεκαετία του </w:t>
      </w:r>
      <w:r>
        <w:rPr>
          <w:rFonts w:eastAsia="Times New Roman" w:cs="Times New Roman"/>
          <w:szCs w:val="24"/>
        </w:rPr>
        <w:t>1990</w:t>
      </w:r>
      <w:r>
        <w:rPr>
          <w:rFonts w:eastAsia="Times New Roman" w:cs="Times New Roman"/>
          <w:szCs w:val="24"/>
        </w:rPr>
        <w:t>,</w:t>
      </w:r>
      <w:r>
        <w:rPr>
          <w:rFonts w:eastAsia="Times New Roman" w:cs="Times New Roman"/>
          <w:szCs w:val="24"/>
        </w:rPr>
        <w:t xml:space="preserve"> </w:t>
      </w:r>
      <w:r w:rsidRPr="002E0D83">
        <w:rPr>
          <w:rFonts w:eastAsia="Times New Roman" w:cs="Times New Roman"/>
          <w:szCs w:val="24"/>
        </w:rPr>
        <w:t>συνέβαλε στην αύξηση του πληθυσμού</w:t>
      </w:r>
      <w:r>
        <w:rPr>
          <w:rFonts w:eastAsia="Times New Roman" w:cs="Times New Roman"/>
          <w:szCs w:val="24"/>
        </w:rPr>
        <w:t>,</w:t>
      </w:r>
      <w:r w:rsidRPr="002E0D83">
        <w:rPr>
          <w:rFonts w:eastAsia="Times New Roman" w:cs="Times New Roman"/>
          <w:szCs w:val="24"/>
        </w:rPr>
        <w:t xml:space="preserve"> ειδικά για τους δεύτερης γενιάς μετανάστες</w:t>
      </w:r>
      <w:r>
        <w:rPr>
          <w:rFonts w:eastAsia="Times New Roman" w:cs="Times New Roman"/>
          <w:szCs w:val="24"/>
        </w:rPr>
        <w:t>. Πρόκειται για ανθρώπους</w:t>
      </w:r>
      <w:r w:rsidRPr="002E0D83">
        <w:rPr>
          <w:rFonts w:eastAsia="Times New Roman" w:cs="Times New Roman"/>
          <w:szCs w:val="24"/>
        </w:rPr>
        <w:t xml:space="preserve"> που δεν </w:t>
      </w:r>
      <w:r w:rsidRPr="002E0D83">
        <w:rPr>
          <w:rFonts w:eastAsia="Times New Roman" w:cs="Times New Roman"/>
          <w:szCs w:val="24"/>
        </w:rPr>
        <w:lastRenderedPageBreak/>
        <w:t>έχ</w:t>
      </w:r>
      <w:r>
        <w:rPr>
          <w:rFonts w:eastAsia="Times New Roman" w:cs="Times New Roman"/>
          <w:szCs w:val="24"/>
        </w:rPr>
        <w:t>ουν</w:t>
      </w:r>
      <w:r w:rsidRPr="002E0D83">
        <w:rPr>
          <w:rFonts w:eastAsia="Times New Roman" w:cs="Times New Roman"/>
          <w:szCs w:val="24"/>
        </w:rPr>
        <w:t xml:space="preserve"> γνωρίσει άλλη </w:t>
      </w:r>
      <w:r>
        <w:rPr>
          <w:rFonts w:eastAsia="Times New Roman" w:cs="Times New Roman"/>
          <w:szCs w:val="24"/>
        </w:rPr>
        <w:t xml:space="preserve">χώρα, που έχουν τελειώσει </w:t>
      </w:r>
      <w:r w:rsidRPr="002E0D83">
        <w:rPr>
          <w:rFonts w:eastAsia="Times New Roman" w:cs="Times New Roman"/>
          <w:szCs w:val="24"/>
        </w:rPr>
        <w:t>στα ελληνικά σχολεία και πανεπιστήμια και βλέπου</w:t>
      </w:r>
      <w:r>
        <w:rPr>
          <w:rFonts w:eastAsia="Times New Roman" w:cs="Times New Roman"/>
          <w:szCs w:val="24"/>
        </w:rPr>
        <w:t>ν</w:t>
      </w:r>
      <w:r w:rsidRPr="002E0D83">
        <w:rPr>
          <w:rFonts w:eastAsia="Times New Roman" w:cs="Times New Roman"/>
          <w:szCs w:val="24"/>
        </w:rPr>
        <w:t xml:space="preserve"> το μέλλον </w:t>
      </w:r>
      <w:r>
        <w:rPr>
          <w:rFonts w:eastAsia="Times New Roman" w:cs="Times New Roman"/>
          <w:szCs w:val="24"/>
        </w:rPr>
        <w:t xml:space="preserve">τους εδώ. </w:t>
      </w:r>
    </w:p>
    <w:p w14:paraId="692985F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Συνεπώς ως κοινωνία θ</w:t>
      </w:r>
      <w:r w:rsidRPr="002E0D83">
        <w:rPr>
          <w:rFonts w:eastAsia="Times New Roman" w:cs="Times New Roman"/>
          <w:szCs w:val="24"/>
        </w:rPr>
        <w:t xml:space="preserve">α πρέπει να προβληματιστούμε και να εξετάσουμε </w:t>
      </w:r>
      <w:r>
        <w:rPr>
          <w:rFonts w:eastAsia="Times New Roman" w:cs="Times New Roman"/>
          <w:szCs w:val="24"/>
        </w:rPr>
        <w:t xml:space="preserve">πώς </w:t>
      </w:r>
      <w:r w:rsidRPr="002E0D83">
        <w:rPr>
          <w:rFonts w:eastAsia="Times New Roman" w:cs="Times New Roman"/>
          <w:szCs w:val="24"/>
        </w:rPr>
        <w:t xml:space="preserve">και σε </w:t>
      </w:r>
      <w:r>
        <w:rPr>
          <w:rFonts w:eastAsia="Times New Roman" w:cs="Times New Roman"/>
          <w:szCs w:val="24"/>
        </w:rPr>
        <w:t>ποιους τομείς η χώρα μας θα γίνει</w:t>
      </w:r>
      <w:r w:rsidRPr="002E0D83">
        <w:rPr>
          <w:rFonts w:eastAsia="Times New Roman" w:cs="Times New Roman"/>
          <w:szCs w:val="24"/>
        </w:rPr>
        <w:t xml:space="preserve"> πιο ελκυστική</w:t>
      </w:r>
      <w:r>
        <w:rPr>
          <w:rFonts w:eastAsia="Times New Roman" w:cs="Times New Roman"/>
          <w:szCs w:val="24"/>
        </w:rPr>
        <w:t>,</w:t>
      </w:r>
      <w:r w:rsidRPr="002E0D83">
        <w:rPr>
          <w:rFonts w:eastAsia="Times New Roman" w:cs="Times New Roman"/>
          <w:szCs w:val="24"/>
        </w:rPr>
        <w:t xml:space="preserve"> </w:t>
      </w:r>
      <w:r>
        <w:rPr>
          <w:rFonts w:eastAsia="Times New Roman" w:cs="Times New Roman"/>
          <w:szCs w:val="24"/>
        </w:rPr>
        <w:t>ώστε οι μετανάστες που έρχονται</w:t>
      </w:r>
      <w:r>
        <w:rPr>
          <w:rFonts w:eastAsia="Times New Roman" w:cs="Times New Roman"/>
          <w:szCs w:val="24"/>
        </w:rPr>
        <w:t xml:space="preserve"> να </w:t>
      </w:r>
      <w:r w:rsidRPr="002E0D83">
        <w:rPr>
          <w:rFonts w:eastAsia="Times New Roman" w:cs="Times New Roman"/>
          <w:szCs w:val="24"/>
        </w:rPr>
        <w:t>συμβάλλουν στην οικονομική και κοινωνική</w:t>
      </w:r>
      <w:r>
        <w:rPr>
          <w:rFonts w:eastAsia="Times New Roman" w:cs="Times New Roman"/>
          <w:szCs w:val="24"/>
        </w:rPr>
        <w:t xml:space="preserve"> ανάπτυξη.</w:t>
      </w:r>
    </w:p>
    <w:p w14:paraId="692985FB"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BD0D0F">
        <w:rPr>
          <w:rFonts w:eastAsia="Times New Roman"/>
          <w:color w:val="000000" w:themeColor="text1"/>
          <w:szCs w:val="24"/>
        </w:rPr>
        <w:t xml:space="preserve">α υπόλοιπα </w:t>
      </w:r>
      <w:r>
        <w:rPr>
          <w:rFonts w:eastAsia="Times New Roman"/>
          <w:color w:val="000000" w:themeColor="text1"/>
          <w:szCs w:val="24"/>
        </w:rPr>
        <w:t xml:space="preserve">-και </w:t>
      </w:r>
      <w:r w:rsidRPr="00BD0D0F">
        <w:rPr>
          <w:rFonts w:eastAsia="Times New Roman"/>
          <w:color w:val="000000" w:themeColor="text1"/>
          <w:szCs w:val="24"/>
        </w:rPr>
        <w:t>ξέρ</w:t>
      </w:r>
      <w:r>
        <w:rPr>
          <w:rFonts w:eastAsia="Times New Roman"/>
          <w:color w:val="000000" w:themeColor="text1"/>
          <w:szCs w:val="24"/>
        </w:rPr>
        <w:t xml:space="preserve">ετε σε τι αναφέρομαι- είναι ιδεοληψίες, </w:t>
      </w:r>
      <w:r w:rsidRPr="00BD0D0F">
        <w:rPr>
          <w:rFonts w:eastAsia="Times New Roman"/>
          <w:color w:val="000000" w:themeColor="text1"/>
          <w:szCs w:val="24"/>
        </w:rPr>
        <w:t xml:space="preserve">που στην πραγματικότητα κρύβουν </w:t>
      </w:r>
      <w:r>
        <w:rPr>
          <w:rFonts w:eastAsia="Times New Roman"/>
          <w:color w:val="000000" w:themeColor="text1"/>
          <w:szCs w:val="24"/>
        </w:rPr>
        <w:t xml:space="preserve">μίσος </w:t>
      </w:r>
      <w:r w:rsidRPr="00BD0D0F">
        <w:rPr>
          <w:rFonts w:eastAsia="Times New Roman"/>
          <w:color w:val="000000" w:themeColor="text1"/>
          <w:szCs w:val="24"/>
        </w:rPr>
        <w:t xml:space="preserve">όχι μόνο </w:t>
      </w:r>
      <w:r>
        <w:rPr>
          <w:rFonts w:eastAsia="Times New Roman"/>
          <w:color w:val="000000" w:themeColor="text1"/>
          <w:szCs w:val="24"/>
        </w:rPr>
        <w:t xml:space="preserve">για αυτούς τους ανθρώπους </w:t>
      </w:r>
      <w:r w:rsidRPr="00BD0D0F">
        <w:rPr>
          <w:rFonts w:eastAsia="Times New Roman"/>
          <w:color w:val="000000" w:themeColor="text1"/>
          <w:szCs w:val="24"/>
        </w:rPr>
        <w:t xml:space="preserve">αλλά και </w:t>
      </w:r>
      <w:r>
        <w:rPr>
          <w:rFonts w:eastAsia="Times New Roman"/>
          <w:color w:val="000000" w:themeColor="text1"/>
          <w:szCs w:val="24"/>
        </w:rPr>
        <w:t xml:space="preserve">για </w:t>
      </w:r>
      <w:r w:rsidRPr="00BD0D0F">
        <w:rPr>
          <w:rFonts w:eastAsia="Times New Roman"/>
          <w:color w:val="000000" w:themeColor="text1"/>
          <w:szCs w:val="24"/>
        </w:rPr>
        <w:t xml:space="preserve">την πατρίδα </w:t>
      </w:r>
      <w:r>
        <w:rPr>
          <w:rFonts w:eastAsia="Times New Roman"/>
          <w:color w:val="000000" w:themeColor="text1"/>
          <w:szCs w:val="24"/>
        </w:rPr>
        <w:t>μας.</w:t>
      </w:r>
    </w:p>
    <w:p w14:paraId="692985FC"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Συνεπώς </w:t>
      </w:r>
      <w:r w:rsidRPr="00BD0D0F">
        <w:rPr>
          <w:rFonts w:eastAsia="Times New Roman"/>
          <w:color w:val="000000" w:themeColor="text1"/>
          <w:szCs w:val="24"/>
        </w:rPr>
        <w:t>η απάντηση στο δημο</w:t>
      </w:r>
      <w:r>
        <w:rPr>
          <w:rFonts w:eastAsia="Times New Roman"/>
          <w:color w:val="000000" w:themeColor="text1"/>
          <w:szCs w:val="24"/>
        </w:rPr>
        <w:t xml:space="preserve">γραφικό </w:t>
      </w:r>
      <w:r>
        <w:rPr>
          <w:rFonts w:eastAsia="Times New Roman"/>
          <w:color w:val="000000" w:themeColor="text1"/>
          <w:szCs w:val="24"/>
        </w:rPr>
        <w:t>είναι διπλή</w:t>
      </w:r>
      <w:r>
        <w:rPr>
          <w:rFonts w:eastAsia="Times New Roman"/>
          <w:color w:val="000000" w:themeColor="text1"/>
          <w:szCs w:val="24"/>
        </w:rPr>
        <w:t>.</w:t>
      </w:r>
      <w:r>
        <w:rPr>
          <w:rFonts w:eastAsia="Times New Roman"/>
          <w:color w:val="000000" w:themeColor="text1"/>
          <w:szCs w:val="24"/>
        </w:rPr>
        <w:t xml:space="preserve"> Α</w:t>
      </w:r>
      <w:r w:rsidRPr="00BD0D0F">
        <w:rPr>
          <w:rFonts w:eastAsia="Times New Roman"/>
          <w:color w:val="000000" w:themeColor="text1"/>
          <w:szCs w:val="24"/>
        </w:rPr>
        <w:t xml:space="preserve">πό </w:t>
      </w:r>
      <w:r>
        <w:rPr>
          <w:rFonts w:eastAsia="Times New Roman"/>
          <w:color w:val="000000" w:themeColor="text1"/>
          <w:szCs w:val="24"/>
        </w:rPr>
        <w:t xml:space="preserve">τη μία </w:t>
      </w:r>
      <w:r w:rsidRPr="00BD0D0F">
        <w:rPr>
          <w:rFonts w:eastAsia="Times New Roman"/>
          <w:color w:val="000000" w:themeColor="text1"/>
          <w:szCs w:val="24"/>
        </w:rPr>
        <w:t>κοινωνική πολιτική και κοινων</w:t>
      </w:r>
      <w:r>
        <w:rPr>
          <w:rFonts w:eastAsia="Times New Roman"/>
          <w:color w:val="000000" w:themeColor="text1"/>
          <w:szCs w:val="24"/>
        </w:rPr>
        <w:t>ικό κράτος π</w:t>
      </w:r>
      <w:r w:rsidRPr="00BD0D0F">
        <w:rPr>
          <w:rFonts w:eastAsia="Times New Roman"/>
          <w:color w:val="000000" w:themeColor="text1"/>
          <w:szCs w:val="24"/>
        </w:rPr>
        <w:t>ρος όφελος των πολιτών και</w:t>
      </w:r>
      <w:r>
        <w:rPr>
          <w:rFonts w:eastAsia="Times New Roman"/>
          <w:color w:val="000000" w:themeColor="text1"/>
          <w:szCs w:val="24"/>
        </w:rPr>
        <w:t xml:space="preserve"> δεύτερον </w:t>
      </w:r>
      <w:r w:rsidRPr="00BD0D0F">
        <w:rPr>
          <w:rFonts w:eastAsia="Times New Roman"/>
          <w:color w:val="000000" w:themeColor="text1"/>
          <w:szCs w:val="24"/>
        </w:rPr>
        <w:t>μεταναστευτική πολιτική με βάση τις ανάγκες και τις ιδιομορφίες της οικονομίας και της κοινωνίας της χώρας</w:t>
      </w:r>
      <w:r>
        <w:rPr>
          <w:rFonts w:eastAsia="Times New Roman"/>
          <w:color w:val="000000" w:themeColor="text1"/>
          <w:szCs w:val="24"/>
        </w:rPr>
        <w:t xml:space="preserve"> μας.</w:t>
      </w:r>
    </w:p>
    <w:p w14:paraId="692985FD"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w:t>
      </w:r>
    </w:p>
    <w:p w14:paraId="692985FE" w14:textId="77777777" w:rsidR="00F93F98" w:rsidRDefault="00F9424E">
      <w:pPr>
        <w:spacing w:line="600" w:lineRule="auto"/>
        <w:ind w:firstLine="720"/>
        <w:jc w:val="center"/>
        <w:rPr>
          <w:rFonts w:eastAsia="Times New Roman"/>
          <w:color w:val="000000" w:themeColor="text1"/>
          <w:szCs w:val="24"/>
        </w:rPr>
      </w:pPr>
      <w:r>
        <w:rPr>
          <w:rFonts w:eastAsia="Times New Roman"/>
          <w:color w:val="000000" w:themeColor="text1"/>
          <w:szCs w:val="24"/>
        </w:rPr>
        <w:t xml:space="preserve">(Χειροκροτήματα από την πτέρυγα </w:t>
      </w:r>
      <w:r>
        <w:rPr>
          <w:rFonts w:eastAsia="Times New Roman"/>
          <w:color w:val="000000" w:themeColor="text1"/>
          <w:szCs w:val="24"/>
        </w:rPr>
        <w:t>του ΣΥΡΙΖΑ)</w:t>
      </w:r>
    </w:p>
    <w:p w14:paraId="692985FF" w14:textId="77777777" w:rsidR="00F93F98" w:rsidRDefault="00F9424E">
      <w:pPr>
        <w:spacing w:line="600" w:lineRule="auto"/>
        <w:ind w:firstLine="720"/>
        <w:jc w:val="both"/>
        <w:rPr>
          <w:rFonts w:ascii="Times New Roman" w:eastAsia="Times New Roman" w:hAnsi="Times New Roman" w:cs="Times New Roman"/>
          <w:szCs w:val="24"/>
        </w:rPr>
      </w:pPr>
      <w:r w:rsidRPr="00015EE7">
        <w:rPr>
          <w:rFonts w:eastAsia="Times New Roman"/>
          <w:b/>
          <w:color w:val="000000" w:themeColor="text1"/>
          <w:szCs w:val="24"/>
        </w:rPr>
        <w:t xml:space="preserve">ΠΡΟΕΔΡΕΥΟΥΣΑ (Αναστασία Χριστοδουλοπούλου): </w:t>
      </w:r>
      <w:r>
        <w:rPr>
          <w:rFonts w:eastAsia="Times New Roman" w:cs="Times New Roman"/>
          <w:szCs w:val="24"/>
        </w:rPr>
        <w:t xml:space="preserve">Κυρίες και κύριοι συνάδελφοι, έχω την τιμή να ανακοινώσω στο </w:t>
      </w:r>
      <w:r>
        <w:rPr>
          <w:rFonts w:eastAsia="Times New Roman" w:cs="Times New Roman"/>
          <w:szCs w:val="24"/>
        </w:rPr>
        <w:lastRenderedPageBreak/>
        <w:t xml:space="preserve">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α</w:t>
      </w:r>
      <w:r>
        <w:rPr>
          <w:rFonts w:eastAsia="Times New Roman" w:cs="Times New Roman"/>
          <w:szCs w:val="24"/>
        </w:rPr>
        <w:t xml:space="preserve">ίθουσας «ΕΛΕΥΘΕΡΙΟΣ </w:t>
      </w:r>
      <w:r>
        <w:rPr>
          <w:rFonts w:eastAsia="Times New Roman" w:cs="Times New Roman"/>
          <w:szCs w:val="24"/>
        </w:rPr>
        <w:t>ΒΕΝΙΖΕΛΟΣ» και ενημερώθηκαν για την ιστορία του κτηρίου και τον τρόπο οργάνωσης και λειτουργίας της Βουλής, σαράντα πέντε μαθήτριες και μαθητές και πέντε εκπαιδευτικοί συνοδοί από το 2</w:t>
      </w:r>
      <w:r w:rsidRPr="00497BB2">
        <w:rPr>
          <w:rFonts w:eastAsia="Times New Roman" w:cs="Times New Roman"/>
          <w:szCs w:val="24"/>
          <w:vertAlign w:val="superscript"/>
        </w:rPr>
        <w:t>ο</w:t>
      </w:r>
      <w:r>
        <w:rPr>
          <w:rFonts w:eastAsia="Times New Roman" w:cs="Times New Roman"/>
          <w:szCs w:val="24"/>
        </w:rPr>
        <w:t xml:space="preserve"> Γενικό Λύκειο Γέρακα. </w:t>
      </w:r>
    </w:p>
    <w:p w14:paraId="6929860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9298601"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w:t>
      </w:r>
      <w:r>
        <w:rPr>
          <w:rFonts w:eastAsia="Times New Roman" w:cs="Times New Roman"/>
          <w:szCs w:val="24"/>
        </w:rPr>
        <w:t>λες τις πτέρυγες της Βουλής)</w:t>
      </w:r>
    </w:p>
    <w:p w14:paraId="69298602"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Τον λόγο έχει ο κ. </w:t>
      </w:r>
      <w:proofErr w:type="spellStart"/>
      <w:r>
        <w:rPr>
          <w:rFonts w:eastAsia="Times New Roman"/>
          <w:color w:val="000000" w:themeColor="text1"/>
          <w:szCs w:val="24"/>
        </w:rPr>
        <w:t>Χαρακόπουλος</w:t>
      </w:r>
      <w:proofErr w:type="spellEnd"/>
      <w:r>
        <w:rPr>
          <w:rFonts w:eastAsia="Times New Roman"/>
          <w:color w:val="000000" w:themeColor="text1"/>
          <w:szCs w:val="24"/>
        </w:rPr>
        <w:t xml:space="preserve"> από τη Νέα Δημοκρατία για επτά λεπτά.</w:t>
      </w:r>
    </w:p>
    <w:p w14:paraId="69298603" w14:textId="77777777" w:rsidR="00F93F98" w:rsidRDefault="00F9424E">
      <w:pPr>
        <w:spacing w:line="600" w:lineRule="auto"/>
        <w:ind w:firstLine="720"/>
        <w:jc w:val="both"/>
        <w:rPr>
          <w:rFonts w:eastAsia="Times New Roman"/>
          <w:color w:val="000000" w:themeColor="text1"/>
          <w:szCs w:val="24"/>
        </w:rPr>
      </w:pPr>
      <w:r w:rsidRPr="003C7DFD">
        <w:rPr>
          <w:rFonts w:eastAsia="Times New Roman"/>
          <w:b/>
          <w:color w:val="000000" w:themeColor="text1"/>
          <w:szCs w:val="24"/>
        </w:rPr>
        <w:t>ΜΑΞΙΜΟΣ ΧΑΡΑΚΟΠΟΥΛΟΣ:</w:t>
      </w:r>
      <w:r>
        <w:rPr>
          <w:rFonts w:eastAsia="Times New Roman"/>
          <w:color w:val="000000" w:themeColor="text1"/>
          <w:szCs w:val="24"/>
        </w:rPr>
        <w:t xml:space="preserve"> Ευχαριστώ, κυρία Πρόεδρε.</w:t>
      </w:r>
    </w:p>
    <w:p w14:paraId="69298604" w14:textId="77777777" w:rsidR="00F93F98" w:rsidRDefault="00F9424E">
      <w:pPr>
        <w:spacing w:line="600" w:lineRule="auto"/>
        <w:ind w:firstLine="720"/>
        <w:jc w:val="both"/>
        <w:rPr>
          <w:rFonts w:eastAsia="Times New Roman"/>
          <w:color w:val="000000" w:themeColor="text1"/>
          <w:szCs w:val="24"/>
        </w:rPr>
      </w:pPr>
      <w:r w:rsidRPr="00BD0D0F">
        <w:rPr>
          <w:rFonts w:eastAsia="Times New Roman"/>
          <w:color w:val="000000" w:themeColor="text1"/>
          <w:szCs w:val="24"/>
        </w:rPr>
        <w:t xml:space="preserve"> </w:t>
      </w:r>
      <w:r>
        <w:rPr>
          <w:rFonts w:eastAsia="Times New Roman"/>
          <w:color w:val="000000" w:themeColor="text1"/>
          <w:szCs w:val="24"/>
        </w:rPr>
        <w:t>Κ</w:t>
      </w:r>
      <w:r w:rsidRPr="00BD0D0F">
        <w:rPr>
          <w:rFonts w:eastAsia="Times New Roman"/>
          <w:color w:val="000000" w:themeColor="text1"/>
          <w:szCs w:val="24"/>
        </w:rPr>
        <w:t>υρίες και κύριοι συνάδελφοι</w:t>
      </w:r>
      <w:r>
        <w:rPr>
          <w:rFonts w:eastAsia="Times New Roman"/>
          <w:color w:val="000000" w:themeColor="text1"/>
          <w:szCs w:val="24"/>
        </w:rPr>
        <w:t>, το δημογραφικό, πράγματι, είναι το μείζον ε</w:t>
      </w:r>
      <w:r w:rsidRPr="00BD0D0F">
        <w:rPr>
          <w:rFonts w:eastAsia="Times New Roman"/>
          <w:color w:val="000000" w:themeColor="text1"/>
          <w:szCs w:val="24"/>
        </w:rPr>
        <w:t>θνικό πρόβλημα</w:t>
      </w:r>
      <w:r>
        <w:rPr>
          <w:rFonts w:eastAsia="Times New Roman"/>
          <w:color w:val="000000" w:themeColor="text1"/>
          <w:szCs w:val="24"/>
        </w:rPr>
        <w:t>. Συνηθίζουμε να λέμε</w:t>
      </w:r>
      <w:r>
        <w:rPr>
          <w:rFonts w:eastAsia="Times New Roman"/>
          <w:color w:val="000000" w:themeColor="text1"/>
          <w:szCs w:val="24"/>
        </w:rPr>
        <w:t xml:space="preserve"> ότι είναι ωρολογιακή</w:t>
      </w:r>
      <w:r w:rsidRPr="00BD0D0F">
        <w:rPr>
          <w:rFonts w:eastAsia="Times New Roman"/>
          <w:color w:val="000000" w:themeColor="text1"/>
          <w:szCs w:val="24"/>
        </w:rPr>
        <w:t xml:space="preserve"> βόμβα στα θεμέλια της κοινωνίας του έθνους </w:t>
      </w:r>
      <w:r>
        <w:rPr>
          <w:rFonts w:eastAsia="Times New Roman"/>
          <w:color w:val="000000" w:themeColor="text1"/>
          <w:szCs w:val="24"/>
        </w:rPr>
        <w:t xml:space="preserve">μας. Όμως </w:t>
      </w:r>
      <w:r w:rsidRPr="00BD0D0F">
        <w:rPr>
          <w:rFonts w:eastAsia="Times New Roman"/>
          <w:color w:val="000000" w:themeColor="text1"/>
          <w:szCs w:val="24"/>
        </w:rPr>
        <w:t>αυτό επιβεβαιών</w:t>
      </w:r>
      <w:r>
        <w:rPr>
          <w:rFonts w:eastAsia="Times New Roman"/>
          <w:color w:val="000000" w:themeColor="text1"/>
          <w:szCs w:val="24"/>
        </w:rPr>
        <w:t xml:space="preserve">ουν, </w:t>
      </w:r>
      <w:r w:rsidRPr="00BD0D0F">
        <w:rPr>
          <w:rFonts w:eastAsia="Times New Roman"/>
          <w:color w:val="000000" w:themeColor="text1"/>
          <w:szCs w:val="24"/>
        </w:rPr>
        <w:t>δυστυχώς</w:t>
      </w:r>
      <w:r>
        <w:rPr>
          <w:rFonts w:eastAsia="Times New Roman"/>
          <w:color w:val="000000" w:themeColor="text1"/>
          <w:szCs w:val="24"/>
        </w:rPr>
        <w:t xml:space="preserve">, οι αριθμοί, </w:t>
      </w:r>
      <w:r w:rsidRPr="00BD0D0F">
        <w:rPr>
          <w:rFonts w:eastAsia="Times New Roman"/>
          <w:color w:val="000000" w:themeColor="text1"/>
          <w:szCs w:val="24"/>
        </w:rPr>
        <w:t xml:space="preserve">τα </w:t>
      </w:r>
      <w:r>
        <w:rPr>
          <w:rFonts w:eastAsia="Times New Roman"/>
          <w:color w:val="000000" w:themeColor="text1"/>
          <w:szCs w:val="24"/>
        </w:rPr>
        <w:t xml:space="preserve">πραγματικά </w:t>
      </w:r>
      <w:r w:rsidRPr="00BD0D0F">
        <w:rPr>
          <w:rFonts w:eastAsia="Times New Roman"/>
          <w:color w:val="000000" w:themeColor="text1"/>
          <w:szCs w:val="24"/>
        </w:rPr>
        <w:t>δεδομένα</w:t>
      </w:r>
      <w:r>
        <w:rPr>
          <w:rFonts w:eastAsia="Times New Roman"/>
          <w:color w:val="000000" w:themeColor="text1"/>
          <w:szCs w:val="24"/>
        </w:rPr>
        <w:t>.</w:t>
      </w:r>
    </w:p>
    <w:p w14:paraId="69298605"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w:t>
      </w:r>
      <w:r w:rsidRPr="00BD0D0F">
        <w:rPr>
          <w:rFonts w:eastAsia="Times New Roman"/>
          <w:color w:val="000000" w:themeColor="text1"/>
          <w:szCs w:val="24"/>
        </w:rPr>
        <w:t xml:space="preserve">α τελευταία χρόνια έχουμε δραματική μείωση των γεννήσεων και αύξηση </w:t>
      </w:r>
      <w:r>
        <w:rPr>
          <w:rFonts w:eastAsia="Times New Roman"/>
          <w:color w:val="000000" w:themeColor="text1"/>
          <w:szCs w:val="24"/>
        </w:rPr>
        <w:t>των θανάτων σε συνδυασμό με τη φ</w:t>
      </w:r>
      <w:r w:rsidRPr="00BD0D0F">
        <w:rPr>
          <w:rFonts w:eastAsia="Times New Roman"/>
          <w:color w:val="000000" w:themeColor="text1"/>
          <w:szCs w:val="24"/>
        </w:rPr>
        <w:t>υγή εκατοντάδω</w:t>
      </w:r>
      <w:r w:rsidRPr="00BD0D0F">
        <w:rPr>
          <w:rFonts w:eastAsia="Times New Roman"/>
          <w:color w:val="000000" w:themeColor="text1"/>
          <w:szCs w:val="24"/>
        </w:rPr>
        <w:t>ν χιλιάδων νέων</w:t>
      </w:r>
      <w:r>
        <w:rPr>
          <w:rFonts w:eastAsia="Times New Roman"/>
          <w:color w:val="000000" w:themeColor="text1"/>
          <w:szCs w:val="24"/>
        </w:rPr>
        <w:t xml:space="preserve"> το γνωστό </w:t>
      </w:r>
      <w:r>
        <w:rPr>
          <w:rFonts w:eastAsia="Times New Roman"/>
          <w:color w:val="000000" w:themeColor="text1"/>
          <w:szCs w:val="24"/>
          <w:lang w:val="en-US"/>
        </w:rPr>
        <w:t>brain</w:t>
      </w:r>
      <w:r w:rsidRPr="003C7DFD">
        <w:rPr>
          <w:rFonts w:eastAsia="Times New Roman"/>
          <w:color w:val="000000" w:themeColor="text1"/>
          <w:szCs w:val="24"/>
        </w:rPr>
        <w:t xml:space="preserve"> </w:t>
      </w:r>
      <w:r>
        <w:rPr>
          <w:rFonts w:eastAsia="Times New Roman"/>
          <w:color w:val="000000" w:themeColor="text1"/>
          <w:szCs w:val="24"/>
          <w:lang w:val="en-US"/>
        </w:rPr>
        <w:t>drain</w:t>
      </w:r>
      <w:r w:rsidRPr="003C7DFD">
        <w:rPr>
          <w:rFonts w:eastAsia="Times New Roman"/>
          <w:color w:val="000000" w:themeColor="text1"/>
          <w:szCs w:val="24"/>
        </w:rPr>
        <w:t>.</w:t>
      </w:r>
    </w:p>
    <w:p w14:paraId="69298606"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ισοζύγιο γεννήσεων-θανάτων </w:t>
      </w:r>
      <w:r w:rsidRPr="00BD0D0F">
        <w:rPr>
          <w:rFonts w:eastAsia="Times New Roman"/>
          <w:color w:val="000000" w:themeColor="text1"/>
          <w:szCs w:val="24"/>
        </w:rPr>
        <w:t xml:space="preserve">το 2017 ήταν αρνητικό κατά </w:t>
      </w:r>
      <w:r>
        <w:rPr>
          <w:rFonts w:eastAsia="Times New Roman"/>
          <w:color w:val="000000" w:themeColor="text1"/>
          <w:szCs w:val="24"/>
        </w:rPr>
        <w:t>τριάντα πέντε χιλιάδες. Η</w:t>
      </w:r>
      <w:r w:rsidRPr="00BD0D0F">
        <w:rPr>
          <w:rFonts w:eastAsia="Times New Roman"/>
          <w:color w:val="000000" w:themeColor="text1"/>
          <w:szCs w:val="24"/>
        </w:rPr>
        <w:t xml:space="preserve"> Ελλάδα</w:t>
      </w:r>
      <w:r>
        <w:rPr>
          <w:rFonts w:eastAsia="Times New Roman"/>
          <w:color w:val="000000" w:themeColor="text1"/>
          <w:szCs w:val="24"/>
        </w:rPr>
        <w:t>,</w:t>
      </w:r>
      <w:r w:rsidRPr="00BD0D0F">
        <w:rPr>
          <w:rFonts w:eastAsia="Times New Roman"/>
          <w:color w:val="000000" w:themeColor="text1"/>
          <w:szCs w:val="24"/>
        </w:rPr>
        <w:t xml:space="preserve"> κατά κοινή ομολογία</w:t>
      </w:r>
      <w:r>
        <w:rPr>
          <w:rFonts w:eastAsia="Times New Roman"/>
          <w:color w:val="000000" w:themeColor="text1"/>
          <w:szCs w:val="24"/>
        </w:rPr>
        <w:t>,</w:t>
      </w:r>
      <w:r w:rsidRPr="00BD0D0F">
        <w:rPr>
          <w:rFonts w:eastAsia="Times New Roman"/>
          <w:color w:val="000000" w:themeColor="text1"/>
          <w:szCs w:val="24"/>
        </w:rPr>
        <w:t xml:space="preserve"> είναι από τις πλέον γ</w:t>
      </w:r>
      <w:r>
        <w:rPr>
          <w:rFonts w:eastAsia="Times New Roman"/>
          <w:color w:val="000000" w:themeColor="text1"/>
          <w:szCs w:val="24"/>
        </w:rPr>
        <w:t>ε</w:t>
      </w:r>
      <w:r w:rsidRPr="00BD0D0F">
        <w:rPr>
          <w:rFonts w:eastAsia="Times New Roman"/>
          <w:color w:val="000000" w:themeColor="text1"/>
          <w:szCs w:val="24"/>
        </w:rPr>
        <w:t>ρασμέν</w:t>
      </w:r>
      <w:r>
        <w:rPr>
          <w:rFonts w:eastAsia="Times New Roman"/>
          <w:color w:val="000000" w:themeColor="text1"/>
          <w:szCs w:val="24"/>
        </w:rPr>
        <w:t>ε</w:t>
      </w:r>
      <w:r w:rsidRPr="00BD0D0F">
        <w:rPr>
          <w:rFonts w:eastAsia="Times New Roman"/>
          <w:color w:val="000000" w:themeColor="text1"/>
          <w:szCs w:val="24"/>
        </w:rPr>
        <w:t>ς χώρες όχι μόνο της Ευρώπης αλλά όλου του κόσμου</w:t>
      </w:r>
      <w:r>
        <w:rPr>
          <w:rFonts w:eastAsia="Times New Roman"/>
          <w:color w:val="000000" w:themeColor="text1"/>
          <w:szCs w:val="24"/>
        </w:rPr>
        <w:t>. Ο</w:t>
      </w:r>
      <w:r w:rsidRPr="00BD0D0F">
        <w:rPr>
          <w:rFonts w:eastAsia="Times New Roman"/>
          <w:color w:val="000000" w:themeColor="text1"/>
          <w:szCs w:val="24"/>
        </w:rPr>
        <w:t xml:space="preserve"> δείκτης γονιμότητας έπεσε στο 1,3</w:t>
      </w:r>
      <w:r>
        <w:rPr>
          <w:rFonts w:eastAsia="Times New Roman"/>
          <w:color w:val="000000" w:themeColor="text1"/>
          <w:szCs w:val="24"/>
        </w:rPr>
        <w:t xml:space="preserve"> ανά </w:t>
      </w:r>
      <w:r w:rsidRPr="00BD0D0F">
        <w:rPr>
          <w:rFonts w:eastAsia="Times New Roman"/>
          <w:color w:val="000000" w:themeColor="text1"/>
          <w:szCs w:val="24"/>
        </w:rPr>
        <w:t>γυναίκα</w:t>
      </w:r>
      <w:r>
        <w:rPr>
          <w:rFonts w:eastAsia="Times New Roman"/>
          <w:color w:val="000000" w:themeColor="text1"/>
          <w:szCs w:val="24"/>
        </w:rPr>
        <w:t>,</w:t>
      </w:r>
      <w:r w:rsidRPr="00BD0D0F">
        <w:rPr>
          <w:rFonts w:eastAsia="Times New Roman"/>
          <w:color w:val="000000" w:themeColor="text1"/>
          <w:szCs w:val="24"/>
        </w:rPr>
        <w:t xml:space="preserve"> όταν για να αναπαράγεται και να είναι τουλάχιστον στάσιμος ο πληθυσμός</w:t>
      </w:r>
      <w:r>
        <w:rPr>
          <w:rFonts w:eastAsia="Times New Roman"/>
          <w:color w:val="000000" w:themeColor="text1"/>
          <w:szCs w:val="24"/>
        </w:rPr>
        <w:t>,</w:t>
      </w:r>
      <w:r w:rsidRPr="00BD0D0F">
        <w:rPr>
          <w:rFonts w:eastAsia="Times New Roman"/>
          <w:color w:val="000000" w:themeColor="text1"/>
          <w:szCs w:val="24"/>
        </w:rPr>
        <w:t xml:space="preserve"> θα πρέπει να είναι 2,1</w:t>
      </w:r>
      <w:r>
        <w:rPr>
          <w:rFonts w:eastAsia="Times New Roman"/>
          <w:color w:val="000000" w:themeColor="text1"/>
          <w:szCs w:val="24"/>
        </w:rPr>
        <w:t xml:space="preserve">. Οι νέοι </w:t>
      </w:r>
      <w:r w:rsidRPr="00BD0D0F">
        <w:rPr>
          <w:rFonts w:eastAsia="Times New Roman"/>
          <w:color w:val="000000" w:themeColor="text1"/>
          <w:szCs w:val="24"/>
        </w:rPr>
        <w:t xml:space="preserve">όλο και </w:t>
      </w:r>
      <w:r>
        <w:rPr>
          <w:rFonts w:eastAsia="Times New Roman"/>
          <w:color w:val="000000" w:themeColor="text1"/>
          <w:szCs w:val="24"/>
        </w:rPr>
        <w:t>α</w:t>
      </w:r>
      <w:r w:rsidRPr="00BD0D0F">
        <w:rPr>
          <w:rFonts w:eastAsia="Times New Roman"/>
          <w:color w:val="000000" w:themeColor="text1"/>
          <w:szCs w:val="24"/>
        </w:rPr>
        <w:t>ναβάλ</w:t>
      </w:r>
      <w:r>
        <w:rPr>
          <w:rFonts w:eastAsia="Times New Roman"/>
          <w:color w:val="000000" w:themeColor="text1"/>
          <w:szCs w:val="24"/>
        </w:rPr>
        <w:t>λ</w:t>
      </w:r>
      <w:r w:rsidRPr="00BD0D0F">
        <w:rPr>
          <w:rFonts w:eastAsia="Times New Roman"/>
          <w:color w:val="000000" w:themeColor="text1"/>
          <w:szCs w:val="24"/>
        </w:rPr>
        <w:t>ουν τη δημιουργία οικογένειας</w:t>
      </w:r>
      <w:r>
        <w:rPr>
          <w:rFonts w:eastAsia="Times New Roman"/>
          <w:color w:val="000000" w:themeColor="text1"/>
          <w:szCs w:val="24"/>
        </w:rPr>
        <w:t>,</w:t>
      </w:r>
      <w:r w:rsidRPr="00BD0D0F">
        <w:rPr>
          <w:rFonts w:eastAsia="Times New Roman"/>
          <w:color w:val="000000" w:themeColor="text1"/>
          <w:szCs w:val="24"/>
        </w:rPr>
        <w:t xml:space="preserve"> όπως και οι γυναίκες α</w:t>
      </w:r>
      <w:r>
        <w:rPr>
          <w:rFonts w:eastAsia="Times New Roman"/>
          <w:color w:val="000000" w:themeColor="text1"/>
          <w:szCs w:val="24"/>
        </w:rPr>
        <w:t xml:space="preserve">ναβάλλουν </w:t>
      </w:r>
      <w:r w:rsidRPr="00BD0D0F">
        <w:rPr>
          <w:rFonts w:eastAsia="Times New Roman"/>
          <w:color w:val="000000" w:themeColor="text1"/>
          <w:szCs w:val="24"/>
        </w:rPr>
        <w:t>όλο και προς τα πίσω το να</w:t>
      </w:r>
      <w:r w:rsidRPr="00BD0D0F">
        <w:rPr>
          <w:rFonts w:eastAsia="Times New Roman"/>
          <w:color w:val="000000" w:themeColor="text1"/>
          <w:szCs w:val="24"/>
        </w:rPr>
        <w:t xml:space="preserve"> γίνουν μητέρες</w:t>
      </w:r>
      <w:r>
        <w:rPr>
          <w:rFonts w:eastAsia="Times New Roman"/>
          <w:color w:val="000000" w:themeColor="text1"/>
          <w:szCs w:val="24"/>
        </w:rPr>
        <w:t>.</w:t>
      </w:r>
    </w:p>
    <w:p w14:paraId="69298607"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w:t>
      </w:r>
      <w:r w:rsidRPr="00BD0D0F">
        <w:rPr>
          <w:rFonts w:eastAsia="Times New Roman"/>
          <w:color w:val="000000" w:themeColor="text1"/>
          <w:szCs w:val="24"/>
        </w:rPr>
        <w:t>εικόνα είναι ζοφερή και αν δεν ληφθούν άμεσα μέτρα</w:t>
      </w:r>
      <w:r>
        <w:rPr>
          <w:rFonts w:eastAsia="Times New Roman"/>
          <w:color w:val="000000" w:themeColor="text1"/>
          <w:szCs w:val="24"/>
        </w:rPr>
        <w:t xml:space="preserve"> -χθες-, </w:t>
      </w:r>
      <w:r w:rsidRPr="00BD0D0F">
        <w:rPr>
          <w:rFonts w:eastAsia="Times New Roman"/>
          <w:color w:val="000000" w:themeColor="text1"/>
          <w:szCs w:val="24"/>
        </w:rPr>
        <w:t>θα είναι μη αναστρέψιμη</w:t>
      </w:r>
      <w:r>
        <w:rPr>
          <w:rFonts w:eastAsia="Times New Roman"/>
          <w:color w:val="000000" w:themeColor="text1"/>
          <w:szCs w:val="24"/>
        </w:rPr>
        <w:t>. Ε</w:t>
      </w:r>
      <w:r w:rsidRPr="00BD0D0F">
        <w:rPr>
          <w:rFonts w:eastAsia="Times New Roman"/>
          <w:color w:val="000000" w:themeColor="text1"/>
          <w:szCs w:val="24"/>
        </w:rPr>
        <w:t>ύλογα</w:t>
      </w:r>
      <w:r>
        <w:rPr>
          <w:rFonts w:eastAsia="Times New Roman"/>
          <w:color w:val="000000" w:themeColor="text1"/>
          <w:szCs w:val="24"/>
        </w:rPr>
        <w:t>,</w:t>
      </w:r>
      <w:r w:rsidRPr="00BD0D0F">
        <w:rPr>
          <w:rFonts w:eastAsia="Times New Roman"/>
          <w:color w:val="000000" w:themeColor="text1"/>
          <w:szCs w:val="24"/>
        </w:rPr>
        <w:t xml:space="preserve"> λοιπόν</w:t>
      </w:r>
      <w:r>
        <w:rPr>
          <w:rFonts w:eastAsia="Times New Roman"/>
          <w:color w:val="000000" w:themeColor="text1"/>
          <w:szCs w:val="24"/>
        </w:rPr>
        <w:t>,</w:t>
      </w:r>
      <w:r w:rsidRPr="00BD0D0F">
        <w:rPr>
          <w:rFonts w:eastAsia="Times New Roman"/>
          <w:color w:val="000000" w:themeColor="text1"/>
          <w:szCs w:val="24"/>
        </w:rPr>
        <w:t xml:space="preserve"> όπως είπα</w:t>
      </w:r>
      <w:r>
        <w:rPr>
          <w:rFonts w:eastAsia="Times New Roman"/>
          <w:color w:val="000000" w:themeColor="text1"/>
          <w:szCs w:val="24"/>
        </w:rPr>
        <w:t xml:space="preserve">, </w:t>
      </w:r>
      <w:r w:rsidRPr="00BD0D0F">
        <w:rPr>
          <w:rFonts w:eastAsia="Times New Roman"/>
          <w:color w:val="000000" w:themeColor="text1"/>
          <w:szCs w:val="24"/>
        </w:rPr>
        <w:t xml:space="preserve">θεωρούμε το δημογραφικό </w:t>
      </w:r>
      <w:r>
        <w:rPr>
          <w:rFonts w:eastAsia="Times New Roman"/>
          <w:color w:val="000000" w:themeColor="text1"/>
          <w:szCs w:val="24"/>
        </w:rPr>
        <w:t xml:space="preserve">ως </w:t>
      </w:r>
      <w:r w:rsidRPr="00BD0D0F">
        <w:rPr>
          <w:rFonts w:eastAsia="Times New Roman"/>
          <w:color w:val="000000" w:themeColor="text1"/>
          <w:szCs w:val="24"/>
        </w:rPr>
        <w:t>το υπ</w:t>
      </w:r>
      <w:r>
        <w:rPr>
          <w:rFonts w:eastAsia="Times New Roman"/>
          <w:color w:val="000000" w:themeColor="text1"/>
          <w:szCs w:val="24"/>
        </w:rPr>
        <w:t>’</w:t>
      </w:r>
      <w:r w:rsidRPr="00BD0D0F">
        <w:rPr>
          <w:rFonts w:eastAsia="Times New Roman"/>
          <w:color w:val="000000" w:themeColor="text1"/>
          <w:szCs w:val="24"/>
        </w:rPr>
        <w:t xml:space="preserve"> αριθμόν ένα εθνικό ζήτημα</w:t>
      </w:r>
      <w:r>
        <w:rPr>
          <w:rFonts w:eastAsia="Times New Roman"/>
          <w:color w:val="000000" w:themeColor="text1"/>
          <w:szCs w:val="24"/>
        </w:rPr>
        <w:t>.</w:t>
      </w:r>
    </w:p>
    <w:p w14:paraId="69298608"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αλήθεια είναι πως όταν ξεκίνησαν οι εργασίες της </w:t>
      </w:r>
      <w:r>
        <w:rPr>
          <w:rFonts w:eastAsia="Times New Roman"/>
          <w:color w:val="000000" w:themeColor="text1"/>
          <w:szCs w:val="24"/>
        </w:rPr>
        <w:t>ε</w:t>
      </w:r>
      <w:r w:rsidRPr="00BD0D0F">
        <w:rPr>
          <w:rFonts w:eastAsia="Times New Roman"/>
          <w:color w:val="000000" w:themeColor="text1"/>
          <w:szCs w:val="24"/>
        </w:rPr>
        <w:t xml:space="preserve">πιτροπής μας </w:t>
      </w:r>
      <w:r w:rsidRPr="00BD0D0F">
        <w:rPr>
          <w:rFonts w:eastAsia="Times New Roman"/>
          <w:color w:val="000000" w:themeColor="text1"/>
          <w:szCs w:val="24"/>
        </w:rPr>
        <w:t>π</w:t>
      </w:r>
      <w:r>
        <w:rPr>
          <w:rFonts w:eastAsia="Times New Roman"/>
          <w:color w:val="000000" w:themeColor="text1"/>
          <w:szCs w:val="24"/>
        </w:rPr>
        <w:t xml:space="preserve">ριν </w:t>
      </w:r>
      <w:r w:rsidRPr="00BD0D0F">
        <w:rPr>
          <w:rFonts w:eastAsia="Times New Roman"/>
          <w:color w:val="000000" w:themeColor="text1"/>
          <w:szCs w:val="24"/>
        </w:rPr>
        <w:t>ενάμιση χρόνο</w:t>
      </w:r>
      <w:r>
        <w:rPr>
          <w:rFonts w:eastAsia="Times New Roman"/>
          <w:color w:val="000000" w:themeColor="text1"/>
          <w:szCs w:val="24"/>
        </w:rPr>
        <w:t>,</w:t>
      </w:r>
      <w:r w:rsidRPr="00BD0D0F">
        <w:rPr>
          <w:rFonts w:eastAsia="Times New Roman"/>
          <w:color w:val="000000" w:themeColor="text1"/>
          <w:szCs w:val="24"/>
        </w:rPr>
        <w:t xml:space="preserve"> δεν συμμερίζονταν αυτή την άποψη όλοι</w:t>
      </w:r>
      <w:r>
        <w:rPr>
          <w:rFonts w:eastAsia="Times New Roman"/>
          <w:color w:val="000000" w:themeColor="text1"/>
          <w:szCs w:val="24"/>
        </w:rPr>
        <w:t>. Αν ανα</w:t>
      </w:r>
      <w:r w:rsidRPr="00BD0D0F">
        <w:rPr>
          <w:rFonts w:eastAsia="Times New Roman"/>
          <w:color w:val="000000" w:themeColor="text1"/>
          <w:szCs w:val="24"/>
        </w:rPr>
        <w:t xml:space="preserve">τρέξει κανείς </w:t>
      </w:r>
      <w:r>
        <w:rPr>
          <w:rFonts w:eastAsia="Times New Roman"/>
          <w:color w:val="000000" w:themeColor="text1"/>
          <w:szCs w:val="24"/>
        </w:rPr>
        <w:t>στα Π</w:t>
      </w:r>
      <w:r w:rsidRPr="00BD0D0F">
        <w:rPr>
          <w:rFonts w:eastAsia="Times New Roman"/>
          <w:color w:val="000000" w:themeColor="text1"/>
          <w:szCs w:val="24"/>
        </w:rPr>
        <w:t xml:space="preserve">ρακτικά των </w:t>
      </w:r>
      <w:r>
        <w:rPr>
          <w:rFonts w:eastAsia="Times New Roman"/>
          <w:color w:val="000000" w:themeColor="text1"/>
          <w:szCs w:val="24"/>
        </w:rPr>
        <w:t xml:space="preserve">πρώτων </w:t>
      </w:r>
      <w:r w:rsidRPr="00BD0D0F">
        <w:rPr>
          <w:rFonts w:eastAsia="Times New Roman"/>
          <w:color w:val="000000" w:themeColor="text1"/>
          <w:szCs w:val="24"/>
        </w:rPr>
        <w:t>συ</w:t>
      </w:r>
      <w:r w:rsidRPr="00BD0D0F">
        <w:rPr>
          <w:rFonts w:eastAsia="Times New Roman"/>
          <w:color w:val="000000" w:themeColor="text1"/>
          <w:szCs w:val="24"/>
        </w:rPr>
        <w:lastRenderedPageBreak/>
        <w:t>νεδριάσεων</w:t>
      </w:r>
      <w:r>
        <w:rPr>
          <w:rFonts w:eastAsia="Times New Roman"/>
          <w:color w:val="000000" w:themeColor="text1"/>
          <w:szCs w:val="24"/>
        </w:rPr>
        <w:t>,</w:t>
      </w:r>
      <w:r w:rsidRPr="00BD0D0F">
        <w:rPr>
          <w:rFonts w:eastAsia="Times New Roman"/>
          <w:color w:val="000000" w:themeColor="text1"/>
          <w:szCs w:val="24"/>
        </w:rPr>
        <w:t xml:space="preserve"> θα δει τοποθετήσ</w:t>
      </w:r>
      <w:r>
        <w:rPr>
          <w:rFonts w:eastAsia="Times New Roman"/>
          <w:color w:val="000000" w:themeColor="text1"/>
          <w:szCs w:val="24"/>
        </w:rPr>
        <w:t>εις</w:t>
      </w:r>
      <w:r w:rsidRPr="00BD0D0F">
        <w:rPr>
          <w:rFonts w:eastAsia="Times New Roman"/>
          <w:color w:val="000000" w:themeColor="text1"/>
          <w:szCs w:val="24"/>
        </w:rPr>
        <w:t xml:space="preserve"> συναδέλφων να χαρακτηρίζουν συντηρητικές </w:t>
      </w:r>
      <w:r>
        <w:rPr>
          <w:rFonts w:eastAsia="Times New Roman"/>
          <w:color w:val="000000" w:themeColor="text1"/>
          <w:szCs w:val="24"/>
        </w:rPr>
        <w:t>εμμονέ</w:t>
      </w:r>
      <w:r w:rsidRPr="00BD0D0F">
        <w:rPr>
          <w:rFonts w:eastAsia="Times New Roman"/>
          <w:color w:val="000000" w:themeColor="text1"/>
          <w:szCs w:val="24"/>
        </w:rPr>
        <w:t>ς τις απόψεις αυτές που σας παρουσιάζω</w:t>
      </w:r>
      <w:r>
        <w:rPr>
          <w:rFonts w:eastAsia="Times New Roman"/>
          <w:color w:val="000000" w:themeColor="text1"/>
          <w:szCs w:val="24"/>
        </w:rPr>
        <w:t>,</w:t>
      </w:r>
      <w:r w:rsidRPr="00BD0D0F">
        <w:rPr>
          <w:rFonts w:eastAsia="Times New Roman"/>
          <w:color w:val="000000" w:themeColor="text1"/>
          <w:szCs w:val="24"/>
        </w:rPr>
        <w:t xml:space="preserve"> να μιλούν </w:t>
      </w:r>
      <w:r>
        <w:rPr>
          <w:rFonts w:eastAsia="Times New Roman"/>
          <w:color w:val="000000" w:themeColor="text1"/>
          <w:szCs w:val="24"/>
        </w:rPr>
        <w:t xml:space="preserve">και να </w:t>
      </w:r>
      <w:r w:rsidRPr="00BD0D0F">
        <w:rPr>
          <w:rFonts w:eastAsia="Times New Roman"/>
          <w:color w:val="000000" w:themeColor="text1"/>
          <w:szCs w:val="24"/>
        </w:rPr>
        <w:t>μας εγκαλούν ότ</w:t>
      </w:r>
      <w:r w:rsidRPr="00BD0D0F">
        <w:rPr>
          <w:rFonts w:eastAsia="Times New Roman"/>
          <w:color w:val="000000" w:themeColor="text1"/>
          <w:szCs w:val="24"/>
        </w:rPr>
        <w:t>ι υπερβάλλουμε και κινδυνολογούμε και επιχειρούμε να επαναφέρου</w:t>
      </w:r>
      <w:r>
        <w:rPr>
          <w:rFonts w:eastAsia="Times New Roman"/>
          <w:color w:val="000000" w:themeColor="text1"/>
          <w:szCs w:val="24"/>
        </w:rPr>
        <w:t>με συντηρητικά στερεότυπα στην ε</w:t>
      </w:r>
      <w:r w:rsidRPr="00BD0D0F">
        <w:rPr>
          <w:rFonts w:eastAsia="Times New Roman"/>
          <w:color w:val="000000" w:themeColor="text1"/>
          <w:szCs w:val="24"/>
        </w:rPr>
        <w:t>λληνική κοινωνία</w:t>
      </w:r>
      <w:r>
        <w:rPr>
          <w:rFonts w:eastAsia="Times New Roman"/>
          <w:color w:val="000000" w:themeColor="text1"/>
          <w:szCs w:val="24"/>
        </w:rPr>
        <w:t>. Κ</w:t>
      </w:r>
      <w:r w:rsidRPr="00BD0D0F">
        <w:rPr>
          <w:rFonts w:eastAsia="Times New Roman"/>
          <w:color w:val="000000" w:themeColor="text1"/>
          <w:szCs w:val="24"/>
        </w:rPr>
        <w:t>αι ήρθε το πόρισμα</w:t>
      </w:r>
      <w:r>
        <w:rPr>
          <w:rFonts w:eastAsia="Times New Roman"/>
          <w:color w:val="000000" w:themeColor="text1"/>
          <w:szCs w:val="24"/>
        </w:rPr>
        <w:t>, β</w:t>
      </w:r>
      <w:r w:rsidRPr="00BD0D0F">
        <w:rPr>
          <w:rFonts w:eastAsia="Times New Roman"/>
          <w:color w:val="000000" w:themeColor="text1"/>
          <w:szCs w:val="24"/>
        </w:rPr>
        <w:t>εβαίως</w:t>
      </w:r>
      <w:r>
        <w:rPr>
          <w:rFonts w:eastAsia="Times New Roman"/>
          <w:color w:val="000000" w:themeColor="text1"/>
          <w:szCs w:val="24"/>
        </w:rPr>
        <w:t>,</w:t>
      </w:r>
      <w:r w:rsidRPr="00BD0D0F">
        <w:rPr>
          <w:rFonts w:eastAsia="Times New Roman"/>
          <w:color w:val="000000" w:themeColor="text1"/>
          <w:szCs w:val="24"/>
        </w:rPr>
        <w:t xml:space="preserve"> της Επιστημονικής Επιτροπής για να διαλύσει ψευδαισθήσεις και να δείξει</w:t>
      </w:r>
      <w:r>
        <w:rPr>
          <w:rFonts w:eastAsia="Times New Roman"/>
          <w:color w:val="000000" w:themeColor="text1"/>
          <w:szCs w:val="24"/>
        </w:rPr>
        <w:t>,</w:t>
      </w:r>
      <w:r w:rsidRPr="00BD0D0F">
        <w:rPr>
          <w:rFonts w:eastAsia="Times New Roman"/>
          <w:color w:val="000000" w:themeColor="text1"/>
          <w:szCs w:val="24"/>
        </w:rPr>
        <w:t xml:space="preserve"> πραγματικά</w:t>
      </w:r>
      <w:r>
        <w:rPr>
          <w:rFonts w:eastAsia="Times New Roman"/>
          <w:color w:val="000000" w:themeColor="text1"/>
          <w:szCs w:val="24"/>
        </w:rPr>
        <w:t>,</w:t>
      </w:r>
      <w:r w:rsidRPr="00BD0D0F">
        <w:rPr>
          <w:rFonts w:eastAsia="Times New Roman"/>
          <w:color w:val="000000" w:themeColor="text1"/>
          <w:szCs w:val="24"/>
        </w:rPr>
        <w:t xml:space="preserve"> πόσο δύσκολη είναι η κατάσταση</w:t>
      </w:r>
      <w:r>
        <w:rPr>
          <w:rFonts w:eastAsia="Times New Roman"/>
          <w:color w:val="000000" w:themeColor="text1"/>
          <w:szCs w:val="24"/>
        </w:rPr>
        <w:t>. Δ</w:t>
      </w:r>
      <w:r w:rsidRPr="00BD0D0F">
        <w:rPr>
          <w:rFonts w:eastAsia="Times New Roman"/>
          <w:color w:val="000000" w:themeColor="text1"/>
          <w:szCs w:val="24"/>
        </w:rPr>
        <w:t>εν αφήν</w:t>
      </w:r>
      <w:r>
        <w:rPr>
          <w:rFonts w:eastAsia="Times New Roman"/>
          <w:color w:val="000000" w:themeColor="text1"/>
          <w:szCs w:val="24"/>
        </w:rPr>
        <w:t>ει</w:t>
      </w:r>
      <w:r w:rsidRPr="00BD0D0F">
        <w:rPr>
          <w:rFonts w:eastAsia="Times New Roman"/>
          <w:color w:val="000000" w:themeColor="text1"/>
          <w:szCs w:val="24"/>
        </w:rPr>
        <w:t xml:space="preserve"> κανένα περιθώριο παρερμηνείας ή εφησυχασμού</w:t>
      </w:r>
      <w:r>
        <w:rPr>
          <w:rFonts w:eastAsia="Times New Roman"/>
          <w:color w:val="000000" w:themeColor="text1"/>
          <w:szCs w:val="24"/>
        </w:rPr>
        <w:t>.</w:t>
      </w:r>
    </w:p>
    <w:p w14:paraId="69298609"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Ν</w:t>
      </w:r>
      <w:r w:rsidRPr="00BD0D0F">
        <w:rPr>
          <w:rFonts w:eastAsia="Times New Roman"/>
          <w:color w:val="000000" w:themeColor="text1"/>
          <w:szCs w:val="24"/>
        </w:rPr>
        <w:t>α αναφέρω ακόμη κάποια νούμερα</w:t>
      </w:r>
      <w:r>
        <w:rPr>
          <w:rFonts w:eastAsia="Times New Roman"/>
          <w:color w:val="000000" w:themeColor="text1"/>
          <w:szCs w:val="24"/>
        </w:rPr>
        <w:t>. Τ</w:t>
      </w:r>
      <w:r w:rsidRPr="00BD0D0F">
        <w:rPr>
          <w:rFonts w:eastAsia="Times New Roman"/>
          <w:color w:val="000000" w:themeColor="text1"/>
          <w:szCs w:val="24"/>
        </w:rPr>
        <w:t>ο 1928 στην απογραφή που έγινε στην Ελλάδα</w:t>
      </w:r>
      <w:r>
        <w:rPr>
          <w:rFonts w:eastAsia="Times New Roman"/>
          <w:color w:val="000000" w:themeColor="text1"/>
          <w:szCs w:val="24"/>
        </w:rPr>
        <w:t>,</w:t>
      </w:r>
      <w:r w:rsidRPr="00BD0D0F">
        <w:rPr>
          <w:rFonts w:eastAsia="Times New Roman"/>
          <w:color w:val="000000" w:themeColor="text1"/>
          <w:szCs w:val="24"/>
        </w:rPr>
        <w:t xml:space="preserve"> βρεθήκαμε κοντά στα </w:t>
      </w:r>
      <w:r>
        <w:rPr>
          <w:rFonts w:eastAsia="Times New Roman"/>
          <w:color w:val="000000" w:themeColor="text1"/>
          <w:szCs w:val="24"/>
        </w:rPr>
        <w:t>έξι εκατομμύρια και οι</w:t>
      </w:r>
      <w:r w:rsidRPr="00BD0D0F">
        <w:rPr>
          <w:rFonts w:eastAsia="Times New Roman"/>
          <w:color w:val="000000" w:themeColor="text1"/>
          <w:szCs w:val="24"/>
        </w:rPr>
        <w:t xml:space="preserve"> εξ </w:t>
      </w:r>
      <w:r>
        <w:rPr>
          <w:rFonts w:eastAsia="Times New Roman"/>
          <w:color w:val="000000" w:themeColor="text1"/>
          <w:szCs w:val="24"/>
        </w:rPr>
        <w:t>Α</w:t>
      </w:r>
      <w:r w:rsidRPr="00BD0D0F">
        <w:rPr>
          <w:rFonts w:eastAsia="Times New Roman"/>
          <w:color w:val="000000" w:themeColor="text1"/>
          <w:szCs w:val="24"/>
        </w:rPr>
        <w:t xml:space="preserve">νατολών γείτονές μας στα </w:t>
      </w:r>
      <w:proofErr w:type="spellStart"/>
      <w:r>
        <w:rPr>
          <w:rFonts w:eastAsia="Times New Roman"/>
          <w:color w:val="000000" w:themeColor="text1"/>
          <w:szCs w:val="24"/>
        </w:rPr>
        <w:t>δεκατρισήμισι</w:t>
      </w:r>
      <w:proofErr w:type="spellEnd"/>
      <w:r>
        <w:rPr>
          <w:rFonts w:eastAsia="Times New Roman"/>
          <w:color w:val="000000" w:themeColor="text1"/>
          <w:szCs w:val="24"/>
        </w:rPr>
        <w:t xml:space="preserve">, </w:t>
      </w:r>
      <w:r w:rsidRPr="00BD0D0F">
        <w:rPr>
          <w:rFonts w:eastAsia="Times New Roman"/>
          <w:color w:val="000000" w:themeColor="text1"/>
          <w:szCs w:val="24"/>
        </w:rPr>
        <w:t>κά</w:t>
      </w:r>
      <w:r w:rsidRPr="00BD0D0F">
        <w:rPr>
          <w:rFonts w:eastAsia="Times New Roman"/>
          <w:color w:val="000000" w:themeColor="text1"/>
          <w:szCs w:val="24"/>
        </w:rPr>
        <w:t>τι παραπάνω από το διπλάσιο</w:t>
      </w:r>
      <w:r>
        <w:rPr>
          <w:rFonts w:eastAsia="Times New Roman"/>
          <w:color w:val="000000" w:themeColor="text1"/>
          <w:szCs w:val="24"/>
        </w:rPr>
        <w:t>. Σ</w:t>
      </w:r>
      <w:r w:rsidRPr="00BD0D0F">
        <w:rPr>
          <w:rFonts w:eastAsia="Times New Roman"/>
          <w:color w:val="000000" w:themeColor="text1"/>
          <w:szCs w:val="24"/>
        </w:rPr>
        <w:t xml:space="preserve">ήμερα η χώρα μας είναι </w:t>
      </w:r>
      <w:r>
        <w:rPr>
          <w:rFonts w:eastAsia="Times New Roman"/>
          <w:color w:val="000000" w:themeColor="text1"/>
          <w:szCs w:val="24"/>
        </w:rPr>
        <w:t>δέκα-έντεκα</w:t>
      </w:r>
      <w:r w:rsidRPr="00BD0D0F">
        <w:rPr>
          <w:rFonts w:eastAsia="Times New Roman"/>
          <w:color w:val="000000" w:themeColor="text1"/>
          <w:szCs w:val="24"/>
        </w:rPr>
        <w:t xml:space="preserve"> εκατομμύρια</w:t>
      </w:r>
      <w:r>
        <w:rPr>
          <w:rFonts w:eastAsia="Times New Roman"/>
          <w:color w:val="000000" w:themeColor="text1"/>
          <w:szCs w:val="24"/>
        </w:rPr>
        <w:t xml:space="preserve"> με έναν πληθυσμό, </w:t>
      </w:r>
      <w:r w:rsidRPr="00BD0D0F">
        <w:rPr>
          <w:rFonts w:eastAsia="Times New Roman"/>
          <w:color w:val="000000" w:themeColor="text1"/>
          <w:szCs w:val="24"/>
        </w:rPr>
        <w:t>όπως είπαμε</w:t>
      </w:r>
      <w:r>
        <w:rPr>
          <w:rFonts w:eastAsia="Times New Roman"/>
          <w:color w:val="000000" w:themeColor="text1"/>
          <w:szCs w:val="24"/>
        </w:rPr>
        <w:t>,</w:t>
      </w:r>
      <w:r w:rsidRPr="00BD0D0F">
        <w:rPr>
          <w:rFonts w:eastAsia="Times New Roman"/>
          <w:color w:val="000000" w:themeColor="text1"/>
          <w:szCs w:val="24"/>
        </w:rPr>
        <w:t xml:space="preserve"> από τους πλέ</w:t>
      </w:r>
      <w:r>
        <w:rPr>
          <w:rFonts w:eastAsia="Times New Roman"/>
          <w:color w:val="000000" w:themeColor="text1"/>
          <w:szCs w:val="24"/>
        </w:rPr>
        <w:t>ον γ</w:t>
      </w:r>
      <w:r>
        <w:rPr>
          <w:rFonts w:eastAsia="Times New Roman"/>
          <w:color w:val="000000" w:themeColor="text1"/>
          <w:szCs w:val="24"/>
        </w:rPr>
        <w:t>ε</w:t>
      </w:r>
      <w:r>
        <w:rPr>
          <w:rFonts w:eastAsia="Times New Roman"/>
          <w:color w:val="000000" w:themeColor="text1"/>
          <w:szCs w:val="24"/>
        </w:rPr>
        <w:t>ρασμένους στην Ευρώπη και οι</w:t>
      </w:r>
      <w:r w:rsidRPr="00BD0D0F">
        <w:rPr>
          <w:rFonts w:eastAsia="Times New Roman"/>
          <w:color w:val="000000" w:themeColor="text1"/>
          <w:szCs w:val="24"/>
        </w:rPr>
        <w:t xml:space="preserve"> εξ </w:t>
      </w:r>
      <w:r>
        <w:rPr>
          <w:rFonts w:eastAsia="Times New Roman"/>
          <w:color w:val="000000" w:themeColor="text1"/>
          <w:szCs w:val="24"/>
        </w:rPr>
        <w:t>Α</w:t>
      </w:r>
      <w:r w:rsidRPr="00BD0D0F">
        <w:rPr>
          <w:rFonts w:eastAsia="Times New Roman"/>
          <w:color w:val="000000" w:themeColor="text1"/>
          <w:szCs w:val="24"/>
        </w:rPr>
        <w:t xml:space="preserve">νατολών γείτονές μας είναι </w:t>
      </w:r>
      <w:r>
        <w:rPr>
          <w:rFonts w:eastAsia="Times New Roman"/>
          <w:color w:val="000000" w:themeColor="text1"/>
          <w:szCs w:val="24"/>
        </w:rPr>
        <w:t>ογδόντα</w:t>
      </w:r>
      <w:r w:rsidRPr="00BD0D0F">
        <w:rPr>
          <w:rFonts w:eastAsia="Times New Roman"/>
          <w:color w:val="000000" w:themeColor="text1"/>
          <w:szCs w:val="24"/>
        </w:rPr>
        <w:t xml:space="preserve"> εκατομμύρια</w:t>
      </w:r>
      <w:r>
        <w:rPr>
          <w:rFonts w:eastAsia="Times New Roman"/>
          <w:color w:val="000000" w:themeColor="text1"/>
          <w:szCs w:val="24"/>
        </w:rPr>
        <w:t>. Η</w:t>
      </w:r>
      <w:r w:rsidRPr="00BD0D0F">
        <w:rPr>
          <w:rFonts w:eastAsia="Times New Roman"/>
          <w:color w:val="000000" w:themeColor="text1"/>
          <w:szCs w:val="24"/>
        </w:rPr>
        <w:t xml:space="preserve"> προβολή όλων των </w:t>
      </w:r>
      <w:proofErr w:type="spellStart"/>
      <w:r w:rsidRPr="00BD0D0F">
        <w:rPr>
          <w:rFonts w:eastAsia="Times New Roman"/>
          <w:color w:val="000000" w:themeColor="text1"/>
          <w:szCs w:val="24"/>
        </w:rPr>
        <w:t>δημο</w:t>
      </w:r>
      <w:r>
        <w:rPr>
          <w:rFonts w:eastAsia="Times New Roman"/>
          <w:color w:val="000000" w:themeColor="text1"/>
          <w:szCs w:val="24"/>
        </w:rPr>
        <w:t>γράφων</w:t>
      </w:r>
      <w:proofErr w:type="spellEnd"/>
      <w:r>
        <w:rPr>
          <w:rFonts w:eastAsia="Times New Roman"/>
          <w:color w:val="000000" w:themeColor="text1"/>
          <w:szCs w:val="24"/>
        </w:rPr>
        <w:t xml:space="preserve"> </w:t>
      </w:r>
      <w:r w:rsidRPr="00BD0D0F">
        <w:rPr>
          <w:rFonts w:eastAsia="Times New Roman"/>
          <w:color w:val="000000" w:themeColor="text1"/>
          <w:szCs w:val="24"/>
        </w:rPr>
        <w:t>για το 2050 είναι ότ</w:t>
      </w:r>
      <w:r w:rsidRPr="00BD0D0F">
        <w:rPr>
          <w:rFonts w:eastAsia="Times New Roman"/>
          <w:color w:val="000000" w:themeColor="text1"/>
          <w:szCs w:val="24"/>
        </w:rPr>
        <w:t xml:space="preserve">ι θα είμαστε κάπου </w:t>
      </w:r>
      <w:proofErr w:type="spellStart"/>
      <w:r>
        <w:rPr>
          <w:rFonts w:eastAsia="Times New Roman"/>
          <w:color w:val="000000" w:themeColor="text1"/>
          <w:szCs w:val="24"/>
        </w:rPr>
        <w:t>επτάμισι</w:t>
      </w:r>
      <w:proofErr w:type="spellEnd"/>
      <w:r>
        <w:rPr>
          <w:rFonts w:eastAsia="Times New Roman"/>
          <w:color w:val="000000" w:themeColor="text1"/>
          <w:szCs w:val="24"/>
        </w:rPr>
        <w:t xml:space="preserve">-οχτώ </w:t>
      </w:r>
      <w:r w:rsidRPr="00BD0D0F">
        <w:rPr>
          <w:rFonts w:eastAsia="Times New Roman"/>
          <w:color w:val="000000" w:themeColor="text1"/>
          <w:szCs w:val="24"/>
        </w:rPr>
        <w:t>εκατομμύρια και</w:t>
      </w:r>
      <w:r>
        <w:rPr>
          <w:rFonts w:eastAsia="Times New Roman"/>
          <w:color w:val="000000" w:themeColor="text1"/>
          <w:szCs w:val="24"/>
        </w:rPr>
        <w:t>, β</w:t>
      </w:r>
      <w:r w:rsidRPr="00BD0D0F">
        <w:rPr>
          <w:rFonts w:eastAsia="Times New Roman"/>
          <w:color w:val="000000" w:themeColor="text1"/>
          <w:szCs w:val="24"/>
        </w:rPr>
        <w:t>εβαίως</w:t>
      </w:r>
      <w:r>
        <w:rPr>
          <w:rFonts w:eastAsia="Times New Roman"/>
          <w:color w:val="000000" w:themeColor="text1"/>
          <w:szCs w:val="24"/>
        </w:rPr>
        <w:t xml:space="preserve">, οι </w:t>
      </w:r>
      <w:r w:rsidRPr="00BD0D0F">
        <w:rPr>
          <w:rFonts w:eastAsia="Times New Roman"/>
          <w:color w:val="000000" w:themeColor="text1"/>
          <w:szCs w:val="24"/>
        </w:rPr>
        <w:t xml:space="preserve">εξ </w:t>
      </w:r>
      <w:r>
        <w:rPr>
          <w:rFonts w:eastAsia="Times New Roman"/>
          <w:color w:val="000000" w:themeColor="text1"/>
          <w:szCs w:val="24"/>
        </w:rPr>
        <w:t>Α</w:t>
      </w:r>
      <w:r w:rsidRPr="00BD0D0F">
        <w:rPr>
          <w:rFonts w:eastAsia="Times New Roman"/>
          <w:color w:val="000000" w:themeColor="text1"/>
          <w:szCs w:val="24"/>
        </w:rPr>
        <w:t>νατολών γείτον</w:t>
      </w:r>
      <w:r>
        <w:rPr>
          <w:rFonts w:eastAsia="Times New Roman"/>
          <w:color w:val="000000" w:themeColor="text1"/>
          <w:szCs w:val="24"/>
        </w:rPr>
        <w:t>ε</w:t>
      </w:r>
      <w:r w:rsidRPr="00BD0D0F">
        <w:rPr>
          <w:rFonts w:eastAsia="Times New Roman"/>
          <w:color w:val="000000" w:themeColor="text1"/>
          <w:szCs w:val="24"/>
        </w:rPr>
        <w:t>ς πολύ περισσότεροι</w:t>
      </w:r>
      <w:r>
        <w:rPr>
          <w:rFonts w:eastAsia="Times New Roman"/>
          <w:color w:val="000000" w:themeColor="text1"/>
          <w:szCs w:val="24"/>
        </w:rPr>
        <w:t>.</w:t>
      </w:r>
    </w:p>
    <w:p w14:paraId="6929860A"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Ά</w:t>
      </w:r>
      <w:r w:rsidRPr="00BD0D0F">
        <w:rPr>
          <w:rFonts w:eastAsia="Times New Roman"/>
          <w:color w:val="000000" w:themeColor="text1"/>
          <w:szCs w:val="24"/>
        </w:rPr>
        <w:t>ρα</w:t>
      </w:r>
      <w:r>
        <w:rPr>
          <w:rFonts w:eastAsia="Times New Roman"/>
          <w:color w:val="000000" w:themeColor="text1"/>
          <w:szCs w:val="24"/>
        </w:rPr>
        <w:t xml:space="preserve"> </w:t>
      </w:r>
      <w:r w:rsidRPr="00BD0D0F">
        <w:rPr>
          <w:rFonts w:eastAsia="Times New Roman"/>
          <w:color w:val="000000" w:themeColor="text1"/>
          <w:szCs w:val="24"/>
        </w:rPr>
        <w:t>οι συνέπειες θα είναι δραματικές σε όλους τους τομείς από την εθνική ασφάλεια μέχρι το ασφαλιστικό σύστημα</w:t>
      </w:r>
      <w:r>
        <w:rPr>
          <w:rFonts w:eastAsia="Times New Roman"/>
          <w:color w:val="000000" w:themeColor="text1"/>
          <w:szCs w:val="24"/>
        </w:rPr>
        <w:t xml:space="preserve"> ή</w:t>
      </w:r>
      <w:r w:rsidRPr="00BD0D0F">
        <w:rPr>
          <w:rFonts w:eastAsia="Times New Roman"/>
          <w:color w:val="000000" w:themeColor="text1"/>
          <w:szCs w:val="24"/>
        </w:rPr>
        <w:t xml:space="preserve"> το σύστημα υγείας</w:t>
      </w:r>
      <w:r>
        <w:rPr>
          <w:rFonts w:eastAsia="Times New Roman"/>
          <w:color w:val="000000" w:themeColor="text1"/>
          <w:szCs w:val="24"/>
        </w:rPr>
        <w:t>. Μι</w:t>
      </w:r>
      <w:r w:rsidRPr="00BD0D0F">
        <w:rPr>
          <w:rFonts w:eastAsia="Times New Roman"/>
          <w:color w:val="000000" w:themeColor="text1"/>
          <w:szCs w:val="24"/>
        </w:rPr>
        <w:t>α χώρα με περισσότερ</w:t>
      </w:r>
      <w:r w:rsidRPr="00BD0D0F">
        <w:rPr>
          <w:rFonts w:eastAsia="Times New Roman"/>
          <w:color w:val="000000" w:themeColor="text1"/>
          <w:szCs w:val="24"/>
        </w:rPr>
        <w:t xml:space="preserve">ους παππούδες από εγγόνια </w:t>
      </w:r>
      <w:r>
        <w:rPr>
          <w:rFonts w:eastAsia="Times New Roman"/>
          <w:color w:val="000000" w:themeColor="text1"/>
          <w:szCs w:val="24"/>
        </w:rPr>
        <w:t xml:space="preserve">δεν </w:t>
      </w:r>
      <w:r w:rsidRPr="00BD0D0F">
        <w:rPr>
          <w:rFonts w:eastAsia="Times New Roman"/>
          <w:color w:val="000000" w:themeColor="text1"/>
          <w:szCs w:val="24"/>
        </w:rPr>
        <w:t>μπορεί να ατενίζει με αισιοδοξία το μέλλον</w:t>
      </w:r>
      <w:r>
        <w:rPr>
          <w:rFonts w:eastAsia="Times New Roman"/>
          <w:color w:val="000000" w:themeColor="text1"/>
          <w:szCs w:val="24"/>
        </w:rPr>
        <w:t xml:space="preserve">. Μια χώρα </w:t>
      </w:r>
      <w:r w:rsidRPr="00BD0D0F">
        <w:rPr>
          <w:rFonts w:eastAsia="Times New Roman"/>
          <w:color w:val="000000" w:themeColor="text1"/>
          <w:szCs w:val="24"/>
        </w:rPr>
        <w:t xml:space="preserve">που το </w:t>
      </w:r>
      <w:r>
        <w:rPr>
          <w:rFonts w:eastAsia="Times New Roman"/>
          <w:color w:val="000000" w:themeColor="text1"/>
          <w:szCs w:val="24"/>
        </w:rPr>
        <w:t xml:space="preserve">1/3 </w:t>
      </w:r>
      <w:r w:rsidRPr="00BD0D0F">
        <w:rPr>
          <w:rFonts w:eastAsia="Times New Roman"/>
          <w:color w:val="000000" w:themeColor="text1"/>
          <w:szCs w:val="24"/>
        </w:rPr>
        <w:t xml:space="preserve">του πληθυσμού θα είναι άνω των </w:t>
      </w:r>
      <w:r>
        <w:rPr>
          <w:rFonts w:eastAsia="Times New Roman"/>
          <w:color w:val="000000" w:themeColor="text1"/>
          <w:szCs w:val="24"/>
        </w:rPr>
        <w:t xml:space="preserve">εξήντα πέντε, μια χώρα </w:t>
      </w:r>
      <w:r w:rsidRPr="00BD0D0F">
        <w:rPr>
          <w:rFonts w:eastAsia="Times New Roman"/>
          <w:color w:val="000000" w:themeColor="text1"/>
          <w:szCs w:val="24"/>
        </w:rPr>
        <w:t>με μεγάλο ποσοστό υπερ</w:t>
      </w:r>
      <w:r>
        <w:rPr>
          <w:rFonts w:eastAsia="Times New Roman"/>
          <w:color w:val="000000" w:themeColor="text1"/>
          <w:szCs w:val="24"/>
        </w:rPr>
        <w:t>ήλι</w:t>
      </w:r>
      <w:r w:rsidRPr="00BD0D0F">
        <w:rPr>
          <w:rFonts w:eastAsia="Times New Roman"/>
          <w:color w:val="000000" w:themeColor="text1"/>
          <w:szCs w:val="24"/>
        </w:rPr>
        <w:t>κων</w:t>
      </w:r>
      <w:r>
        <w:rPr>
          <w:rFonts w:eastAsia="Times New Roman"/>
          <w:color w:val="000000" w:themeColor="text1"/>
          <w:szCs w:val="24"/>
        </w:rPr>
        <w:t>, για ποια οικονομία και γ</w:t>
      </w:r>
      <w:r w:rsidRPr="00BD0D0F">
        <w:rPr>
          <w:rFonts w:eastAsia="Times New Roman"/>
          <w:color w:val="000000" w:themeColor="text1"/>
          <w:szCs w:val="24"/>
        </w:rPr>
        <w:t>ια ποιες προοπτικές ανάπτυξης μπορεί να μιλά</w:t>
      </w:r>
      <w:r>
        <w:rPr>
          <w:rFonts w:eastAsia="Times New Roman"/>
          <w:color w:val="000000" w:themeColor="text1"/>
          <w:szCs w:val="24"/>
        </w:rPr>
        <w:t>;</w:t>
      </w:r>
    </w:p>
    <w:p w14:paraId="6929860B"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BD0D0F">
        <w:rPr>
          <w:rFonts w:eastAsia="Times New Roman"/>
          <w:color w:val="000000" w:themeColor="text1"/>
          <w:szCs w:val="24"/>
        </w:rPr>
        <w:t xml:space="preserve">ο </w:t>
      </w:r>
      <w:r>
        <w:rPr>
          <w:rFonts w:eastAsia="Times New Roman"/>
          <w:color w:val="000000" w:themeColor="text1"/>
          <w:szCs w:val="24"/>
        </w:rPr>
        <w:t xml:space="preserve">δημογραφικό, βεβαίως, </w:t>
      </w:r>
      <w:r w:rsidRPr="00BD0D0F">
        <w:rPr>
          <w:rFonts w:eastAsia="Times New Roman"/>
          <w:color w:val="000000" w:themeColor="text1"/>
          <w:szCs w:val="24"/>
        </w:rPr>
        <w:t xml:space="preserve">κυρίες και κύριοι </w:t>
      </w:r>
      <w:r>
        <w:rPr>
          <w:rFonts w:eastAsia="Times New Roman"/>
          <w:color w:val="000000" w:themeColor="text1"/>
          <w:szCs w:val="24"/>
        </w:rPr>
        <w:t>συνάδελφοι, δε</w:t>
      </w:r>
      <w:r w:rsidRPr="00BD0D0F">
        <w:rPr>
          <w:rFonts w:eastAsia="Times New Roman"/>
          <w:color w:val="000000" w:themeColor="text1"/>
          <w:szCs w:val="24"/>
        </w:rPr>
        <w:t xml:space="preserve">ν προέκυψε στα χρόνια της κρίσης ούτε είναι αποτέλεσμα της </w:t>
      </w:r>
      <w:r>
        <w:rPr>
          <w:rFonts w:eastAsia="Times New Roman"/>
          <w:color w:val="000000" w:themeColor="text1"/>
          <w:szCs w:val="24"/>
        </w:rPr>
        <w:t>κρίσης. Ε</w:t>
      </w:r>
      <w:r w:rsidRPr="00BD0D0F">
        <w:rPr>
          <w:rFonts w:eastAsia="Times New Roman"/>
          <w:color w:val="000000" w:themeColor="text1"/>
          <w:szCs w:val="24"/>
        </w:rPr>
        <w:t>πιβαρύνθηκε</w:t>
      </w:r>
      <w:r>
        <w:rPr>
          <w:rFonts w:eastAsia="Times New Roman"/>
          <w:color w:val="000000" w:themeColor="text1"/>
          <w:szCs w:val="24"/>
        </w:rPr>
        <w:t>,</w:t>
      </w:r>
      <w:r w:rsidRPr="00BD0D0F">
        <w:rPr>
          <w:rFonts w:eastAsia="Times New Roman"/>
          <w:color w:val="000000" w:themeColor="text1"/>
          <w:szCs w:val="24"/>
        </w:rPr>
        <w:t xml:space="preserve"> </w:t>
      </w:r>
      <w:r>
        <w:rPr>
          <w:rFonts w:eastAsia="Times New Roman"/>
          <w:color w:val="000000" w:themeColor="text1"/>
          <w:szCs w:val="24"/>
        </w:rPr>
        <w:t>όμως,</w:t>
      </w:r>
      <w:r w:rsidRPr="00BD0D0F">
        <w:rPr>
          <w:rFonts w:eastAsia="Times New Roman"/>
          <w:color w:val="000000" w:themeColor="text1"/>
          <w:szCs w:val="24"/>
        </w:rPr>
        <w:t xml:space="preserve"> με την κρίση από τη</w:t>
      </w:r>
      <w:r>
        <w:rPr>
          <w:rFonts w:eastAsia="Times New Roman"/>
          <w:color w:val="000000" w:themeColor="text1"/>
          <w:szCs w:val="24"/>
        </w:rPr>
        <w:t xml:space="preserve"> φ</w:t>
      </w:r>
      <w:r w:rsidRPr="00BD0D0F">
        <w:rPr>
          <w:rFonts w:eastAsia="Times New Roman"/>
          <w:color w:val="000000" w:themeColor="text1"/>
          <w:szCs w:val="24"/>
        </w:rPr>
        <w:t>υγή</w:t>
      </w:r>
      <w:r>
        <w:rPr>
          <w:rFonts w:eastAsia="Times New Roman"/>
          <w:color w:val="000000" w:themeColor="text1"/>
          <w:szCs w:val="24"/>
        </w:rPr>
        <w:t>,</w:t>
      </w:r>
      <w:r w:rsidRPr="00BD0D0F">
        <w:rPr>
          <w:rFonts w:eastAsia="Times New Roman"/>
          <w:color w:val="000000" w:themeColor="text1"/>
          <w:szCs w:val="24"/>
        </w:rPr>
        <w:t xml:space="preserve"> κυρίως</w:t>
      </w:r>
      <w:r>
        <w:rPr>
          <w:rFonts w:eastAsia="Times New Roman"/>
          <w:color w:val="000000" w:themeColor="text1"/>
          <w:szCs w:val="24"/>
        </w:rPr>
        <w:t>,</w:t>
      </w:r>
      <w:r w:rsidRPr="00BD0D0F">
        <w:rPr>
          <w:rFonts w:eastAsia="Times New Roman"/>
          <w:color w:val="000000" w:themeColor="text1"/>
          <w:szCs w:val="24"/>
        </w:rPr>
        <w:t xml:space="preserve"> νέων επιστημόνων στο εξωτερικό</w:t>
      </w:r>
      <w:r>
        <w:rPr>
          <w:rFonts w:eastAsia="Times New Roman"/>
          <w:color w:val="000000" w:themeColor="text1"/>
          <w:szCs w:val="24"/>
        </w:rPr>
        <w:t>,</w:t>
      </w:r>
      <w:r w:rsidRPr="00BD0D0F">
        <w:rPr>
          <w:rFonts w:eastAsia="Times New Roman"/>
          <w:color w:val="000000" w:themeColor="text1"/>
          <w:szCs w:val="24"/>
        </w:rPr>
        <w:t xml:space="preserve"> νέων ανθρώπων που βρίσκονται</w:t>
      </w:r>
      <w:r>
        <w:rPr>
          <w:rFonts w:eastAsia="Times New Roman"/>
          <w:color w:val="000000" w:themeColor="text1"/>
          <w:szCs w:val="24"/>
        </w:rPr>
        <w:t>,</w:t>
      </w:r>
      <w:r w:rsidRPr="00BD0D0F">
        <w:rPr>
          <w:rFonts w:eastAsia="Times New Roman"/>
          <w:color w:val="000000" w:themeColor="text1"/>
          <w:szCs w:val="24"/>
        </w:rPr>
        <w:t xml:space="preserve"> </w:t>
      </w:r>
      <w:r>
        <w:rPr>
          <w:rFonts w:eastAsia="Times New Roman"/>
          <w:color w:val="000000" w:themeColor="text1"/>
          <w:szCs w:val="24"/>
        </w:rPr>
        <w:t>όμως,</w:t>
      </w:r>
      <w:r w:rsidRPr="00BD0D0F">
        <w:rPr>
          <w:rFonts w:eastAsia="Times New Roman"/>
          <w:color w:val="000000" w:themeColor="text1"/>
          <w:szCs w:val="24"/>
        </w:rPr>
        <w:t xml:space="preserve"> σε δημιουργικ</w:t>
      </w:r>
      <w:r w:rsidRPr="00BD0D0F">
        <w:rPr>
          <w:rFonts w:eastAsia="Times New Roman"/>
          <w:color w:val="000000" w:themeColor="text1"/>
          <w:szCs w:val="24"/>
        </w:rPr>
        <w:t>ή αλλά και αναπαραγωγική ηλικία</w:t>
      </w:r>
      <w:r>
        <w:rPr>
          <w:rFonts w:eastAsia="Times New Roman"/>
          <w:color w:val="000000" w:themeColor="text1"/>
          <w:szCs w:val="24"/>
        </w:rPr>
        <w:t>.</w:t>
      </w:r>
    </w:p>
    <w:p w14:paraId="6929860C"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Ήδη </w:t>
      </w:r>
      <w:r w:rsidRPr="00BD0D0F">
        <w:rPr>
          <w:rFonts w:eastAsia="Times New Roman"/>
          <w:color w:val="000000" w:themeColor="text1"/>
          <w:szCs w:val="24"/>
        </w:rPr>
        <w:t>όπως επεσήμανε το πόρισμά του 1990</w:t>
      </w:r>
      <w:r>
        <w:rPr>
          <w:rFonts w:eastAsia="Times New Roman"/>
          <w:color w:val="000000" w:themeColor="text1"/>
          <w:szCs w:val="24"/>
        </w:rPr>
        <w:t>,</w:t>
      </w:r>
      <w:r w:rsidRPr="00BD0D0F">
        <w:rPr>
          <w:rFonts w:eastAsia="Times New Roman"/>
          <w:color w:val="000000" w:themeColor="text1"/>
          <w:szCs w:val="24"/>
        </w:rPr>
        <w:t xml:space="preserve"> το δημογραφικό πρόβλημα ήταν εμφανές από τις αρχές της δεκαετίας του </w:t>
      </w:r>
      <w:r>
        <w:rPr>
          <w:rFonts w:eastAsia="Times New Roman"/>
          <w:color w:val="000000" w:themeColor="text1"/>
          <w:szCs w:val="24"/>
        </w:rPr>
        <w:t>19</w:t>
      </w:r>
      <w:r w:rsidRPr="00BD0D0F">
        <w:rPr>
          <w:rFonts w:eastAsia="Times New Roman"/>
          <w:color w:val="000000" w:themeColor="text1"/>
          <w:szCs w:val="24"/>
        </w:rPr>
        <w:t>80</w:t>
      </w:r>
      <w:r>
        <w:rPr>
          <w:rFonts w:eastAsia="Times New Roman"/>
          <w:color w:val="000000" w:themeColor="text1"/>
          <w:szCs w:val="24"/>
        </w:rPr>
        <w:t>.</w:t>
      </w:r>
      <w:r w:rsidRPr="00BD0D0F">
        <w:rPr>
          <w:rFonts w:eastAsia="Times New Roman"/>
          <w:color w:val="000000" w:themeColor="text1"/>
          <w:szCs w:val="24"/>
        </w:rPr>
        <w:t xml:space="preserve"> Ωστόσο τ</w:t>
      </w:r>
      <w:r>
        <w:rPr>
          <w:rFonts w:eastAsia="Times New Roman"/>
          <w:color w:val="000000" w:themeColor="text1"/>
          <w:szCs w:val="24"/>
        </w:rPr>
        <w:t xml:space="preserve">ότε </w:t>
      </w:r>
      <w:r w:rsidRPr="00BD0D0F">
        <w:rPr>
          <w:rFonts w:eastAsia="Times New Roman"/>
          <w:color w:val="000000" w:themeColor="text1"/>
          <w:szCs w:val="24"/>
        </w:rPr>
        <w:t>οι συνέπει</w:t>
      </w:r>
      <w:r>
        <w:rPr>
          <w:rFonts w:eastAsia="Times New Roman"/>
          <w:color w:val="000000" w:themeColor="text1"/>
          <w:szCs w:val="24"/>
        </w:rPr>
        <w:t>έ</w:t>
      </w:r>
      <w:r w:rsidRPr="00BD0D0F">
        <w:rPr>
          <w:rFonts w:eastAsia="Times New Roman"/>
          <w:color w:val="000000" w:themeColor="text1"/>
          <w:szCs w:val="24"/>
        </w:rPr>
        <w:t>ς του δεν έγιναν ορατές</w:t>
      </w:r>
      <w:r>
        <w:rPr>
          <w:rFonts w:eastAsia="Times New Roman"/>
          <w:color w:val="000000" w:themeColor="text1"/>
          <w:szCs w:val="24"/>
        </w:rPr>
        <w:t>,</w:t>
      </w:r>
      <w:r w:rsidRPr="00BD0D0F">
        <w:rPr>
          <w:rFonts w:eastAsia="Times New Roman"/>
          <w:color w:val="000000" w:themeColor="text1"/>
          <w:szCs w:val="24"/>
        </w:rPr>
        <w:t xml:space="preserve"> γιατί είχαμε την έλευση εκατοντάδων χιλιάδων ομογενών από τη</w:t>
      </w:r>
      <w:r>
        <w:rPr>
          <w:rFonts w:eastAsia="Times New Roman"/>
          <w:color w:val="000000" w:themeColor="text1"/>
          <w:szCs w:val="24"/>
        </w:rPr>
        <w:t xml:space="preserve"> Βόρειο Ήπειρο, </w:t>
      </w:r>
      <w:proofErr w:type="spellStart"/>
      <w:r>
        <w:rPr>
          <w:rFonts w:eastAsia="Times New Roman"/>
          <w:color w:val="000000" w:themeColor="text1"/>
          <w:szCs w:val="24"/>
        </w:rPr>
        <w:t>Ρ</w:t>
      </w:r>
      <w:r w:rsidRPr="00BD0D0F">
        <w:rPr>
          <w:rFonts w:eastAsia="Times New Roman"/>
          <w:color w:val="000000" w:themeColor="text1"/>
          <w:szCs w:val="24"/>
        </w:rPr>
        <w:t>ωσοποντίων</w:t>
      </w:r>
      <w:proofErr w:type="spellEnd"/>
      <w:r>
        <w:rPr>
          <w:rFonts w:eastAsia="Times New Roman"/>
          <w:color w:val="000000" w:themeColor="text1"/>
          <w:szCs w:val="24"/>
        </w:rPr>
        <w:t xml:space="preserve"> -όπως ατυχώ</w:t>
      </w:r>
      <w:r w:rsidRPr="00BD0D0F">
        <w:rPr>
          <w:rFonts w:eastAsia="Times New Roman"/>
          <w:color w:val="000000" w:themeColor="text1"/>
          <w:szCs w:val="24"/>
        </w:rPr>
        <w:t>ς καθιερώθηκε τότε ο όρος</w:t>
      </w:r>
      <w:r>
        <w:rPr>
          <w:rFonts w:eastAsia="Times New Roman"/>
          <w:color w:val="000000" w:themeColor="text1"/>
          <w:szCs w:val="24"/>
        </w:rPr>
        <w:t>-</w:t>
      </w:r>
      <w:r w:rsidRPr="00BD0D0F">
        <w:rPr>
          <w:rFonts w:eastAsia="Times New Roman"/>
          <w:color w:val="000000" w:themeColor="text1"/>
          <w:szCs w:val="24"/>
        </w:rPr>
        <w:t xml:space="preserve"> από τις χώρες της πρώην </w:t>
      </w:r>
      <w:r>
        <w:rPr>
          <w:rFonts w:eastAsia="Times New Roman"/>
          <w:color w:val="000000" w:themeColor="text1"/>
          <w:szCs w:val="24"/>
        </w:rPr>
        <w:t>Α</w:t>
      </w:r>
      <w:r w:rsidRPr="00BD0D0F">
        <w:rPr>
          <w:rFonts w:eastAsia="Times New Roman"/>
          <w:color w:val="000000" w:themeColor="text1"/>
          <w:szCs w:val="24"/>
        </w:rPr>
        <w:t>νατολικής Ευρώπης αλλ</w:t>
      </w:r>
      <w:r>
        <w:rPr>
          <w:rFonts w:eastAsia="Times New Roman"/>
          <w:color w:val="000000" w:themeColor="text1"/>
          <w:szCs w:val="24"/>
        </w:rPr>
        <w:t xml:space="preserve">ά και </w:t>
      </w:r>
      <w:r>
        <w:rPr>
          <w:rFonts w:eastAsia="Times New Roman"/>
          <w:color w:val="000000" w:themeColor="text1"/>
          <w:szCs w:val="24"/>
        </w:rPr>
        <w:lastRenderedPageBreak/>
        <w:t>μετανάστες</w:t>
      </w:r>
      <w:r>
        <w:rPr>
          <w:rFonts w:eastAsia="Times New Roman"/>
          <w:color w:val="000000" w:themeColor="text1"/>
          <w:szCs w:val="24"/>
        </w:rPr>
        <w:t>,</w:t>
      </w:r>
      <w:r>
        <w:rPr>
          <w:rFonts w:eastAsia="Times New Roman"/>
          <w:color w:val="000000" w:themeColor="text1"/>
          <w:szCs w:val="24"/>
        </w:rPr>
        <w:t xml:space="preserve"> κυρίως</w:t>
      </w:r>
      <w:r>
        <w:rPr>
          <w:rFonts w:eastAsia="Times New Roman"/>
          <w:color w:val="000000" w:themeColor="text1"/>
          <w:szCs w:val="24"/>
        </w:rPr>
        <w:t>,</w:t>
      </w:r>
      <w:r>
        <w:rPr>
          <w:rFonts w:eastAsia="Times New Roman"/>
          <w:color w:val="000000" w:themeColor="text1"/>
          <w:szCs w:val="24"/>
        </w:rPr>
        <w:t xml:space="preserve"> από τη Β</w:t>
      </w:r>
      <w:r w:rsidRPr="00BD0D0F">
        <w:rPr>
          <w:rFonts w:eastAsia="Times New Roman"/>
          <w:color w:val="000000" w:themeColor="text1"/>
          <w:szCs w:val="24"/>
        </w:rPr>
        <w:t>αλκανική</w:t>
      </w:r>
      <w:r>
        <w:rPr>
          <w:rFonts w:eastAsia="Times New Roman"/>
          <w:color w:val="000000" w:themeColor="text1"/>
          <w:szCs w:val="24"/>
        </w:rPr>
        <w:t>,</w:t>
      </w:r>
      <w:r w:rsidRPr="00BD0D0F">
        <w:rPr>
          <w:rFonts w:eastAsia="Times New Roman"/>
          <w:color w:val="000000" w:themeColor="text1"/>
          <w:szCs w:val="24"/>
        </w:rPr>
        <w:t xml:space="preserve"> οι οποίοι</w:t>
      </w:r>
      <w:r>
        <w:rPr>
          <w:rFonts w:eastAsia="Times New Roman"/>
          <w:color w:val="000000" w:themeColor="text1"/>
          <w:szCs w:val="24"/>
        </w:rPr>
        <w:t>, β</w:t>
      </w:r>
      <w:r w:rsidRPr="00BD0D0F">
        <w:rPr>
          <w:rFonts w:eastAsia="Times New Roman"/>
          <w:color w:val="000000" w:themeColor="text1"/>
          <w:szCs w:val="24"/>
        </w:rPr>
        <w:t>εβαίως</w:t>
      </w:r>
      <w:r>
        <w:rPr>
          <w:rFonts w:eastAsia="Times New Roman"/>
          <w:color w:val="000000" w:themeColor="text1"/>
          <w:szCs w:val="24"/>
        </w:rPr>
        <w:t>,</w:t>
      </w:r>
      <w:r w:rsidRPr="00BD0D0F">
        <w:rPr>
          <w:rFonts w:eastAsia="Times New Roman"/>
          <w:color w:val="000000" w:themeColor="text1"/>
          <w:szCs w:val="24"/>
        </w:rPr>
        <w:t xml:space="preserve"> ενσωματώθηκαν γρήγορα</w:t>
      </w:r>
      <w:r>
        <w:rPr>
          <w:rFonts w:eastAsia="Times New Roman"/>
          <w:color w:val="000000" w:themeColor="text1"/>
          <w:szCs w:val="24"/>
        </w:rPr>
        <w:t>,</w:t>
      </w:r>
      <w:r w:rsidRPr="00BD0D0F">
        <w:rPr>
          <w:rFonts w:eastAsia="Times New Roman"/>
          <w:color w:val="000000" w:themeColor="text1"/>
          <w:szCs w:val="24"/>
        </w:rPr>
        <w:t xml:space="preserve"> γιατί με αυτούς μοιραζόμασταν </w:t>
      </w:r>
      <w:r>
        <w:rPr>
          <w:rFonts w:eastAsia="Times New Roman"/>
          <w:color w:val="000000" w:themeColor="text1"/>
          <w:szCs w:val="24"/>
        </w:rPr>
        <w:t>αρκετά κοινά πολιτιστικά χα</w:t>
      </w:r>
      <w:r>
        <w:rPr>
          <w:rFonts w:eastAsia="Times New Roman"/>
          <w:color w:val="000000" w:themeColor="text1"/>
          <w:szCs w:val="24"/>
        </w:rPr>
        <w:t>ρακτηριστικά, καθώς ζήσαμε μαζί με τους Β</w:t>
      </w:r>
      <w:r w:rsidRPr="00BD0D0F">
        <w:rPr>
          <w:rFonts w:eastAsia="Times New Roman"/>
          <w:color w:val="000000" w:themeColor="text1"/>
          <w:szCs w:val="24"/>
        </w:rPr>
        <w:t xml:space="preserve">αλκάνιους γείτονές μας </w:t>
      </w:r>
      <w:r>
        <w:rPr>
          <w:rFonts w:eastAsia="Times New Roman"/>
          <w:color w:val="000000" w:themeColor="text1"/>
          <w:szCs w:val="24"/>
        </w:rPr>
        <w:t>χ</w:t>
      </w:r>
      <w:r w:rsidRPr="00BD0D0F">
        <w:rPr>
          <w:rFonts w:eastAsia="Times New Roman"/>
          <w:color w:val="000000" w:themeColor="text1"/>
          <w:szCs w:val="24"/>
        </w:rPr>
        <w:t xml:space="preserve">ίλια χρόνια </w:t>
      </w:r>
      <w:r>
        <w:rPr>
          <w:rFonts w:eastAsia="Times New Roman"/>
          <w:color w:val="000000" w:themeColor="text1"/>
          <w:szCs w:val="24"/>
        </w:rPr>
        <w:t xml:space="preserve">υπό </w:t>
      </w:r>
      <w:r w:rsidRPr="00BD0D0F">
        <w:rPr>
          <w:rFonts w:eastAsia="Times New Roman"/>
          <w:color w:val="000000" w:themeColor="text1"/>
          <w:szCs w:val="24"/>
        </w:rPr>
        <w:t>την Ανατολική Ρωμαϊκή Αυτοκρατορία</w:t>
      </w:r>
      <w:r>
        <w:rPr>
          <w:rFonts w:eastAsia="Times New Roman"/>
          <w:color w:val="000000" w:themeColor="text1"/>
          <w:szCs w:val="24"/>
        </w:rPr>
        <w:t>,</w:t>
      </w:r>
      <w:r w:rsidRPr="00BD0D0F">
        <w:rPr>
          <w:rFonts w:eastAsia="Times New Roman"/>
          <w:color w:val="000000" w:themeColor="text1"/>
          <w:szCs w:val="24"/>
        </w:rPr>
        <w:t xml:space="preserve"> το Βυζάντιο όπως καθιερώθηκε από τους Φράγκους και άλλους πέντε αιώνες υπό την </w:t>
      </w:r>
      <w:r>
        <w:rPr>
          <w:rFonts w:eastAsia="Times New Roman"/>
          <w:color w:val="000000" w:themeColor="text1"/>
          <w:szCs w:val="24"/>
        </w:rPr>
        <w:t>Οθωμανική Αυτοκρατορία.</w:t>
      </w:r>
    </w:p>
    <w:p w14:paraId="6929860D"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Επίσης το </w:t>
      </w:r>
      <w:r w:rsidRPr="00BD0D0F">
        <w:rPr>
          <w:rFonts w:eastAsia="Times New Roman"/>
          <w:color w:val="000000" w:themeColor="text1"/>
          <w:szCs w:val="24"/>
        </w:rPr>
        <w:t xml:space="preserve">δημογραφικό ζήτημα </w:t>
      </w:r>
      <w:r>
        <w:rPr>
          <w:rFonts w:eastAsia="Times New Roman"/>
          <w:color w:val="000000" w:themeColor="text1"/>
          <w:szCs w:val="24"/>
        </w:rPr>
        <w:t>δεν είν</w:t>
      </w:r>
      <w:r>
        <w:rPr>
          <w:rFonts w:eastAsia="Times New Roman"/>
          <w:color w:val="000000" w:themeColor="text1"/>
          <w:szCs w:val="24"/>
        </w:rPr>
        <w:t xml:space="preserve">αι </w:t>
      </w:r>
      <w:r w:rsidRPr="00BD0D0F">
        <w:rPr>
          <w:rFonts w:eastAsia="Times New Roman"/>
          <w:color w:val="000000" w:themeColor="text1"/>
          <w:szCs w:val="24"/>
        </w:rPr>
        <w:t>μόνο οικονομικό</w:t>
      </w:r>
      <w:r>
        <w:rPr>
          <w:rFonts w:eastAsia="Times New Roman"/>
          <w:color w:val="000000" w:themeColor="text1"/>
          <w:szCs w:val="24"/>
        </w:rPr>
        <w:t>. Α</w:t>
      </w:r>
      <w:r w:rsidRPr="00BD0D0F">
        <w:rPr>
          <w:rFonts w:eastAsia="Times New Roman"/>
          <w:color w:val="000000" w:themeColor="text1"/>
          <w:szCs w:val="24"/>
        </w:rPr>
        <w:t>ν αρκούσαν μόνο τα επιδόματα για την αντιμετώπιση του</w:t>
      </w:r>
      <w:r>
        <w:rPr>
          <w:rFonts w:eastAsia="Times New Roman"/>
          <w:color w:val="000000" w:themeColor="text1"/>
          <w:szCs w:val="24"/>
        </w:rPr>
        <w:t>,</w:t>
      </w:r>
      <w:r w:rsidRPr="00BD0D0F">
        <w:rPr>
          <w:rFonts w:eastAsia="Times New Roman"/>
          <w:color w:val="000000" w:themeColor="text1"/>
          <w:szCs w:val="24"/>
        </w:rPr>
        <w:t xml:space="preserve"> δεν θα είχε οξύ δημογραφικό πρόβλημα η </w:t>
      </w:r>
      <w:r>
        <w:rPr>
          <w:rFonts w:eastAsia="Times New Roman"/>
          <w:color w:val="000000" w:themeColor="text1"/>
          <w:szCs w:val="24"/>
        </w:rPr>
        <w:t>γηραιά</w:t>
      </w:r>
      <w:r w:rsidRPr="00BD0D0F">
        <w:rPr>
          <w:rFonts w:eastAsia="Times New Roman"/>
          <w:color w:val="000000" w:themeColor="text1"/>
          <w:szCs w:val="24"/>
        </w:rPr>
        <w:t xml:space="preserve"> Ήπειρος</w:t>
      </w:r>
      <w:r>
        <w:rPr>
          <w:rFonts w:eastAsia="Times New Roman"/>
          <w:color w:val="000000" w:themeColor="text1"/>
          <w:szCs w:val="24"/>
        </w:rPr>
        <w:t>,</w:t>
      </w:r>
      <w:r w:rsidRPr="00BD0D0F">
        <w:rPr>
          <w:rFonts w:eastAsia="Times New Roman"/>
          <w:color w:val="000000" w:themeColor="text1"/>
          <w:szCs w:val="24"/>
        </w:rPr>
        <w:t xml:space="preserve"> η Ευρώπη που είναι γ</w:t>
      </w:r>
      <w:r>
        <w:rPr>
          <w:rFonts w:eastAsia="Times New Roman"/>
          <w:color w:val="000000" w:themeColor="text1"/>
          <w:szCs w:val="24"/>
        </w:rPr>
        <w:t>ε</w:t>
      </w:r>
      <w:r w:rsidRPr="00BD0D0F">
        <w:rPr>
          <w:rFonts w:eastAsia="Times New Roman"/>
          <w:color w:val="000000" w:themeColor="text1"/>
          <w:szCs w:val="24"/>
        </w:rPr>
        <w:t>ρ</w:t>
      </w:r>
      <w:r>
        <w:rPr>
          <w:rFonts w:eastAsia="Times New Roman"/>
          <w:color w:val="000000" w:themeColor="text1"/>
          <w:szCs w:val="24"/>
        </w:rPr>
        <w:t>α</w:t>
      </w:r>
      <w:r w:rsidRPr="00BD0D0F">
        <w:rPr>
          <w:rFonts w:eastAsia="Times New Roman"/>
          <w:color w:val="000000" w:themeColor="text1"/>
          <w:szCs w:val="24"/>
        </w:rPr>
        <w:t>σμένη</w:t>
      </w:r>
      <w:r>
        <w:rPr>
          <w:rFonts w:eastAsia="Times New Roman"/>
          <w:color w:val="000000" w:themeColor="text1"/>
          <w:szCs w:val="24"/>
        </w:rPr>
        <w:t xml:space="preserve"> ή</w:t>
      </w:r>
      <w:r w:rsidRPr="00BD0D0F">
        <w:rPr>
          <w:rFonts w:eastAsia="Times New Roman"/>
          <w:color w:val="000000" w:themeColor="text1"/>
          <w:szCs w:val="24"/>
        </w:rPr>
        <w:t xml:space="preserve"> η Γερμανία που είναι η ατμομηχανή της Ευρωπαϊκής Ένωσης</w:t>
      </w:r>
      <w:r>
        <w:rPr>
          <w:rFonts w:eastAsia="Times New Roman"/>
          <w:color w:val="000000" w:themeColor="text1"/>
          <w:szCs w:val="24"/>
        </w:rPr>
        <w:t>. Δ</w:t>
      </w:r>
      <w:r w:rsidRPr="00BD0D0F">
        <w:rPr>
          <w:rFonts w:eastAsia="Times New Roman"/>
          <w:color w:val="000000" w:themeColor="text1"/>
          <w:szCs w:val="24"/>
        </w:rPr>
        <w:t xml:space="preserve">εν έχει υψηλότερο κατά κεφαλήν εισόδημα το Πακιστάν και </w:t>
      </w:r>
      <w:r>
        <w:rPr>
          <w:rFonts w:eastAsia="Times New Roman"/>
          <w:color w:val="000000" w:themeColor="text1"/>
          <w:szCs w:val="24"/>
        </w:rPr>
        <w:t xml:space="preserve">η </w:t>
      </w:r>
      <w:r w:rsidRPr="00BD0D0F">
        <w:rPr>
          <w:rFonts w:eastAsia="Times New Roman"/>
          <w:color w:val="000000" w:themeColor="text1"/>
          <w:szCs w:val="24"/>
        </w:rPr>
        <w:t xml:space="preserve">Ινδία </w:t>
      </w:r>
      <w:r>
        <w:rPr>
          <w:rFonts w:eastAsia="Times New Roman"/>
          <w:color w:val="000000" w:themeColor="text1"/>
          <w:szCs w:val="24"/>
        </w:rPr>
        <w:t xml:space="preserve">ή οι χώρες της </w:t>
      </w:r>
      <w:proofErr w:type="spellStart"/>
      <w:r>
        <w:rPr>
          <w:rFonts w:eastAsia="Times New Roman"/>
          <w:color w:val="000000" w:themeColor="text1"/>
          <w:szCs w:val="24"/>
        </w:rPr>
        <w:t>Υ</w:t>
      </w:r>
      <w:r w:rsidRPr="00BD0D0F">
        <w:rPr>
          <w:rFonts w:eastAsia="Times New Roman"/>
          <w:color w:val="000000" w:themeColor="text1"/>
          <w:szCs w:val="24"/>
        </w:rPr>
        <w:t>ποσαχάριας</w:t>
      </w:r>
      <w:proofErr w:type="spellEnd"/>
      <w:r w:rsidRPr="00BD0D0F">
        <w:rPr>
          <w:rFonts w:eastAsia="Times New Roman"/>
          <w:color w:val="000000" w:themeColor="text1"/>
          <w:szCs w:val="24"/>
        </w:rPr>
        <w:t xml:space="preserve"> Αφρικής</w:t>
      </w:r>
      <w:r>
        <w:rPr>
          <w:rFonts w:eastAsia="Times New Roman"/>
          <w:color w:val="000000" w:themeColor="text1"/>
          <w:szCs w:val="24"/>
        </w:rPr>
        <w:t>,</w:t>
      </w:r>
      <w:r w:rsidRPr="00BD0D0F">
        <w:rPr>
          <w:rFonts w:eastAsia="Times New Roman"/>
          <w:color w:val="000000" w:themeColor="text1"/>
          <w:szCs w:val="24"/>
        </w:rPr>
        <w:t xml:space="preserve"> οι οποίες έχουν υψηλή γεννητικό</w:t>
      </w:r>
      <w:r>
        <w:rPr>
          <w:rFonts w:eastAsia="Times New Roman"/>
          <w:color w:val="000000" w:themeColor="text1"/>
          <w:szCs w:val="24"/>
        </w:rPr>
        <w:t>τητα. Ε</w:t>
      </w:r>
      <w:r w:rsidRPr="00BD0D0F">
        <w:rPr>
          <w:rFonts w:eastAsia="Times New Roman"/>
          <w:color w:val="000000" w:themeColor="text1"/>
          <w:szCs w:val="24"/>
        </w:rPr>
        <w:t xml:space="preserve">ίναι </w:t>
      </w:r>
      <w:r>
        <w:rPr>
          <w:rFonts w:eastAsia="Times New Roman"/>
          <w:color w:val="000000" w:themeColor="text1"/>
          <w:szCs w:val="24"/>
        </w:rPr>
        <w:t>-</w:t>
      </w:r>
      <w:r w:rsidRPr="00BD0D0F">
        <w:rPr>
          <w:rFonts w:eastAsia="Times New Roman"/>
          <w:color w:val="000000" w:themeColor="text1"/>
          <w:szCs w:val="24"/>
        </w:rPr>
        <w:t>θ</w:t>
      </w:r>
      <w:r>
        <w:rPr>
          <w:rFonts w:eastAsia="Times New Roman"/>
          <w:color w:val="000000" w:themeColor="text1"/>
          <w:szCs w:val="24"/>
        </w:rPr>
        <w:t xml:space="preserve">α </w:t>
      </w:r>
      <w:r w:rsidRPr="00BD0D0F">
        <w:rPr>
          <w:rFonts w:eastAsia="Times New Roman"/>
          <w:color w:val="000000" w:themeColor="text1"/>
          <w:szCs w:val="24"/>
        </w:rPr>
        <w:t>έλ</w:t>
      </w:r>
      <w:r>
        <w:rPr>
          <w:rFonts w:eastAsia="Times New Roman"/>
          <w:color w:val="000000" w:themeColor="text1"/>
          <w:szCs w:val="24"/>
        </w:rPr>
        <w:t xml:space="preserve">εγα- πρόβλημα </w:t>
      </w:r>
      <w:r w:rsidRPr="00BD0D0F">
        <w:rPr>
          <w:rFonts w:eastAsia="Times New Roman"/>
          <w:color w:val="000000" w:themeColor="text1"/>
          <w:szCs w:val="24"/>
        </w:rPr>
        <w:t>του δυτικού κόσμου</w:t>
      </w:r>
      <w:r>
        <w:rPr>
          <w:rFonts w:eastAsia="Times New Roman"/>
          <w:color w:val="000000" w:themeColor="text1"/>
          <w:szCs w:val="24"/>
        </w:rPr>
        <w:t>,</w:t>
      </w:r>
      <w:r w:rsidRPr="00BD0D0F">
        <w:rPr>
          <w:rFonts w:eastAsia="Times New Roman"/>
          <w:color w:val="000000" w:themeColor="text1"/>
          <w:szCs w:val="24"/>
        </w:rPr>
        <w:t xml:space="preserve"> αυτού που κάποτε λέγαμε </w:t>
      </w:r>
      <w:r>
        <w:rPr>
          <w:rFonts w:eastAsia="Times New Roman"/>
          <w:color w:val="000000" w:themeColor="text1"/>
          <w:szCs w:val="24"/>
        </w:rPr>
        <w:t>«</w:t>
      </w:r>
      <w:r w:rsidRPr="00BD0D0F">
        <w:rPr>
          <w:rFonts w:eastAsia="Times New Roman"/>
          <w:color w:val="000000" w:themeColor="text1"/>
          <w:szCs w:val="24"/>
        </w:rPr>
        <w:t>χριστιανική Δύση</w:t>
      </w:r>
      <w:r>
        <w:rPr>
          <w:rFonts w:eastAsia="Times New Roman"/>
          <w:color w:val="000000" w:themeColor="text1"/>
          <w:szCs w:val="24"/>
        </w:rPr>
        <w:t>»,</w:t>
      </w:r>
      <w:r w:rsidRPr="00BD0D0F">
        <w:rPr>
          <w:rFonts w:eastAsia="Times New Roman"/>
          <w:color w:val="000000" w:themeColor="text1"/>
          <w:szCs w:val="24"/>
        </w:rPr>
        <w:t xml:space="preserve"> το δημογραφικό</w:t>
      </w:r>
      <w:r>
        <w:rPr>
          <w:rFonts w:eastAsia="Times New Roman"/>
          <w:color w:val="000000" w:themeColor="text1"/>
          <w:szCs w:val="24"/>
        </w:rPr>
        <w:t>,</w:t>
      </w:r>
      <w:r w:rsidRPr="00BD0D0F">
        <w:rPr>
          <w:rFonts w:eastAsia="Times New Roman"/>
          <w:color w:val="000000" w:themeColor="text1"/>
          <w:szCs w:val="24"/>
        </w:rPr>
        <w:t xml:space="preserve"> και έχει να κ</w:t>
      </w:r>
      <w:r w:rsidRPr="00BD0D0F">
        <w:rPr>
          <w:rFonts w:eastAsia="Times New Roman"/>
          <w:color w:val="000000" w:themeColor="text1"/>
          <w:szCs w:val="24"/>
        </w:rPr>
        <w:t>άνει πρωτίστως με αξίες και πρότυπα ζωής</w:t>
      </w:r>
      <w:r>
        <w:rPr>
          <w:rFonts w:eastAsia="Times New Roman"/>
          <w:color w:val="000000" w:themeColor="text1"/>
          <w:szCs w:val="24"/>
        </w:rPr>
        <w:t>. Και θ</w:t>
      </w:r>
      <w:r w:rsidRPr="00BD0D0F">
        <w:rPr>
          <w:rFonts w:eastAsia="Times New Roman"/>
          <w:color w:val="000000" w:themeColor="text1"/>
          <w:szCs w:val="24"/>
        </w:rPr>
        <w:t>α πρέπει να αναρωτηθ</w:t>
      </w:r>
      <w:r>
        <w:rPr>
          <w:rFonts w:eastAsia="Times New Roman"/>
          <w:color w:val="000000" w:themeColor="text1"/>
          <w:szCs w:val="24"/>
        </w:rPr>
        <w:t xml:space="preserve">ούμε </w:t>
      </w:r>
      <w:r w:rsidRPr="00BD0D0F">
        <w:rPr>
          <w:rFonts w:eastAsia="Times New Roman"/>
          <w:color w:val="000000" w:themeColor="text1"/>
          <w:szCs w:val="24"/>
        </w:rPr>
        <w:t>και εμείς</w:t>
      </w:r>
      <w:r>
        <w:rPr>
          <w:rFonts w:eastAsia="Times New Roman"/>
          <w:color w:val="000000" w:themeColor="text1"/>
          <w:szCs w:val="24"/>
        </w:rPr>
        <w:t>,</w:t>
      </w:r>
      <w:r w:rsidRPr="00BD0D0F">
        <w:rPr>
          <w:rFonts w:eastAsia="Times New Roman"/>
          <w:color w:val="000000" w:themeColor="text1"/>
          <w:szCs w:val="24"/>
        </w:rPr>
        <w:t xml:space="preserve"> τι πρότυπα και τι αξίες π</w:t>
      </w:r>
      <w:r>
        <w:rPr>
          <w:rFonts w:eastAsia="Times New Roman"/>
          <w:color w:val="000000" w:themeColor="text1"/>
          <w:szCs w:val="24"/>
        </w:rPr>
        <w:t>ε</w:t>
      </w:r>
      <w:r w:rsidRPr="00BD0D0F">
        <w:rPr>
          <w:rFonts w:eastAsia="Times New Roman"/>
          <w:color w:val="000000" w:themeColor="text1"/>
          <w:szCs w:val="24"/>
        </w:rPr>
        <w:t>ρνο</w:t>
      </w:r>
      <w:r>
        <w:rPr>
          <w:rFonts w:eastAsia="Times New Roman"/>
          <w:color w:val="000000" w:themeColor="text1"/>
          <w:szCs w:val="24"/>
        </w:rPr>
        <w:t>ύ</w:t>
      </w:r>
      <w:r w:rsidRPr="00BD0D0F">
        <w:rPr>
          <w:rFonts w:eastAsia="Times New Roman"/>
          <w:color w:val="000000" w:themeColor="text1"/>
          <w:szCs w:val="24"/>
        </w:rPr>
        <w:t>με στα νέα παιδιά</w:t>
      </w:r>
      <w:r>
        <w:rPr>
          <w:rFonts w:eastAsia="Times New Roman"/>
          <w:color w:val="000000" w:themeColor="text1"/>
          <w:szCs w:val="24"/>
        </w:rPr>
        <w:t>,</w:t>
      </w:r>
      <w:r w:rsidRPr="00BD0D0F">
        <w:rPr>
          <w:rFonts w:eastAsia="Times New Roman"/>
          <w:color w:val="000000" w:themeColor="text1"/>
          <w:szCs w:val="24"/>
        </w:rPr>
        <w:t xml:space="preserve"> </w:t>
      </w:r>
      <w:r w:rsidRPr="00BD0D0F">
        <w:rPr>
          <w:rFonts w:eastAsia="Times New Roman"/>
          <w:color w:val="000000" w:themeColor="text1"/>
          <w:szCs w:val="24"/>
        </w:rPr>
        <w:lastRenderedPageBreak/>
        <w:t>στις νέες γενιές από τα σχολικά βιβλία</w:t>
      </w:r>
      <w:r>
        <w:rPr>
          <w:rFonts w:eastAsia="Times New Roman"/>
          <w:color w:val="000000" w:themeColor="text1"/>
          <w:szCs w:val="24"/>
        </w:rPr>
        <w:t xml:space="preserve"> μέχρι τις τηλεοπτικές εκπομπές.</w:t>
      </w:r>
    </w:p>
    <w:p w14:paraId="6929860E"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Χ</w:t>
      </w:r>
      <w:r w:rsidRPr="00BD0D0F">
        <w:rPr>
          <w:rFonts w:eastAsia="Times New Roman"/>
          <w:color w:val="000000" w:themeColor="text1"/>
          <w:szCs w:val="24"/>
        </w:rPr>
        <w:t>αίρομαι γιατί στο πόρισμα της Επιστημονικής Επιτροπή</w:t>
      </w:r>
      <w:r w:rsidRPr="00BD0D0F">
        <w:rPr>
          <w:rFonts w:eastAsia="Times New Roman"/>
          <w:color w:val="000000" w:themeColor="text1"/>
          <w:szCs w:val="24"/>
        </w:rPr>
        <w:t>ς</w:t>
      </w:r>
      <w:r>
        <w:rPr>
          <w:rFonts w:eastAsia="Times New Roman"/>
          <w:color w:val="000000" w:themeColor="text1"/>
          <w:szCs w:val="24"/>
        </w:rPr>
        <w:t>,</w:t>
      </w:r>
      <w:r w:rsidRPr="00BD0D0F">
        <w:rPr>
          <w:rFonts w:eastAsia="Times New Roman"/>
          <w:color w:val="000000" w:themeColor="text1"/>
          <w:szCs w:val="24"/>
        </w:rPr>
        <w:t xml:space="preserve"> διαλύονται ψευδαισθήσεις ορισμένων ότι η ανεξέλεγκτη είσοδος μεταναστών</w:t>
      </w:r>
      <w:r>
        <w:rPr>
          <w:rFonts w:eastAsia="Times New Roman"/>
          <w:color w:val="000000" w:themeColor="text1"/>
          <w:szCs w:val="24"/>
        </w:rPr>
        <w:t xml:space="preserve"> -</w:t>
      </w:r>
      <w:r w:rsidRPr="00BD0D0F">
        <w:rPr>
          <w:rFonts w:eastAsia="Times New Roman"/>
          <w:color w:val="000000" w:themeColor="text1"/>
          <w:szCs w:val="24"/>
        </w:rPr>
        <w:t xml:space="preserve">παράτυπων </w:t>
      </w:r>
      <w:r>
        <w:rPr>
          <w:rFonts w:eastAsia="Times New Roman"/>
          <w:color w:val="000000" w:themeColor="text1"/>
          <w:szCs w:val="24"/>
        </w:rPr>
        <w:t>ο</w:t>
      </w:r>
      <w:r w:rsidRPr="00BD0D0F">
        <w:rPr>
          <w:rFonts w:eastAsia="Times New Roman"/>
          <w:color w:val="000000" w:themeColor="text1"/>
          <w:szCs w:val="24"/>
        </w:rPr>
        <w:t>ικονομικών μεταναστών</w:t>
      </w:r>
      <w:r>
        <w:rPr>
          <w:rFonts w:eastAsia="Times New Roman"/>
          <w:color w:val="000000" w:themeColor="text1"/>
          <w:szCs w:val="24"/>
        </w:rPr>
        <w:t>- που δεν συμμερίζονται τις ε</w:t>
      </w:r>
      <w:r w:rsidRPr="00BD0D0F">
        <w:rPr>
          <w:rFonts w:eastAsia="Times New Roman"/>
          <w:color w:val="000000" w:themeColor="text1"/>
          <w:szCs w:val="24"/>
        </w:rPr>
        <w:t>υρωπαϊκές αξίες</w:t>
      </w:r>
      <w:r>
        <w:rPr>
          <w:rFonts w:eastAsia="Times New Roman"/>
          <w:color w:val="000000" w:themeColor="text1"/>
          <w:szCs w:val="24"/>
        </w:rPr>
        <w:t>,</w:t>
      </w:r>
      <w:r w:rsidRPr="00BD0D0F">
        <w:rPr>
          <w:rFonts w:eastAsia="Times New Roman"/>
          <w:color w:val="000000" w:themeColor="text1"/>
          <w:szCs w:val="24"/>
        </w:rPr>
        <w:t xml:space="preserve"> μπορεί να λυθεί το δημογραφικό στην Ελλάδα ή την </w:t>
      </w:r>
      <w:r>
        <w:rPr>
          <w:rFonts w:eastAsia="Times New Roman"/>
          <w:color w:val="000000" w:themeColor="text1"/>
          <w:szCs w:val="24"/>
        </w:rPr>
        <w:t>Ευρώπη.</w:t>
      </w:r>
    </w:p>
    <w:p w14:paraId="6929860F"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Λέει χαρακτηριστικά τ</w:t>
      </w:r>
      <w:r w:rsidRPr="00BD0D0F">
        <w:rPr>
          <w:rFonts w:eastAsia="Times New Roman"/>
          <w:color w:val="000000" w:themeColor="text1"/>
          <w:szCs w:val="24"/>
        </w:rPr>
        <w:t>ο πόρισμα της Επιστημονι</w:t>
      </w:r>
      <w:r w:rsidRPr="00BD0D0F">
        <w:rPr>
          <w:rFonts w:eastAsia="Times New Roman"/>
          <w:color w:val="000000" w:themeColor="text1"/>
          <w:szCs w:val="24"/>
        </w:rPr>
        <w:t>κής Επιτροπής</w:t>
      </w:r>
      <w:r>
        <w:rPr>
          <w:rFonts w:eastAsia="Times New Roman"/>
          <w:color w:val="000000" w:themeColor="text1"/>
          <w:szCs w:val="24"/>
        </w:rPr>
        <w:t>:</w:t>
      </w:r>
      <w:r>
        <w:rPr>
          <w:rFonts w:eastAsia="Times New Roman"/>
          <w:color w:val="000000" w:themeColor="text1"/>
          <w:szCs w:val="24"/>
        </w:rPr>
        <w:t xml:space="preserve"> «Αν </w:t>
      </w:r>
      <w:r w:rsidRPr="00BD0D0F">
        <w:rPr>
          <w:rFonts w:eastAsia="Times New Roman"/>
          <w:color w:val="000000" w:themeColor="text1"/>
          <w:szCs w:val="24"/>
        </w:rPr>
        <w:t xml:space="preserve">και χωρίς ενεργές πολιτικές η πλειοψηφία των προερχόμενων </w:t>
      </w:r>
      <w:r>
        <w:rPr>
          <w:rFonts w:eastAsia="Times New Roman"/>
          <w:color w:val="000000" w:themeColor="text1"/>
          <w:szCs w:val="24"/>
        </w:rPr>
        <w:t>από τις πρώην ανατολικές χώρες ο</w:t>
      </w:r>
      <w:r w:rsidRPr="00BD0D0F">
        <w:rPr>
          <w:rFonts w:eastAsia="Times New Roman"/>
          <w:color w:val="000000" w:themeColor="text1"/>
          <w:szCs w:val="24"/>
        </w:rPr>
        <w:t>ικονομικών μεταναστών των προηγούμενων δεκαετιών</w:t>
      </w:r>
      <w:r>
        <w:rPr>
          <w:rFonts w:eastAsia="Times New Roman"/>
          <w:color w:val="000000" w:themeColor="text1"/>
          <w:szCs w:val="24"/>
        </w:rPr>
        <w:t>,</w:t>
      </w:r>
      <w:r w:rsidRPr="00BD0D0F">
        <w:rPr>
          <w:rFonts w:eastAsia="Times New Roman"/>
          <w:color w:val="000000" w:themeColor="text1"/>
          <w:szCs w:val="24"/>
        </w:rPr>
        <w:t xml:space="preserve"> ενσωματώθηκαν στη χώρα μας χωρίς μεγάλη δυσκολία</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δ</w:t>
      </w:r>
      <w:r w:rsidRPr="00BD0D0F">
        <w:rPr>
          <w:rFonts w:eastAsia="Times New Roman"/>
          <w:color w:val="000000" w:themeColor="text1"/>
          <w:szCs w:val="24"/>
        </w:rPr>
        <w:t>εν θα πρέπει να θεωρείται δεδομένο ότι αυτό θα</w:t>
      </w:r>
      <w:r w:rsidRPr="00BD0D0F">
        <w:rPr>
          <w:rFonts w:eastAsia="Times New Roman"/>
          <w:color w:val="000000" w:themeColor="text1"/>
          <w:szCs w:val="24"/>
        </w:rPr>
        <w:t xml:space="preserve"> συμβεί και με τους </w:t>
      </w:r>
      <w:proofErr w:type="spellStart"/>
      <w:r w:rsidRPr="00BD0D0F">
        <w:rPr>
          <w:rFonts w:eastAsia="Times New Roman"/>
          <w:color w:val="000000" w:themeColor="text1"/>
          <w:szCs w:val="24"/>
        </w:rPr>
        <w:t>νεοαφιχθέντες</w:t>
      </w:r>
      <w:proofErr w:type="spellEnd"/>
      <w:r w:rsidRPr="00BD0D0F">
        <w:rPr>
          <w:rFonts w:eastAsia="Times New Roman"/>
          <w:color w:val="000000" w:themeColor="text1"/>
          <w:szCs w:val="24"/>
        </w:rPr>
        <w:t xml:space="preserve"> πρόσφυγες και οικονομικούς μετανάστες ή και με αυτούς που θα φτάσουν στο μέλλον</w:t>
      </w:r>
      <w:r>
        <w:rPr>
          <w:rFonts w:eastAsia="Times New Roman"/>
          <w:color w:val="000000" w:themeColor="text1"/>
          <w:szCs w:val="24"/>
        </w:rPr>
        <w:t xml:space="preserve">. Το </w:t>
      </w:r>
      <w:r w:rsidRPr="00BD0D0F">
        <w:rPr>
          <w:rFonts w:eastAsia="Times New Roman"/>
          <w:color w:val="000000" w:themeColor="text1"/>
          <w:szCs w:val="24"/>
        </w:rPr>
        <w:t xml:space="preserve">περιβάλλον </w:t>
      </w:r>
      <w:r>
        <w:rPr>
          <w:rFonts w:eastAsia="Times New Roman"/>
          <w:color w:val="000000" w:themeColor="text1"/>
          <w:szCs w:val="24"/>
        </w:rPr>
        <w:t>σ</w:t>
      </w:r>
      <w:r w:rsidRPr="00BD0D0F">
        <w:rPr>
          <w:rFonts w:eastAsia="Times New Roman"/>
          <w:color w:val="000000" w:themeColor="text1"/>
          <w:szCs w:val="24"/>
        </w:rPr>
        <w:t xml:space="preserve">ήμερα είναι </w:t>
      </w:r>
      <w:r>
        <w:rPr>
          <w:rFonts w:eastAsia="Times New Roman"/>
          <w:color w:val="000000" w:themeColor="text1"/>
          <w:szCs w:val="24"/>
        </w:rPr>
        <w:t>σ</w:t>
      </w:r>
      <w:r w:rsidRPr="00BD0D0F">
        <w:rPr>
          <w:rFonts w:eastAsia="Times New Roman"/>
          <w:color w:val="000000" w:themeColor="text1"/>
          <w:szCs w:val="24"/>
        </w:rPr>
        <w:t>αφώς διαφορετικό</w:t>
      </w:r>
      <w:r>
        <w:rPr>
          <w:rFonts w:eastAsia="Times New Roman"/>
          <w:color w:val="000000" w:themeColor="text1"/>
          <w:szCs w:val="24"/>
        </w:rPr>
        <w:t>,</w:t>
      </w:r>
      <w:r w:rsidRPr="00BD0D0F">
        <w:rPr>
          <w:rFonts w:eastAsia="Times New Roman"/>
          <w:color w:val="000000" w:themeColor="text1"/>
          <w:szCs w:val="24"/>
        </w:rPr>
        <w:t xml:space="preserve"> όπως είναι </w:t>
      </w:r>
      <w:r>
        <w:rPr>
          <w:rFonts w:eastAsia="Times New Roman"/>
          <w:color w:val="000000" w:themeColor="text1"/>
          <w:szCs w:val="24"/>
        </w:rPr>
        <w:t>σ</w:t>
      </w:r>
      <w:r w:rsidRPr="00BD0D0F">
        <w:rPr>
          <w:rFonts w:eastAsia="Times New Roman"/>
          <w:color w:val="000000" w:themeColor="text1"/>
          <w:szCs w:val="24"/>
        </w:rPr>
        <w:t>αφώς διαφοροποιημένες οι αναμονές</w:t>
      </w:r>
      <w:r>
        <w:rPr>
          <w:rFonts w:eastAsia="Times New Roman"/>
          <w:color w:val="000000" w:themeColor="text1"/>
          <w:szCs w:val="24"/>
        </w:rPr>
        <w:t>,</w:t>
      </w:r>
      <w:r w:rsidRPr="00BD0D0F">
        <w:rPr>
          <w:rFonts w:eastAsia="Times New Roman"/>
          <w:color w:val="000000" w:themeColor="text1"/>
          <w:szCs w:val="24"/>
        </w:rPr>
        <w:t xml:space="preserve"> οι επιδιώξεις </w:t>
      </w:r>
      <w:r>
        <w:rPr>
          <w:rFonts w:eastAsia="Times New Roman"/>
          <w:color w:val="000000" w:themeColor="text1"/>
          <w:szCs w:val="24"/>
        </w:rPr>
        <w:t>κ</w:t>
      </w:r>
      <w:r w:rsidRPr="00BD0D0F">
        <w:rPr>
          <w:rFonts w:eastAsia="Times New Roman"/>
          <w:color w:val="000000" w:themeColor="text1"/>
          <w:szCs w:val="24"/>
        </w:rPr>
        <w:t xml:space="preserve">αι </w:t>
      </w:r>
      <w:r>
        <w:rPr>
          <w:rFonts w:eastAsia="Times New Roman"/>
          <w:color w:val="000000" w:themeColor="text1"/>
          <w:szCs w:val="24"/>
        </w:rPr>
        <w:t xml:space="preserve">κάποια χαρακτηριστικά </w:t>
      </w:r>
      <w:r w:rsidRPr="00BD0D0F">
        <w:rPr>
          <w:rFonts w:eastAsia="Times New Roman"/>
          <w:color w:val="000000" w:themeColor="text1"/>
          <w:szCs w:val="24"/>
        </w:rPr>
        <w:t xml:space="preserve">των </w:t>
      </w:r>
      <w:r w:rsidRPr="00BD0D0F">
        <w:rPr>
          <w:rFonts w:eastAsia="Times New Roman"/>
          <w:color w:val="000000" w:themeColor="text1"/>
          <w:szCs w:val="24"/>
        </w:rPr>
        <w:t>πληθυσμών αυτών</w:t>
      </w:r>
      <w:r>
        <w:rPr>
          <w:rFonts w:eastAsia="Times New Roman"/>
          <w:color w:val="000000" w:themeColor="text1"/>
          <w:szCs w:val="24"/>
        </w:rPr>
        <w:t>», υπονοώντας σ</w:t>
      </w:r>
      <w:r w:rsidRPr="00BD0D0F">
        <w:rPr>
          <w:rFonts w:eastAsia="Times New Roman"/>
          <w:color w:val="000000" w:themeColor="text1"/>
          <w:szCs w:val="24"/>
        </w:rPr>
        <w:t xml:space="preserve">αφώς το διαφορετικό πολιτισμικό και </w:t>
      </w:r>
      <w:proofErr w:type="spellStart"/>
      <w:r w:rsidRPr="00BD0D0F">
        <w:rPr>
          <w:rFonts w:eastAsia="Times New Roman"/>
          <w:color w:val="000000" w:themeColor="text1"/>
          <w:szCs w:val="24"/>
        </w:rPr>
        <w:t>αξιακό</w:t>
      </w:r>
      <w:proofErr w:type="spellEnd"/>
      <w:r w:rsidRPr="00BD0D0F">
        <w:rPr>
          <w:rFonts w:eastAsia="Times New Roman"/>
          <w:color w:val="000000" w:themeColor="text1"/>
          <w:szCs w:val="24"/>
        </w:rPr>
        <w:t xml:space="preserve"> φορτίο που έχουν</w:t>
      </w:r>
      <w:r>
        <w:rPr>
          <w:rFonts w:eastAsia="Times New Roman"/>
          <w:color w:val="000000" w:themeColor="text1"/>
          <w:szCs w:val="24"/>
        </w:rPr>
        <w:t>.</w:t>
      </w:r>
    </w:p>
    <w:p w14:paraId="69298610"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w:t>
      </w:r>
      <w:r w:rsidRPr="00BD0D0F">
        <w:rPr>
          <w:rFonts w:eastAsia="Times New Roman"/>
          <w:color w:val="000000" w:themeColor="text1"/>
          <w:szCs w:val="24"/>
        </w:rPr>
        <w:t xml:space="preserve">το πόρισμα της Επιστημονικής Επιτροπής μελετήθηκαν </w:t>
      </w:r>
      <w:r>
        <w:rPr>
          <w:rFonts w:eastAsia="Times New Roman"/>
          <w:color w:val="000000" w:themeColor="text1"/>
          <w:szCs w:val="24"/>
        </w:rPr>
        <w:t>-</w:t>
      </w:r>
      <w:r w:rsidRPr="00BD0D0F">
        <w:rPr>
          <w:rFonts w:eastAsia="Times New Roman"/>
          <w:color w:val="000000" w:themeColor="text1"/>
          <w:szCs w:val="24"/>
        </w:rPr>
        <w:t>και είχαμε την ευκαιρία να έχουμε και ακρόαση και εμπειρογνωμόνων και επιστημόνων και από το εξωτερικό</w:t>
      </w:r>
      <w:r>
        <w:rPr>
          <w:rFonts w:eastAsia="Times New Roman"/>
          <w:color w:val="000000" w:themeColor="text1"/>
          <w:szCs w:val="24"/>
        </w:rPr>
        <w:t>- βέλτιστα</w:t>
      </w:r>
      <w:r>
        <w:rPr>
          <w:rFonts w:eastAsia="Times New Roman"/>
          <w:color w:val="000000" w:themeColor="text1"/>
          <w:szCs w:val="24"/>
        </w:rPr>
        <w:t xml:space="preserve"> παραδείγματα </w:t>
      </w:r>
      <w:r w:rsidRPr="00BD0D0F">
        <w:rPr>
          <w:rFonts w:eastAsia="Times New Roman"/>
          <w:color w:val="000000" w:themeColor="text1"/>
          <w:szCs w:val="24"/>
        </w:rPr>
        <w:t>άλλων κρατών</w:t>
      </w:r>
      <w:r>
        <w:rPr>
          <w:rFonts w:eastAsia="Times New Roman"/>
          <w:color w:val="000000" w:themeColor="text1"/>
          <w:szCs w:val="24"/>
        </w:rPr>
        <w:t xml:space="preserve">. </w:t>
      </w:r>
    </w:p>
    <w:p w14:paraId="69298611"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Το πόρισμα, λοιπόν, που κατα</w:t>
      </w:r>
      <w:r w:rsidRPr="00BD0D0F">
        <w:rPr>
          <w:rFonts w:eastAsia="Times New Roman"/>
          <w:color w:val="000000" w:themeColor="text1"/>
          <w:szCs w:val="24"/>
        </w:rPr>
        <w:t>τέθηκε</w:t>
      </w:r>
      <w:r>
        <w:rPr>
          <w:rFonts w:eastAsia="Times New Roman"/>
          <w:color w:val="000000" w:themeColor="text1"/>
          <w:szCs w:val="24"/>
        </w:rPr>
        <w:t>,</w:t>
      </w:r>
      <w:r w:rsidRPr="00BD0D0F">
        <w:rPr>
          <w:rFonts w:eastAsia="Times New Roman"/>
          <w:color w:val="000000" w:themeColor="text1"/>
          <w:szCs w:val="24"/>
        </w:rPr>
        <w:t xml:space="preserve"> είναι ο ελάχιστος κοινός παρονομαστής </w:t>
      </w:r>
      <w:r>
        <w:rPr>
          <w:rFonts w:eastAsia="Times New Roman"/>
          <w:color w:val="000000" w:themeColor="text1"/>
          <w:szCs w:val="24"/>
        </w:rPr>
        <w:t>που συμφωνήσαμε τα έξι κόμματα π</w:t>
      </w:r>
      <w:r w:rsidRPr="00BD0D0F">
        <w:rPr>
          <w:rFonts w:eastAsia="Times New Roman"/>
          <w:color w:val="000000" w:themeColor="text1"/>
          <w:szCs w:val="24"/>
        </w:rPr>
        <w:t>ου το π</w:t>
      </w:r>
      <w:r>
        <w:rPr>
          <w:rFonts w:eastAsia="Times New Roman"/>
          <w:color w:val="000000" w:themeColor="text1"/>
          <w:szCs w:val="24"/>
        </w:rPr>
        <w:t>ροσυπογράφουμε.</w:t>
      </w:r>
    </w:p>
    <w:p w14:paraId="69298612"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(Στο σημείο αυτό κτυπάει το κουδούνι λήξεως του χρόνου ομιλίας του κυρίου Βουλευτή)</w:t>
      </w:r>
    </w:p>
    <w:p w14:paraId="69298613"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Κυρία Πρόεδρε,</w:t>
      </w:r>
      <w:r>
        <w:rPr>
          <w:rFonts w:eastAsia="Times New Roman"/>
          <w:color w:val="000000" w:themeColor="text1"/>
          <w:szCs w:val="24"/>
        </w:rPr>
        <w:t xml:space="preserve"> μι</w:t>
      </w:r>
      <w:r w:rsidRPr="00BD0D0F">
        <w:rPr>
          <w:rFonts w:eastAsia="Times New Roman"/>
          <w:color w:val="000000" w:themeColor="text1"/>
          <w:szCs w:val="24"/>
        </w:rPr>
        <w:t xml:space="preserve">α μικρή ανοχή </w:t>
      </w:r>
      <w:r>
        <w:rPr>
          <w:rFonts w:eastAsia="Times New Roman"/>
          <w:color w:val="000000" w:themeColor="text1"/>
          <w:szCs w:val="24"/>
        </w:rPr>
        <w:t>θα ήθελα.</w:t>
      </w:r>
    </w:p>
    <w:p w14:paraId="69298614"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BD0D0F">
        <w:rPr>
          <w:rFonts w:eastAsia="Times New Roman"/>
          <w:color w:val="000000" w:themeColor="text1"/>
          <w:szCs w:val="24"/>
        </w:rPr>
        <w:t xml:space="preserve"> Νέα Δημοκρατία παρουσίασε μία ολοκληρωμένη δ</w:t>
      </w:r>
      <w:r>
        <w:rPr>
          <w:rFonts w:eastAsia="Times New Roman"/>
          <w:color w:val="000000" w:themeColor="text1"/>
          <w:szCs w:val="24"/>
        </w:rPr>
        <w:t xml:space="preserve">έσμη έξι αξόνων με πρώτο άξονα τη μείωση του </w:t>
      </w:r>
      <w:r w:rsidRPr="00BD0D0F">
        <w:rPr>
          <w:rFonts w:eastAsia="Times New Roman"/>
          <w:color w:val="000000" w:themeColor="text1"/>
          <w:szCs w:val="24"/>
        </w:rPr>
        <w:t>κόστο</w:t>
      </w:r>
      <w:r>
        <w:rPr>
          <w:rFonts w:eastAsia="Times New Roman"/>
          <w:color w:val="000000" w:themeColor="text1"/>
          <w:szCs w:val="24"/>
        </w:rPr>
        <w:t>υ</w:t>
      </w:r>
      <w:r w:rsidRPr="00BD0D0F">
        <w:rPr>
          <w:rFonts w:eastAsia="Times New Roman"/>
          <w:color w:val="000000" w:themeColor="text1"/>
          <w:szCs w:val="24"/>
        </w:rPr>
        <w:t>ς απόκτησης παιδιού</w:t>
      </w:r>
      <w:r>
        <w:rPr>
          <w:rFonts w:eastAsia="Times New Roman"/>
          <w:color w:val="000000" w:themeColor="text1"/>
          <w:szCs w:val="24"/>
        </w:rPr>
        <w:t>,</w:t>
      </w:r>
      <w:r w:rsidRPr="00BD0D0F">
        <w:rPr>
          <w:rFonts w:eastAsia="Times New Roman"/>
          <w:color w:val="000000" w:themeColor="text1"/>
          <w:szCs w:val="24"/>
        </w:rPr>
        <w:t xml:space="preserve"> με μέτρα όπως η χορήγηση εφάπαξ επιδόματος 2</w:t>
      </w:r>
      <w:r>
        <w:rPr>
          <w:rFonts w:eastAsia="Times New Roman"/>
          <w:color w:val="000000" w:themeColor="text1"/>
          <w:szCs w:val="24"/>
        </w:rPr>
        <w:t>.</w:t>
      </w:r>
      <w:r w:rsidRPr="00BD0D0F">
        <w:rPr>
          <w:rFonts w:eastAsia="Times New Roman"/>
          <w:color w:val="000000" w:themeColor="text1"/>
          <w:szCs w:val="24"/>
        </w:rPr>
        <w:t>0</w:t>
      </w:r>
      <w:r>
        <w:rPr>
          <w:rFonts w:eastAsia="Times New Roman"/>
          <w:color w:val="000000" w:themeColor="text1"/>
          <w:szCs w:val="24"/>
        </w:rPr>
        <w:t>0</w:t>
      </w:r>
      <w:r w:rsidRPr="00BD0D0F">
        <w:rPr>
          <w:rFonts w:eastAsia="Times New Roman"/>
          <w:color w:val="000000" w:themeColor="text1"/>
          <w:szCs w:val="24"/>
        </w:rPr>
        <w:t xml:space="preserve">0 </w:t>
      </w:r>
      <w:r>
        <w:rPr>
          <w:rFonts w:eastAsia="Times New Roman"/>
          <w:color w:val="000000" w:themeColor="text1"/>
          <w:szCs w:val="24"/>
        </w:rPr>
        <w:t xml:space="preserve">ευρώ για κάθε νέο </w:t>
      </w:r>
      <w:r w:rsidRPr="00BD0D0F">
        <w:rPr>
          <w:rFonts w:eastAsia="Times New Roman"/>
          <w:color w:val="000000" w:themeColor="text1"/>
          <w:szCs w:val="24"/>
        </w:rPr>
        <w:t>παιδί που γεννιέται</w:t>
      </w:r>
      <w:r>
        <w:rPr>
          <w:rFonts w:eastAsia="Times New Roman"/>
          <w:color w:val="000000" w:themeColor="text1"/>
          <w:szCs w:val="24"/>
        </w:rPr>
        <w:t>,</w:t>
      </w:r>
      <w:r w:rsidRPr="00BD0D0F">
        <w:rPr>
          <w:rFonts w:eastAsia="Times New Roman"/>
          <w:color w:val="000000" w:themeColor="text1"/>
          <w:szCs w:val="24"/>
        </w:rPr>
        <w:t xml:space="preserve"> η μείωση της φορολόγηση</w:t>
      </w:r>
      <w:r w:rsidRPr="00BD0D0F">
        <w:rPr>
          <w:rFonts w:eastAsia="Times New Roman"/>
          <w:color w:val="000000" w:themeColor="text1"/>
          <w:szCs w:val="24"/>
        </w:rPr>
        <w:t>ς για κάθε παιδί</w:t>
      </w:r>
      <w:r>
        <w:rPr>
          <w:rFonts w:eastAsia="Times New Roman"/>
          <w:color w:val="000000" w:themeColor="text1"/>
          <w:szCs w:val="24"/>
        </w:rPr>
        <w:t xml:space="preserve">. </w:t>
      </w:r>
    </w:p>
    <w:p w14:paraId="69298615"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Ο δεύτερος άξονας είναι η στήριξη των</w:t>
      </w:r>
      <w:r w:rsidRPr="00BD0D0F">
        <w:rPr>
          <w:rFonts w:eastAsia="Times New Roman"/>
          <w:color w:val="000000" w:themeColor="text1"/>
          <w:szCs w:val="24"/>
        </w:rPr>
        <w:t xml:space="preserve"> εργαζόμενων γονέων και</w:t>
      </w:r>
      <w:r>
        <w:rPr>
          <w:rFonts w:eastAsia="Times New Roman"/>
          <w:color w:val="000000" w:themeColor="text1"/>
          <w:szCs w:val="24"/>
        </w:rPr>
        <w:t>,</w:t>
      </w:r>
      <w:r w:rsidRPr="00BD0D0F">
        <w:rPr>
          <w:rFonts w:eastAsia="Times New Roman"/>
          <w:color w:val="000000" w:themeColor="text1"/>
          <w:szCs w:val="24"/>
        </w:rPr>
        <w:t xml:space="preserve"> κυρίως</w:t>
      </w:r>
      <w:r>
        <w:rPr>
          <w:rFonts w:eastAsia="Times New Roman"/>
          <w:color w:val="000000" w:themeColor="text1"/>
          <w:szCs w:val="24"/>
        </w:rPr>
        <w:t>,</w:t>
      </w:r>
      <w:r w:rsidRPr="00BD0D0F">
        <w:rPr>
          <w:rFonts w:eastAsia="Times New Roman"/>
          <w:color w:val="000000" w:themeColor="text1"/>
          <w:szCs w:val="24"/>
        </w:rPr>
        <w:t xml:space="preserve"> των εργαζόμενων γυναικών</w:t>
      </w:r>
      <w:r>
        <w:rPr>
          <w:rFonts w:eastAsia="Times New Roman"/>
          <w:color w:val="000000" w:themeColor="text1"/>
          <w:szCs w:val="24"/>
        </w:rPr>
        <w:t>. Κ</w:t>
      </w:r>
      <w:r w:rsidRPr="00BD0D0F">
        <w:rPr>
          <w:rFonts w:eastAsia="Times New Roman"/>
          <w:color w:val="000000" w:themeColor="text1"/>
          <w:szCs w:val="24"/>
        </w:rPr>
        <w:t xml:space="preserve">ανένα παιδί δεν </w:t>
      </w:r>
      <w:r w:rsidRPr="00BD0D0F">
        <w:rPr>
          <w:rFonts w:eastAsia="Times New Roman"/>
          <w:color w:val="000000" w:themeColor="text1"/>
          <w:szCs w:val="24"/>
        </w:rPr>
        <w:lastRenderedPageBreak/>
        <w:t>θα πρέπει να μένει εκτός παιδικού σταθμού και όπου δεν υπάρχουν δημόσιοι παιδικοί σταθμοί</w:t>
      </w:r>
      <w:r>
        <w:rPr>
          <w:rFonts w:eastAsia="Times New Roman"/>
          <w:color w:val="000000" w:themeColor="text1"/>
          <w:szCs w:val="24"/>
        </w:rPr>
        <w:t>,</w:t>
      </w:r>
      <w:r w:rsidRPr="00BD0D0F">
        <w:rPr>
          <w:rFonts w:eastAsia="Times New Roman"/>
          <w:color w:val="000000" w:themeColor="text1"/>
          <w:szCs w:val="24"/>
        </w:rPr>
        <w:t xml:space="preserve"> θα χορηγήσουμε κουπόνι αξίας 180 ευρώ το</w:t>
      </w:r>
      <w:r>
        <w:rPr>
          <w:rFonts w:eastAsia="Times New Roman"/>
          <w:color w:val="000000" w:themeColor="text1"/>
          <w:szCs w:val="24"/>
        </w:rPr>
        <w:t>ν</w:t>
      </w:r>
      <w:r w:rsidRPr="00BD0D0F">
        <w:rPr>
          <w:rFonts w:eastAsia="Times New Roman"/>
          <w:color w:val="000000" w:themeColor="text1"/>
          <w:szCs w:val="24"/>
        </w:rPr>
        <w:t xml:space="preserve"> μήνα</w:t>
      </w:r>
      <w:r>
        <w:rPr>
          <w:rFonts w:eastAsia="Times New Roman"/>
          <w:color w:val="000000" w:themeColor="text1"/>
          <w:szCs w:val="24"/>
        </w:rPr>
        <w:t>,</w:t>
      </w:r>
      <w:r w:rsidRPr="00BD0D0F">
        <w:rPr>
          <w:rFonts w:eastAsia="Times New Roman"/>
          <w:color w:val="000000" w:themeColor="text1"/>
          <w:szCs w:val="24"/>
        </w:rPr>
        <w:t xml:space="preserve"> προκειμένου να έχουν πρόσβαση με το </w:t>
      </w:r>
      <w:r>
        <w:rPr>
          <w:rFonts w:eastAsia="Times New Roman"/>
          <w:color w:val="000000" w:themeColor="text1"/>
          <w:szCs w:val="24"/>
          <w:lang w:val="en-US"/>
        </w:rPr>
        <w:t>v</w:t>
      </w:r>
      <w:proofErr w:type="spellStart"/>
      <w:r w:rsidRPr="00BD0D0F">
        <w:rPr>
          <w:rFonts w:eastAsia="Times New Roman"/>
          <w:color w:val="000000" w:themeColor="text1"/>
          <w:szCs w:val="24"/>
        </w:rPr>
        <w:t>oucher</w:t>
      </w:r>
      <w:proofErr w:type="spellEnd"/>
      <w:r w:rsidRPr="00BD0D0F">
        <w:rPr>
          <w:rFonts w:eastAsia="Times New Roman"/>
          <w:color w:val="000000" w:themeColor="text1"/>
          <w:szCs w:val="24"/>
        </w:rPr>
        <w:t xml:space="preserve"> αυτό σε ιδιωτικούς παιδικούς σταθμούς</w:t>
      </w:r>
      <w:r>
        <w:rPr>
          <w:rFonts w:eastAsia="Times New Roman"/>
          <w:color w:val="000000" w:themeColor="text1"/>
          <w:szCs w:val="24"/>
        </w:rPr>
        <w:t>,</w:t>
      </w:r>
      <w:r w:rsidRPr="00BD0D0F">
        <w:rPr>
          <w:rFonts w:eastAsia="Times New Roman"/>
          <w:color w:val="000000" w:themeColor="text1"/>
          <w:szCs w:val="24"/>
        </w:rPr>
        <w:t xml:space="preserve"> πραγματικά ολοήμερα σχολεία και πιστοποίηση της ξένης γλώσσας εντός του δημόσιου σχολείου</w:t>
      </w:r>
      <w:r>
        <w:rPr>
          <w:rFonts w:eastAsia="Times New Roman"/>
          <w:color w:val="000000" w:themeColor="text1"/>
          <w:szCs w:val="24"/>
        </w:rPr>
        <w:t>. Α</w:t>
      </w:r>
      <w:r w:rsidRPr="00BD0D0F">
        <w:rPr>
          <w:rFonts w:eastAsia="Times New Roman"/>
          <w:color w:val="000000" w:themeColor="text1"/>
          <w:szCs w:val="24"/>
        </w:rPr>
        <w:t>ναφέρω κάποι</w:t>
      </w:r>
      <w:r>
        <w:rPr>
          <w:rFonts w:eastAsia="Times New Roman"/>
          <w:color w:val="000000" w:themeColor="text1"/>
          <w:szCs w:val="24"/>
        </w:rPr>
        <w:t>α χαρακτηριστικά μέτ</w:t>
      </w:r>
      <w:r>
        <w:rPr>
          <w:rFonts w:eastAsia="Times New Roman"/>
          <w:color w:val="000000" w:themeColor="text1"/>
          <w:szCs w:val="24"/>
        </w:rPr>
        <w:t>ρα.</w:t>
      </w:r>
    </w:p>
    <w:p w14:paraId="69298616"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 τρίτος άξονας είναι τα </w:t>
      </w:r>
      <w:r w:rsidRPr="00BD0D0F">
        <w:rPr>
          <w:rFonts w:eastAsia="Times New Roman"/>
          <w:color w:val="000000" w:themeColor="text1"/>
          <w:szCs w:val="24"/>
        </w:rPr>
        <w:t xml:space="preserve">θεσμικά μέτρα όπως η δημιουργία του γραφείου δημογραφικής πολιτικής στη Βουλή </w:t>
      </w:r>
      <w:r>
        <w:rPr>
          <w:rFonts w:eastAsia="Times New Roman"/>
          <w:color w:val="000000" w:themeColor="text1"/>
          <w:szCs w:val="24"/>
        </w:rPr>
        <w:t>-</w:t>
      </w:r>
      <w:r w:rsidRPr="00BD0D0F">
        <w:rPr>
          <w:rFonts w:eastAsia="Times New Roman"/>
          <w:color w:val="000000" w:themeColor="text1"/>
          <w:szCs w:val="24"/>
        </w:rPr>
        <w:t xml:space="preserve">όπως </w:t>
      </w:r>
      <w:r>
        <w:rPr>
          <w:rFonts w:eastAsia="Times New Roman"/>
          <w:color w:val="000000" w:themeColor="text1"/>
          <w:szCs w:val="24"/>
        </w:rPr>
        <w:t>υπάρχει</w:t>
      </w:r>
      <w:r w:rsidRPr="00BD0D0F">
        <w:rPr>
          <w:rFonts w:eastAsia="Times New Roman"/>
          <w:color w:val="000000" w:themeColor="text1"/>
          <w:szCs w:val="24"/>
        </w:rPr>
        <w:t xml:space="preserve"> το </w:t>
      </w:r>
      <w:r>
        <w:rPr>
          <w:rFonts w:eastAsia="Times New Roman"/>
          <w:color w:val="000000" w:themeColor="text1"/>
          <w:szCs w:val="24"/>
        </w:rPr>
        <w:t>Γραφείο Π</w:t>
      </w:r>
      <w:r w:rsidRPr="00BD0D0F">
        <w:rPr>
          <w:rFonts w:eastAsia="Times New Roman"/>
          <w:color w:val="000000" w:themeColor="text1"/>
          <w:szCs w:val="24"/>
        </w:rPr>
        <w:t>ροϋπολογισμού</w:t>
      </w:r>
      <w:r>
        <w:rPr>
          <w:rFonts w:eastAsia="Times New Roman"/>
          <w:color w:val="000000" w:themeColor="text1"/>
          <w:szCs w:val="24"/>
        </w:rPr>
        <w:t>-</w:t>
      </w:r>
      <w:r w:rsidRPr="00BD0D0F">
        <w:rPr>
          <w:rFonts w:eastAsia="Times New Roman"/>
          <w:color w:val="000000" w:themeColor="text1"/>
          <w:szCs w:val="24"/>
        </w:rPr>
        <w:t xml:space="preserve"> που θα παρακολουθεί</w:t>
      </w:r>
      <w:r w:rsidRPr="00287ED7">
        <w:rPr>
          <w:rFonts w:eastAsia="Times New Roman"/>
          <w:color w:val="000000" w:themeColor="text1"/>
          <w:szCs w:val="24"/>
        </w:rPr>
        <w:t xml:space="preserve"> </w:t>
      </w:r>
      <w:r w:rsidRPr="00BD0D0F">
        <w:rPr>
          <w:rFonts w:eastAsia="Times New Roman"/>
          <w:color w:val="000000" w:themeColor="text1"/>
          <w:szCs w:val="24"/>
        </w:rPr>
        <w:t>κάθε νόμο</w:t>
      </w:r>
      <w:r>
        <w:rPr>
          <w:rFonts w:eastAsia="Times New Roman"/>
          <w:color w:val="000000" w:themeColor="text1"/>
          <w:szCs w:val="24"/>
        </w:rPr>
        <w:t>,</w:t>
      </w:r>
      <w:r w:rsidRPr="00BD0D0F">
        <w:rPr>
          <w:rFonts w:eastAsia="Times New Roman"/>
          <w:color w:val="000000" w:themeColor="text1"/>
          <w:szCs w:val="24"/>
        </w:rPr>
        <w:t xml:space="preserve"> κάθε τροπολογία</w:t>
      </w:r>
      <w:r>
        <w:rPr>
          <w:rFonts w:eastAsia="Times New Roman"/>
          <w:color w:val="000000" w:themeColor="text1"/>
          <w:szCs w:val="24"/>
        </w:rPr>
        <w:t>,</w:t>
      </w:r>
      <w:r w:rsidRPr="00BD0D0F">
        <w:rPr>
          <w:rFonts w:eastAsia="Times New Roman"/>
          <w:color w:val="000000" w:themeColor="text1"/>
          <w:szCs w:val="24"/>
        </w:rPr>
        <w:t xml:space="preserve"> εάν επιφέρει επιπτώσεις στη δημογραφική πολιτική της χώρας</w:t>
      </w:r>
      <w:r>
        <w:rPr>
          <w:rFonts w:eastAsia="Times New Roman"/>
          <w:color w:val="000000" w:themeColor="text1"/>
          <w:szCs w:val="24"/>
        </w:rPr>
        <w:t>,</w:t>
      </w:r>
      <w:r w:rsidRPr="00BD0D0F">
        <w:rPr>
          <w:rFonts w:eastAsia="Times New Roman"/>
          <w:color w:val="000000" w:themeColor="text1"/>
          <w:szCs w:val="24"/>
        </w:rPr>
        <w:t xml:space="preserve"> προκειμένου οι </w:t>
      </w:r>
      <w:r>
        <w:rPr>
          <w:rFonts w:eastAsia="Times New Roman"/>
          <w:color w:val="000000" w:themeColor="text1"/>
          <w:szCs w:val="24"/>
        </w:rPr>
        <w:t>Β</w:t>
      </w:r>
      <w:r w:rsidRPr="00BD0D0F">
        <w:rPr>
          <w:rFonts w:eastAsia="Times New Roman"/>
          <w:color w:val="000000" w:themeColor="text1"/>
          <w:szCs w:val="24"/>
        </w:rPr>
        <w:t>ουλευτές</w:t>
      </w:r>
      <w:r>
        <w:rPr>
          <w:rFonts w:eastAsia="Times New Roman"/>
          <w:color w:val="000000" w:themeColor="text1"/>
          <w:szCs w:val="24"/>
        </w:rPr>
        <w:t xml:space="preserve">, </w:t>
      </w:r>
      <w:r w:rsidRPr="00BD0D0F">
        <w:rPr>
          <w:rFonts w:eastAsia="Times New Roman"/>
          <w:color w:val="000000" w:themeColor="text1"/>
          <w:szCs w:val="24"/>
        </w:rPr>
        <w:t>η Βουλή να γνωρίζει πριν ψηφίσει</w:t>
      </w:r>
      <w:r>
        <w:rPr>
          <w:rFonts w:eastAsia="Times New Roman"/>
          <w:color w:val="000000" w:themeColor="text1"/>
          <w:szCs w:val="24"/>
        </w:rPr>
        <w:t>.</w:t>
      </w:r>
    </w:p>
    <w:p w14:paraId="69298617"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Τέταρτος άξονας</w:t>
      </w:r>
      <w:r>
        <w:rPr>
          <w:rFonts w:eastAsia="Times New Roman"/>
          <w:color w:val="000000" w:themeColor="text1"/>
          <w:szCs w:val="24"/>
        </w:rPr>
        <w:t>.</w:t>
      </w:r>
      <w:r>
        <w:rPr>
          <w:rFonts w:eastAsia="Times New Roman"/>
          <w:color w:val="000000" w:themeColor="text1"/>
          <w:szCs w:val="24"/>
        </w:rPr>
        <w:t xml:space="preserve"> Μ</w:t>
      </w:r>
      <w:r w:rsidRPr="00BD0D0F">
        <w:rPr>
          <w:rFonts w:eastAsia="Times New Roman"/>
          <w:color w:val="000000" w:themeColor="text1"/>
          <w:szCs w:val="24"/>
        </w:rPr>
        <w:t>έτρα προώθησης της ενεργούς γήρανσης όπως είναι η προληπτική ιατρική και η αγωγή υγείας</w:t>
      </w:r>
      <w:r>
        <w:rPr>
          <w:rFonts w:eastAsia="Times New Roman"/>
          <w:color w:val="000000" w:themeColor="text1"/>
          <w:szCs w:val="24"/>
        </w:rPr>
        <w:t xml:space="preserve"> α</w:t>
      </w:r>
      <w:r w:rsidRPr="00BD0D0F">
        <w:rPr>
          <w:rFonts w:eastAsia="Times New Roman"/>
          <w:color w:val="000000" w:themeColor="text1"/>
          <w:szCs w:val="24"/>
        </w:rPr>
        <w:t>λλά και η κατάρτιση των ηλικιωμένων στις νέες τεχνολογίες</w:t>
      </w:r>
      <w:r>
        <w:rPr>
          <w:rFonts w:eastAsia="Times New Roman"/>
          <w:color w:val="000000" w:themeColor="text1"/>
          <w:szCs w:val="24"/>
        </w:rPr>
        <w:t>,</w:t>
      </w:r>
      <w:r w:rsidRPr="00BD0D0F">
        <w:rPr>
          <w:rFonts w:eastAsia="Times New Roman"/>
          <w:color w:val="000000" w:themeColor="text1"/>
          <w:szCs w:val="24"/>
        </w:rPr>
        <w:t xml:space="preserve"> στην ψηφιακή εποχή</w:t>
      </w:r>
      <w:r>
        <w:rPr>
          <w:rFonts w:eastAsia="Times New Roman"/>
          <w:color w:val="000000" w:themeColor="text1"/>
          <w:szCs w:val="24"/>
        </w:rPr>
        <w:t>,</w:t>
      </w:r>
      <w:r w:rsidRPr="00BD0D0F">
        <w:rPr>
          <w:rFonts w:eastAsia="Times New Roman"/>
          <w:color w:val="000000" w:themeColor="text1"/>
          <w:szCs w:val="24"/>
        </w:rPr>
        <w:t xml:space="preserve"> προκειμέν</w:t>
      </w:r>
      <w:r w:rsidRPr="00BD0D0F">
        <w:rPr>
          <w:rFonts w:eastAsia="Times New Roman"/>
          <w:color w:val="000000" w:themeColor="text1"/>
          <w:szCs w:val="24"/>
        </w:rPr>
        <w:t>ου να μπορούν</w:t>
      </w:r>
      <w:r>
        <w:rPr>
          <w:rFonts w:eastAsia="Times New Roman"/>
          <w:color w:val="000000" w:themeColor="text1"/>
          <w:szCs w:val="24"/>
        </w:rPr>
        <w:t xml:space="preserve"> να εξυπηρετούνται ψηφιακά. Άλλωστε όπως έχει </w:t>
      </w:r>
      <w:r w:rsidRPr="00BD0D0F">
        <w:rPr>
          <w:rFonts w:eastAsia="Times New Roman"/>
          <w:color w:val="000000" w:themeColor="text1"/>
          <w:szCs w:val="24"/>
        </w:rPr>
        <w:t>αποδειχθε</w:t>
      </w:r>
      <w:r>
        <w:rPr>
          <w:rFonts w:eastAsia="Times New Roman"/>
          <w:color w:val="000000" w:themeColor="text1"/>
          <w:szCs w:val="24"/>
        </w:rPr>
        <w:t xml:space="preserve">ί, η ψηφιακή γνώση συμβάλλει </w:t>
      </w:r>
      <w:r w:rsidRPr="00BD0D0F">
        <w:rPr>
          <w:rFonts w:eastAsia="Times New Roman"/>
          <w:color w:val="000000" w:themeColor="text1"/>
          <w:szCs w:val="24"/>
        </w:rPr>
        <w:t xml:space="preserve">στην αντιμετώπιση της κατάθλιψης και της </w:t>
      </w:r>
      <w:r>
        <w:rPr>
          <w:rFonts w:eastAsia="Times New Roman"/>
          <w:color w:val="000000" w:themeColor="text1"/>
          <w:szCs w:val="24"/>
        </w:rPr>
        <w:t>ά</w:t>
      </w:r>
      <w:r w:rsidRPr="00BD0D0F">
        <w:rPr>
          <w:rFonts w:eastAsia="Times New Roman"/>
          <w:color w:val="000000" w:themeColor="text1"/>
          <w:szCs w:val="24"/>
        </w:rPr>
        <w:t>ν</w:t>
      </w:r>
      <w:r>
        <w:rPr>
          <w:rFonts w:eastAsia="Times New Roman"/>
          <w:color w:val="000000" w:themeColor="text1"/>
          <w:szCs w:val="24"/>
        </w:rPr>
        <w:t>οι</w:t>
      </w:r>
      <w:r w:rsidRPr="00BD0D0F">
        <w:rPr>
          <w:rFonts w:eastAsia="Times New Roman"/>
          <w:color w:val="000000" w:themeColor="text1"/>
          <w:szCs w:val="24"/>
        </w:rPr>
        <w:t xml:space="preserve">ας που είναι </w:t>
      </w:r>
      <w:r>
        <w:rPr>
          <w:rFonts w:eastAsia="Times New Roman"/>
          <w:color w:val="000000" w:themeColor="text1"/>
          <w:szCs w:val="24"/>
        </w:rPr>
        <w:t>αρρώστιες</w:t>
      </w:r>
      <w:r w:rsidRPr="00BD0D0F">
        <w:rPr>
          <w:rFonts w:eastAsia="Times New Roman"/>
          <w:color w:val="000000" w:themeColor="text1"/>
          <w:szCs w:val="24"/>
        </w:rPr>
        <w:t xml:space="preserve"> της εποχής </w:t>
      </w:r>
      <w:r>
        <w:rPr>
          <w:rFonts w:eastAsia="Times New Roman"/>
          <w:color w:val="000000" w:themeColor="text1"/>
          <w:szCs w:val="24"/>
        </w:rPr>
        <w:t>μας.</w:t>
      </w:r>
    </w:p>
    <w:p w14:paraId="69298618"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proofErr w:type="spellStart"/>
      <w:r>
        <w:rPr>
          <w:rFonts w:eastAsia="Times New Roman"/>
          <w:color w:val="212121"/>
          <w:szCs w:val="24"/>
        </w:rPr>
        <w:lastRenderedPageBreak/>
        <w:t>Πέμπ</w:t>
      </w:r>
      <w:r>
        <w:rPr>
          <w:rFonts w:eastAsia="Times New Roman"/>
          <w:color w:val="212121"/>
          <w:szCs w:val="24"/>
        </w:rPr>
        <w:t>τον</w:t>
      </w:r>
      <w:proofErr w:type="spellEnd"/>
      <w:r>
        <w:rPr>
          <w:rFonts w:eastAsia="Times New Roman"/>
          <w:color w:val="212121"/>
          <w:szCs w:val="24"/>
        </w:rPr>
        <w:t xml:space="preserve"> είναι, β</w:t>
      </w:r>
      <w:r w:rsidRPr="001B3023">
        <w:rPr>
          <w:rFonts w:eastAsia="Times New Roman"/>
          <w:color w:val="212121"/>
          <w:szCs w:val="24"/>
        </w:rPr>
        <w:t>εβαίως</w:t>
      </w:r>
      <w:r>
        <w:rPr>
          <w:rFonts w:eastAsia="Times New Roman"/>
          <w:color w:val="212121"/>
          <w:szCs w:val="24"/>
        </w:rPr>
        <w:t>,</w:t>
      </w:r>
      <w:r w:rsidRPr="001B3023">
        <w:rPr>
          <w:rFonts w:eastAsia="Times New Roman"/>
          <w:color w:val="212121"/>
          <w:szCs w:val="24"/>
        </w:rPr>
        <w:t xml:space="preserve"> η στήριξη των μεγάλων οικογενειών</w:t>
      </w:r>
      <w:r>
        <w:rPr>
          <w:rFonts w:eastAsia="Times New Roman"/>
          <w:color w:val="212121"/>
          <w:szCs w:val="24"/>
        </w:rPr>
        <w:t xml:space="preserve">, </w:t>
      </w:r>
      <w:r w:rsidRPr="001B3023">
        <w:rPr>
          <w:rFonts w:eastAsia="Times New Roman"/>
          <w:color w:val="212121"/>
          <w:szCs w:val="24"/>
        </w:rPr>
        <w:t>των πολυμελών οι</w:t>
      </w:r>
      <w:r w:rsidRPr="001B3023">
        <w:rPr>
          <w:rFonts w:eastAsia="Times New Roman"/>
          <w:color w:val="212121"/>
          <w:szCs w:val="24"/>
        </w:rPr>
        <w:t>κογενειών</w:t>
      </w:r>
      <w:r>
        <w:rPr>
          <w:rFonts w:eastAsia="Times New Roman"/>
          <w:color w:val="212121"/>
          <w:szCs w:val="24"/>
        </w:rPr>
        <w:t xml:space="preserve">, </w:t>
      </w:r>
      <w:r w:rsidRPr="001B3023">
        <w:rPr>
          <w:rFonts w:eastAsia="Times New Roman"/>
          <w:color w:val="212121"/>
          <w:szCs w:val="24"/>
        </w:rPr>
        <w:t xml:space="preserve">πολυτέκνων και </w:t>
      </w:r>
      <w:proofErr w:type="spellStart"/>
      <w:r w:rsidRPr="001B3023">
        <w:rPr>
          <w:rFonts w:eastAsia="Times New Roman"/>
          <w:color w:val="212121"/>
          <w:szCs w:val="24"/>
        </w:rPr>
        <w:t>τριτέκνων</w:t>
      </w:r>
      <w:proofErr w:type="spellEnd"/>
      <w:r>
        <w:rPr>
          <w:rFonts w:eastAsia="Times New Roman"/>
          <w:color w:val="212121"/>
          <w:szCs w:val="24"/>
        </w:rPr>
        <w:t>. Έ</w:t>
      </w:r>
      <w:r w:rsidRPr="001B3023">
        <w:rPr>
          <w:rFonts w:eastAsia="Times New Roman"/>
          <w:color w:val="212121"/>
          <w:szCs w:val="24"/>
        </w:rPr>
        <w:t xml:space="preserve">χουμε δεσμευτεί για επαναφορά των επιδομάτων στα </w:t>
      </w:r>
      <w:r>
        <w:rPr>
          <w:rFonts w:eastAsia="Times New Roman"/>
          <w:color w:val="212121"/>
          <w:szCs w:val="24"/>
        </w:rPr>
        <w:t xml:space="preserve">προ του </w:t>
      </w:r>
      <w:r w:rsidRPr="001B3023">
        <w:rPr>
          <w:rFonts w:eastAsia="Times New Roman"/>
          <w:color w:val="212121"/>
          <w:szCs w:val="24"/>
        </w:rPr>
        <w:t>2018 επίπεδα</w:t>
      </w:r>
      <w:r>
        <w:rPr>
          <w:rFonts w:eastAsia="Times New Roman"/>
          <w:color w:val="212121"/>
          <w:szCs w:val="24"/>
        </w:rPr>
        <w:t>,</w:t>
      </w:r>
      <w:r w:rsidRPr="001B3023">
        <w:rPr>
          <w:rFonts w:eastAsia="Times New Roman"/>
          <w:color w:val="212121"/>
          <w:szCs w:val="24"/>
        </w:rPr>
        <w:t xml:space="preserve"> γιατί υπήρξαν δραστικές περικοπές στις πολύτεκνες οικογένειες</w:t>
      </w:r>
      <w:r>
        <w:rPr>
          <w:rFonts w:eastAsia="Times New Roman"/>
          <w:color w:val="212121"/>
          <w:szCs w:val="24"/>
        </w:rPr>
        <w:t xml:space="preserve">. </w:t>
      </w:r>
    </w:p>
    <w:p w14:paraId="69298619"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w:t>
      </w:r>
      <w:r w:rsidRPr="001B3023">
        <w:rPr>
          <w:rFonts w:eastAsia="Times New Roman"/>
          <w:color w:val="212121"/>
          <w:szCs w:val="24"/>
        </w:rPr>
        <w:t>ιλούμε για έκπτωση στα τέλη κυκλοφορίας και επανεξέταση των τεκμηρίων</w:t>
      </w:r>
      <w:r>
        <w:rPr>
          <w:rFonts w:eastAsia="Times New Roman"/>
          <w:color w:val="212121"/>
          <w:szCs w:val="24"/>
        </w:rPr>
        <w:t xml:space="preserve">, για τις </w:t>
      </w:r>
      <w:r w:rsidRPr="001B3023">
        <w:rPr>
          <w:rFonts w:eastAsia="Times New Roman"/>
          <w:color w:val="212121"/>
          <w:szCs w:val="24"/>
        </w:rPr>
        <w:t xml:space="preserve">προβλέψεις που ισχύουν για τα αυτοκίνητα σε πολύτεκνους να επεκταθούν και στους </w:t>
      </w:r>
      <w:proofErr w:type="spellStart"/>
      <w:r w:rsidRPr="001B3023">
        <w:rPr>
          <w:rFonts w:eastAsia="Times New Roman"/>
          <w:color w:val="212121"/>
          <w:szCs w:val="24"/>
        </w:rPr>
        <w:t>τρίτεκνους</w:t>
      </w:r>
      <w:proofErr w:type="spellEnd"/>
      <w:r>
        <w:rPr>
          <w:rFonts w:eastAsia="Times New Roman"/>
          <w:color w:val="212121"/>
          <w:szCs w:val="24"/>
        </w:rPr>
        <w:t xml:space="preserve"> </w:t>
      </w:r>
      <w:r w:rsidRPr="001B3023">
        <w:rPr>
          <w:rFonts w:eastAsia="Times New Roman"/>
          <w:color w:val="212121"/>
          <w:szCs w:val="24"/>
        </w:rPr>
        <w:t>αλλά και για αύξηση του αφορολόγητου για αγορά κατοικίας στις πολυμελείς οικογένειες και για επανεξέταση των τεκμηρίων</w:t>
      </w:r>
      <w:r>
        <w:rPr>
          <w:rFonts w:eastAsia="Times New Roman"/>
          <w:color w:val="212121"/>
          <w:szCs w:val="24"/>
        </w:rPr>
        <w:t>.</w:t>
      </w:r>
    </w:p>
    <w:p w14:paraId="6929861A"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1B3023">
        <w:rPr>
          <w:rFonts w:eastAsia="Times New Roman"/>
          <w:color w:val="212121"/>
          <w:szCs w:val="24"/>
        </w:rPr>
        <w:t xml:space="preserve">αι ο έκτος άξονας είναι η αντιστροφή του </w:t>
      </w:r>
      <w:r w:rsidRPr="001B3023">
        <w:rPr>
          <w:rFonts w:eastAsia="Times New Roman"/>
          <w:color w:val="212121"/>
          <w:szCs w:val="24"/>
          <w:lang w:val="en"/>
        </w:rPr>
        <w:t>bra</w:t>
      </w:r>
      <w:r w:rsidRPr="001B3023">
        <w:rPr>
          <w:rFonts w:eastAsia="Times New Roman"/>
          <w:color w:val="212121"/>
          <w:szCs w:val="24"/>
          <w:lang w:val="en"/>
        </w:rPr>
        <w:t>in</w:t>
      </w:r>
      <w:r w:rsidRPr="001B3023">
        <w:rPr>
          <w:rFonts w:eastAsia="Times New Roman"/>
          <w:color w:val="212121"/>
          <w:szCs w:val="24"/>
        </w:rPr>
        <w:t xml:space="preserve"> </w:t>
      </w:r>
      <w:r w:rsidRPr="001B3023">
        <w:rPr>
          <w:rFonts w:eastAsia="Times New Roman"/>
          <w:color w:val="212121"/>
          <w:szCs w:val="24"/>
          <w:lang w:val="en"/>
        </w:rPr>
        <w:t>drain</w:t>
      </w:r>
      <w:r>
        <w:rPr>
          <w:rFonts w:eastAsia="Times New Roman"/>
          <w:color w:val="212121"/>
          <w:szCs w:val="24"/>
        </w:rPr>
        <w:t xml:space="preserve"> της φυγής των ν</w:t>
      </w:r>
      <w:r w:rsidRPr="001B3023">
        <w:rPr>
          <w:rFonts w:eastAsia="Times New Roman"/>
          <w:color w:val="212121"/>
          <w:szCs w:val="24"/>
        </w:rPr>
        <w:t>έων</w:t>
      </w:r>
      <w:r>
        <w:rPr>
          <w:rFonts w:eastAsia="Times New Roman"/>
          <w:color w:val="212121"/>
          <w:szCs w:val="24"/>
        </w:rPr>
        <w:t>. Μ</w:t>
      </w:r>
      <w:r w:rsidRPr="001B3023">
        <w:rPr>
          <w:rFonts w:eastAsia="Times New Roman"/>
          <w:color w:val="212121"/>
          <w:szCs w:val="24"/>
        </w:rPr>
        <w:t xml:space="preserve">ιλούμε για στήριξη σε </w:t>
      </w:r>
      <w:r>
        <w:rPr>
          <w:rFonts w:eastAsia="Times New Roman"/>
          <w:color w:val="212121"/>
          <w:szCs w:val="24"/>
        </w:rPr>
        <w:t xml:space="preserve">νεοφυείς </w:t>
      </w:r>
      <w:r w:rsidRPr="001B3023">
        <w:rPr>
          <w:rFonts w:eastAsia="Times New Roman"/>
          <w:color w:val="212121"/>
          <w:szCs w:val="24"/>
        </w:rPr>
        <w:t>επιχειρήσεις</w:t>
      </w:r>
      <w:r>
        <w:rPr>
          <w:rFonts w:eastAsia="Times New Roman"/>
          <w:color w:val="212121"/>
          <w:szCs w:val="24"/>
        </w:rPr>
        <w:t>,</w:t>
      </w:r>
      <w:r w:rsidRPr="001B3023">
        <w:rPr>
          <w:rFonts w:eastAsia="Times New Roman"/>
          <w:color w:val="212121"/>
          <w:szCs w:val="24"/>
        </w:rPr>
        <w:t xml:space="preserve"> για γενναία φορολογικά κίνητρα σε </w:t>
      </w:r>
      <w:r w:rsidRPr="001B3023">
        <w:rPr>
          <w:rFonts w:eastAsia="Times New Roman"/>
          <w:color w:val="212121"/>
          <w:szCs w:val="24"/>
          <w:lang w:val="en"/>
        </w:rPr>
        <w:t>startup</w:t>
      </w:r>
      <w:r w:rsidRPr="001B3023">
        <w:rPr>
          <w:rFonts w:eastAsia="Times New Roman"/>
          <w:color w:val="212121"/>
          <w:szCs w:val="24"/>
        </w:rPr>
        <w:t xml:space="preserve"> επιχειρήσεις</w:t>
      </w:r>
      <w:r>
        <w:rPr>
          <w:rFonts w:eastAsia="Times New Roman"/>
          <w:color w:val="212121"/>
          <w:szCs w:val="24"/>
        </w:rPr>
        <w:t>,</w:t>
      </w:r>
      <w:r w:rsidRPr="001B3023">
        <w:rPr>
          <w:rFonts w:eastAsia="Times New Roman"/>
          <w:color w:val="212121"/>
          <w:szCs w:val="24"/>
        </w:rPr>
        <w:t xml:space="preserve"> δημιουργία θέσεων σε πανεπιστήμια και ερευνητικά κέντρα για αξιόλογους επιστήμονες που έχουν φύγει στο εξωτερικό</w:t>
      </w:r>
      <w:r>
        <w:rPr>
          <w:rFonts w:eastAsia="Times New Roman"/>
          <w:color w:val="212121"/>
          <w:szCs w:val="24"/>
        </w:rPr>
        <w:t xml:space="preserve">. </w:t>
      </w:r>
    </w:p>
    <w:p w14:paraId="6929861B"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1B3023">
        <w:rPr>
          <w:rFonts w:eastAsia="Times New Roman"/>
          <w:color w:val="212121"/>
          <w:szCs w:val="24"/>
        </w:rPr>
        <w:t>δώ</w:t>
      </w:r>
      <w:r>
        <w:rPr>
          <w:rFonts w:eastAsia="Times New Roman"/>
          <w:color w:val="212121"/>
          <w:szCs w:val="24"/>
        </w:rPr>
        <w:t>, β</w:t>
      </w:r>
      <w:r w:rsidRPr="001B3023">
        <w:rPr>
          <w:rFonts w:eastAsia="Times New Roman"/>
          <w:color w:val="212121"/>
          <w:szCs w:val="24"/>
        </w:rPr>
        <w:t>εβαί</w:t>
      </w:r>
      <w:r w:rsidRPr="001B3023">
        <w:rPr>
          <w:rFonts w:eastAsia="Times New Roman"/>
          <w:color w:val="212121"/>
          <w:szCs w:val="24"/>
        </w:rPr>
        <w:t>ως</w:t>
      </w:r>
      <w:r>
        <w:rPr>
          <w:rFonts w:eastAsia="Times New Roman"/>
          <w:color w:val="212121"/>
          <w:szCs w:val="24"/>
        </w:rPr>
        <w:t>,</w:t>
      </w:r>
      <w:r w:rsidRPr="001B3023">
        <w:rPr>
          <w:rFonts w:eastAsia="Times New Roman"/>
          <w:color w:val="212121"/>
          <w:szCs w:val="24"/>
        </w:rPr>
        <w:t xml:space="preserve"> θα μπορούσε να συμβά</w:t>
      </w:r>
      <w:r>
        <w:rPr>
          <w:rFonts w:eastAsia="Times New Roman"/>
          <w:color w:val="212121"/>
          <w:szCs w:val="24"/>
        </w:rPr>
        <w:t>λ</w:t>
      </w:r>
      <w:r w:rsidRPr="001B3023">
        <w:rPr>
          <w:rFonts w:eastAsia="Times New Roman"/>
          <w:color w:val="212121"/>
          <w:szCs w:val="24"/>
        </w:rPr>
        <w:t>λει σημαντικά</w:t>
      </w:r>
      <w:r>
        <w:rPr>
          <w:rFonts w:eastAsia="Times New Roman"/>
          <w:color w:val="212121"/>
          <w:szCs w:val="24"/>
        </w:rPr>
        <w:t>,</w:t>
      </w:r>
      <w:r w:rsidRPr="001B3023">
        <w:rPr>
          <w:rFonts w:eastAsia="Times New Roman"/>
          <w:color w:val="212121"/>
          <w:szCs w:val="24"/>
        </w:rPr>
        <w:t xml:space="preserve"> </w:t>
      </w:r>
      <w:r>
        <w:rPr>
          <w:rFonts w:eastAsia="Times New Roman"/>
          <w:color w:val="212121"/>
          <w:szCs w:val="24"/>
        </w:rPr>
        <w:t xml:space="preserve">το να ξεπερνούσαν </w:t>
      </w:r>
      <w:r w:rsidRPr="001B3023">
        <w:rPr>
          <w:rFonts w:eastAsia="Times New Roman"/>
          <w:color w:val="212121"/>
          <w:szCs w:val="24"/>
        </w:rPr>
        <w:t xml:space="preserve">κάποιοι τις ιδεοληψίες τους και </w:t>
      </w:r>
      <w:r>
        <w:rPr>
          <w:rFonts w:eastAsia="Times New Roman"/>
          <w:color w:val="212121"/>
          <w:szCs w:val="24"/>
        </w:rPr>
        <w:t>να προχωρού</w:t>
      </w:r>
      <w:r>
        <w:rPr>
          <w:rFonts w:eastAsia="Times New Roman"/>
          <w:color w:val="212121"/>
          <w:szCs w:val="24"/>
        </w:rPr>
        <w:lastRenderedPageBreak/>
        <w:t xml:space="preserve">σαμε </w:t>
      </w:r>
      <w:r w:rsidRPr="001B3023">
        <w:rPr>
          <w:rFonts w:eastAsia="Times New Roman"/>
          <w:color w:val="212121"/>
          <w:szCs w:val="24"/>
        </w:rPr>
        <w:t xml:space="preserve">στο πλαίσιο της συνταγματικής </w:t>
      </w:r>
      <w:r>
        <w:rPr>
          <w:rFonts w:eastAsia="Times New Roman"/>
          <w:color w:val="212121"/>
          <w:szCs w:val="24"/>
        </w:rPr>
        <w:t>Α</w:t>
      </w:r>
      <w:r w:rsidRPr="001B3023">
        <w:rPr>
          <w:rFonts w:eastAsia="Times New Roman"/>
          <w:color w:val="212121"/>
          <w:szCs w:val="24"/>
        </w:rPr>
        <w:t xml:space="preserve">ναθεώρησης στην αναθεώρηση του </w:t>
      </w:r>
      <w:r>
        <w:rPr>
          <w:rFonts w:eastAsia="Times New Roman"/>
          <w:color w:val="212121"/>
          <w:szCs w:val="24"/>
        </w:rPr>
        <w:t xml:space="preserve">άρθρου </w:t>
      </w:r>
      <w:r w:rsidRPr="001B3023">
        <w:rPr>
          <w:rFonts w:eastAsia="Times New Roman"/>
          <w:color w:val="212121"/>
          <w:szCs w:val="24"/>
        </w:rPr>
        <w:t>16 και στη δημιουργία και ιδιωτικών πανεπιστημίων</w:t>
      </w:r>
      <w:r>
        <w:rPr>
          <w:rFonts w:eastAsia="Times New Roman"/>
          <w:color w:val="212121"/>
          <w:szCs w:val="24"/>
        </w:rPr>
        <w:t>, που θα δημιουργούσε</w:t>
      </w:r>
      <w:r w:rsidRPr="001B3023">
        <w:rPr>
          <w:rFonts w:eastAsia="Times New Roman"/>
          <w:color w:val="212121"/>
          <w:szCs w:val="24"/>
        </w:rPr>
        <w:t xml:space="preserve"> χιλιάδες θ</w:t>
      </w:r>
      <w:r w:rsidRPr="001B3023">
        <w:rPr>
          <w:rFonts w:eastAsia="Times New Roman"/>
          <w:color w:val="212121"/>
          <w:szCs w:val="24"/>
        </w:rPr>
        <w:t>έσεις εργασίας</w:t>
      </w:r>
      <w:r>
        <w:rPr>
          <w:rFonts w:eastAsia="Times New Roman"/>
          <w:color w:val="212121"/>
          <w:szCs w:val="24"/>
        </w:rPr>
        <w:t>,</w:t>
      </w:r>
      <w:r w:rsidRPr="001B3023">
        <w:rPr>
          <w:rFonts w:eastAsia="Times New Roman"/>
          <w:color w:val="212121"/>
          <w:szCs w:val="24"/>
        </w:rPr>
        <w:t xml:space="preserve"> </w:t>
      </w:r>
      <w:r>
        <w:rPr>
          <w:rFonts w:eastAsia="Times New Roman"/>
          <w:color w:val="212121"/>
          <w:szCs w:val="24"/>
        </w:rPr>
        <w:t xml:space="preserve">για </w:t>
      </w:r>
      <w:r w:rsidRPr="001B3023">
        <w:rPr>
          <w:rFonts w:eastAsia="Times New Roman"/>
          <w:color w:val="212121"/>
          <w:szCs w:val="24"/>
        </w:rPr>
        <w:t>αξιόλογους επιστήμονες που έφυγαν στο εξωτερικό</w:t>
      </w:r>
      <w:r>
        <w:rPr>
          <w:rFonts w:eastAsia="Times New Roman"/>
          <w:color w:val="212121"/>
          <w:szCs w:val="24"/>
        </w:rPr>
        <w:t xml:space="preserve">. </w:t>
      </w:r>
    </w:p>
    <w:p w14:paraId="6929861C"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1B3023">
        <w:rPr>
          <w:rFonts w:eastAsia="Times New Roman"/>
          <w:color w:val="212121"/>
          <w:szCs w:val="24"/>
        </w:rPr>
        <w:t>α έλεγα</w:t>
      </w:r>
      <w:r>
        <w:rPr>
          <w:rFonts w:eastAsia="Times New Roman"/>
          <w:color w:val="212121"/>
          <w:szCs w:val="24"/>
        </w:rPr>
        <w:t>,</w:t>
      </w:r>
      <w:r w:rsidRPr="001B3023">
        <w:rPr>
          <w:rFonts w:eastAsia="Times New Roman"/>
          <w:color w:val="212121"/>
          <w:szCs w:val="24"/>
        </w:rPr>
        <w:t xml:space="preserve"> εν κατακλείδι</w:t>
      </w:r>
      <w:r>
        <w:rPr>
          <w:rFonts w:eastAsia="Times New Roman"/>
          <w:color w:val="212121"/>
          <w:szCs w:val="24"/>
        </w:rPr>
        <w:t>,</w:t>
      </w:r>
      <w:r w:rsidRPr="001B3023">
        <w:rPr>
          <w:rFonts w:eastAsia="Times New Roman"/>
          <w:color w:val="212121"/>
          <w:szCs w:val="24"/>
        </w:rPr>
        <w:t xml:space="preserve"> ότι για την αναστροφή της φυγής των νέων στο εξωτερικό</w:t>
      </w:r>
      <w:r>
        <w:rPr>
          <w:rFonts w:eastAsia="Times New Roman"/>
          <w:color w:val="212121"/>
          <w:szCs w:val="24"/>
        </w:rPr>
        <w:t>,</w:t>
      </w:r>
      <w:r w:rsidRPr="001B3023">
        <w:rPr>
          <w:rFonts w:eastAsia="Times New Roman"/>
          <w:color w:val="212121"/>
          <w:szCs w:val="24"/>
        </w:rPr>
        <w:t xml:space="preserve"> χρειάζεται μία δυναμική επανεκκίνηση της οικονομίας</w:t>
      </w:r>
      <w:r>
        <w:rPr>
          <w:rFonts w:eastAsia="Times New Roman"/>
          <w:color w:val="212121"/>
          <w:szCs w:val="24"/>
        </w:rPr>
        <w:t>. Σ</w:t>
      </w:r>
      <w:r w:rsidRPr="001B3023">
        <w:rPr>
          <w:rFonts w:eastAsia="Times New Roman"/>
          <w:color w:val="212121"/>
          <w:szCs w:val="24"/>
        </w:rPr>
        <w:t>ιγουριά</w:t>
      </w:r>
      <w:r>
        <w:rPr>
          <w:rFonts w:eastAsia="Times New Roman"/>
          <w:color w:val="212121"/>
          <w:szCs w:val="24"/>
        </w:rPr>
        <w:t>,</w:t>
      </w:r>
      <w:r w:rsidRPr="001B3023">
        <w:rPr>
          <w:rFonts w:eastAsia="Times New Roman"/>
          <w:color w:val="212121"/>
          <w:szCs w:val="24"/>
        </w:rPr>
        <w:t xml:space="preserve"> ασφάλεια</w:t>
      </w:r>
      <w:r>
        <w:rPr>
          <w:rFonts w:eastAsia="Times New Roman"/>
          <w:color w:val="212121"/>
          <w:szCs w:val="24"/>
        </w:rPr>
        <w:t>,</w:t>
      </w:r>
      <w:r w:rsidRPr="001B3023">
        <w:rPr>
          <w:rFonts w:eastAsia="Times New Roman"/>
          <w:color w:val="212121"/>
          <w:szCs w:val="24"/>
        </w:rPr>
        <w:t xml:space="preserve"> αισιοδοξία χρειάζεται ο νέος για</w:t>
      </w:r>
      <w:r w:rsidRPr="001B3023">
        <w:rPr>
          <w:rFonts w:eastAsia="Times New Roman"/>
          <w:color w:val="212121"/>
          <w:szCs w:val="24"/>
        </w:rPr>
        <w:t xml:space="preserve"> να κάνει σήμερα οικογένεια</w:t>
      </w:r>
      <w:r>
        <w:rPr>
          <w:rFonts w:eastAsia="Times New Roman"/>
          <w:color w:val="212121"/>
          <w:szCs w:val="24"/>
        </w:rPr>
        <w:t xml:space="preserve">, για να κάνει παιδιά στη </w:t>
      </w:r>
      <w:r w:rsidRPr="001B3023">
        <w:rPr>
          <w:rFonts w:eastAsia="Times New Roman"/>
          <w:color w:val="212121"/>
          <w:szCs w:val="24"/>
        </w:rPr>
        <w:t xml:space="preserve">χώρα </w:t>
      </w:r>
      <w:r>
        <w:rPr>
          <w:rFonts w:eastAsia="Times New Roman"/>
          <w:color w:val="212121"/>
          <w:szCs w:val="24"/>
        </w:rPr>
        <w:t>μας.</w:t>
      </w:r>
    </w:p>
    <w:p w14:paraId="6929861D"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Κλείνοντας, κυρία Π</w:t>
      </w:r>
      <w:r w:rsidRPr="001B3023">
        <w:rPr>
          <w:rFonts w:eastAsia="Times New Roman"/>
          <w:color w:val="212121"/>
          <w:szCs w:val="24"/>
        </w:rPr>
        <w:t xml:space="preserve">ρόεδρε </w:t>
      </w:r>
      <w:r>
        <w:rPr>
          <w:rFonts w:eastAsia="Times New Roman"/>
          <w:color w:val="212121"/>
          <w:szCs w:val="24"/>
        </w:rPr>
        <w:t>-και ευχαριστώντας</w:t>
      </w:r>
      <w:r w:rsidRPr="001B3023">
        <w:rPr>
          <w:rFonts w:eastAsia="Times New Roman"/>
          <w:color w:val="212121"/>
          <w:szCs w:val="24"/>
        </w:rPr>
        <w:t xml:space="preserve"> για την ανοχή </w:t>
      </w:r>
      <w:r>
        <w:rPr>
          <w:rFonts w:eastAsia="Times New Roman"/>
          <w:color w:val="212121"/>
          <w:szCs w:val="24"/>
        </w:rPr>
        <w:t>σας-</w:t>
      </w:r>
      <w:r w:rsidRPr="001B3023">
        <w:rPr>
          <w:rFonts w:eastAsia="Times New Roman"/>
          <w:color w:val="212121"/>
          <w:szCs w:val="24"/>
        </w:rPr>
        <w:t xml:space="preserve"> </w:t>
      </w:r>
      <w:r>
        <w:rPr>
          <w:rFonts w:eastAsia="Times New Roman"/>
          <w:color w:val="212121"/>
          <w:szCs w:val="24"/>
        </w:rPr>
        <w:t>θ</w:t>
      </w:r>
      <w:r w:rsidRPr="001B3023">
        <w:rPr>
          <w:rFonts w:eastAsia="Times New Roman"/>
          <w:color w:val="212121"/>
          <w:szCs w:val="24"/>
        </w:rPr>
        <w:t xml:space="preserve">έλω να πω ότι κοινή διαπίστωση όλων των επιστημόνων που συμμετείχαν στην </w:t>
      </w:r>
      <w:r>
        <w:rPr>
          <w:rFonts w:eastAsia="Times New Roman"/>
          <w:color w:val="212121"/>
          <w:szCs w:val="24"/>
        </w:rPr>
        <w:t>Επιστημονική Ε</w:t>
      </w:r>
      <w:r w:rsidRPr="001B3023">
        <w:rPr>
          <w:rFonts w:eastAsia="Times New Roman"/>
          <w:color w:val="212121"/>
          <w:szCs w:val="24"/>
        </w:rPr>
        <w:t xml:space="preserve">πιτροπή και όλων όσων είχαν την ευκαιρία </w:t>
      </w:r>
      <w:r w:rsidRPr="001B3023">
        <w:rPr>
          <w:rFonts w:eastAsia="Times New Roman"/>
          <w:color w:val="212121"/>
          <w:szCs w:val="24"/>
        </w:rPr>
        <w:t>να μιλήσουν στον ενάμιση αυτό</w:t>
      </w:r>
      <w:r>
        <w:rPr>
          <w:rFonts w:eastAsia="Times New Roman"/>
          <w:color w:val="212121"/>
          <w:szCs w:val="24"/>
        </w:rPr>
        <w:t xml:space="preserve"> </w:t>
      </w:r>
      <w:r w:rsidRPr="001B3023">
        <w:rPr>
          <w:rFonts w:eastAsia="Times New Roman"/>
          <w:color w:val="212121"/>
          <w:szCs w:val="24"/>
        </w:rPr>
        <w:t>χρόνο</w:t>
      </w:r>
      <w:r>
        <w:rPr>
          <w:rFonts w:eastAsia="Times New Roman"/>
          <w:color w:val="212121"/>
          <w:szCs w:val="24"/>
        </w:rPr>
        <w:t>,</w:t>
      </w:r>
      <w:r w:rsidRPr="001B3023">
        <w:rPr>
          <w:rFonts w:eastAsia="Times New Roman"/>
          <w:color w:val="212121"/>
          <w:szCs w:val="24"/>
        </w:rPr>
        <w:t xml:space="preserve"> είναι ότι </w:t>
      </w:r>
      <w:r>
        <w:rPr>
          <w:rFonts w:eastAsia="Times New Roman"/>
          <w:color w:val="212121"/>
          <w:szCs w:val="24"/>
        </w:rPr>
        <w:t>οι επιπτώσεις του δημογραφικού αναστρέφονται με πολύ αργούς ρυθμούς. Όποια θετικά μέτρα δεσμευθούμε ότι θα λάβουμε σήμερα, για να αποδώσουν,</w:t>
      </w:r>
      <w:r w:rsidRPr="001B3023">
        <w:rPr>
          <w:rFonts w:eastAsia="Times New Roman"/>
          <w:color w:val="212121"/>
          <w:szCs w:val="24"/>
        </w:rPr>
        <w:t xml:space="preserve"> χρειάζονται βάθος χρόνου</w:t>
      </w:r>
      <w:r>
        <w:rPr>
          <w:rFonts w:eastAsia="Times New Roman"/>
          <w:color w:val="212121"/>
          <w:szCs w:val="24"/>
        </w:rPr>
        <w:t xml:space="preserve">. </w:t>
      </w:r>
    </w:p>
    <w:p w14:paraId="6929861E"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Ά</w:t>
      </w:r>
      <w:r w:rsidRPr="001B3023">
        <w:rPr>
          <w:rFonts w:eastAsia="Times New Roman"/>
          <w:color w:val="212121"/>
          <w:szCs w:val="24"/>
        </w:rPr>
        <w:t>ρα οι α</w:t>
      </w:r>
      <w:r>
        <w:rPr>
          <w:rFonts w:eastAsia="Times New Roman"/>
          <w:color w:val="212121"/>
          <w:szCs w:val="24"/>
        </w:rPr>
        <w:t>ποφάσεις που θα λάβουμε σήμερα</w:t>
      </w:r>
      <w:r>
        <w:rPr>
          <w:rFonts w:eastAsia="Times New Roman"/>
          <w:color w:val="212121"/>
          <w:szCs w:val="24"/>
        </w:rPr>
        <w:t>,</w:t>
      </w:r>
      <w:r>
        <w:rPr>
          <w:rFonts w:eastAsia="Times New Roman"/>
          <w:color w:val="212121"/>
          <w:szCs w:val="24"/>
        </w:rPr>
        <w:t xml:space="preserve"> κ</w:t>
      </w:r>
      <w:r w:rsidRPr="001B3023">
        <w:rPr>
          <w:rFonts w:eastAsia="Times New Roman"/>
          <w:color w:val="212121"/>
          <w:szCs w:val="24"/>
        </w:rPr>
        <w:t>αλό είναι να μην έχουν την τύχη άλλων πορισμάτων</w:t>
      </w:r>
      <w:r>
        <w:rPr>
          <w:rFonts w:eastAsia="Times New Roman"/>
          <w:color w:val="212121"/>
          <w:szCs w:val="24"/>
        </w:rPr>
        <w:t>,</w:t>
      </w:r>
      <w:r w:rsidRPr="001B3023">
        <w:rPr>
          <w:rFonts w:eastAsia="Times New Roman"/>
          <w:color w:val="212121"/>
          <w:szCs w:val="24"/>
        </w:rPr>
        <w:t xml:space="preserve"> να μην ξεχαστούν σε κάποια συρτάρια ούτε να </w:t>
      </w:r>
      <w:r>
        <w:rPr>
          <w:rFonts w:eastAsia="Times New Roman"/>
          <w:color w:val="212121"/>
          <w:szCs w:val="24"/>
        </w:rPr>
        <w:t>αραχνιάσουν</w:t>
      </w:r>
      <w:r w:rsidRPr="001B3023">
        <w:rPr>
          <w:rFonts w:eastAsia="Times New Roman"/>
          <w:color w:val="212121"/>
          <w:szCs w:val="24"/>
        </w:rPr>
        <w:t xml:space="preserve"> σκονισμένα σε κάποια ράφια βιβλιοθηκών</w:t>
      </w:r>
      <w:r>
        <w:rPr>
          <w:rFonts w:eastAsia="Times New Roman"/>
          <w:color w:val="212121"/>
          <w:szCs w:val="24"/>
        </w:rPr>
        <w:t>. Θ</w:t>
      </w:r>
      <w:r w:rsidRPr="001B3023">
        <w:rPr>
          <w:rFonts w:eastAsia="Times New Roman"/>
          <w:color w:val="212121"/>
          <w:szCs w:val="24"/>
        </w:rPr>
        <w:t>α πρέπει να γίνουν εφαρμοσμένη πολιτική</w:t>
      </w:r>
      <w:r>
        <w:rPr>
          <w:rFonts w:eastAsia="Times New Roman"/>
          <w:color w:val="212121"/>
          <w:szCs w:val="24"/>
        </w:rPr>
        <w:t xml:space="preserve">. Καθ’ όσον </w:t>
      </w:r>
      <w:r w:rsidRPr="001B3023">
        <w:rPr>
          <w:rFonts w:eastAsia="Times New Roman"/>
          <w:color w:val="212121"/>
          <w:szCs w:val="24"/>
        </w:rPr>
        <w:t>μας αφορά</w:t>
      </w:r>
      <w:r>
        <w:rPr>
          <w:rFonts w:eastAsia="Times New Roman"/>
          <w:color w:val="212121"/>
          <w:szCs w:val="24"/>
        </w:rPr>
        <w:t>,</w:t>
      </w:r>
      <w:r w:rsidRPr="001B3023">
        <w:rPr>
          <w:rFonts w:eastAsia="Times New Roman"/>
          <w:color w:val="212121"/>
          <w:szCs w:val="24"/>
        </w:rPr>
        <w:t xml:space="preserve"> δεσμευόμαστε προς αυτή την κατεύθυνση</w:t>
      </w:r>
      <w:r>
        <w:rPr>
          <w:rFonts w:eastAsia="Times New Roman"/>
          <w:color w:val="212121"/>
          <w:szCs w:val="24"/>
        </w:rPr>
        <w:t>.</w:t>
      </w:r>
      <w:r w:rsidRPr="001B3023">
        <w:rPr>
          <w:rFonts w:eastAsia="Times New Roman"/>
          <w:color w:val="212121"/>
          <w:szCs w:val="24"/>
        </w:rPr>
        <w:t xml:space="preserve"> </w:t>
      </w:r>
    </w:p>
    <w:p w14:paraId="6929861F"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1B3023">
        <w:rPr>
          <w:rFonts w:eastAsia="Times New Roman"/>
          <w:color w:val="212121"/>
          <w:szCs w:val="24"/>
        </w:rPr>
        <w:t>Σας ευχ</w:t>
      </w:r>
      <w:r w:rsidRPr="001B3023">
        <w:rPr>
          <w:rFonts w:eastAsia="Times New Roman"/>
          <w:color w:val="212121"/>
          <w:szCs w:val="24"/>
        </w:rPr>
        <w:t>αριστώ</w:t>
      </w:r>
      <w:r>
        <w:rPr>
          <w:rFonts w:eastAsia="Times New Roman"/>
          <w:color w:val="212121"/>
          <w:szCs w:val="24"/>
        </w:rPr>
        <w:t>.</w:t>
      </w:r>
    </w:p>
    <w:p w14:paraId="69298620" w14:textId="77777777" w:rsidR="00F93F98" w:rsidRDefault="00F9424E">
      <w:pPr>
        <w:tabs>
          <w:tab w:val="left" w:pos="2738"/>
          <w:tab w:val="center" w:pos="4753"/>
          <w:tab w:val="left" w:pos="5723"/>
        </w:tabs>
        <w:spacing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14:paraId="69298621" w14:textId="77777777" w:rsidR="00F93F98" w:rsidRDefault="00F9424E">
      <w:pPr>
        <w:tabs>
          <w:tab w:val="left" w:pos="2738"/>
          <w:tab w:val="center" w:pos="4753"/>
          <w:tab w:val="left" w:pos="5723"/>
        </w:tabs>
        <w:spacing w:line="600" w:lineRule="auto"/>
        <w:ind w:firstLine="720"/>
        <w:jc w:val="both"/>
        <w:rPr>
          <w:rFonts w:eastAsia="Times New Roman"/>
          <w:szCs w:val="24"/>
        </w:rPr>
      </w:pPr>
      <w:r>
        <w:rPr>
          <w:rFonts w:eastAsia="Times New Roman"/>
          <w:color w:val="212121"/>
          <w:szCs w:val="24"/>
        </w:rPr>
        <w:t xml:space="preserve"> </w:t>
      </w: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Τον λόγο έχει η κ</w:t>
      </w:r>
      <w:r>
        <w:rPr>
          <w:rFonts w:eastAsia="Times New Roman"/>
          <w:szCs w:val="24"/>
        </w:rPr>
        <w:t>.</w:t>
      </w:r>
      <w:r>
        <w:rPr>
          <w:rFonts w:eastAsia="Times New Roman"/>
          <w:szCs w:val="24"/>
        </w:rPr>
        <w:t xml:space="preserve"> </w:t>
      </w:r>
      <w:proofErr w:type="spellStart"/>
      <w:r>
        <w:rPr>
          <w:rFonts w:eastAsia="Times New Roman"/>
          <w:szCs w:val="24"/>
        </w:rPr>
        <w:t>Γκαρά</w:t>
      </w:r>
      <w:proofErr w:type="spellEnd"/>
      <w:r>
        <w:rPr>
          <w:rFonts w:eastAsia="Times New Roman"/>
          <w:szCs w:val="24"/>
        </w:rPr>
        <w:t xml:space="preserve"> από τον ΣΥΡΙΖΑ για επτά λεπτά. </w:t>
      </w:r>
    </w:p>
    <w:p w14:paraId="69298622" w14:textId="77777777" w:rsidR="00F93F98" w:rsidRDefault="00F9424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Θα παρακαλούσα όλους να δείξουν λίγο σεβασμό στον χρόνο. </w:t>
      </w:r>
    </w:p>
    <w:p w14:paraId="69298623"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ΑΝΑΣΤΑΣΙΑ ΓΚΑΡΑ: </w:t>
      </w:r>
      <w:r>
        <w:rPr>
          <w:rFonts w:eastAsia="Times New Roman"/>
          <w:color w:val="212121"/>
          <w:szCs w:val="24"/>
        </w:rPr>
        <w:t>Κύριε Π</w:t>
      </w:r>
      <w:r w:rsidRPr="001B3023">
        <w:rPr>
          <w:rFonts w:eastAsia="Times New Roman"/>
          <w:color w:val="212121"/>
          <w:szCs w:val="24"/>
        </w:rPr>
        <w:t>ρόεδρε</w:t>
      </w:r>
      <w:r>
        <w:rPr>
          <w:rFonts w:eastAsia="Times New Roman"/>
          <w:color w:val="212121"/>
          <w:szCs w:val="24"/>
        </w:rPr>
        <w:t>, κυ</w:t>
      </w:r>
      <w:r>
        <w:rPr>
          <w:rFonts w:eastAsia="Times New Roman"/>
          <w:color w:val="212121"/>
          <w:szCs w:val="24"/>
        </w:rPr>
        <w:t>ρία Α</w:t>
      </w:r>
      <w:r w:rsidRPr="001B3023">
        <w:rPr>
          <w:rFonts w:eastAsia="Times New Roman"/>
          <w:color w:val="212121"/>
          <w:szCs w:val="24"/>
        </w:rPr>
        <w:t>ντιπρόεδρε</w:t>
      </w:r>
      <w:r>
        <w:rPr>
          <w:rFonts w:eastAsia="Times New Roman"/>
          <w:color w:val="212121"/>
          <w:szCs w:val="24"/>
        </w:rPr>
        <w:t>,</w:t>
      </w:r>
      <w:r w:rsidRPr="001B3023">
        <w:rPr>
          <w:rFonts w:eastAsia="Times New Roman"/>
          <w:color w:val="212121"/>
          <w:szCs w:val="24"/>
        </w:rPr>
        <w:t xml:space="preserve"> κυρίες και κύριοι συνάδελφοι</w:t>
      </w:r>
      <w:r>
        <w:rPr>
          <w:rFonts w:eastAsia="Times New Roman"/>
          <w:color w:val="212121"/>
          <w:szCs w:val="24"/>
        </w:rPr>
        <w:t xml:space="preserve">, </w:t>
      </w:r>
      <w:r w:rsidRPr="001B3023">
        <w:rPr>
          <w:rFonts w:eastAsia="Times New Roman"/>
          <w:color w:val="212121"/>
          <w:szCs w:val="24"/>
        </w:rPr>
        <w:t>με την ευκαιρί</w:t>
      </w:r>
      <w:r>
        <w:rPr>
          <w:rFonts w:eastAsia="Times New Roman"/>
          <w:color w:val="212121"/>
          <w:szCs w:val="24"/>
        </w:rPr>
        <w:t>α της τοποθέτησή</w:t>
      </w:r>
      <w:r w:rsidRPr="001B3023">
        <w:rPr>
          <w:rFonts w:eastAsia="Times New Roman"/>
          <w:color w:val="212121"/>
          <w:szCs w:val="24"/>
        </w:rPr>
        <w:t>ς μου από το Βήμα της Βουλής</w:t>
      </w:r>
      <w:r>
        <w:rPr>
          <w:rFonts w:eastAsia="Times New Roman"/>
          <w:color w:val="212121"/>
          <w:szCs w:val="24"/>
        </w:rPr>
        <w:t>,</w:t>
      </w:r>
      <w:r w:rsidRPr="001B3023">
        <w:rPr>
          <w:rFonts w:eastAsia="Times New Roman"/>
          <w:color w:val="212121"/>
          <w:szCs w:val="24"/>
        </w:rPr>
        <w:t xml:space="preserve"> θα ήθελα και εγώ με τη σειρά μου να σημειώσω την ιδιαίτερη σημασία </w:t>
      </w:r>
      <w:r>
        <w:rPr>
          <w:rFonts w:eastAsia="Times New Roman"/>
          <w:color w:val="212121"/>
          <w:szCs w:val="24"/>
        </w:rPr>
        <w:t xml:space="preserve">των εργασιών της </w:t>
      </w:r>
      <w:r>
        <w:rPr>
          <w:rFonts w:eastAsia="Times New Roman"/>
          <w:color w:val="212121"/>
          <w:szCs w:val="24"/>
        </w:rPr>
        <w:lastRenderedPageBreak/>
        <w:t>δ</w:t>
      </w:r>
      <w:r>
        <w:rPr>
          <w:rFonts w:eastAsia="Times New Roman"/>
          <w:color w:val="212121"/>
          <w:szCs w:val="24"/>
        </w:rPr>
        <w:t xml:space="preserve">ιακομματικής </w:t>
      </w:r>
      <w:r>
        <w:rPr>
          <w:rFonts w:eastAsia="Times New Roman"/>
          <w:color w:val="212121"/>
          <w:szCs w:val="24"/>
        </w:rPr>
        <w:t>ε</w:t>
      </w:r>
      <w:r w:rsidRPr="001B3023">
        <w:rPr>
          <w:rFonts w:eastAsia="Times New Roman"/>
          <w:color w:val="212121"/>
          <w:szCs w:val="24"/>
        </w:rPr>
        <w:t>πιτροπής για το δημογραφικό</w:t>
      </w:r>
      <w:r>
        <w:rPr>
          <w:rFonts w:eastAsia="Times New Roman"/>
          <w:color w:val="212121"/>
          <w:szCs w:val="24"/>
        </w:rPr>
        <w:t>. Μ</w:t>
      </w:r>
      <w:r w:rsidRPr="001B3023">
        <w:rPr>
          <w:rFonts w:eastAsia="Times New Roman"/>
          <w:color w:val="212121"/>
          <w:szCs w:val="24"/>
        </w:rPr>
        <w:t>ε την ενασχόλησή μας</w:t>
      </w:r>
      <w:r w:rsidRPr="001B3023">
        <w:rPr>
          <w:rFonts w:eastAsia="Times New Roman"/>
          <w:color w:val="212121"/>
          <w:szCs w:val="24"/>
        </w:rPr>
        <w:t xml:space="preserve"> με το δημογραφικό ζήτημα σε κοινοβουλευτικό αλλά και επιστημονικό επίπεδο καταφέραμε να καταγράψουμε σύγχρονες προσεγγίσεις</w:t>
      </w:r>
      <w:r>
        <w:rPr>
          <w:rFonts w:eastAsia="Times New Roman"/>
          <w:color w:val="212121"/>
          <w:szCs w:val="24"/>
        </w:rPr>
        <w:t>,</w:t>
      </w:r>
      <w:r w:rsidRPr="001B3023">
        <w:rPr>
          <w:rFonts w:eastAsia="Times New Roman"/>
          <w:color w:val="212121"/>
          <w:szCs w:val="24"/>
        </w:rPr>
        <w:t xml:space="preserve"> υλοποιήσιμες προτάσεις</w:t>
      </w:r>
      <w:r>
        <w:rPr>
          <w:rFonts w:eastAsia="Times New Roman"/>
          <w:color w:val="212121"/>
          <w:szCs w:val="24"/>
        </w:rPr>
        <w:t xml:space="preserve"> α</w:t>
      </w:r>
      <w:r w:rsidRPr="001B3023">
        <w:rPr>
          <w:rFonts w:eastAsia="Times New Roman"/>
          <w:color w:val="212121"/>
          <w:szCs w:val="24"/>
        </w:rPr>
        <w:t>λλά και να φέρουμε ξανά στο προσκήνιο ένα από τα σοβαρότερα κοινωνικά και διαχρονικά ζητήματα</w:t>
      </w:r>
      <w:r>
        <w:rPr>
          <w:rFonts w:eastAsia="Times New Roman"/>
          <w:color w:val="212121"/>
          <w:szCs w:val="24"/>
        </w:rPr>
        <w:t>,</w:t>
      </w:r>
      <w:r w:rsidRPr="001B3023">
        <w:rPr>
          <w:rFonts w:eastAsia="Times New Roman"/>
          <w:color w:val="212121"/>
          <w:szCs w:val="24"/>
        </w:rPr>
        <w:t xml:space="preserve"> που διαπερν</w:t>
      </w:r>
      <w:r w:rsidRPr="001B3023">
        <w:rPr>
          <w:rFonts w:eastAsia="Times New Roman"/>
          <w:color w:val="212121"/>
          <w:szCs w:val="24"/>
        </w:rPr>
        <w:t>ά οριζόντια ό</w:t>
      </w:r>
      <w:r>
        <w:rPr>
          <w:rFonts w:eastAsia="Times New Roman"/>
          <w:color w:val="212121"/>
          <w:szCs w:val="24"/>
        </w:rPr>
        <w:t>λους τους τομείς της πολιτικής και κ</w:t>
      </w:r>
      <w:r w:rsidRPr="001B3023">
        <w:rPr>
          <w:rFonts w:eastAsia="Times New Roman"/>
          <w:color w:val="212121"/>
          <w:szCs w:val="24"/>
        </w:rPr>
        <w:t>οινωνικής ζωής</w:t>
      </w:r>
      <w:r>
        <w:rPr>
          <w:rFonts w:eastAsia="Times New Roman"/>
          <w:color w:val="212121"/>
          <w:szCs w:val="24"/>
        </w:rPr>
        <w:t>.</w:t>
      </w:r>
    </w:p>
    <w:p w14:paraId="69298624"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1B3023">
        <w:rPr>
          <w:rFonts w:eastAsia="Times New Roman"/>
          <w:color w:val="212121"/>
          <w:szCs w:val="24"/>
        </w:rPr>
        <w:t xml:space="preserve"> δημογραφική επιβάρυνση οφείλεται κατά ένα μεγάλο μέρος σε παράγοντες κοινωνιολογικού χαρακτήρα όπως για παράδειγμα στην τάση για διαρκή ενίσχυση των τυπικών μορφωτικών προσόντων των νέων κα</w:t>
      </w:r>
      <w:r w:rsidRPr="001B3023">
        <w:rPr>
          <w:rFonts w:eastAsia="Times New Roman"/>
          <w:color w:val="212121"/>
          <w:szCs w:val="24"/>
        </w:rPr>
        <w:t>ι στη μέριμνα</w:t>
      </w:r>
      <w:r>
        <w:rPr>
          <w:rFonts w:eastAsia="Times New Roman"/>
          <w:color w:val="212121"/>
          <w:szCs w:val="24"/>
        </w:rPr>
        <w:t xml:space="preserve"> για επαγγελματική αποκατάσταση. Κ</w:t>
      </w:r>
      <w:r w:rsidRPr="001B3023">
        <w:rPr>
          <w:rFonts w:eastAsia="Times New Roman"/>
          <w:color w:val="212121"/>
          <w:szCs w:val="24"/>
        </w:rPr>
        <w:t>αι οι δύο αυτοί λόγοι καθυστερούν τις αποφάσει</w:t>
      </w:r>
      <w:r>
        <w:rPr>
          <w:rFonts w:eastAsia="Times New Roman"/>
          <w:color w:val="212121"/>
          <w:szCs w:val="24"/>
        </w:rPr>
        <w:t>ς για την απόκτηση ενός πρώτου π</w:t>
      </w:r>
      <w:r w:rsidRPr="001B3023">
        <w:rPr>
          <w:rFonts w:eastAsia="Times New Roman"/>
          <w:color w:val="212121"/>
          <w:szCs w:val="24"/>
        </w:rPr>
        <w:t>αιδιού στα ζευγάρια</w:t>
      </w:r>
      <w:r>
        <w:rPr>
          <w:rFonts w:eastAsia="Times New Roman"/>
          <w:color w:val="212121"/>
          <w:szCs w:val="24"/>
        </w:rPr>
        <w:t xml:space="preserve">. </w:t>
      </w:r>
    </w:p>
    <w:p w14:paraId="69298625"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1B3023">
        <w:rPr>
          <w:rFonts w:eastAsia="Times New Roman"/>
          <w:color w:val="212121"/>
          <w:szCs w:val="24"/>
        </w:rPr>
        <w:t>Εκτός αυτού η σύγχρονη υποχώρηση μία</w:t>
      </w:r>
      <w:r>
        <w:rPr>
          <w:rFonts w:eastAsia="Times New Roman"/>
          <w:color w:val="212121"/>
          <w:szCs w:val="24"/>
        </w:rPr>
        <w:t>ς</w:t>
      </w:r>
      <w:r w:rsidRPr="001B3023">
        <w:rPr>
          <w:rFonts w:eastAsia="Times New Roman"/>
          <w:color w:val="212121"/>
          <w:szCs w:val="24"/>
        </w:rPr>
        <w:t xml:space="preserve"> σειρά</w:t>
      </w:r>
      <w:r>
        <w:rPr>
          <w:rFonts w:eastAsia="Times New Roman"/>
          <w:color w:val="212121"/>
          <w:szCs w:val="24"/>
        </w:rPr>
        <w:t>ς</w:t>
      </w:r>
      <w:r w:rsidRPr="001B3023">
        <w:rPr>
          <w:rFonts w:eastAsia="Times New Roman"/>
          <w:color w:val="212121"/>
          <w:szCs w:val="24"/>
        </w:rPr>
        <w:t xml:space="preserve"> στερεοτύπων </w:t>
      </w:r>
      <w:r>
        <w:rPr>
          <w:rFonts w:eastAsia="Times New Roman"/>
          <w:color w:val="212121"/>
          <w:szCs w:val="24"/>
        </w:rPr>
        <w:t>-</w:t>
      </w:r>
      <w:r w:rsidRPr="001B3023">
        <w:rPr>
          <w:rFonts w:eastAsia="Times New Roman"/>
          <w:color w:val="212121"/>
          <w:szCs w:val="24"/>
        </w:rPr>
        <w:t>κοινωνικών</w:t>
      </w:r>
      <w:r>
        <w:rPr>
          <w:rFonts w:eastAsia="Times New Roman"/>
          <w:color w:val="212121"/>
          <w:szCs w:val="24"/>
        </w:rPr>
        <w:t>, θ</w:t>
      </w:r>
      <w:r w:rsidRPr="001B3023">
        <w:rPr>
          <w:rFonts w:eastAsia="Times New Roman"/>
          <w:color w:val="212121"/>
          <w:szCs w:val="24"/>
        </w:rPr>
        <w:t>ρησκευτικών και οικογενειακών</w:t>
      </w:r>
      <w:r>
        <w:rPr>
          <w:rFonts w:eastAsia="Times New Roman"/>
          <w:color w:val="212121"/>
          <w:szCs w:val="24"/>
        </w:rPr>
        <w:t xml:space="preserve">- </w:t>
      </w:r>
      <w:r w:rsidRPr="001B3023">
        <w:rPr>
          <w:rFonts w:eastAsia="Times New Roman"/>
          <w:color w:val="212121"/>
          <w:szCs w:val="24"/>
        </w:rPr>
        <w:t xml:space="preserve">οδηγεί </w:t>
      </w:r>
      <w:r w:rsidRPr="001B3023">
        <w:rPr>
          <w:rFonts w:eastAsia="Times New Roman"/>
          <w:color w:val="212121"/>
          <w:szCs w:val="24"/>
        </w:rPr>
        <w:t>πολύ συχνά ένα ζευγάρι ή ακόμη και ένα άτομο στη συνειδητή επιλογή της μη απόκτησης παιδιών</w:t>
      </w:r>
      <w:r>
        <w:rPr>
          <w:rFonts w:eastAsia="Times New Roman"/>
          <w:color w:val="212121"/>
          <w:szCs w:val="24"/>
        </w:rPr>
        <w:t xml:space="preserve">. </w:t>
      </w:r>
    </w:p>
    <w:p w14:paraId="69298626"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Η οικονομική κρίση, επίσης,</w:t>
      </w:r>
      <w:r w:rsidRPr="001B3023">
        <w:rPr>
          <w:rFonts w:eastAsia="Times New Roman"/>
          <w:color w:val="212121"/>
          <w:szCs w:val="24"/>
        </w:rPr>
        <w:t xml:space="preserve"> λειτουργεί ανασταλτικά στο ποσοστό των γεννήσεων</w:t>
      </w:r>
      <w:r>
        <w:rPr>
          <w:rFonts w:eastAsia="Times New Roman"/>
          <w:color w:val="212121"/>
          <w:szCs w:val="24"/>
        </w:rPr>
        <w:t xml:space="preserve">, </w:t>
      </w:r>
      <w:r w:rsidRPr="001B3023">
        <w:rPr>
          <w:rFonts w:eastAsia="Times New Roman"/>
          <w:color w:val="212121"/>
          <w:szCs w:val="24"/>
        </w:rPr>
        <w:t>ενώ στην ένταση του αρνητικού ισοζυγίου συμβάλλει και το αρνητικό μεταναστευτικό ισο</w:t>
      </w:r>
      <w:r w:rsidRPr="001B3023">
        <w:rPr>
          <w:rFonts w:eastAsia="Times New Roman"/>
          <w:color w:val="212121"/>
          <w:szCs w:val="24"/>
        </w:rPr>
        <w:t>ζύγιο</w:t>
      </w:r>
      <w:r>
        <w:rPr>
          <w:rFonts w:eastAsia="Times New Roman"/>
          <w:color w:val="212121"/>
          <w:szCs w:val="24"/>
        </w:rPr>
        <w:t xml:space="preserve">. </w:t>
      </w:r>
    </w:p>
    <w:p w14:paraId="69298627"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1B3023">
        <w:rPr>
          <w:rFonts w:eastAsia="Times New Roman"/>
          <w:color w:val="212121"/>
          <w:szCs w:val="24"/>
        </w:rPr>
        <w:t>ρίτο και σημαντικότερο είναι το γεγονός πως τα τελευταία χρόνια στην Ελλάδα υπήρξε σοβαρή έλλειψη πολιτικής και όσα μέτρα και αν έχουν ληφθεί στο παρελθόν</w:t>
      </w:r>
      <w:r>
        <w:rPr>
          <w:rFonts w:eastAsia="Times New Roman"/>
          <w:color w:val="212121"/>
          <w:szCs w:val="24"/>
        </w:rPr>
        <w:t>,</w:t>
      </w:r>
      <w:r w:rsidRPr="001B3023">
        <w:rPr>
          <w:rFonts w:eastAsia="Times New Roman"/>
          <w:color w:val="212121"/>
          <w:szCs w:val="24"/>
        </w:rPr>
        <w:t xml:space="preserve"> ήταν αποσπασματικού ή πι</w:t>
      </w:r>
      <w:r>
        <w:rPr>
          <w:rFonts w:eastAsia="Times New Roman"/>
          <w:color w:val="212121"/>
          <w:szCs w:val="24"/>
        </w:rPr>
        <w:t xml:space="preserve">θανόν και λανθασμένου χαρακτήρα. </w:t>
      </w:r>
    </w:p>
    <w:p w14:paraId="69298628"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 το πρόβλημα δεν αφορούσε μ</w:t>
      </w:r>
      <w:r w:rsidRPr="001B3023">
        <w:rPr>
          <w:rFonts w:eastAsia="Times New Roman"/>
          <w:color w:val="212121"/>
          <w:szCs w:val="24"/>
        </w:rPr>
        <w:t>όν</w:t>
      </w:r>
      <w:r w:rsidRPr="001B3023">
        <w:rPr>
          <w:rFonts w:eastAsia="Times New Roman"/>
          <w:color w:val="212121"/>
          <w:szCs w:val="24"/>
        </w:rPr>
        <w:t>ο στις οικονομι</w:t>
      </w:r>
      <w:r>
        <w:rPr>
          <w:rFonts w:eastAsia="Times New Roman"/>
          <w:color w:val="212121"/>
          <w:szCs w:val="24"/>
        </w:rPr>
        <w:t>κές ενισχύσεις της οικογένειας, α</w:t>
      </w:r>
      <w:r w:rsidRPr="001B3023">
        <w:rPr>
          <w:rFonts w:eastAsia="Times New Roman"/>
          <w:color w:val="212121"/>
          <w:szCs w:val="24"/>
        </w:rPr>
        <w:t>φορούσε και στην απουσία πολιτικής δέσμευσης α</w:t>
      </w:r>
      <w:r>
        <w:rPr>
          <w:rFonts w:eastAsia="Times New Roman"/>
          <w:color w:val="212121"/>
          <w:szCs w:val="24"/>
        </w:rPr>
        <w:t>πό την πλευρά του κ</w:t>
      </w:r>
      <w:r w:rsidRPr="001B3023">
        <w:rPr>
          <w:rFonts w:eastAsia="Times New Roman"/>
          <w:color w:val="212121"/>
          <w:szCs w:val="24"/>
        </w:rPr>
        <w:t>ράτους έως σήμερα για την επίλυση του δημογραφικού προβλήματος</w:t>
      </w:r>
      <w:r>
        <w:rPr>
          <w:rFonts w:eastAsia="Times New Roman"/>
          <w:color w:val="212121"/>
          <w:szCs w:val="24"/>
        </w:rPr>
        <w:t xml:space="preserve">. </w:t>
      </w:r>
    </w:p>
    <w:p w14:paraId="69298629"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1B3023">
        <w:rPr>
          <w:rFonts w:eastAsia="Times New Roman"/>
          <w:color w:val="212121"/>
          <w:szCs w:val="24"/>
        </w:rPr>
        <w:t>ξίσου χαρακτηριστικό είναι το γεγονός</w:t>
      </w:r>
      <w:r>
        <w:rPr>
          <w:rFonts w:eastAsia="Times New Roman"/>
          <w:color w:val="212121"/>
          <w:szCs w:val="24"/>
        </w:rPr>
        <w:t>,</w:t>
      </w:r>
      <w:r w:rsidRPr="001B3023">
        <w:rPr>
          <w:rFonts w:eastAsia="Times New Roman"/>
          <w:color w:val="212121"/>
          <w:szCs w:val="24"/>
        </w:rPr>
        <w:t xml:space="preserve"> πως μόνο το 4% της κοινωνικής δαπάνης </w:t>
      </w:r>
      <w:r w:rsidRPr="001B3023">
        <w:rPr>
          <w:rFonts w:eastAsia="Times New Roman"/>
          <w:color w:val="212121"/>
          <w:szCs w:val="24"/>
        </w:rPr>
        <w:t>κατευθύνεται σε οικογένειες και σε τέκνα στην Ελλάδα</w:t>
      </w:r>
      <w:r>
        <w:rPr>
          <w:rFonts w:eastAsia="Times New Roman"/>
          <w:color w:val="212121"/>
          <w:szCs w:val="24"/>
        </w:rPr>
        <w:t>,</w:t>
      </w:r>
      <w:r w:rsidRPr="001B3023">
        <w:rPr>
          <w:rFonts w:eastAsia="Times New Roman"/>
          <w:color w:val="212121"/>
          <w:szCs w:val="24"/>
        </w:rPr>
        <w:t xml:space="preserve"> όταν σε άλλες χώρες που αντιστέκονται στη δημογραφική συρρίκνωση</w:t>
      </w:r>
      <w:r>
        <w:rPr>
          <w:rFonts w:eastAsia="Times New Roman"/>
          <w:color w:val="212121"/>
          <w:szCs w:val="24"/>
        </w:rPr>
        <w:t>,</w:t>
      </w:r>
      <w:r w:rsidRPr="001B3023">
        <w:rPr>
          <w:rFonts w:eastAsia="Times New Roman"/>
          <w:color w:val="212121"/>
          <w:szCs w:val="24"/>
        </w:rPr>
        <w:t xml:space="preserve"> το αντίστοιχο ποσοστό είναι υπερδιπλάσιο</w:t>
      </w:r>
      <w:r>
        <w:rPr>
          <w:rFonts w:eastAsia="Times New Roman"/>
          <w:color w:val="212121"/>
          <w:szCs w:val="24"/>
        </w:rPr>
        <w:t xml:space="preserve">. </w:t>
      </w:r>
    </w:p>
    <w:p w14:paraId="6929862A"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w:t>
      </w:r>
      <w:r w:rsidRPr="001B3023">
        <w:rPr>
          <w:rFonts w:eastAsia="Times New Roman"/>
          <w:color w:val="212121"/>
          <w:szCs w:val="24"/>
        </w:rPr>
        <w:t>ια όλους τους παραπάνω λόγους η πολιτεία οφείλει να ενεργοποιήσει ένα σχέδιο δράσης</w:t>
      </w:r>
      <w:r>
        <w:rPr>
          <w:rFonts w:eastAsia="Times New Roman"/>
          <w:color w:val="212121"/>
          <w:szCs w:val="24"/>
        </w:rPr>
        <w:t>,</w:t>
      </w:r>
      <w:r w:rsidRPr="001B3023">
        <w:rPr>
          <w:rFonts w:eastAsia="Times New Roman"/>
          <w:color w:val="212121"/>
          <w:szCs w:val="24"/>
        </w:rPr>
        <w:t xml:space="preserve"> που θα </w:t>
      </w:r>
      <w:r w:rsidRPr="001B3023">
        <w:rPr>
          <w:rFonts w:eastAsia="Times New Roman"/>
          <w:color w:val="212121"/>
          <w:szCs w:val="24"/>
        </w:rPr>
        <w:t xml:space="preserve">μπορέσει άμεσα να </w:t>
      </w:r>
      <w:r w:rsidRPr="001B3023">
        <w:rPr>
          <w:rFonts w:eastAsia="Times New Roman"/>
          <w:color w:val="212121"/>
          <w:szCs w:val="24"/>
        </w:rPr>
        <w:lastRenderedPageBreak/>
        <w:t>αντιστρέψει ή να συγκρατήσει την αρνητική τάση για τα επόμενα χρόνια</w:t>
      </w:r>
      <w:r>
        <w:rPr>
          <w:rFonts w:eastAsia="Times New Roman"/>
          <w:color w:val="212121"/>
          <w:szCs w:val="24"/>
        </w:rPr>
        <w:t>. Καίριο ζήτημα, ω</w:t>
      </w:r>
      <w:r w:rsidRPr="001B3023">
        <w:rPr>
          <w:rFonts w:eastAsia="Times New Roman"/>
          <w:color w:val="212121"/>
          <w:szCs w:val="24"/>
        </w:rPr>
        <w:t>στόσο</w:t>
      </w:r>
      <w:r>
        <w:rPr>
          <w:rFonts w:eastAsia="Times New Roman"/>
          <w:color w:val="212121"/>
          <w:szCs w:val="24"/>
        </w:rPr>
        <w:t>,</w:t>
      </w:r>
      <w:r w:rsidRPr="001B3023">
        <w:rPr>
          <w:rFonts w:eastAsia="Times New Roman"/>
          <w:color w:val="212121"/>
          <w:szCs w:val="24"/>
        </w:rPr>
        <w:t xml:space="preserve"> παραμένει η αλλαγή νοοτροπίας</w:t>
      </w:r>
      <w:r>
        <w:rPr>
          <w:rFonts w:eastAsia="Times New Roman"/>
          <w:color w:val="212121"/>
          <w:szCs w:val="24"/>
        </w:rPr>
        <w:t>,</w:t>
      </w:r>
      <w:r w:rsidRPr="001B3023">
        <w:rPr>
          <w:rFonts w:eastAsia="Times New Roman"/>
          <w:color w:val="212121"/>
          <w:szCs w:val="24"/>
        </w:rPr>
        <w:t xml:space="preserve"> η αποδοχή των διαφορετικών κοινωνικών σύγχρονων προτύπων</w:t>
      </w:r>
      <w:r>
        <w:rPr>
          <w:rFonts w:eastAsia="Times New Roman"/>
          <w:color w:val="212121"/>
          <w:szCs w:val="24"/>
        </w:rPr>
        <w:t>,</w:t>
      </w:r>
      <w:r w:rsidRPr="001B3023">
        <w:rPr>
          <w:rFonts w:eastAsia="Times New Roman"/>
          <w:color w:val="212121"/>
          <w:szCs w:val="24"/>
        </w:rPr>
        <w:t xml:space="preserve"> ώστε ο φόβος κοινωνικού αποκλεισμού να μην οδηγεί στην α</w:t>
      </w:r>
      <w:r w:rsidRPr="001B3023">
        <w:rPr>
          <w:rFonts w:eastAsia="Times New Roman"/>
          <w:color w:val="212121"/>
          <w:szCs w:val="24"/>
        </w:rPr>
        <w:t xml:space="preserve">ποφυγή της </w:t>
      </w:r>
      <w:proofErr w:type="spellStart"/>
      <w:r w:rsidRPr="001B3023">
        <w:rPr>
          <w:rFonts w:eastAsia="Times New Roman"/>
          <w:color w:val="212121"/>
          <w:szCs w:val="24"/>
        </w:rPr>
        <w:t>γονεϊκότητας</w:t>
      </w:r>
      <w:proofErr w:type="spellEnd"/>
      <w:r>
        <w:rPr>
          <w:rFonts w:eastAsia="Times New Roman"/>
          <w:color w:val="212121"/>
          <w:szCs w:val="24"/>
        </w:rPr>
        <w:t xml:space="preserve">. </w:t>
      </w:r>
    </w:p>
    <w:p w14:paraId="6929862B"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1B3023">
        <w:rPr>
          <w:rFonts w:eastAsia="Times New Roman"/>
          <w:color w:val="212121"/>
          <w:szCs w:val="24"/>
        </w:rPr>
        <w:t>υρίες και κύριοι συνάδελφοι</w:t>
      </w:r>
      <w:r>
        <w:rPr>
          <w:rFonts w:eastAsia="Times New Roman"/>
          <w:color w:val="212121"/>
          <w:szCs w:val="24"/>
        </w:rPr>
        <w:t>, θ</w:t>
      </w:r>
      <w:r w:rsidRPr="001B3023">
        <w:rPr>
          <w:rFonts w:eastAsia="Times New Roman"/>
          <w:color w:val="212121"/>
          <w:szCs w:val="24"/>
        </w:rPr>
        <w:t>α μου επιτ</w:t>
      </w:r>
      <w:r>
        <w:rPr>
          <w:rFonts w:eastAsia="Times New Roman"/>
          <w:color w:val="212121"/>
          <w:szCs w:val="24"/>
        </w:rPr>
        <w:t>ρέψετε να επισημάνω</w:t>
      </w:r>
      <w:r>
        <w:rPr>
          <w:rFonts w:eastAsia="Times New Roman"/>
          <w:color w:val="212121"/>
          <w:szCs w:val="24"/>
        </w:rPr>
        <w:t>,</w:t>
      </w:r>
      <w:r>
        <w:rPr>
          <w:rFonts w:eastAsia="Times New Roman"/>
          <w:color w:val="212121"/>
          <w:szCs w:val="24"/>
        </w:rPr>
        <w:t xml:space="preserve"> πως αυτή η Κ</w:t>
      </w:r>
      <w:r w:rsidRPr="001B3023">
        <w:rPr>
          <w:rFonts w:eastAsia="Times New Roman"/>
          <w:color w:val="212121"/>
          <w:szCs w:val="24"/>
        </w:rPr>
        <w:t>υβέρνηση έχει μέχρι στιγμής θεσμοθετήσει μία σειρά νομοθετημάτων</w:t>
      </w:r>
      <w:r>
        <w:rPr>
          <w:rFonts w:eastAsia="Times New Roman"/>
          <w:color w:val="212121"/>
          <w:szCs w:val="24"/>
        </w:rPr>
        <w:t>,</w:t>
      </w:r>
      <w:r w:rsidRPr="001B3023">
        <w:rPr>
          <w:rFonts w:eastAsia="Times New Roman"/>
          <w:color w:val="212121"/>
          <w:szCs w:val="24"/>
        </w:rPr>
        <w:t xml:space="preserve"> τα οποία μπορούν να συμβά</w:t>
      </w:r>
      <w:r>
        <w:rPr>
          <w:rFonts w:eastAsia="Times New Roman"/>
          <w:color w:val="212121"/>
          <w:szCs w:val="24"/>
        </w:rPr>
        <w:t>λ</w:t>
      </w:r>
      <w:r w:rsidRPr="001B3023">
        <w:rPr>
          <w:rFonts w:eastAsia="Times New Roman"/>
          <w:color w:val="212121"/>
          <w:szCs w:val="24"/>
        </w:rPr>
        <w:t>λουν στη βελτίωση του δημογραφικού ζητήματος</w:t>
      </w:r>
      <w:r>
        <w:rPr>
          <w:rFonts w:eastAsia="Times New Roman"/>
          <w:color w:val="212121"/>
          <w:szCs w:val="24"/>
        </w:rPr>
        <w:t>. Βέβαια</w:t>
      </w:r>
      <w:r>
        <w:rPr>
          <w:rFonts w:eastAsia="Times New Roman"/>
          <w:color w:val="212121"/>
          <w:szCs w:val="24"/>
        </w:rPr>
        <w:t xml:space="preserve"> όλη η πολιτική μας </w:t>
      </w:r>
      <w:r w:rsidRPr="001B3023">
        <w:rPr>
          <w:rFonts w:eastAsia="Times New Roman"/>
          <w:color w:val="212121"/>
          <w:szCs w:val="24"/>
        </w:rPr>
        <w:t>αποτελεί ένα μόνο τμήμα μιας ολοκληρωμένης προσέγγισης</w:t>
      </w:r>
      <w:r>
        <w:rPr>
          <w:rFonts w:eastAsia="Times New Roman"/>
          <w:color w:val="212121"/>
          <w:szCs w:val="24"/>
        </w:rPr>
        <w:t>,</w:t>
      </w:r>
      <w:r w:rsidRPr="001B3023">
        <w:rPr>
          <w:rFonts w:eastAsia="Times New Roman"/>
          <w:color w:val="212121"/>
          <w:szCs w:val="24"/>
        </w:rPr>
        <w:t xml:space="preserve"> η οποία συμβαδίζει με τη συνολικότερη αναπτυξιακή</w:t>
      </w:r>
      <w:r>
        <w:rPr>
          <w:rFonts w:eastAsia="Times New Roman"/>
          <w:color w:val="212121"/>
          <w:szCs w:val="24"/>
        </w:rPr>
        <w:t>,</w:t>
      </w:r>
      <w:r w:rsidRPr="001B3023">
        <w:rPr>
          <w:rFonts w:eastAsia="Times New Roman"/>
          <w:color w:val="212121"/>
          <w:szCs w:val="24"/>
        </w:rPr>
        <w:t xml:space="preserve"> οικονομική και κοινωνική πολιτική</w:t>
      </w:r>
      <w:r>
        <w:rPr>
          <w:rFonts w:eastAsia="Times New Roman"/>
          <w:color w:val="212121"/>
          <w:szCs w:val="24"/>
        </w:rPr>
        <w:t>.</w:t>
      </w:r>
    </w:p>
    <w:p w14:paraId="6929862C"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1B3023">
        <w:rPr>
          <w:rFonts w:eastAsia="Times New Roman"/>
          <w:color w:val="212121"/>
          <w:szCs w:val="24"/>
        </w:rPr>
        <w:t>ιδικότερα</w:t>
      </w:r>
      <w:r w:rsidRPr="001B3023">
        <w:rPr>
          <w:rFonts w:eastAsia="Times New Roman"/>
          <w:color w:val="212121"/>
          <w:szCs w:val="24"/>
        </w:rPr>
        <w:t xml:space="preserve"> η δημογραφική πολιτική συμπληρώνεται από τις αντίστοιχες πολιτικές για την απασχόληση</w:t>
      </w:r>
      <w:r>
        <w:rPr>
          <w:rFonts w:eastAsia="Times New Roman"/>
          <w:color w:val="212121"/>
          <w:szCs w:val="24"/>
        </w:rPr>
        <w:t>,</w:t>
      </w:r>
      <w:r w:rsidRPr="001B3023">
        <w:rPr>
          <w:rFonts w:eastAsia="Times New Roman"/>
          <w:color w:val="212121"/>
          <w:szCs w:val="24"/>
        </w:rPr>
        <w:t xml:space="preserve"> την οικογένεια</w:t>
      </w:r>
      <w:r>
        <w:rPr>
          <w:rFonts w:eastAsia="Times New Roman"/>
          <w:color w:val="212121"/>
          <w:szCs w:val="24"/>
        </w:rPr>
        <w:t>,</w:t>
      </w:r>
      <w:r w:rsidRPr="001B3023">
        <w:rPr>
          <w:rFonts w:eastAsia="Times New Roman"/>
          <w:color w:val="212121"/>
          <w:szCs w:val="24"/>
        </w:rPr>
        <w:t xml:space="preserve"> τη μητρότητα</w:t>
      </w:r>
      <w:r>
        <w:rPr>
          <w:rFonts w:eastAsia="Times New Roman"/>
          <w:color w:val="212121"/>
          <w:szCs w:val="24"/>
        </w:rPr>
        <w:t>, τη</w:t>
      </w:r>
      <w:r w:rsidRPr="001B3023">
        <w:rPr>
          <w:rFonts w:eastAsia="Times New Roman"/>
          <w:color w:val="212121"/>
          <w:szCs w:val="24"/>
        </w:rPr>
        <w:t xml:space="preserve"> </w:t>
      </w:r>
      <w:proofErr w:type="spellStart"/>
      <w:r w:rsidRPr="001B3023">
        <w:rPr>
          <w:rFonts w:eastAsia="Times New Roman"/>
          <w:color w:val="212121"/>
          <w:szCs w:val="24"/>
        </w:rPr>
        <w:t>γονεϊκότητα</w:t>
      </w:r>
      <w:proofErr w:type="spellEnd"/>
      <w:r>
        <w:rPr>
          <w:rFonts w:eastAsia="Times New Roman"/>
          <w:color w:val="212121"/>
          <w:szCs w:val="24"/>
        </w:rPr>
        <w:t>,</w:t>
      </w:r>
      <w:r w:rsidRPr="001B3023">
        <w:rPr>
          <w:rFonts w:eastAsia="Times New Roman"/>
          <w:color w:val="212121"/>
          <w:szCs w:val="24"/>
        </w:rPr>
        <w:t xml:space="preserve"> την ισότητα των φύλων</w:t>
      </w:r>
      <w:r>
        <w:rPr>
          <w:rFonts w:eastAsia="Times New Roman"/>
          <w:color w:val="212121"/>
          <w:szCs w:val="24"/>
        </w:rPr>
        <w:t xml:space="preserve">, </w:t>
      </w:r>
      <w:r w:rsidRPr="001B3023">
        <w:rPr>
          <w:rFonts w:eastAsia="Times New Roman"/>
          <w:color w:val="212121"/>
          <w:szCs w:val="24"/>
        </w:rPr>
        <w:t>καθώς και τις πολιτικές για το παιδί</w:t>
      </w:r>
      <w:r>
        <w:rPr>
          <w:rFonts w:eastAsia="Times New Roman"/>
          <w:color w:val="212121"/>
          <w:szCs w:val="24"/>
        </w:rPr>
        <w:t xml:space="preserve">. </w:t>
      </w:r>
    </w:p>
    <w:p w14:paraId="6929862D"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Είναι εξίσου ση</w:t>
      </w:r>
      <w:r w:rsidRPr="001B3023">
        <w:rPr>
          <w:rFonts w:eastAsia="Times New Roman"/>
          <w:color w:val="212121"/>
          <w:szCs w:val="24"/>
        </w:rPr>
        <w:t>μαντικό να τονίσουμε</w:t>
      </w:r>
      <w:r>
        <w:rPr>
          <w:rFonts w:eastAsia="Times New Roman"/>
          <w:color w:val="212121"/>
          <w:szCs w:val="24"/>
        </w:rPr>
        <w:t>,</w:t>
      </w:r>
      <w:r w:rsidRPr="001B3023">
        <w:rPr>
          <w:rFonts w:eastAsia="Times New Roman"/>
          <w:color w:val="212121"/>
          <w:szCs w:val="24"/>
        </w:rPr>
        <w:t xml:space="preserve"> πως στις σύγχρονες κοιν</w:t>
      </w:r>
      <w:r w:rsidRPr="001B3023">
        <w:rPr>
          <w:rFonts w:eastAsia="Times New Roman"/>
          <w:color w:val="212121"/>
          <w:szCs w:val="24"/>
        </w:rPr>
        <w:t>ωνίες η δομή της οικογένε</w:t>
      </w:r>
      <w:r>
        <w:rPr>
          <w:rFonts w:eastAsia="Times New Roman"/>
          <w:color w:val="212121"/>
          <w:szCs w:val="24"/>
        </w:rPr>
        <w:t>ιας έχει ποικίλες μορφές και γι’</w:t>
      </w:r>
      <w:r w:rsidRPr="001B3023">
        <w:rPr>
          <w:rFonts w:eastAsia="Times New Roman"/>
          <w:color w:val="212121"/>
          <w:szCs w:val="24"/>
        </w:rPr>
        <w:t xml:space="preserve"> </w:t>
      </w:r>
      <w:r w:rsidRPr="001B3023">
        <w:rPr>
          <w:rFonts w:eastAsia="Times New Roman"/>
          <w:color w:val="212121"/>
          <w:szCs w:val="24"/>
        </w:rPr>
        <w:lastRenderedPageBreak/>
        <w:t xml:space="preserve">αυτό αξίζει να επικεντρώσουμε τις πολιτικές μας </w:t>
      </w:r>
      <w:r>
        <w:rPr>
          <w:rFonts w:eastAsia="Times New Roman"/>
          <w:color w:val="212121"/>
          <w:szCs w:val="24"/>
        </w:rPr>
        <w:t>σ</w:t>
      </w:r>
      <w:r w:rsidRPr="001B3023">
        <w:rPr>
          <w:rFonts w:eastAsia="Times New Roman"/>
          <w:color w:val="212121"/>
          <w:szCs w:val="24"/>
        </w:rPr>
        <w:t>το ίδιο το παιδί και να το θέσουμε στο επίκεντρο αλλά και σε ενέργειες ενίσχυσης από το πρώτο παιδί</w:t>
      </w:r>
      <w:r>
        <w:rPr>
          <w:rFonts w:eastAsia="Times New Roman"/>
          <w:color w:val="212121"/>
          <w:szCs w:val="24"/>
        </w:rPr>
        <w:t xml:space="preserve">. </w:t>
      </w:r>
    </w:p>
    <w:p w14:paraId="6929862E"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Εκτός αυτού ο</w:t>
      </w:r>
      <w:r w:rsidRPr="001B3023">
        <w:rPr>
          <w:rFonts w:eastAsia="Times New Roman"/>
          <w:color w:val="212121"/>
          <w:szCs w:val="24"/>
        </w:rPr>
        <w:t>ι επιδοματικές πολιτικές θα πρέπει</w:t>
      </w:r>
      <w:r w:rsidRPr="001B3023">
        <w:rPr>
          <w:rFonts w:eastAsia="Times New Roman"/>
          <w:color w:val="212121"/>
          <w:szCs w:val="24"/>
        </w:rPr>
        <w:t xml:space="preserve"> να ενισχύονται και να συμπληρώνονται από πλήθος </w:t>
      </w:r>
      <w:r w:rsidRPr="001B3023">
        <w:rPr>
          <w:rFonts w:eastAsia="Times New Roman"/>
          <w:color w:val="212121"/>
          <w:szCs w:val="24"/>
        </w:rPr>
        <w:t xml:space="preserve">άλλων </w:t>
      </w:r>
      <w:r w:rsidRPr="001B3023">
        <w:rPr>
          <w:rFonts w:eastAsia="Times New Roman"/>
          <w:color w:val="212121"/>
          <w:szCs w:val="24"/>
        </w:rPr>
        <w:t>συμπληρωματικών</w:t>
      </w:r>
      <w:r>
        <w:rPr>
          <w:rFonts w:eastAsia="Times New Roman"/>
          <w:color w:val="212121"/>
          <w:szCs w:val="24"/>
        </w:rPr>
        <w:t>,</w:t>
      </w:r>
      <w:r w:rsidRPr="001B3023">
        <w:rPr>
          <w:rFonts w:eastAsia="Times New Roman"/>
          <w:color w:val="212121"/>
          <w:szCs w:val="24"/>
        </w:rPr>
        <w:t xml:space="preserve"> όπως πολιτικές για την εναρμόνιση οικογενειακής</w:t>
      </w:r>
      <w:r>
        <w:rPr>
          <w:rFonts w:eastAsia="Times New Roman"/>
          <w:color w:val="212121"/>
          <w:szCs w:val="24"/>
        </w:rPr>
        <w:t>,</w:t>
      </w:r>
      <w:r w:rsidRPr="001B3023">
        <w:rPr>
          <w:rFonts w:eastAsia="Times New Roman"/>
          <w:color w:val="212121"/>
          <w:szCs w:val="24"/>
        </w:rPr>
        <w:t xml:space="preserve"> προσωπικής και εργασιακής ζωής</w:t>
      </w:r>
      <w:r>
        <w:rPr>
          <w:rFonts w:eastAsia="Times New Roman"/>
          <w:color w:val="212121"/>
          <w:szCs w:val="24"/>
        </w:rPr>
        <w:t xml:space="preserve">, εξασφαλίσεις </w:t>
      </w:r>
      <w:r w:rsidRPr="001B3023">
        <w:rPr>
          <w:rFonts w:eastAsia="Times New Roman"/>
          <w:color w:val="212121"/>
          <w:szCs w:val="24"/>
        </w:rPr>
        <w:t>σε περίπτωση απώλειας εργασίας απέναντι στον κίνδυνο της φτώχειας των νοικοκυριών</w:t>
      </w:r>
      <w:r>
        <w:rPr>
          <w:rFonts w:eastAsia="Times New Roman"/>
          <w:color w:val="212121"/>
          <w:szCs w:val="24"/>
        </w:rPr>
        <w:t xml:space="preserve">, </w:t>
      </w:r>
      <w:r w:rsidRPr="001B3023">
        <w:rPr>
          <w:rFonts w:eastAsia="Times New Roman"/>
          <w:color w:val="212121"/>
          <w:szCs w:val="24"/>
        </w:rPr>
        <w:t>ενεργητ</w:t>
      </w:r>
      <w:r w:rsidRPr="001B3023">
        <w:rPr>
          <w:rFonts w:eastAsia="Times New Roman"/>
          <w:color w:val="212121"/>
          <w:szCs w:val="24"/>
        </w:rPr>
        <w:t>ικές πολιτικές απασχόλησης</w:t>
      </w:r>
      <w:r>
        <w:rPr>
          <w:rFonts w:eastAsia="Times New Roman"/>
          <w:color w:val="212121"/>
          <w:szCs w:val="24"/>
        </w:rPr>
        <w:t>,</w:t>
      </w:r>
      <w:r w:rsidRPr="001B3023">
        <w:rPr>
          <w:rFonts w:eastAsia="Times New Roman"/>
          <w:color w:val="212121"/>
          <w:szCs w:val="24"/>
        </w:rPr>
        <w:t xml:space="preserve"> </w:t>
      </w:r>
      <w:proofErr w:type="spellStart"/>
      <w:r w:rsidRPr="001B3023">
        <w:rPr>
          <w:rFonts w:eastAsia="Times New Roman"/>
          <w:color w:val="212121"/>
          <w:szCs w:val="24"/>
        </w:rPr>
        <w:t>σ</w:t>
      </w:r>
      <w:r>
        <w:rPr>
          <w:rFonts w:eastAsia="Times New Roman"/>
          <w:color w:val="212121"/>
          <w:szCs w:val="24"/>
        </w:rPr>
        <w:t>τοχευμένες</w:t>
      </w:r>
      <w:proofErr w:type="spellEnd"/>
      <w:r w:rsidRPr="001B3023">
        <w:rPr>
          <w:rFonts w:eastAsia="Times New Roman"/>
          <w:color w:val="212121"/>
          <w:szCs w:val="24"/>
        </w:rPr>
        <w:t xml:space="preserve"> πολιτικές για το</w:t>
      </w:r>
      <w:r>
        <w:rPr>
          <w:rFonts w:eastAsia="Times New Roman"/>
          <w:color w:val="212121"/>
          <w:szCs w:val="24"/>
        </w:rPr>
        <w:t>ν</w:t>
      </w:r>
      <w:r w:rsidRPr="001B3023">
        <w:rPr>
          <w:rFonts w:eastAsia="Times New Roman"/>
          <w:color w:val="212121"/>
          <w:szCs w:val="24"/>
        </w:rPr>
        <w:t xml:space="preserve"> μεταναστευτικό και προσφυγικό πληθυσμό</w:t>
      </w:r>
      <w:r>
        <w:rPr>
          <w:rFonts w:eastAsia="Times New Roman"/>
          <w:color w:val="212121"/>
          <w:szCs w:val="24"/>
        </w:rPr>
        <w:t>,</w:t>
      </w:r>
      <w:r w:rsidRPr="001B3023">
        <w:rPr>
          <w:rFonts w:eastAsia="Times New Roman"/>
          <w:color w:val="212121"/>
          <w:szCs w:val="24"/>
        </w:rPr>
        <w:t xml:space="preserve"> πολιτικές για την εξάλειψη των </w:t>
      </w:r>
      <w:proofErr w:type="spellStart"/>
      <w:r w:rsidRPr="001B3023">
        <w:rPr>
          <w:rFonts w:eastAsia="Times New Roman"/>
          <w:color w:val="212121"/>
          <w:szCs w:val="24"/>
        </w:rPr>
        <w:t>έμφυλων</w:t>
      </w:r>
      <w:proofErr w:type="spellEnd"/>
      <w:r w:rsidRPr="001B3023">
        <w:rPr>
          <w:rFonts w:eastAsia="Times New Roman"/>
          <w:color w:val="212121"/>
          <w:szCs w:val="24"/>
        </w:rPr>
        <w:t xml:space="preserve"> ανισοτήτων και διακρίσεων στην αγορά εργασίας και στον ιδιωτικό οικογενειακό βίο</w:t>
      </w:r>
      <w:r>
        <w:rPr>
          <w:rFonts w:eastAsia="Times New Roman"/>
          <w:color w:val="212121"/>
          <w:szCs w:val="24"/>
        </w:rPr>
        <w:t>, κ</w:t>
      </w:r>
      <w:r w:rsidRPr="001B3023">
        <w:rPr>
          <w:rFonts w:eastAsia="Times New Roman"/>
          <w:color w:val="212121"/>
          <w:szCs w:val="24"/>
        </w:rPr>
        <w:t>αθώς και πολιτικές εύκολης πρόσβασης</w:t>
      </w:r>
      <w:r w:rsidRPr="001B3023">
        <w:rPr>
          <w:rFonts w:eastAsia="Times New Roman"/>
          <w:color w:val="212121"/>
          <w:szCs w:val="24"/>
        </w:rPr>
        <w:t xml:space="preserve"> στις νέες μεθόδους γονιμοποίησης</w:t>
      </w:r>
      <w:r>
        <w:rPr>
          <w:rFonts w:eastAsia="Times New Roman"/>
          <w:color w:val="212121"/>
          <w:szCs w:val="24"/>
        </w:rPr>
        <w:t>.</w:t>
      </w:r>
    </w:p>
    <w:p w14:paraId="6929862F"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1B3023">
        <w:rPr>
          <w:rFonts w:eastAsia="Times New Roman"/>
          <w:color w:val="212121"/>
          <w:szCs w:val="24"/>
        </w:rPr>
        <w:t>Αν και έχουν νομοθετηθεί ορισμένες πρωτοβουλίες τα τελευταία χρόνια</w:t>
      </w:r>
      <w:r>
        <w:rPr>
          <w:rFonts w:eastAsia="Times New Roman"/>
          <w:color w:val="212121"/>
          <w:szCs w:val="24"/>
        </w:rPr>
        <w:t>,</w:t>
      </w:r>
      <w:r w:rsidRPr="001B3023">
        <w:rPr>
          <w:rFonts w:eastAsia="Times New Roman"/>
          <w:color w:val="212121"/>
          <w:szCs w:val="24"/>
        </w:rPr>
        <w:t xml:space="preserve"> απαιτούνται πολύ περισσότερα μέτρα για την αντιμετώπιση του δημογραφικού ζητήματος</w:t>
      </w:r>
      <w:r>
        <w:rPr>
          <w:rFonts w:eastAsia="Times New Roman"/>
          <w:color w:val="212121"/>
          <w:szCs w:val="24"/>
        </w:rPr>
        <w:t xml:space="preserve">. </w:t>
      </w:r>
    </w:p>
    <w:p w14:paraId="69298630"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1B3023">
        <w:rPr>
          <w:rFonts w:eastAsia="Times New Roman"/>
          <w:color w:val="212121"/>
          <w:szCs w:val="24"/>
        </w:rPr>
        <w:lastRenderedPageBreak/>
        <w:t>Ωστόσο</w:t>
      </w:r>
      <w:r>
        <w:rPr>
          <w:rFonts w:eastAsia="Times New Roman"/>
          <w:color w:val="212121"/>
          <w:szCs w:val="24"/>
        </w:rPr>
        <w:t xml:space="preserve"> θα ήθελα </w:t>
      </w:r>
      <w:r w:rsidRPr="001B3023">
        <w:rPr>
          <w:rFonts w:eastAsia="Times New Roman"/>
          <w:color w:val="212121"/>
          <w:szCs w:val="24"/>
        </w:rPr>
        <w:t>να αναφερθώ</w:t>
      </w:r>
      <w:r>
        <w:rPr>
          <w:rFonts w:eastAsia="Times New Roman"/>
          <w:color w:val="212121"/>
          <w:szCs w:val="24"/>
        </w:rPr>
        <w:t>,</w:t>
      </w:r>
      <w:r w:rsidRPr="001B3023">
        <w:rPr>
          <w:rFonts w:eastAsia="Times New Roman"/>
          <w:color w:val="212121"/>
          <w:szCs w:val="24"/>
        </w:rPr>
        <w:t xml:space="preserve"> σε ορισμένα εμβληματικά </w:t>
      </w:r>
      <w:r>
        <w:rPr>
          <w:rFonts w:eastAsia="Times New Roman"/>
          <w:color w:val="212121"/>
          <w:szCs w:val="24"/>
        </w:rPr>
        <w:t xml:space="preserve">νομοθετήματα </w:t>
      </w:r>
      <w:r>
        <w:rPr>
          <w:rFonts w:eastAsia="Times New Roman"/>
          <w:color w:val="212121"/>
          <w:szCs w:val="24"/>
        </w:rPr>
        <w:t>που εισήγαγε η Κ</w:t>
      </w:r>
      <w:r w:rsidRPr="001B3023">
        <w:rPr>
          <w:rFonts w:eastAsia="Times New Roman"/>
          <w:color w:val="212121"/>
          <w:szCs w:val="24"/>
        </w:rPr>
        <w:t xml:space="preserve">υβέρνηση του ΣΥΡΙΖΑ όπως αυτό της υιοθεσίας και </w:t>
      </w:r>
      <w:r>
        <w:rPr>
          <w:rFonts w:eastAsia="Times New Roman"/>
          <w:color w:val="212121"/>
          <w:szCs w:val="24"/>
        </w:rPr>
        <w:t xml:space="preserve">της </w:t>
      </w:r>
      <w:r w:rsidRPr="001B3023">
        <w:rPr>
          <w:rFonts w:eastAsia="Times New Roman"/>
          <w:color w:val="212121"/>
          <w:szCs w:val="24"/>
        </w:rPr>
        <w:t>αναδοχής</w:t>
      </w:r>
      <w:r>
        <w:rPr>
          <w:rFonts w:eastAsia="Times New Roman"/>
          <w:color w:val="212121"/>
          <w:szCs w:val="24"/>
        </w:rPr>
        <w:t>. Σ</w:t>
      </w:r>
      <w:r w:rsidRPr="001B3023">
        <w:rPr>
          <w:rFonts w:eastAsia="Times New Roman"/>
          <w:color w:val="212121"/>
          <w:szCs w:val="24"/>
        </w:rPr>
        <w:t>ημαντικές παρεμβάσεις υπήρξαν στον τομέα των σύγχρονων μορφών οικογένειας</w:t>
      </w:r>
      <w:r>
        <w:rPr>
          <w:rFonts w:eastAsia="Times New Roman"/>
          <w:color w:val="212121"/>
          <w:szCs w:val="24"/>
        </w:rPr>
        <w:t>, όπως το Ε</w:t>
      </w:r>
      <w:r w:rsidRPr="001B3023">
        <w:rPr>
          <w:rFonts w:eastAsia="Times New Roman"/>
          <w:color w:val="212121"/>
          <w:szCs w:val="24"/>
        </w:rPr>
        <w:t xml:space="preserve">θνικό </w:t>
      </w:r>
      <w:r>
        <w:rPr>
          <w:rFonts w:eastAsia="Times New Roman"/>
          <w:color w:val="212121"/>
          <w:szCs w:val="24"/>
        </w:rPr>
        <w:t>Σ</w:t>
      </w:r>
      <w:r w:rsidRPr="001B3023">
        <w:rPr>
          <w:rFonts w:eastAsia="Times New Roman"/>
          <w:color w:val="212121"/>
          <w:szCs w:val="24"/>
        </w:rPr>
        <w:t xml:space="preserve">χέδιο </w:t>
      </w:r>
      <w:r>
        <w:rPr>
          <w:rFonts w:eastAsia="Times New Roman"/>
          <w:color w:val="212121"/>
          <w:szCs w:val="24"/>
        </w:rPr>
        <w:t>Δ</w:t>
      </w:r>
      <w:r w:rsidRPr="001B3023">
        <w:rPr>
          <w:rFonts w:eastAsia="Times New Roman"/>
          <w:color w:val="212121"/>
          <w:szCs w:val="24"/>
        </w:rPr>
        <w:t xml:space="preserve">ράσης για την </w:t>
      </w:r>
      <w:r>
        <w:rPr>
          <w:rFonts w:eastAsia="Times New Roman"/>
          <w:color w:val="212121"/>
          <w:szCs w:val="24"/>
        </w:rPr>
        <w:t>Ισότητα των Φ</w:t>
      </w:r>
      <w:r w:rsidRPr="001B3023">
        <w:rPr>
          <w:rFonts w:eastAsia="Times New Roman"/>
          <w:color w:val="212121"/>
          <w:szCs w:val="24"/>
        </w:rPr>
        <w:t>ύλων</w:t>
      </w:r>
      <w:r>
        <w:rPr>
          <w:rFonts w:eastAsia="Times New Roman"/>
          <w:color w:val="212121"/>
          <w:szCs w:val="24"/>
        </w:rPr>
        <w:t>. Επίσης</w:t>
      </w:r>
      <w:r w:rsidRPr="001B3023">
        <w:rPr>
          <w:rFonts w:eastAsia="Times New Roman"/>
          <w:color w:val="212121"/>
          <w:szCs w:val="24"/>
        </w:rPr>
        <w:t xml:space="preserve"> σημαντική ήταν η νομοθέτηση της ειδικής</w:t>
      </w:r>
      <w:r w:rsidRPr="001B3023">
        <w:rPr>
          <w:rFonts w:eastAsia="Times New Roman"/>
          <w:color w:val="212121"/>
          <w:szCs w:val="24"/>
        </w:rPr>
        <w:t xml:space="preserve"> άδειας προστασίας της μητρότητας</w:t>
      </w:r>
      <w:r>
        <w:rPr>
          <w:rFonts w:eastAsia="Times New Roman"/>
          <w:color w:val="212121"/>
          <w:szCs w:val="24"/>
        </w:rPr>
        <w:t xml:space="preserve">. </w:t>
      </w:r>
    </w:p>
    <w:p w14:paraId="69298631"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Με τον ν.4488/</w:t>
      </w:r>
      <w:r w:rsidRPr="001B3023">
        <w:rPr>
          <w:rFonts w:eastAsia="Times New Roman"/>
          <w:color w:val="212121"/>
          <w:szCs w:val="24"/>
        </w:rPr>
        <w:t>2017 ρυθμίζονται θέματα που αφορούν στα επιδόματα τέκνων</w:t>
      </w:r>
      <w:r>
        <w:rPr>
          <w:rFonts w:eastAsia="Times New Roman"/>
          <w:color w:val="212121"/>
          <w:szCs w:val="24"/>
        </w:rPr>
        <w:t>,</w:t>
      </w:r>
      <w:r w:rsidRPr="001B3023">
        <w:rPr>
          <w:rFonts w:eastAsia="Times New Roman"/>
          <w:color w:val="212121"/>
          <w:szCs w:val="24"/>
        </w:rPr>
        <w:t xml:space="preserve"> για τις αυτοαπασχολούμενες π</w:t>
      </w:r>
      <w:r>
        <w:rPr>
          <w:rFonts w:eastAsia="Times New Roman"/>
          <w:color w:val="212121"/>
          <w:szCs w:val="24"/>
        </w:rPr>
        <w:t>ου υιοθετούν τέκνο ηλικίας έως δύο</w:t>
      </w:r>
      <w:r w:rsidRPr="001B3023">
        <w:rPr>
          <w:rFonts w:eastAsia="Times New Roman"/>
          <w:color w:val="212121"/>
          <w:szCs w:val="24"/>
        </w:rPr>
        <w:t xml:space="preserve"> ετών</w:t>
      </w:r>
      <w:r>
        <w:rPr>
          <w:rFonts w:eastAsia="Times New Roman"/>
          <w:color w:val="212121"/>
          <w:szCs w:val="24"/>
        </w:rPr>
        <w:t xml:space="preserve">, τις άδειες μητρότητας, </w:t>
      </w:r>
      <w:r w:rsidRPr="001B3023">
        <w:rPr>
          <w:rFonts w:eastAsia="Times New Roman"/>
          <w:color w:val="212121"/>
          <w:szCs w:val="24"/>
        </w:rPr>
        <w:t>τη διαδικασία της παρένθετης μητρότητας και τη</w:t>
      </w:r>
      <w:r>
        <w:rPr>
          <w:rFonts w:eastAsia="Times New Roman"/>
          <w:color w:val="212121"/>
          <w:szCs w:val="24"/>
        </w:rPr>
        <w:t>ν προστασί</w:t>
      </w:r>
      <w:r>
        <w:rPr>
          <w:rFonts w:eastAsia="Times New Roman"/>
          <w:color w:val="212121"/>
          <w:szCs w:val="24"/>
        </w:rPr>
        <w:t>α αυτής.</w:t>
      </w:r>
    </w:p>
    <w:p w14:paraId="69298632"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Σημαντικός είναι ο ν.4443/2016</w:t>
      </w:r>
      <w:r w:rsidRPr="001B3023">
        <w:rPr>
          <w:rFonts w:eastAsia="Times New Roman"/>
          <w:color w:val="212121"/>
          <w:szCs w:val="24"/>
        </w:rPr>
        <w:t xml:space="preserve"> περί εφαρμογής της αρχής της ίσης μεταχείρισης προσώπων ασχέτως φυλετικής ή </w:t>
      </w:r>
      <w:proofErr w:type="spellStart"/>
      <w:r w:rsidRPr="001B3023">
        <w:rPr>
          <w:rFonts w:eastAsia="Times New Roman"/>
          <w:color w:val="212121"/>
          <w:szCs w:val="24"/>
        </w:rPr>
        <w:t>εθνοτικής</w:t>
      </w:r>
      <w:proofErr w:type="spellEnd"/>
      <w:r>
        <w:rPr>
          <w:rFonts w:eastAsia="Times New Roman"/>
          <w:color w:val="212121"/>
          <w:szCs w:val="24"/>
        </w:rPr>
        <w:t xml:space="preserve"> τους </w:t>
      </w:r>
      <w:r w:rsidRPr="001B3023">
        <w:rPr>
          <w:rFonts w:eastAsia="Times New Roman"/>
          <w:color w:val="212121"/>
          <w:szCs w:val="24"/>
        </w:rPr>
        <w:t>καταγωγής κ</w:t>
      </w:r>
      <w:r>
        <w:rPr>
          <w:rFonts w:eastAsia="Times New Roman"/>
          <w:color w:val="212121"/>
          <w:szCs w:val="24"/>
        </w:rPr>
        <w:t>.</w:t>
      </w:r>
      <w:r>
        <w:rPr>
          <w:rFonts w:eastAsia="Times New Roman"/>
          <w:color w:val="212121"/>
          <w:szCs w:val="24"/>
        </w:rPr>
        <w:t>λπ.</w:t>
      </w:r>
      <w:r>
        <w:rPr>
          <w:rFonts w:eastAsia="Times New Roman"/>
          <w:color w:val="212121"/>
          <w:szCs w:val="24"/>
        </w:rPr>
        <w:t>,</w:t>
      </w:r>
      <w:r>
        <w:rPr>
          <w:rFonts w:eastAsia="Times New Roman"/>
          <w:color w:val="212121"/>
          <w:szCs w:val="24"/>
        </w:rPr>
        <w:t xml:space="preserve"> </w:t>
      </w:r>
      <w:r w:rsidRPr="001B3023">
        <w:rPr>
          <w:rFonts w:eastAsia="Times New Roman"/>
          <w:color w:val="212121"/>
          <w:szCs w:val="24"/>
        </w:rPr>
        <w:t>ενώ ιδιαίτερης σημασίας είναι οι πολιτικές που ασκούνται για το ίδιο το παιδί</w:t>
      </w:r>
      <w:r>
        <w:rPr>
          <w:rFonts w:eastAsia="Times New Roman"/>
          <w:color w:val="212121"/>
          <w:szCs w:val="24"/>
        </w:rPr>
        <w:t xml:space="preserve">. </w:t>
      </w:r>
    </w:p>
    <w:p w14:paraId="69298633"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1B3023">
        <w:rPr>
          <w:rFonts w:eastAsia="Times New Roman"/>
          <w:color w:val="212121"/>
          <w:szCs w:val="24"/>
        </w:rPr>
        <w:t>α παιδιά έχουν βρεθεί στο ε</w:t>
      </w:r>
      <w:r w:rsidRPr="001B3023">
        <w:rPr>
          <w:rFonts w:eastAsia="Times New Roman"/>
          <w:color w:val="212121"/>
          <w:szCs w:val="24"/>
        </w:rPr>
        <w:t>πίκεντρο των πολιτικών του ΣΥΡΙΖΑ</w:t>
      </w:r>
      <w:r>
        <w:rPr>
          <w:rFonts w:eastAsia="Times New Roman"/>
          <w:color w:val="212121"/>
          <w:szCs w:val="24"/>
        </w:rPr>
        <w:t>,</w:t>
      </w:r>
      <w:r w:rsidRPr="001B3023">
        <w:rPr>
          <w:rFonts w:eastAsia="Times New Roman"/>
          <w:color w:val="212121"/>
          <w:szCs w:val="24"/>
        </w:rPr>
        <w:t xml:space="preserve"> οι οποίες αποσκοπούν </w:t>
      </w:r>
      <w:r>
        <w:rPr>
          <w:rFonts w:eastAsia="Times New Roman"/>
          <w:color w:val="212121"/>
          <w:szCs w:val="24"/>
        </w:rPr>
        <w:t xml:space="preserve">στην αντιμετώπιση της παιδικής </w:t>
      </w:r>
      <w:r>
        <w:rPr>
          <w:rFonts w:eastAsia="Times New Roman"/>
          <w:color w:val="212121"/>
          <w:szCs w:val="24"/>
        </w:rPr>
        <w:lastRenderedPageBreak/>
        <w:t>φτώχειας και του κοινωνικού αποκλεισμού, στην προστασία και στην ενίσχυσ</w:t>
      </w:r>
      <w:r w:rsidRPr="001B3023">
        <w:rPr>
          <w:rFonts w:eastAsia="Times New Roman"/>
          <w:color w:val="212121"/>
          <w:szCs w:val="24"/>
        </w:rPr>
        <w:t>η</w:t>
      </w:r>
      <w:r>
        <w:rPr>
          <w:rFonts w:eastAsia="Times New Roman"/>
          <w:color w:val="212121"/>
          <w:szCs w:val="24"/>
        </w:rPr>
        <w:t xml:space="preserve"> της οικογένειας. </w:t>
      </w:r>
    </w:p>
    <w:p w14:paraId="69298634"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Μεταξύ των πιο σημαντικών είναι οι αλλαγές στη νομοθεσία για την αναδοχή και </w:t>
      </w:r>
      <w:r>
        <w:rPr>
          <w:rFonts w:eastAsia="Times New Roman"/>
          <w:color w:val="212121"/>
          <w:szCs w:val="24"/>
        </w:rPr>
        <w:t xml:space="preserve">την υιοθεσία και τη δημιουργία Εθνικού Μητρώου Ανηλίκων με την ψήφιση του ν.4538/2018. </w:t>
      </w:r>
    </w:p>
    <w:p w14:paraId="69298635"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Επίσης αρκετές πρωτοβουλίες αποσκοπούν στην εναρμόνιση της επαγγελματικής με την οικογενειακή ζωή όπως η θέσπιση της δίχρονης υποχρεωτικής προσχολικής αγωγής. Αναγκαίες</w:t>
      </w:r>
      <w:r>
        <w:rPr>
          <w:rFonts w:eastAsia="Times New Roman"/>
          <w:color w:val="212121"/>
          <w:szCs w:val="24"/>
        </w:rPr>
        <w:t xml:space="preserve">, όμως, είναι και οι πρωτοβουλίες που ελήφθησαν στον τομέα της υγείας. Όπως ήδη έχω αναφέρει, για το δημογραφικό είναι απαραίτητη η πολύπλευρη αντιμετώπιση του ζητήματος. </w:t>
      </w:r>
    </w:p>
    <w:p w14:paraId="69298636"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Σε αυτό το πλαίσιο έχουν θεσπιστεί και εφαρμόζονται μέτρα από πλευράς του Υπουργείου</w:t>
      </w:r>
      <w:r>
        <w:rPr>
          <w:rFonts w:eastAsia="Times New Roman"/>
          <w:color w:val="212121"/>
          <w:szCs w:val="24"/>
        </w:rPr>
        <w:t xml:space="preserve"> Υγείας, τα οποία βοηθούν στη βελτίωση πρόσβασης στις δομές για την υγεία</w:t>
      </w:r>
      <w:r>
        <w:rPr>
          <w:rFonts w:eastAsia="Times New Roman"/>
          <w:color w:val="212121"/>
          <w:szCs w:val="24"/>
        </w:rPr>
        <w:t>,</w:t>
      </w:r>
      <w:r>
        <w:rPr>
          <w:rFonts w:eastAsia="Times New Roman"/>
          <w:color w:val="212121"/>
          <w:szCs w:val="24"/>
        </w:rPr>
        <w:t xml:space="preserve"> και κατ’ επέκταση βελτιώνουν και τις συνθήκες της ζωής και καθημερινότητας των πολιτών. </w:t>
      </w:r>
    </w:p>
    <w:p w14:paraId="69298637"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Ωστόσο θα ήθελα να σταθώ σε ένα κομβικό και αρκετά σύγχρονο φαινόμενο</w:t>
      </w:r>
      <w:r>
        <w:rPr>
          <w:rFonts w:eastAsia="Times New Roman"/>
          <w:color w:val="212121"/>
          <w:szCs w:val="24"/>
        </w:rPr>
        <w:t>,</w:t>
      </w:r>
      <w:r>
        <w:rPr>
          <w:rFonts w:eastAsia="Times New Roman"/>
          <w:color w:val="212121"/>
          <w:szCs w:val="24"/>
        </w:rPr>
        <w:t xml:space="preserve"> που έχει επιπτώσεις σ</w:t>
      </w:r>
      <w:r>
        <w:rPr>
          <w:rFonts w:eastAsia="Times New Roman"/>
          <w:color w:val="212121"/>
          <w:szCs w:val="24"/>
        </w:rPr>
        <w:t xml:space="preserve">το δημογραφικό ζήτημα. Και αυτό είναι το φαινόμενο του </w:t>
      </w:r>
      <w:r>
        <w:rPr>
          <w:rFonts w:eastAsia="Times New Roman"/>
          <w:color w:val="212121"/>
          <w:szCs w:val="24"/>
          <w:lang w:val="en-US"/>
        </w:rPr>
        <w:t>brain</w:t>
      </w:r>
      <w:r w:rsidRPr="00A83CFA">
        <w:rPr>
          <w:rFonts w:eastAsia="Times New Roman"/>
          <w:color w:val="212121"/>
          <w:szCs w:val="24"/>
        </w:rPr>
        <w:t xml:space="preserve"> </w:t>
      </w:r>
      <w:r>
        <w:rPr>
          <w:rFonts w:eastAsia="Times New Roman"/>
          <w:color w:val="212121"/>
          <w:szCs w:val="24"/>
          <w:lang w:val="en-US"/>
        </w:rPr>
        <w:t>drain</w:t>
      </w:r>
      <w:r>
        <w:rPr>
          <w:rFonts w:eastAsia="Times New Roman"/>
          <w:color w:val="212121"/>
          <w:szCs w:val="24"/>
        </w:rPr>
        <w:t>, της μετανάστευσης δηλαδή σε άλλη χώρα των νέων -επιστημόνων κυρίως- οι οποίοι βρίσκονται σε παραγωγική ηλικία. Εκτιμώ πως οι επιπτώσεις δεν χρειάζεται να αναλυθούν εκτενώς, ωστόσο απαιτούν</w:t>
      </w:r>
      <w:r>
        <w:rPr>
          <w:rFonts w:eastAsia="Times New Roman"/>
          <w:color w:val="212121"/>
          <w:szCs w:val="24"/>
        </w:rPr>
        <w:t xml:space="preserve">ται πολιτικές από τη μία για την ανάσχεση του </w:t>
      </w:r>
      <w:r>
        <w:rPr>
          <w:rFonts w:eastAsia="Times New Roman"/>
          <w:color w:val="212121"/>
          <w:szCs w:val="24"/>
          <w:lang w:val="en-US"/>
        </w:rPr>
        <w:t>brain</w:t>
      </w:r>
      <w:r w:rsidRPr="00A83CFA">
        <w:rPr>
          <w:rFonts w:eastAsia="Times New Roman"/>
          <w:color w:val="212121"/>
          <w:szCs w:val="24"/>
        </w:rPr>
        <w:t xml:space="preserve"> </w:t>
      </w:r>
      <w:r>
        <w:rPr>
          <w:rFonts w:eastAsia="Times New Roman"/>
          <w:color w:val="212121"/>
          <w:szCs w:val="24"/>
          <w:lang w:val="en-US"/>
        </w:rPr>
        <w:t>drain</w:t>
      </w:r>
      <w:r>
        <w:rPr>
          <w:rFonts w:eastAsia="Times New Roman"/>
          <w:color w:val="212121"/>
          <w:szCs w:val="24"/>
        </w:rPr>
        <w:t>,</w:t>
      </w:r>
      <w:r>
        <w:rPr>
          <w:rFonts w:eastAsia="Times New Roman"/>
          <w:color w:val="212121"/>
          <w:szCs w:val="24"/>
        </w:rPr>
        <w:t xml:space="preserve"> και από την άλλη για την επιστροφή των νέων που έφυγαν από τη χώρα μας τα τελευταία χρόνια. </w:t>
      </w:r>
    </w:p>
    <w:p w14:paraId="69298638"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Από τη μία επιδιώκεται η αλλαγή αναπτυξιακού υποδείγματος με μετατόπιση </w:t>
      </w:r>
      <w:r>
        <w:rPr>
          <w:rFonts w:eastAsia="Times New Roman"/>
          <w:color w:val="212121"/>
          <w:szCs w:val="24"/>
        </w:rPr>
        <w:t xml:space="preserve">προς την οικονομία της γνώσης, ώστε να αυξάνεται η ζήτηση για εξειδικευμένο ανθρώπινο δυναμικό και να μειώνεται η φυγή του. </w:t>
      </w:r>
    </w:p>
    <w:p w14:paraId="69298639"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Επιπλέον σε ένα πιο βραχυπρόθεσμο πεδίο δημιουργήσαμε ήδη θεσμικό πλαίσιο για την </w:t>
      </w:r>
      <w:proofErr w:type="spellStart"/>
      <w:r>
        <w:rPr>
          <w:rFonts w:eastAsia="Times New Roman"/>
          <w:color w:val="212121"/>
          <w:szCs w:val="24"/>
        </w:rPr>
        <w:t>κινητροδότηση</w:t>
      </w:r>
      <w:proofErr w:type="spellEnd"/>
      <w:r>
        <w:rPr>
          <w:rFonts w:eastAsia="Times New Roman"/>
          <w:color w:val="212121"/>
          <w:szCs w:val="24"/>
        </w:rPr>
        <w:t xml:space="preserve"> της στροφής σε επενδύσεις υψηλής πρ</w:t>
      </w:r>
      <w:r>
        <w:rPr>
          <w:rFonts w:eastAsia="Times New Roman"/>
          <w:color w:val="212121"/>
          <w:szCs w:val="24"/>
        </w:rPr>
        <w:t xml:space="preserve">οστιθέμενης αξίας και έντασης, ενώ αναπροσανατολίζουμε και το νομοθετικό πλαίσιο για την προσέλκυση μεγάλων επενδύσεων προς την ίδια κατεύθυνση. </w:t>
      </w:r>
    </w:p>
    <w:p w14:paraId="6929863A"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lastRenderedPageBreak/>
        <w:t xml:space="preserve">(Στο σημείο αυτό </w:t>
      </w:r>
      <w:r>
        <w:rPr>
          <w:rFonts w:eastAsia="Times New Roman"/>
          <w:color w:val="212121"/>
          <w:szCs w:val="24"/>
        </w:rPr>
        <w:t>κ</w:t>
      </w:r>
      <w:r w:rsidRPr="007A2DFD">
        <w:rPr>
          <w:rFonts w:eastAsia="Times New Roman"/>
          <w:color w:val="212121"/>
          <w:szCs w:val="24"/>
        </w:rPr>
        <w:t>τυπάει το κουδο</w:t>
      </w:r>
      <w:r>
        <w:rPr>
          <w:rFonts w:eastAsia="Times New Roman"/>
          <w:color w:val="212121"/>
          <w:szCs w:val="24"/>
        </w:rPr>
        <w:t>ύνι λήξ</w:t>
      </w:r>
      <w:r>
        <w:rPr>
          <w:rFonts w:eastAsia="Times New Roman"/>
          <w:color w:val="212121"/>
          <w:szCs w:val="24"/>
        </w:rPr>
        <w:t>εω</w:t>
      </w:r>
      <w:r>
        <w:rPr>
          <w:rFonts w:eastAsia="Times New Roman"/>
          <w:color w:val="212121"/>
          <w:szCs w:val="24"/>
        </w:rPr>
        <w:t>ς του χρόνου ομιλίας της κυρίας Βουλευτού</w:t>
      </w:r>
      <w:r w:rsidRPr="007A2DFD">
        <w:rPr>
          <w:rFonts w:eastAsia="Times New Roman"/>
          <w:color w:val="212121"/>
          <w:szCs w:val="24"/>
        </w:rPr>
        <w:t>)</w:t>
      </w:r>
    </w:p>
    <w:p w14:paraId="6929863B"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Δώστε μου ένα λεπτό</w:t>
      </w:r>
      <w:r w:rsidRPr="001B3023">
        <w:rPr>
          <w:rFonts w:eastAsia="Times New Roman"/>
          <w:color w:val="212121"/>
          <w:szCs w:val="24"/>
        </w:rPr>
        <w:t xml:space="preserve"> </w:t>
      </w:r>
      <w:r>
        <w:rPr>
          <w:rFonts w:eastAsia="Times New Roman"/>
          <w:color w:val="212121"/>
          <w:szCs w:val="24"/>
        </w:rPr>
        <w:t>ακόμα</w:t>
      </w:r>
      <w:r>
        <w:rPr>
          <w:rFonts w:eastAsia="Times New Roman"/>
          <w:color w:val="212121"/>
          <w:szCs w:val="24"/>
        </w:rPr>
        <w:t>, κυρία Πρόεδρε.</w:t>
      </w:r>
    </w:p>
    <w:p w14:paraId="6929863C"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Στηρίζουμε την απασχόληση, την επιχειρηματικότητα και την καινοτομία με μέτρα όπως η ενίσχυση της </w:t>
      </w:r>
      <w:proofErr w:type="spellStart"/>
      <w:r>
        <w:rPr>
          <w:rFonts w:eastAsia="Times New Roman"/>
          <w:color w:val="212121"/>
          <w:szCs w:val="24"/>
        </w:rPr>
        <w:t>αυτοαπασχόλησης</w:t>
      </w:r>
      <w:proofErr w:type="spellEnd"/>
      <w:r>
        <w:rPr>
          <w:rFonts w:eastAsia="Times New Roman"/>
          <w:color w:val="212121"/>
          <w:szCs w:val="24"/>
        </w:rPr>
        <w:t xml:space="preserve"> πτυχιούχων τριτοβάθμιας </w:t>
      </w:r>
      <w:r w:rsidRPr="001B3023">
        <w:rPr>
          <w:rFonts w:eastAsia="Times New Roman"/>
          <w:color w:val="212121"/>
          <w:szCs w:val="24"/>
        </w:rPr>
        <w:t>εκπαίδευσης</w:t>
      </w:r>
      <w:r>
        <w:rPr>
          <w:rFonts w:eastAsia="Times New Roman"/>
          <w:color w:val="212121"/>
          <w:szCs w:val="24"/>
        </w:rPr>
        <w:t xml:space="preserve">, </w:t>
      </w:r>
      <w:r w:rsidRPr="001B3023">
        <w:rPr>
          <w:rFonts w:eastAsia="Times New Roman"/>
          <w:color w:val="212121"/>
          <w:szCs w:val="24"/>
        </w:rPr>
        <w:t>η ενίσχυση νεοφυών επιχειρήσεων</w:t>
      </w:r>
      <w:r>
        <w:rPr>
          <w:rFonts w:eastAsia="Times New Roman"/>
          <w:color w:val="212121"/>
          <w:szCs w:val="24"/>
        </w:rPr>
        <w:t>, δράσεις</w:t>
      </w:r>
      <w:r w:rsidRPr="001B3023">
        <w:rPr>
          <w:rFonts w:eastAsia="Times New Roman"/>
          <w:color w:val="212121"/>
          <w:szCs w:val="24"/>
        </w:rPr>
        <w:t xml:space="preserve"> για την ενίσχυση της πρωτοβάθμιας υγείας με τις</w:t>
      </w:r>
      <w:r w:rsidRPr="001B3023">
        <w:rPr>
          <w:rFonts w:eastAsia="Times New Roman"/>
          <w:color w:val="212121"/>
          <w:szCs w:val="24"/>
        </w:rPr>
        <w:t xml:space="preserve"> δομές </w:t>
      </w:r>
      <w:r>
        <w:rPr>
          <w:rFonts w:eastAsia="Times New Roman"/>
          <w:color w:val="212121"/>
          <w:szCs w:val="24"/>
        </w:rPr>
        <w:t>ΤΟΜΥ,</w:t>
      </w:r>
      <w:r w:rsidRPr="001B3023">
        <w:rPr>
          <w:rFonts w:eastAsia="Times New Roman"/>
          <w:color w:val="212121"/>
          <w:szCs w:val="24"/>
        </w:rPr>
        <w:t xml:space="preserve"> με προσλήψεις ιατρικού προσωπικού</w:t>
      </w:r>
      <w:r>
        <w:rPr>
          <w:rFonts w:eastAsia="Times New Roman"/>
          <w:color w:val="212121"/>
          <w:szCs w:val="24"/>
        </w:rPr>
        <w:t>,</w:t>
      </w:r>
      <w:r w:rsidRPr="001B3023">
        <w:rPr>
          <w:rFonts w:eastAsia="Times New Roman"/>
          <w:color w:val="212121"/>
          <w:szCs w:val="24"/>
        </w:rPr>
        <w:t xml:space="preserve"> η ενίσχυση </w:t>
      </w:r>
      <w:r>
        <w:rPr>
          <w:rFonts w:eastAsia="Times New Roman"/>
          <w:color w:val="212121"/>
          <w:szCs w:val="24"/>
          <w:lang w:val="en-US"/>
        </w:rPr>
        <w:t>R</w:t>
      </w:r>
      <w:r>
        <w:rPr>
          <w:rFonts w:eastAsia="Times New Roman"/>
          <w:color w:val="212121"/>
          <w:szCs w:val="24"/>
        </w:rPr>
        <w:t>&amp;</w:t>
      </w:r>
      <w:r>
        <w:rPr>
          <w:rFonts w:eastAsia="Times New Roman"/>
          <w:color w:val="212121"/>
          <w:szCs w:val="24"/>
          <w:lang w:val="en-US"/>
        </w:rPr>
        <w:t>D</w:t>
      </w:r>
      <w:r w:rsidRPr="00D63166">
        <w:rPr>
          <w:rFonts w:eastAsia="Times New Roman"/>
          <w:color w:val="212121"/>
          <w:szCs w:val="24"/>
        </w:rPr>
        <w:t xml:space="preserve"> </w:t>
      </w:r>
      <w:r>
        <w:rPr>
          <w:rFonts w:eastAsia="Times New Roman"/>
          <w:color w:val="212121"/>
          <w:szCs w:val="24"/>
        </w:rPr>
        <w:t>σε επιχειρήσεις</w:t>
      </w:r>
      <w:r w:rsidRPr="001B3023">
        <w:rPr>
          <w:rFonts w:eastAsia="Times New Roman"/>
          <w:color w:val="212121"/>
          <w:szCs w:val="24"/>
        </w:rPr>
        <w:t xml:space="preserve"> </w:t>
      </w:r>
      <w:r>
        <w:rPr>
          <w:rFonts w:eastAsia="Times New Roman"/>
          <w:color w:val="212121"/>
          <w:szCs w:val="24"/>
        </w:rPr>
        <w:t>«Ερευνώ-Δημιουργώ-Καινοτομώ» και ο</w:t>
      </w:r>
      <w:r w:rsidRPr="001B3023">
        <w:rPr>
          <w:rFonts w:eastAsia="Times New Roman"/>
          <w:color w:val="212121"/>
          <w:szCs w:val="24"/>
        </w:rPr>
        <w:t>ι δράσεις για την ενίσχυση της καινοτομίας και της επιχειρηματικότητας στα πανεπιστήμια</w:t>
      </w:r>
      <w:r>
        <w:rPr>
          <w:rFonts w:eastAsia="Times New Roman"/>
          <w:color w:val="212121"/>
          <w:szCs w:val="24"/>
        </w:rPr>
        <w:t>.</w:t>
      </w:r>
      <w:r w:rsidRPr="001B3023">
        <w:rPr>
          <w:rFonts w:eastAsia="Times New Roman"/>
          <w:color w:val="212121"/>
          <w:szCs w:val="24"/>
        </w:rPr>
        <w:t xml:space="preserve"> </w:t>
      </w:r>
    </w:p>
    <w:p w14:paraId="6929863D"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Δεύτερον, στηρίζουμε την ακαδημαϊκή και ερευνητική αρ</w:t>
      </w:r>
      <w:r>
        <w:rPr>
          <w:rFonts w:eastAsia="Times New Roman"/>
          <w:color w:val="212121"/>
          <w:szCs w:val="24"/>
        </w:rPr>
        <w:t xml:space="preserve">ιστεία μέσω των υποτροφιών ΙΚΥ και </w:t>
      </w:r>
      <w:r w:rsidRPr="006E6C28">
        <w:rPr>
          <w:rFonts w:eastAsia="Times New Roman"/>
          <w:color w:val="212121"/>
          <w:szCs w:val="24"/>
        </w:rPr>
        <w:t>ΕΛΙΔΕΚ -</w:t>
      </w:r>
      <w:r>
        <w:rPr>
          <w:rFonts w:eastAsia="Times New Roman"/>
          <w:color w:val="212121"/>
          <w:szCs w:val="24"/>
        </w:rPr>
        <w:t xml:space="preserve">υποψηφίων διδακτόρων και </w:t>
      </w:r>
      <w:proofErr w:type="spellStart"/>
      <w:r>
        <w:rPr>
          <w:rFonts w:eastAsia="Times New Roman"/>
          <w:color w:val="212121"/>
          <w:szCs w:val="24"/>
        </w:rPr>
        <w:t>μεταδιδακτόρων</w:t>
      </w:r>
      <w:proofErr w:type="spellEnd"/>
      <w:r>
        <w:rPr>
          <w:rFonts w:eastAsia="Times New Roman"/>
          <w:color w:val="212121"/>
          <w:szCs w:val="24"/>
        </w:rPr>
        <w:t>- των νέων προσλήψεων στα ΑΕΙ, ΤΕΙ και ερευνητικά κέντρα.</w:t>
      </w:r>
    </w:p>
    <w:p w14:paraId="6929863E"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Τέλος είναι σημαντική η πρωτοβουλία «Γέφυρες»</w:t>
      </w:r>
      <w:r>
        <w:rPr>
          <w:rFonts w:eastAsia="Times New Roman"/>
          <w:color w:val="212121"/>
          <w:szCs w:val="24"/>
        </w:rPr>
        <w:t>,</w:t>
      </w:r>
      <w:r>
        <w:rPr>
          <w:rFonts w:eastAsia="Times New Roman"/>
          <w:color w:val="212121"/>
          <w:szCs w:val="24"/>
        </w:rPr>
        <w:t xml:space="preserve"> για τη δικτύωση των Ελλήνων επιστημόνων του εξωτερικού με την ελληνικ</w:t>
      </w:r>
      <w:r>
        <w:rPr>
          <w:rFonts w:eastAsia="Times New Roman"/>
          <w:color w:val="212121"/>
          <w:szCs w:val="24"/>
        </w:rPr>
        <w:t xml:space="preserve">ή οικονομία ενόσω παραμένουν στο εξωτερικό. Αποτελεί </w:t>
      </w:r>
      <w:r>
        <w:rPr>
          <w:rFonts w:eastAsia="Times New Roman"/>
          <w:color w:val="212121"/>
          <w:szCs w:val="24"/>
        </w:rPr>
        <w:lastRenderedPageBreak/>
        <w:t>ένα σημαντικό εργαλείο πληροφορίας και σύνδεσης των Ελλήνων επιστημόνων που ζουν σε όλο τον κόσμο. Βασικός της στόχος είναι να επιτύχει με αμοιβαίο όφελος τη συμβολή όλων των Ελλήνων επιστημόνων και επαγ</w:t>
      </w:r>
      <w:r>
        <w:rPr>
          <w:rFonts w:eastAsia="Times New Roman"/>
          <w:color w:val="212121"/>
          <w:szCs w:val="24"/>
        </w:rPr>
        <w:t xml:space="preserve">γελματιών στην εθνική προσπάθεια για την ανάπτυξη της χώρας στην κατεύθυνση της κοινωνίας της γνώσης. </w:t>
      </w:r>
    </w:p>
    <w:p w14:paraId="6929863F"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Οι πολιτικές που προαναφέρθηκαν μειώνουν σταδιακά τη φυγή και θα οδηγήσουν στην επιστροφή κάποιων νέων πίσω στη χώρα. </w:t>
      </w:r>
    </w:p>
    <w:p w14:paraId="69298640"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Πέραν, όμως, όλων αυτών η Ελλάδα μ</w:t>
      </w:r>
      <w:r>
        <w:rPr>
          <w:rFonts w:eastAsia="Times New Roman"/>
          <w:color w:val="212121"/>
          <w:szCs w:val="24"/>
        </w:rPr>
        <w:t>πορεί να προσελκύσει επιστήμονες από όλο τον κόσμο</w:t>
      </w:r>
      <w:r>
        <w:rPr>
          <w:rFonts w:eastAsia="Times New Roman"/>
          <w:color w:val="212121"/>
          <w:szCs w:val="24"/>
        </w:rPr>
        <w:t>,</w:t>
      </w:r>
      <w:r>
        <w:rPr>
          <w:rFonts w:eastAsia="Times New Roman"/>
          <w:color w:val="212121"/>
          <w:szCs w:val="24"/>
        </w:rPr>
        <w:t xml:space="preserve"> που θα ζουν και θα δραστηριοποιούνται επαγγελματικά στη χώρα μας. </w:t>
      </w:r>
    </w:p>
    <w:p w14:paraId="69298641"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Όπως προκύπτει από τα όσα προανέφερα, στόχος της δημογραφικής πολιτικής δεν μπορεί να είναι άλλος από τον </w:t>
      </w:r>
      <w:proofErr w:type="spellStart"/>
      <w:r>
        <w:rPr>
          <w:rFonts w:eastAsia="Times New Roman"/>
          <w:color w:val="212121"/>
          <w:szCs w:val="24"/>
        </w:rPr>
        <w:t>διατομεακό</w:t>
      </w:r>
      <w:proofErr w:type="spellEnd"/>
      <w:r>
        <w:rPr>
          <w:rFonts w:eastAsia="Times New Roman"/>
          <w:color w:val="212121"/>
          <w:szCs w:val="24"/>
        </w:rPr>
        <w:t xml:space="preserve"> συντονισμό. Η </w:t>
      </w:r>
      <w:r>
        <w:rPr>
          <w:rFonts w:eastAsia="Times New Roman"/>
          <w:color w:val="212121"/>
          <w:szCs w:val="24"/>
        </w:rPr>
        <w:t xml:space="preserve">αντιμετώπιση του ζητήματος είναι μία συνάρτηση γενικότερων κοινωνικών και πολιτικών στόχων και εφαρμογής οριζόντιων και ολιστικών πολιτικών, όπως πολιτικές </w:t>
      </w:r>
      <w:r>
        <w:rPr>
          <w:rFonts w:eastAsia="Times New Roman"/>
          <w:color w:val="212121"/>
          <w:szCs w:val="24"/>
        </w:rPr>
        <w:lastRenderedPageBreak/>
        <w:t>απασχόλησης, υποδομές φροντίδας παιδιών, επιδόματα, φορολογικά και άλλα κίνητρα, πολιτικές υγιούς κα</w:t>
      </w:r>
      <w:r>
        <w:rPr>
          <w:rFonts w:eastAsia="Times New Roman"/>
          <w:color w:val="212121"/>
          <w:szCs w:val="24"/>
        </w:rPr>
        <w:t>ι ενεργού γήρανσης, πολιτικές υγείας και άλλες. Σε αυτή την κατεύθυνση κινήθηκαν όλες οι πολιτικές που έως τώρα εφαρμόστηκαν από την Κυβέρνηση του ΣΥΡΙΖΑ, πολλές από τις οποίες έχουν ήδη μετρήσιμα θετικά αποτελέσματα και έχουν αντίκτυπο άμεσο και θετικό στ</w:t>
      </w:r>
      <w:r>
        <w:rPr>
          <w:rFonts w:eastAsia="Times New Roman"/>
          <w:color w:val="212121"/>
          <w:szCs w:val="24"/>
        </w:rPr>
        <w:t>ην ανάπτυξη και στην υγιή ανασυγκρότηση της χώρας.</w:t>
      </w:r>
    </w:p>
    <w:p w14:paraId="69298642"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Σας ευχαριστώ και ευχαριστώ και για την ανοχή, κυρία Πρόεδρε.</w:t>
      </w:r>
    </w:p>
    <w:p w14:paraId="69298643" w14:textId="77777777" w:rsidR="00F93F98" w:rsidRDefault="00F9424E">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69298644" w14:textId="77777777" w:rsidR="00F93F98" w:rsidRDefault="00F9424E">
      <w:pPr>
        <w:spacing w:line="600" w:lineRule="auto"/>
        <w:ind w:firstLine="720"/>
        <w:jc w:val="both"/>
        <w:rPr>
          <w:rFonts w:eastAsia="Times New Roman"/>
          <w:szCs w:val="24"/>
        </w:rPr>
      </w:pPr>
      <w:r w:rsidRPr="0055260E">
        <w:rPr>
          <w:rFonts w:eastAsia="Times New Roman"/>
          <w:b/>
          <w:szCs w:val="24"/>
        </w:rPr>
        <w:t>ΠΡΟΕΔΡΕΥΟΥΣΑ (Αναστασία Χριστοδουλοπούλου):</w:t>
      </w:r>
      <w:r w:rsidRPr="0055260E">
        <w:rPr>
          <w:rFonts w:eastAsia="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σαράντα επτά μαθήτριες και μαθητές και τρεις εκπαιδευτικοί συνοδοί τους από το </w:t>
      </w:r>
      <w:r w:rsidRPr="00AA7F6F">
        <w:rPr>
          <w:rFonts w:eastAsia="Times New Roman" w:cs="Times New Roman"/>
        </w:rPr>
        <w:t>1</w:t>
      </w:r>
      <w:r w:rsidRPr="00611F0F">
        <w:rPr>
          <w:rFonts w:eastAsia="Times New Roman" w:cs="Times New Roman"/>
          <w:vertAlign w:val="superscript"/>
        </w:rPr>
        <w:t>ο</w:t>
      </w:r>
      <w:r>
        <w:rPr>
          <w:rFonts w:eastAsia="Times New Roman" w:cs="Times New Roman"/>
        </w:rPr>
        <w:t xml:space="preserve"> Γενικό Λύκειο Νίκαιας. </w:t>
      </w:r>
    </w:p>
    <w:p w14:paraId="69298645" w14:textId="77777777" w:rsidR="00F93F98" w:rsidRDefault="00F9424E">
      <w:pPr>
        <w:spacing w:line="600" w:lineRule="auto"/>
        <w:ind w:left="360" w:firstLine="360"/>
        <w:jc w:val="both"/>
        <w:rPr>
          <w:rFonts w:eastAsia="Times New Roman" w:cs="Times New Roman"/>
        </w:rPr>
      </w:pPr>
      <w:r>
        <w:rPr>
          <w:rFonts w:eastAsia="Times New Roman" w:cs="Times New Roman"/>
        </w:rPr>
        <w:lastRenderedPageBreak/>
        <w:t xml:space="preserve">Η Βουλή τούς καλωσορίζει. </w:t>
      </w:r>
    </w:p>
    <w:p w14:paraId="69298646" w14:textId="77777777" w:rsidR="00F93F98" w:rsidRDefault="00F9424E">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9298647"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Τον λόγο έχει ο κ. </w:t>
      </w:r>
      <w:proofErr w:type="spellStart"/>
      <w:r>
        <w:rPr>
          <w:rFonts w:eastAsia="Times New Roman"/>
          <w:color w:val="212121"/>
          <w:szCs w:val="24"/>
        </w:rPr>
        <w:t>Μπαργι</w:t>
      </w:r>
      <w:r>
        <w:rPr>
          <w:rFonts w:eastAsia="Times New Roman"/>
          <w:color w:val="212121"/>
          <w:szCs w:val="24"/>
        </w:rPr>
        <w:t>ώτας</w:t>
      </w:r>
      <w:proofErr w:type="spellEnd"/>
      <w:r>
        <w:rPr>
          <w:rFonts w:eastAsia="Times New Roman"/>
          <w:color w:val="212121"/>
          <w:szCs w:val="24"/>
        </w:rPr>
        <w:t xml:space="preserve"> από τη Δημοκρατική Συμπαράταξη.</w:t>
      </w:r>
    </w:p>
    <w:p w14:paraId="69298648" w14:textId="77777777" w:rsidR="00F93F98" w:rsidRDefault="00F9424E">
      <w:pPr>
        <w:spacing w:line="600" w:lineRule="auto"/>
        <w:ind w:firstLine="720"/>
        <w:jc w:val="both"/>
        <w:rPr>
          <w:rFonts w:eastAsia="Times New Roman"/>
          <w:color w:val="212121"/>
          <w:szCs w:val="24"/>
        </w:rPr>
      </w:pPr>
      <w:r w:rsidRPr="00AA7F6F">
        <w:rPr>
          <w:rFonts w:eastAsia="Times New Roman"/>
          <w:b/>
          <w:color w:val="212121"/>
          <w:szCs w:val="24"/>
        </w:rPr>
        <w:t>ΚΩΝΣΤΑΝΤΙΝΟΣ ΜΠΑΡΓΙΩΤΑΣ:</w:t>
      </w:r>
      <w:r>
        <w:rPr>
          <w:rFonts w:eastAsia="Times New Roman"/>
          <w:b/>
          <w:color w:val="212121"/>
          <w:szCs w:val="24"/>
        </w:rPr>
        <w:t xml:space="preserve"> </w:t>
      </w:r>
      <w:r>
        <w:rPr>
          <w:rFonts w:eastAsia="Times New Roman"/>
          <w:color w:val="212121"/>
          <w:szCs w:val="24"/>
        </w:rPr>
        <w:t>Ευχαριστώ, κυρία Πρόεδρε.</w:t>
      </w:r>
    </w:p>
    <w:p w14:paraId="69298649"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Είμαστε σήμερα εδώ</w:t>
      </w:r>
      <w:r>
        <w:rPr>
          <w:rFonts w:eastAsia="Times New Roman"/>
          <w:color w:val="212121"/>
          <w:szCs w:val="24"/>
        </w:rPr>
        <w:t>,</w:t>
      </w:r>
      <w:r>
        <w:rPr>
          <w:rFonts w:eastAsia="Times New Roman"/>
          <w:color w:val="212121"/>
          <w:szCs w:val="24"/>
        </w:rPr>
        <w:t xml:space="preserve"> για να συζητήσουμε ένα πολύ σύνθετο και σοβαρό θέμα το θέμα της δημογραφικής γήρανσης στην Ελλάδα. Δεν είναι προνόμιο της χώρας και δεν είναι αποτέλ</w:t>
      </w:r>
      <w:r>
        <w:rPr>
          <w:rFonts w:eastAsia="Times New Roman"/>
          <w:color w:val="212121"/>
          <w:szCs w:val="24"/>
        </w:rPr>
        <w:t>εσμα της κρίσης το δημογραφικό. Είναι ένα θέμα που απασχολεί όλες -ούτε καν του δυτικού κόσμου- τις βιομηχανικές και μεταβιομηχανικές κοινωνίες τα τελευταία σαράντα χρόνια, καθώς οι σημαντικές αλλαγές που έγιναν από την αρχή του 20ού αιώνα στον ρόλο της οι</w:t>
      </w:r>
      <w:r>
        <w:rPr>
          <w:rFonts w:eastAsia="Times New Roman"/>
          <w:color w:val="212121"/>
          <w:szCs w:val="24"/>
        </w:rPr>
        <w:t xml:space="preserve">κογένειας, η ένταξη της γυναίκας στην παραγωγή, η χειραφέτηση των γυναικείων κινημάτων και η αντισύλληψη -για να μην την ξεχνάμε- έφεραν τρομακτικές αλλαγές στον ρόλο της </w:t>
      </w:r>
      <w:r>
        <w:rPr>
          <w:rFonts w:eastAsia="Times New Roman"/>
          <w:color w:val="212121"/>
          <w:szCs w:val="24"/>
        </w:rPr>
        <w:lastRenderedPageBreak/>
        <w:t>οικογένειας, στον αριθμό των παιδιών και στα οικογενειακά πρότυπα τα οποία επηρεάζουν</w:t>
      </w:r>
      <w:r>
        <w:rPr>
          <w:rFonts w:eastAsia="Times New Roman"/>
          <w:color w:val="212121"/>
          <w:szCs w:val="24"/>
        </w:rPr>
        <w:t xml:space="preserve"> πολύ αρνητικά τη δημογραφική </w:t>
      </w:r>
      <w:proofErr w:type="spellStart"/>
      <w:r>
        <w:rPr>
          <w:rFonts w:eastAsia="Times New Roman"/>
          <w:color w:val="212121"/>
          <w:szCs w:val="24"/>
        </w:rPr>
        <w:t>σφριγηλότητα</w:t>
      </w:r>
      <w:proofErr w:type="spellEnd"/>
      <w:r>
        <w:rPr>
          <w:rFonts w:eastAsia="Times New Roman"/>
          <w:color w:val="212121"/>
          <w:szCs w:val="24"/>
        </w:rPr>
        <w:t xml:space="preserve"> που χρειάζεται.</w:t>
      </w:r>
    </w:p>
    <w:p w14:paraId="6929864A"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Η Ελλάδα ακολουθεί την Ευρώπη με κάποια καθυστέρηση όπως σε πολλά άλλα πράγματα. Ήδη από το 1980 ο δείκτης γεννητικότητας πρακτικά καταρρέει. Μάλιστα στη δεκαετία του ’80 μια δεκαετία οικονομικής κ</w:t>
      </w:r>
      <w:r>
        <w:rPr>
          <w:rFonts w:eastAsia="Times New Roman"/>
          <w:color w:val="212121"/>
          <w:szCs w:val="24"/>
        </w:rPr>
        <w:t>αι πολιτικής αισιοδοξίας, αν θέλετε, και παράλληλα αστικοποίησης, ο δείκτης καταρρέει, για να φτάσει στα χειρότερά του -1,3 γεννήσεις ανά γυναίκα- λίγο πριν αρχίσει το μεταναστευτικό ρεύμα της δεκαετίας του ’90 προς την Ελλάδα, το οποίο πρόσκαιρα ανακούφισ</w:t>
      </w:r>
      <w:r>
        <w:rPr>
          <w:rFonts w:eastAsia="Times New Roman"/>
          <w:color w:val="212121"/>
          <w:szCs w:val="24"/>
        </w:rPr>
        <w:t>ε τις στατιστικές και έδωσε την εικόνα βελτίωσης των γεννήσεων και του δημογραφικού, ανεβάζοντας τις γεννήσεις περίπου στο 1,5 με 1,6 ανά γυναίκα. Ήταν μια πρόσκαιρη ανάσα αλλά</w:t>
      </w:r>
      <w:r>
        <w:rPr>
          <w:rFonts w:eastAsia="Times New Roman"/>
          <w:color w:val="212121"/>
          <w:szCs w:val="24"/>
        </w:rPr>
        <w:t>,</w:t>
      </w:r>
      <w:r>
        <w:rPr>
          <w:rFonts w:eastAsia="Times New Roman"/>
          <w:color w:val="212121"/>
          <w:szCs w:val="24"/>
        </w:rPr>
        <w:t xml:space="preserve"> δυστυχώς</w:t>
      </w:r>
      <w:r>
        <w:rPr>
          <w:rFonts w:eastAsia="Times New Roman"/>
          <w:color w:val="212121"/>
          <w:szCs w:val="24"/>
        </w:rPr>
        <w:t>,</w:t>
      </w:r>
      <w:r>
        <w:rPr>
          <w:rFonts w:eastAsia="Times New Roman"/>
          <w:color w:val="212121"/>
          <w:szCs w:val="24"/>
        </w:rPr>
        <w:t xml:space="preserve"> η κρίση επιτείνει το δημογραφικό και μάλιστα με πολλούς τρόπους με τ</w:t>
      </w:r>
      <w:r>
        <w:rPr>
          <w:rFonts w:eastAsia="Times New Roman"/>
          <w:color w:val="212121"/>
          <w:szCs w:val="24"/>
        </w:rPr>
        <w:t>ην περαιτέρω μείωση των γεννήσεων λόγω της οικονομικής και κοινωνικής ανασφάλειας, με την εκροή πληθυσμού αναπαραγωγικής ηλικίας. Είτε πρόκειται για επαναπατρισμό μεταναστών είτε πρόκειται για μετανάστευση Ελλήνων στο εξωτερικό</w:t>
      </w:r>
      <w:r>
        <w:rPr>
          <w:rFonts w:eastAsia="Times New Roman"/>
          <w:color w:val="212121"/>
          <w:szCs w:val="24"/>
        </w:rPr>
        <w:t>,</w:t>
      </w:r>
      <w:r>
        <w:rPr>
          <w:rFonts w:eastAsia="Times New Roman"/>
          <w:color w:val="212121"/>
          <w:szCs w:val="24"/>
        </w:rPr>
        <w:t xml:space="preserve"> </w:t>
      </w:r>
      <w:r>
        <w:rPr>
          <w:rFonts w:eastAsia="Times New Roman"/>
          <w:color w:val="212121"/>
          <w:szCs w:val="24"/>
        </w:rPr>
        <w:lastRenderedPageBreak/>
        <w:t>έχουμε ένα αρνητικό μετανασ</w:t>
      </w:r>
      <w:r>
        <w:rPr>
          <w:rFonts w:eastAsia="Times New Roman"/>
          <w:color w:val="212121"/>
          <w:szCs w:val="24"/>
        </w:rPr>
        <w:t xml:space="preserve">τευτικό πρόσημο δηλαδή, καθώς όλο και λιγότεροι άνθρωποι αναπαραγωγικής ηλικίας μένουν, εργάζονται και αποκτούν οικογένεια στη χώρα. </w:t>
      </w:r>
    </w:p>
    <w:p w14:paraId="6929864B"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Το δημογραφικό, όμως, εκτός του ότι επιτείνεται από την κρίση, επιτείνει με τη σειρά την κρίση επίσης με πολλούς τρόπους, </w:t>
      </w:r>
      <w:r>
        <w:rPr>
          <w:rFonts w:eastAsia="Times New Roman"/>
          <w:color w:val="212121"/>
          <w:szCs w:val="24"/>
        </w:rPr>
        <w:t xml:space="preserve">καθώς η αναστροφή της ηλικιακής πυραμίδας η αύξηση δηλαδή των ηλικιωμένων σε σχέση με τους νέους υπονομεύει την ίδια την ανάπτυξη. Είναι γνωστό ότι πολλές φορές –το παράδειγμα της </w:t>
      </w:r>
      <w:proofErr w:type="spellStart"/>
      <w:r>
        <w:rPr>
          <w:rFonts w:eastAsia="Times New Roman"/>
          <w:color w:val="212121"/>
          <w:szCs w:val="24"/>
        </w:rPr>
        <w:t>γείτονος</w:t>
      </w:r>
      <w:proofErr w:type="spellEnd"/>
      <w:r>
        <w:rPr>
          <w:rFonts w:eastAsia="Times New Roman"/>
          <w:color w:val="212121"/>
          <w:szCs w:val="24"/>
        </w:rPr>
        <w:t xml:space="preserve"> Τουρκίας είναι πολύ χαρακτηριστικό- χώρες με νεανικό πληθυσμό, με μ</w:t>
      </w:r>
      <w:r>
        <w:rPr>
          <w:rFonts w:eastAsia="Times New Roman"/>
          <w:color w:val="212121"/>
          <w:szCs w:val="24"/>
        </w:rPr>
        <w:t>εγάλους αριθμούς νέων ανθρώπων, έχουν από μόνες τους μια δυναμική οικονομικής ανάπτυξης</w:t>
      </w:r>
      <w:r>
        <w:rPr>
          <w:rFonts w:eastAsia="Times New Roman"/>
          <w:color w:val="212121"/>
          <w:szCs w:val="24"/>
        </w:rPr>
        <w:t>,</w:t>
      </w:r>
      <w:r>
        <w:rPr>
          <w:rFonts w:eastAsia="Times New Roman"/>
          <w:color w:val="212121"/>
          <w:szCs w:val="24"/>
        </w:rPr>
        <w:t xml:space="preserve"> από την πίεση που ασκούν αυτά τα στρώματα.</w:t>
      </w:r>
    </w:p>
    <w:p w14:paraId="6929864C"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Επίσης υπονομεύει τη βιωσιμότητα του ασφαλιστικού, καθώς όλο και λιγότεροι εργαζόμενοι παράγουν -εντός εισαγωγικών- εισφορές</w:t>
      </w:r>
      <w:r>
        <w:rPr>
          <w:rFonts w:eastAsia="Times New Roman"/>
          <w:color w:val="212121"/>
          <w:szCs w:val="24"/>
        </w:rPr>
        <w:t xml:space="preserve"> για συντάξεις και κοινωνικό κράτος. </w:t>
      </w:r>
    </w:p>
    <w:p w14:paraId="6929864D"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Αυξάνει το κόστος της υγείας λόγω της αναστροφής της ηλικιακής πυραμίδας και των κοινωνικών υπηρεσιών. </w:t>
      </w:r>
    </w:p>
    <w:p w14:paraId="6929864E"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lastRenderedPageBreak/>
        <w:t xml:space="preserve">Έτσι η δημογραφική </w:t>
      </w:r>
      <w:proofErr w:type="spellStart"/>
      <w:r>
        <w:rPr>
          <w:rFonts w:eastAsia="Times New Roman"/>
          <w:color w:val="212121"/>
          <w:szCs w:val="24"/>
        </w:rPr>
        <w:t>σφριγηλότητα</w:t>
      </w:r>
      <w:proofErr w:type="spellEnd"/>
      <w:r>
        <w:rPr>
          <w:rFonts w:eastAsia="Times New Roman"/>
          <w:color w:val="212121"/>
          <w:szCs w:val="24"/>
        </w:rPr>
        <w:t xml:space="preserve"> είναι απαραίτητη προϋπόθεση για την έξοδο από την κρίση και για την ανάπτυξη τουλά</w:t>
      </w:r>
      <w:r>
        <w:rPr>
          <w:rFonts w:eastAsia="Times New Roman"/>
          <w:color w:val="212121"/>
          <w:szCs w:val="24"/>
        </w:rPr>
        <w:t>χιστον σε μακροπρόθεσμο επίπεδο.</w:t>
      </w:r>
    </w:p>
    <w:p w14:paraId="6929864F"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Το δημογραφικό νομίζω ότι σήμερα είναι το βασικό πρόβλημα της χώρας. Κατά την άποψή μου είναι σημαντικότερο πρόβλημα από την οικονομία και από την κρίση, ακριβώς γιατί η αναστροφή του απαιτεί πολιτικές σε βάθος χρόνου, πολι</w:t>
      </w:r>
      <w:r>
        <w:rPr>
          <w:rFonts w:eastAsia="Times New Roman"/>
          <w:color w:val="212121"/>
          <w:szCs w:val="24"/>
        </w:rPr>
        <w:t>τικές εικοσαετίας οι οποίες και ακριβές είναι και μεγάλο κόστος έχουν και πολύ δύσκολο είναι να εφαρμοστούν σε μία χώρα</w:t>
      </w:r>
      <w:r>
        <w:rPr>
          <w:rFonts w:eastAsia="Times New Roman"/>
          <w:color w:val="212121"/>
          <w:szCs w:val="24"/>
        </w:rPr>
        <w:t>,</w:t>
      </w:r>
      <w:r>
        <w:rPr>
          <w:rFonts w:eastAsia="Times New Roman"/>
          <w:color w:val="212121"/>
          <w:szCs w:val="24"/>
        </w:rPr>
        <w:t xml:space="preserve"> στην οποία το πολιτικό σύστημα νοσεί, μεταξύ άλλων, και ακριβώς στην ικανότητα να εφαρμόζει μακροπρόθεσμες πολιτικές και να συναινεί σε</w:t>
      </w:r>
      <w:r>
        <w:rPr>
          <w:rFonts w:eastAsia="Times New Roman"/>
          <w:color w:val="212121"/>
          <w:szCs w:val="24"/>
        </w:rPr>
        <w:t xml:space="preserve"> αυτές. </w:t>
      </w:r>
    </w:p>
    <w:p w14:paraId="69298650"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Σε αυτό το πλαίσιο η </w:t>
      </w:r>
      <w:r>
        <w:rPr>
          <w:rFonts w:eastAsia="Times New Roman"/>
          <w:color w:val="212121"/>
          <w:szCs w:val="24"/>
        </w:rPr>
        <w:t>δ</w:t>
      </w:r>
      <w:r>
        <w:rPr>
          <w:rFonts w:eastAsia="Times New Roman"/>
          <w:color w:val="212121"/>
          <w:szCs w:val="24"/>
        </w:rPr>
        <w:t xml:space="preserve">ιακομματική </w:t>
      </w:r>
      <w:r>
        <w:rPr>
          <w:rFonts w:eastAsia="Times New Roman"/>
          <w:color w:val="212121"/>
          <w:szCs w:val="24"/>
        </w:rPr>
        <w:t>ε</w:t>
      </w:r>
      <w:r>
        <w:rPr>
          <w:rFonts w:eastAsia="Times New Roman"/>
          <w:color w:val="212121"/>
          <w:szCs w:val="24"/>
        </w:rPr>
        <w:t xml:space="preserve">πιτροπή που ήταν μία πρωτοβουλία της κ. Φώφης Γεννηματά, της Προέδρου της Δημοκρατικής Συμπαράταξης και του κόμματός </w:t>
      </w:r>
      <w:r>
        <w:rPr>
          <w:rFonts w:eastAsia="Times New Roman"/>
          <w:color w:val="212121"/>
          <w:szCs w:val="24"/>
        </w:rPr>
        <w:t>μας,</w:t>
      </w:r>
      <w:r>
        <w:rPr>
          <w:rFonts w:eastAsia="Times New Roman"/>
          <w:color w:val="212121"/>
          <w:szCs w:val="24"/>
        </w:rPr>
        <w:t xml:space="preserve"> και στην οποία ανταποκρίθηκε όλη τη Βουλή οφείλω να ομολογήσω, ήταν μία πρωτοβουλία έναρξης μιας διαδικασίας συγκλίσεων πάνω σε μία πολιτική</w:t>
      </w:r>
      <w:r>
        <w:rPr>
          <w:rFonts w:eastAsia="Times New Roman"/>
          <w:color w:val="212121"/>
          <w:szCs w:val="24"/>
        </w:rPr>
        <w:t>,</w:t>
      </w:r>
      <w:r>
        <w:rPr>
          <w:rFonts w:eastAsia="Times New Roman"/>
          <w:color w:val="212121"/>
          <w:szCs w:val="24"/>
        </w:rPr>
        <w:t xml:space="preserve"> η οποία πρέπει να συμφωνηθεί και να εφαρμοστεί για τα επόμενα είκοσι χρόνια και μία κίνηση που σκόπευε στην </w:t>
      </w:r>
      <w:r>
        <w:rPr>
          <w:rFonts w:eastAsia="Times New Roman"/>
          <w:color w:val="212121"/>
          <w:szCs w:val="24"/>
        </w:rPr>
        <w:lastRenderedPageBreak/>
        <w:t>ανάδε</w:t>
      </w:r>
      <w:r>
        <w:rPr>
          <w:rFonts w:eastAsia="Times New Roman"/>
          <w:color w:val="212121"/>
          <w:szCs w:val="24"/>
        </w:rPr>
        <w:t xml:space="preserve">ιξη του προβλήματος ως βασικού προβλήματος της ελληνικής κοινωνίας και της Ελλάδας γενικότερα για τα επόμενα χρόνια. </w:t>
      </w:r>
    </w:p>
    <w:p w14:paraId="69298651"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Η εμπειρία από τον ενάμιση χρόνο στη </w:t>
      </w:r>
      <w:r>
        <w:rPr>
          <w:rFonts w:eastAsia="Times New Roman"/>
          <w:color w:val="212121"/>
          <w:szCs w:val="24"/>
        </w:rPr>
        <w:t>δ</w:t>
      </w:r>
      <w:r>
        <w:rPr>
          <w:rFonts w:eastAsia="Times New Roman"/>
          <w:color w:val="212121"/>
          <w:szCs w:val="24"/>
        </w:rPr>
        <w:t xml:space="preserve">ιακομματική </w:t>
      </w:r>
      <w:r>
        <w:rPr>
          <w:rFonts w:eastAsia="Times New Roman"/>
          <w:color w:val="212121"/>
          <w:szCs w:val="24"/>
        </w:rPr>
        <w:t>ε</w:t>
      </w:r>
      <w:r>
        <w:rPr>
          <w:rFonts w:eastAsia="Times New Roman"/>
          <w:color w:val="212121"/>
          <w:szCs w:val="24"/>
        </w:rPr>
        <w:t>πιτροπή υπήρξε θετικότατη οφείλω να ομολογήσω και αυτό πρέπει να πιστωθεί και στην Πρόε</w:t>
      </w:r>
      <w:r>
        <w:rPr>
          <w:rFonts w:eastAsia="Times New Roman"/>
          <w:color w:val="212121"/>
          <w:szCs w:val="24"/>
        </w:rPr>
        <w:t xml:space="preserve">δρο της </w:t>
      </w:r>
      <w:r>
        <w:rPr>
          <w:rFonts w:eastAsia="Times New Roman"/>
          <w:color w:val="212121"/>
          <w:szCs w:val="24"/>
        </w:rPr>
        <w:t>ε</w:t>
      </w:r>
      <w:r>
        <w:rPr>
          <w:rFonts w:eastAsia="Times New Roman"/>
          <w:color w:val="212121"/>
          <w:szCs w:val="24"/>
        </w:rPr>
        <w:t xml:space="preserve">πιτροπής και στον Πρόεδρο της Βουλής και σε όλους τους συναδέλφους που συμμετείχαν, καθώς υπήρξε μια επιστημονικά σωστή και καλά τεκμηριωμένη προσπάθεια. Από την πρώτη στιγμή συγκροτήθηκε το Επιστημονικό Συμβούλιο με τον κ. </w:t>
      </w:r>
      <w:proofErr w:type="spellStart"/>
      <w:r>
        <w:rPr>
          <w:rFonts w:eastAsia="Times New Roman"/>
          <w:color w:val="212121"/>
          <w:szCs w:val="24"/>
        </w:rPr>
        <w:t>Κοτζαμάνη</w:t>
      </w:r>
      <w:proofErr w:type="spellEnd"/>
      <w:r>
        <w:rPr>
          <w:rFonts w:eastAsia="Times New Roman"/>
          <w:color w:val="212121"/>
          <w:szCs w:val="24"/>
        </w:rPr>
        <w:t xml:space="preserve">, την κ. </w:t>
      </w:r>
      <w:proofErr w:type="spellStart"/>
      <w:r>
        <w:rPr>
          <w:rFonts w:eastAsia="Times New Roman"/>
          <w:color w:val="212121"/>
          <w:szCs w:val="24"/>
        </w:rPr>
        <w:t>Τραγά</w:t>
      </w:r>
      <w:r>
        <w:rPr>
          <w:rFonts w:eastAsia="Times New Roman"/>
          <w:color w:val="212121"/>
          <w:szCs w:val="24"/>
        </w:rPr>
        <w:t>κη</w:t>
      </w:r>
      <w:proofErr w:type="spellEnd"/>
      <w:r>
        <w:rPr>
          <w:rFonts w:eastAsia="Times New Roman"/>
          <w:color w:val="212121"/>
          <w:szCs w:val="24"/>
        </w:rPr>
        <w:t xml:space="preserve">, την κ. Κωστάκη και τον κ. </w:t>
      </w:r>
      <w:proofErr w:type="spellStart"/>
      <w:r>
        <w:rPr>
          <w:rFonts w:eastAsia="Times New Roman"/>
          <w:color w:val="212121"/>
          <w:szCs w:val="24"/>
        </w:rPr>
        <w:t>Μπαλούρδο</w:t>
      </w:r>
      <w:proofErr w:type="spellEnd"/>
      <w:r>
        <w:rPr>
          <w:rFonts w:eastAsia="Times New Roman"/>
          <w:color w:val="212121"/>
          <w:szCs w:val="24"/>
        </w:rPr>
        <w:t>, που συνέταξαν την τελική έκθεση της Επιστημονικής Επιτροπής, συγκεντρώνοντας τις απόψεις και τις γνώμες όλων των φορέων. Έτσι στο τέλος της διαδικασίας μιας διαδικασίας στην οποία συζητήθηκαν και κατατέθηκαν απόψεις</w:t>
      </w:r>
      <w:r>
        <w:rPr>
          <w:rFonts w:eastAsia="Times New Roman"/>
          <w:color w:val="212121"/>
          <w:szCs w:val="24"/>
        </w:rPr>
        <w:t xml:space="preserve"> από όλους σχεδόν τους εμπλεκόμενους</w:t>
      </w:r>
      <w:r>
        <w:rPr>
          <w:rFonts w:eastAsia="Times New Roman"/>
          <w:color w:val="212121"/>
          <w:szCs w:val="24"/>
        </w:rPr>
        <w:t>,</w:t>
      </w:r>
      <w:r>
        <w:rPr>
          <w:rFonts w:eastAsia="Times New Roman"/>
          <w:color w:val="212121"/>
          <w:szCs w:val="24"/>
        </w:rPr>
        <w:t xml:space="preserve"> υπήρξε μια βάση επιστημονική, μια βάση στοιχείων, η οποία αποτέλεσε τη βάση για την επιδιωκόμενη σύγκλιση. </w:t>
      </w:r>
    </w:p>
    <w:p w14:paraId="69298652"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Υπήρξε, επίσης, από όλα τα κόμματα, πλην του Κομμουνιστικού Κόμματος και της Χρυσής Αυγής, πραγματική διάθεση </w:t>
      </w:r>
      <w:r>
        <w:rPr>
          <w:rFonts w:eastAsia="Times New Roman"/>
          <w:color w:val="212121"/>
          <w:szCs w:val="24"/>
        </w:rPr>
        <w:lastRenderedPageBreak/>
        <w:t>σύγκλισης και συγκρότησης ενός ενιαίου πορίσματος και μιας ενιαίας πολιτικής. Η βασική διαπίστωση είναι ότι η δημογραφική πολιτική</w:t>
      </w:r>
      <w:r>
        <w:rPr>
          <w:rFonts w:eastAsia="Times New Roman"/>
          <w:color w:val="212121"/>
          <w:szCs w:val="24"/>
        </w:rPr>
        <w:t>,</w:t>
      </w:r>
      <w:r>
        <w:rPr>
          <w:rFonts w:eastAsia="Times New Roman"/>
          <w:color w:val="212121"/>
          <w:szCs w:val="24"/>
        </w:rPr>
        <w:t xml:space="preserve"> είναι μια πολιτική η οποία τέμνεται, αλληλοσυμπληρώνεται, αν θέλετε, με μια σειρά από πολιτικές. Πρακτικά υπάρχουν θέματα σε</w:t>
      </w:r>
      <w:r>
        <w:rPr>
          <w:rFonts w:eastAsia="Times New Roman"/>
          <w:color w:val="212121"/>
          <w:szCs w:val="24"/>
        </w:rPr>
        <w:t xml:space="preserve"> όλους τους κλάδους της πολιτικής, αλλά σίγουρα οι πολιτικές για την απασχόληση, την οικογένεια, τη μητρότητα και </w:t>
      </w:r>
      <w:proofErr w:type="spellStart"/>
      <w:r>
        <w:rPr>
          <w:rFonts w:eastAsia="Times New Roman"/>
          <w:color w:val="212121"/>
          <w:szCs w:val="24"/>
        </w:rPr>
        <w:t>διαγονεϊκότητα</w:t>
      </w:r>
      <w:proofErr w:type="spellEnd"/>
      <w:r>
        <w:rPr>
          <w:rFonts w:eastAsia="Times New Roman"/>
          <w:color w:val="212121"/>
          <w:szCs w:val="24"/>
        </w:rPr>
        <w:t>, την ισότητα των φύλων, οι πολιτικές για το παιδί, οι πολιτικές για την εκπαίδευση, οι πολιτικές για τη μετανάστευση, όλες είνα</w:t>
      </w:r>
      <w:r>
        <w:rPr>
          <w:rFonts w:eastAsia="Times New Roman"/>
          <w:color w:val="212121"/>
          <w:szCs w:val="24"/>
        </w:rPr>
        <w:t>ι πολιτικές που αρθρώνονται και τέμνονται με τις πολιτικές για το δημογραφικό.</w:t>
      </w:r>
    </w:p>
    <w:p w14:paraId="69298653"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Οι άμεσοι στόχοι είναι η αύξηση της τελικής γονιμότητας των γυναικών που έχουν γεννηθεί μετά το 1980 στην Ελλάδα, η ανακοπή της μετανάστευσης και η αλλαγή του μεταναστευτικού </w:t>
      </w:r>
      <w:proofErr w:type="spellStart"/>
      <w:r>
        <w:rPr>
          <w:rFonts w:eastAsia="Times New Roman"/>
          <w:color w:val="212121"/>
          <w:szCs w:val="24"/>
        </w:rPr>
        <w:t>πρ</w:t>
      </w:r>
      <w:r>
        <w:rPr>
          <w:rFonts w:eastAsia="Times New Roman"/>
          <w:color w:val="212121"/>
          <w:szCs w:val="24"/>
        </w:rPr>
        <w:t>οσήμου</w:t>
      </w:r>
      <w:proofErr w:type="spellEnd"/>
      <w:r>
        <w:rPr>
          <w:rFonts w:eastAsia="Times New Roman"/>
          <w:color w:val="212121"/>
          <w:szCs w:val="24"/>
        </w:rPr>
        <w:t xml:space="preserve"> από αρνητικό σε θετικό. Πρέπει τα επόμενα χρόνια να καταφέρουμε οι πολίτες, οι άνθρωποι που μπαίνουν στη χώρα και μάλιστα οι άνθρωποι αναπαραγωγικής ηλικίας</w:t>
      </w:r>
      <w:r>
        <w:rPr>
          <w:rFonts w:eastAsia="Times New Roman"/>
          <w:color w:val="212121"/>
          <w:szCs w:val="24"/>
        </w:rPr>
        <w:t>,</w:t>
      </w:r>
      <w:r>
        <w:rPr>
          <w:rFonts w:eastAsia="Times New Roman"/>
          <w:color w:val="212121"/>
          <w:szCs w:val="24"/>
        </w:rPr>
        <w:t xml:space="preserve"> να είναι σταθερά περισσότεροι από τους ανθρώπους που φεύγουν από αυτή. Επίσης άμεσος στόχος</w:t>
      </w:r>
      <w:r>
        <w:rPr>
          <w:rFonts w:eastAsia="Times New Roman"/>
          <w:color w:val="212121"/>
          <w:szCs w:val="24"/>
        </w:rPr>
        <w:t xml:space="preserve"> είναι η φροντίδα των ηλικιωμένων και της ενεργού γήρανσης, όπως λέμε. Ακριβώς επειδή ένα από </w:t>
      </w:r>
      <w:r>
        <w:rPr>
          <w:rFonts w:eastAsia="Times New Roman"/>
          <w:color w:val="212121"/>
          <w:szCs w:val="24"/>
        </w:rPr>
        <w:lastRenderedPageBreak/>
        <w:t>τα χαρακτηριστικά της δημογραφικής κρίσης είναι η αύξηση του αριθμού και του ποσοστού των ηλικιωμένων, οι πολιτικές της φροντίδας των ηλικιωμένων αλλά και της έντ</w:t>
      </w:r>
      <w:r>
        <w:rPr>
          <w:rFonts w:eastAsia="Times New Roman"/>
          <w:color w:val="212121"/>
          <w:szCs w:val="24"/>
        </w:rPr>
        <w:t>αξής τους μέχρι όποτε εκείνοι το επιθυμούν σε παραγωγικές διαδικασίες ή σε διαδικασίες οι οποίες συμβάλλουν στην ανατροφή των παιδιών ή στη στήριξη της οικονομίας</w:t>
      </w:r>
      <w:r>
        <w:rPr>
          <w:rFonts w:eastAsia="Times New Roman"/>
          <w:color w:val="212121"/>
          <w:szCs w:val="24"/>
        </w:rPr>
        <w:t>,</w:t>
      </w:r>
      <w:r>
        <w:rPr>
          <w:rFonts w:eastAsia="Times New Roman"/>
          <w:color w:val="212121"/>
          <w:szCs w:val="24"/>
        </w:rPr>
        <w:t xml:space="preserve"> είναι επιθυμητές και πρέπει να τις δούμε. </w:t>
      </w:r>
    </w:p>
    <w:p w14:paraId="69298654"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Οι </w:t>
      </w:r>
      <w:r w:rsidRPr="00611F0F">
        <w:rPr>
          <w:rFonts w:eastAsia="Times New Roman"/>
          <w:color w:val="212121"/>
          <w:szCs w:val="24"/>
        </w:rPr>
        <w:t xml:space="preserve">επιδοματικές </w:t>
      </w:r>
      <w:r>
        <w:rPr>
          <w:rFonts w:eastAsia="Times New Roman"/>
          <w:color w:val="212121"/>
          <w:szCs w:val="24"/>
        </w:rPr>
        <w:t>πολιτικές με τον αποσπασματικό μά</w:t>
      </w:r>
      <w:r>
        <w:rPr>
          <w:rFonts w:eastAsia="Times New Roman"/>
          <w:color w:val="212121"/>
          <w:szCs w:val="24"/>
        </w:rPr>
        <w:t>λιστα τρόπο που εφαρμόστηκαν στην Ελλάδα τα τελευταία χρόνια, τις τελευταίες δεκαετίες</w:t>
      </w:r>
      <w:r>
        <w:rPr>
          <w:rFonts w:eastAsia="Times New Roman"/>
          <w:color w:val="212121"/>
          <w:szCs w:val="24"/>
        </w:rPr>
        <w:t>,</w:t>
      </w:r>
      <w:r>
        <w:rPr>
          <w:rFonts w:eastAsia="Times New Roman"/>
          <w:color w:val="212121"/>
          <w:szCs w:val="24"/>
        </w:rPr>
        <w:t xml:space="preserve"> δεν επαρκούν από μόνες τους. Έχουν την αξία τους αλλά δεν αποτελούν σίγουρα τη μοναδική λύση για το δημογραφικό.</w:t>
      </w:r>
    </w:p>
    <w:p w14:paraId="69298655"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(Στο σημείο αυτό κτυπάει το κουδούνι λήξεως του χρόνου </w:t>
      </w:r>
      <w:r>
        <w:rPr>
          <w:rFonts w:eastAsia="Times New Roman"/>
          <w:color w:val="212121"/>
          <w:szCs w:val="24"/>
        </w:rPr>
        <w:t>ομιλίας του κυρίου Βουλευτού)</w:t>
      </w:r>
    </w:p>
    <w:p w14:paraId="69298656"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Στο πόρισμα υπάρχουν αποτυπωμένα δεκάδες μέτρα</w:t>
      </w:r>
      <w:r>
        <w:rPr>
          <w:rFonts w:eastAsia="Times New Roman"/>
          <w:color w:val="212121"/>
          <w:szCs w:val="24"/>
        </w:rPr>
        <w:t>,</w:t>
      </w:r>
      <w:r>
        <w:rPr>
          <w:rFonts w:eastAsia="Times New Roman"/>
          <w:color w:val="212121"/>
          <w:szCs w:val="24"/>
        </w:rPr>
        <w:t xml:space="preserve"> στα οποία έχουμε συμφωνήσει όλοι. Για λόγους χρόνου, επειδή θα αρχίσει να με πιέζει η Πρόεδρος </w:t>
      </w:r>
      <w:proofErr w:type="spellStart"/>
      <w:r>
        <w:rPr>
          <w:rFonts w:eastAsia="Times New Roman"/>
          <w:color w:val="212121"/>
          <w:szCs w:val="24"/>
        </w:rPr>
        <w:t>οσονούπω</w:t>
      </w:r>
      <w:proofErr w:type="spellEnd"/>
      <w:r>
        <w:rPr>
          <w:rFonts w:eastAsia="Times New Roman"/>
          <w:color w:val="212121"/>
          <w:szCs w:val="24"/>
        </w:rPr>
        <w:t>, θα αναφερθώ εν συντομία.</w:t>
      </w:r>
    </w:p>
    <w:p w14:paraId="69298657" w14:textId="77777777" w:rsidR="00F93F98" w:rsidRDefault="00F9424E">
      <w:pPr>
        <w:spacing w:line="600" w:lineRule="auto"/>
        <w:ind w:firstLine="720"/>
        <w:jc w:val="both"/>
        <w:rPr>
          <w:rFonts w:eastAsia="Times New Roman"/>
          <w:szCs w:val="24"/>
        </w:rPr>
      </w:pPr>
      <w:r>
        <w:rPr>
          <w:rFonts w:eastAsia="Times New Roman"/>
          <w:szCs w:val="24"/>
        </w:rPr>
        <w:lastRenderedPageBreak/>
        <w:t>Η</w:t>
      </w:r>
      <w:r w:rsidRPr="002C4D5F">
        <w:rPr>
          <w:rFonts w:eastAsia="Times New Roman"/>
          <w:szCs w:val="24"/>
        </w:rPr>
        <w:t xml:space="preserve"> εναρμόνιση της οικογενειακής</w:t>
      </w:r>
      <w:r>
        <w:rPr>
          <w:rFonts w:eastAsia="Times New Roman"/>
          <w:szCs w:val="24"/>
        </w:rPr>
        <w:t xml:space="preserve">, </w:t>
      </w:r>
      <w:r w:rsidRPr="002C4D5F">
        <w:rPr>
          <w:rFonts w:eastAsia="Times New Roman"/>
          <w:szCs w:val="24"/>
        </w:rPr>
        <w:t xml:space="preserve">προσωπικής ζωής </w:t>
      </w:r>
      <w:r w:rsidRPr="002C4D5F">
        <w:rPr>
          <w:rFonts w:eastAsia="Times New Roman"/>
          <w:szCs w:val="24"/>
        </w:rPr>
        <w:t>με την εργασιακή</w:t>
      </w:r>
      <w:r>
        <w:rPr>
          <w:rFonts w:eastAsia="Times New Roman"/>
          <w:szCs w:val="24"/>
        </w:rPr>
        <w:t>,</w:t>
      </w:r>
      <w:r w:rsidRPr="002C4D5F">
        <w:rPr>
          <w:rFonts w:eastAsia="Times New Roman"/>
          <w:szCs w:val="24"/>
        </w:rPr>
        <w:t xml:space="preserve"> η εξασφάλισ</w:t>
      </w:r>
      <w:r>
        <w:rPr>
          <w:rFonts w:eastAsia="Times New Roman"/>
          <w:szCs w:val="24"/>
        </w:rPr>
        <w:t>η</w:t>
      </w:r>
      <w:r w:rsidRPr="002C4D5F">
        <w:rPr>
          <w:rFonts w:eastAsia="Times New Roman"/>
          <w:szCs w:val="24"/>
        </w:rPr>
        <w:t xml:space="preserve"> σε περίπτωση απώλειας εργασίας της εργασιακής </w:t>
      </w:r>
      <w:r>
        <w:rPr>
          <w:rFonts w:eastAsia="Times New Roman"/>
          <w:szCs w:val="24"/>
        </w:rPr>
        <w:t>α</w:t>
      </w:r>
      <w:r w:rsidRPr="002C4D5F">
        <w:rPr>
          <w:rFonts w:eastAsia="Times New Roman"/>
          <w:szCs w:val="24"/>
        </w:rPr>
        <w:t>σφάλειας</w:t>
      </w:r>
      <w:r>
        <w:rPr>
          <w:rFonts w:eastAsia="Times New Roman"/>
          <w:szCs w:val="24"/>
        </w:rPr>
        <w:t>, ο</w:t>
      </w:r>
      <w:r w:rsidRPr="002C4D5F">
        <w:rPr>
          <w:rFonts w:eastAsia="Times New Roman"/>
          <w:szCs w:val="24"/>
        </w:rPr>
        <w:t>ι εν</w:t>
      </w:r>
      <w:r>
        <w:rPr>
          <w:rFonts w:eastAsia="Times New Roman"/>
          <w:szCs w:val="24"/>
        </w:rPr>
        <w:t xml:space="preserve">εργητικές πολιτικές απασχόλησης, η </w:t>
      </w:r>
      <w:r w:rsidRPr="002C4D5F">
        <w:rPr>
          <w:rFonts w:eastAsia="Times New Roman"/>
          <w:szCs w:val="24"/>
        </w:rPr>
        <w:t>προστασία της μητρότητας και του παιδιού είναι οι βασικές κατευθύνσεις</w:t>
      </w:r>
      <w:r>
        <w:rPr>
          <w:rFonts w:eastAsia="Times New Roman"/>
          <w:szCs w:val="24"/>
        </w:rPr>
        <w:t>,</w:t>
      </w:r>
      <w:r w:rsidRPr="002C4D5F">
        <w:rPr>
          <w:rFonts w:eastAsia="Times New Roman"/>
          <w:szCs w:val="24"/>
        </w:rPr>
        <w:t xml:space="preserve"> μαζί με την αναστροφή του περίφημου </w:t>
      </w:r>
      <w:r>
        <w:rPr>
          <w:rFonts w:eastAsia="Times New Roman"/>
          <w:szCs w:val="24"/>
          <w:lang w:val="en-US"/>
        </w:rPr>
        <w:t>brain</w:t>
      </w:r>
      <w:r w:rsidRPr="002C4D5F">
        <w:rPr>
          <w:rFonts w:eastAsia="Times New Roman"/>
          <w:szCs w:val="24"/>
        </w:rPr>
        <w:t xml:space="preserve"> </w:t>
      </w:r>
      <w:r>
        <w:rPr>
          <w:rFonts w:eastAsia="Times New Roman"/>
          <w:szCs w:val="24"/>
          <w:lang w:val="en-US"/>
        </w:rPr>
        <w:t>drain</w:t>
      </w:r>
      <w:r>
        <w:rPr>
          <w:rFonts w:eastAsia="Times New Roman"/>
          <w:szCs w:val="24"/>
        </w:rPr>
        <w:t>. Ε</w:t>
      </w:r>
      <w:r w:rsidRPr="002C4D5F">
        <w:rPr>
          <w:rFonts w:eastAsia="Times New Roman"/>
          <w:szCs w:val="24"/>
        </w:rPr>
        <w:t xml:space="preserve">δώ </w:t>
      </w:r>
      <w:r>
        <w:rPr>
          <w:rFonts w:eastAsia="Times New Roman"/>
          <w:szCs w:val="24"/>
        </w:rPr>
        <w:t>ί</w:t>
      </w:r>
      <w:r w:rsidRPr="002C4D5F">
        <w:rPr>
          <w:rFonts w:eastAsia="Times New Roman"/>
          <w:szCs w:val="24"/>
        </w:rPr>
        <w:t>σως θα πρέπει να δούμε κάτι που δεν είδαμε στο πόρισμα</w:t>
      </w:r>
      <w:r>
        <w:rPr>
          <w:rFonts w:eastAsia="Times New Roman"/>
          <w:szCs w:val="24"/>
        </w:rPr>
        <w:t xml:space="preserve"> δηλαδή</w:t>
      </w:r>
      <w:r w:rsidRPr="002C4D5F">
        <w:rPr>
          <w:rFonts w:eastAsia="Times New Roman"/>
          <w:szCs w:val="24"/>
        </w:rPr>
        <w:t xml:space="preserve"> και την προσέλκυση ανθρώπων</w:t>
      </w:r>
      <w:r>
        <w:rPr>
          <w:rFonts w:eastAsia="Times New Roman"/>
          <w:szCs w:val="24"/>
        </w:rPr>
        <w:t>,</w:t>
      </w:r>
      <w:r w:rsidRPr="002C4D5F">
        <w:rPr>
          <w:rFonts w:eastAsia="Times New Roman"/>
          <w:szCs w:val="24"/>
        </w:rPr>
        <w:t xml:space="preserve"> Ελλήνων από την τεράστια δεξαμενή των ομογενών</w:t>
      </w:r>
      <w:r>
        <w:rPr>
          <w:rFonts w:eastAsia="Times New Roman"/>
          <w:szCs w:val="24"/>
        </w:rPr>
        <w:t>,</w:t>
      </w:r>
      <w:r w:rsidRPr="002C4D5F">
        <w:rPr>
          <w:rFonts w:eastAsia="Times New Roman"/>
          <w:szCs w:val="24"/>
        </w:rPr>
        <w:t xml:space="preserve"> με διάφορες πολιτικές</w:t>
      </w:r>
      <w:r>
        <w:rPr>
          <w:rFonts w:eastAsia="Times New Roman"/>
          <w:szCs w:val="24"/>
        </w:rPr>
        <w:t>. Σ</w:t>
      </w:r>
      <w:r w:rsidRPr="002C4D5F">
        <w:rPr>
          <w:rFonts w:eastAsia="Times New Roman"/>
          <w:szCs w:val="24"/>
        </w:rPr>
        <w:t>τον τουρισμό</w:t>
      </w:r>
      <w:r>
        <w:rPr>
          <w:rFonts w:eastAsia="Times New Roman"/>
          <w:szCs w:val="24"/>
        </w:rPr>
        <w:t>, για παράδειγμα,</w:t>
      </w:r>
      <w:r w:rsidRPr="002C4D5F">
        <w:rPr>
          <w:rFonts w:eastAsia="Times New Roman"/>
          <w:szCs w:val="24"/>
        </w:rPr>
        <w:t xml:space="preserve"> υπάρχουν ευκαιρίες</w:t>
      </w:r>
      <w:r>
        <w:rPr>
          <w:rFonts w:eastAsia="Times New Roman"/>
          <w:szCs w:val="24"/>
        </w:rPr>
        <w:t>. Υ</w:t>
      </w:r>
      <w:r w:rsidRPr="002C4D5F">
        <w:rPr>
          <w:rFonts w:eastAsia="Times New Roman"/>
          <w:szCs w:val="24"/>
        </w:rPr>
        <w:t>πάρχουν πολιτικές που θα μπορούσαν να φέρο</w:t>
      </w:r>
      <w:r w:rsidRPr="002C4D5F">
        <w:rPr>
          <w:rFonts w:eastAsia="Times New Roman"/>
          <w:szCs w:val="24"/>
        </w:rPr>
        <w:t>υν νέους ομογενείς δεύτερης και τρίτης γενιάς Έλληνες ξανά πίσω στην πατρίδα</w:t>
      </w:r>
      <w:r>
        <w:rPr>
          <w:rFonts w:eastAsia="Times New Roman"/>
          <w:szCs w:val="24"/>
        </w:rPr>
        <w:t>. Όπως θα πρέπει να δούμε</w:t>
      </w:r>
      <w:r w:rsidRPr="002C4D5F">
        <w:rPr>
          <w:rFonts w:eastAsia="Times New Roman"/>
          <w:szCs w:val="24"/>
        </w:rPr>
        <w:t xml:space="preserve"> και ολοκληρωμένες πολιτικές για το</w:t>
      </w:r>
      <w:r>
        <w:rPr>
          <w:rFonts w:eastAsia="Times New Roman"/>
          <w:szCs w:val="24"/>
        </w:rPr>
        <w:t>ν</w:t>
      </w:r>
      <w:r w:rsidRPr="002C4D5F">
        <w:rPr>
          <w:rFonts w:eastAsia="Times New Roman"/>
          <w:szCs w:val="24"/>
        </w:rPr>
        <w:t xml:space="preserve"> μεταναστευτικό και το</w:t>
      </w:r>
      <w:r>
        <w:rPr>
          <w:rFonts w:eastAsia="Times New Roman"/>
          <w:szCs w:val="24"/>
        </w:rPr>
        <w:t>ν</w:t>
      </w:r>
      <w:r w:rsidRPr="002C4D5F">
        <w:rPr>
          <w:rFonts w:eastAsia="Times New Roman"/>
          <w:szCs w:val="24"/>
        </w:rPr>
        <w:t xml:space="preserve"> προσφυγικό πληθυσμό</w:t>
      </w:r>
      <w:r>
        <w:rPr>
          <w:rFonts w:eastAsia="Times New Roman"/>
          <w:szCs w:val="24"/>
        </w:rPr>
        <w:t>. Π</w:t>
      </w:r>
      <w:r w:rsidRPr="002C4D5F">
        <w:rPr>
          <w:rFonts w:eastAsia="Times New Roman"/>
          <w:szCs w:val="24"/>
        </w:rPr>
        <w:t xml:space="preserve">ρέπει να </w:t>
      </w:r>
      <w:r>
        <w:rPr>
          <w:rFonts w:eastAsia="Times New Roman"/>
          <w:szCs w:val="24"/>
        </w:rPr>
        <w:t>επιδιώξουμ</w:t>
      </w:r>
      <w:r w:rsidRPr="002C4D5F">
        <w:rPr>
          <w:rFonts w:eastAsia="Times New Roman"/>
          <w:szCs w:val="24"/>
        </w:rPr>
        <w:t>ε την πρόληψη και την εξάλειψη του κοινωνικού αποκλεισ</w:t>
      </w:r>
      <w:r w:rsidRPr="002C4D5F">
        <w:rPr>
          <w:rFonts w:eastAsia="Times New Roman"/>
          <w:szCs w:val="24"/>
        </w:rPr>
        <w:t xml:space="preserve">μού και την ομαλή κοινωνική ένταξη των ανθρώπων που ζουν και εργάζονται στη </w:t>
      </w:r>
      <w:r>
        <w:rPr>
          <w:rFonts w:eastAsia="Times New Roman"/>
          <w:szCs w:val="24"/>
        </w:rPr>
        <w:t>χ</w:t>
      </w:r>
      <w:r w:rsidRPr="002C4D5F">
        <w:rPr>
          <w:rFonts w:eastAsia="Times New Roman"/>
          <w:szCs w:val="24"/>
        </w:rPr>
        <w:t>ώρα</w:t>
      </w:r>
      <w:r>
        <w:rPr>
          <w:rFonts w:eastAsia="Times New Roman"/>
          <w:szCs w:val="24"/>
        </w:rPr>
        <w:t>,</w:t>
      </w:r>
      <w:r w:rsidRPr="002C4D5F">
        <w:rPr>
          <w:rFonts w:eastAsia="Times New Roman"/>
          <w:szCs w:val="24"/>
        </w:rPr>
        <w:t xml:space="preserve"> καθώς αποτελεί βασικό στοιχείο και της κοινωνικής συνοχής και της οικονομικής ανάπτυξης</w:t>
      </w:r>
      <w:r>
        <w:rPr>
          <w:rFonts w:eastAsia="Times New Roman"/>
          <w:szCs w:val="24"/>
        </w:rPr>
        <w:t xml:space="preserve"> α</w:t>
      </w:r>
      <w:r w:rsidRPr="002C4D5F">
        <w:rPr>
          <w:rFonts w:eastAsia="Times New Roman"/>
          <w:szCs w:val="24"/>
        </w:rPr>
        <w:t>λλά και της απάντησ</w:t>
      </w:r>
      <w:r>
        <w:rPr>
          <w:rFonts w:eastAsia="Times New Roman"/>
          <w:szCs w:val="24"/>
        </w:rPr>
        <w:t>ης</w:t>
      </w:r>
      <w:r w:rsidRPr="002C4D5F">
        <w:rPr>
          <w:rFonts w:eastAsia="Times New Roman"/>
          <w:szCs w:val="24"/>
        </w:rPr>
        <w:t xml:space="preserve"> στο δημογραφικό με πολιτικές</w:t>
      </w:r>
      <w:r>
        <w:rPr>
          <w:rFonts w:eastAsia="Times New Roman"/>
          <w:szCs w:val="24"/>
        </w:rPr>
        <w:t>,</w:t>
      </w:r>
      <w:r w:rsidRPr="002C4D5F">
        <w:rPr>
          <w:rFonts w:eastAsia="Times New Roman"/>
          <w:szCs w:val="24"/>
        </w:rPr>
        <w:t xml:space="preserve"> φυσικά</w:t>
      </w:r>
      <w:r>
        <w:rPr>
          <w:rFonts w:eastAsia="Times New Roman"/>
          <w:szCs w:val="24"/>
        </w:rPr>
        <w:t>,</w:t>
      </w:r>
      <w:r w:rsidRPr="002C4D5F">
        <w:rPr>
          <w:rFonts w:eastAsia="Times New Roman"/>
          <w:szCs w:val="24"/>
        </w:rPr>
        <w:t xml:space="preserve"> για την </w:t>
      </w:r>
      <w:r w:rsidRPr="002C4D5F">
        <w:rPr>
          <w:rFonts w:eastAsia="Times New Roman"/>
          <w:szCs w:val="24"/>
        </w:rPr>
        <w:lastRenderedPageBreak/>
        <w:t xml:space="preserve">εξάλειψη των </w:t>
      </w:r>
      <w:proofErr w:type="spellStart"/>
      <w:r>
        <w:rPr>
          <w:rFonts w:eastAsia="Times New Roman"/>
          <w:szCs w:val="24"/>
        </w:rPr>
        <w:t>έμφυ</w:t>
      </w:r>
      <w:r w:rsidRPr="002C4D5F">
        <w:rPr>
          <w:rFonts w:eastAsia="Times New Roman"/>
          <w:szCs w:val="24"/>
        </w:rPr>
        <w:t>λων</w:t>
      </w:r>
      <w:proofErr w:type="spellEnd"/>
      <w:r w:rsidRPr="002C4D5F">
        <w:rPr>
          <w:rFonts w:eastAsia="Times New Roman"/>
          <w:szCs w:val="24"/>
        </w:rPr>
        <w:t xml:space="preserve"> ανισοτήτων και των διακρίσε</w:t>
      </w:r>
      <w:r>
        <w:rPr>
          <w:rFonts w:eastAsia="Times New Roman"/>
          <w:szCs w:val="24"/>
        </w:rPr>
        <w:t xml:space="preserve">ων στην αγορά εργασίας, </w:t>
      </w:r>
      <w:r w:rsidRPr="002C4D5F">
        <w:rPr>
          <w:rFonts w:eastAsia="Times New Roman"/>
          <w:szCs w:val="24"/>
        </w:rPr>
        <w:t>ειδικά στον ιδιωτικό τομέα</w:t>
      </w:r>
      <w:r>
        <w:rPr>
          <w:rFonts w:eastAsia="Times New Roman"/>
          <w:szCs w:val="24"/>
        </w:rPr>
        <w:t>,</w:t>
      </w:r>
      <w:r w:rsidRPr="002C4D5F">
        <w:rPr>
          <w:rFonts w:eastAsia="Times New Roman"/>
          <w:szCs w:val="24"/>
        </w:rPr>
        <w:t xml:space="preserve"> και εξασφάλιση όπως είπα και προηγουμένως μέτρων για τους ηλικιωμένους</w:t>
      </w:r>
      <w:r>
        <w:rPr>
          <w:rFonts w:eastAsia="Times New Roman"/>
          <w:szCs w:val="24"/>
        </w:rPr>
        <w:t>.</w:t>
      </w:r>
    </w:p>
    <w:p w14:paraId="69298658" w14:textId="77777777" w:rsidR="00F93F98" w:rsidRDefault="00F9424E">
      <w:pPr>
        <w:spacing w:line="600" w:lineRule="auto"/>
        <w:ind w:firstLine="720"/>
        <w:jc w:val="both"/>
        <w:rPr>
          <w:rFonts w:eastAsia="Times New Roman"/>
          <w:szCs w:val="24"/>
        </w:rPr>
      </w:pPr>
      <w:r>
        <w:rPr>
          <w:rFonts w:eastAsia="Times New Roman"/>
          <w:szCs w:val="24"/>
        </w:rPr>
        <w:t>Τ</w:t>
      </w:r>
      <w:r w:rsidRPr="002C4D5F">
        <w:rPr>
          <w:rFonts w:eastAsia="Times New Roman"/>
          <w:szCs w:val="24"/>
        </w:rPr>
        <w:t xml:space="preserve">ο </w:t>
      </w:r>
      <w:r>
        <w:rPr>
          <w:rFonts w:eastAsia="Times New Roman"/>
          <w:szCs w:val="24"/>
        </w:rPr>
        <w:t>Κ</w:t>
      </w:r>
      <w:r w:rsidRPr="002C4D5F">
        <w:rPr>
          <w:rFonts w:eastAsia="Times New Roman"/>
          <w:szCs w:val="24"/>
        </w:rPr>
        <w:t xml:space="preserve">ίνημα </w:t>
      </w:r>
      <w:r>
        <w:rPr>
          <w:rFonts w:eastAsia="Times New Roman"/>
          <w:szCs w:val="24"/>
        </w:rPr>
        <w:t>Α</w:t>
      </w:r>
      <w:r w:rsidRPr="002C4D5F">
        <w:rPr>
          <w:rFonts w:eastAsia="Times New Roman"/>
          <w:szCs w:val="24"/>
        </w:rPr>
        <w:t xml:space="preserve">λλαγής κατέθεσε </w:t>
      </w:r>
      <w:r>
        <w:rPr>
          <w:rFonts w:eastAsia="Times New Roman"/>
          <w:szCs w:val="24"/>
        </w:rPr>
        <w:t>π</w:t>
      </w:r>
      <w:r w:rsidRPr="002C4D5F">
        <w:rPr>
          <w:rFonts w:eastAsia="Times New Roman"/>
          <w:szCs w:val="24"/>
        </w:rPr>
        <w:t>ρόταση νόμου</w:t>
      </w:r>
      <w:r>
        <w:rPr>
          <w:rFonts w:eastAsia="Times New Roman"/>
          <w:szCs w:val="24"/>
        </w:rPr>
        <w:t>,</w:t>
      </w:r>
      <w:r w:rsidRPr="002C4D5F">
        <w:rPr>
          <w:rFonts w:eastAsia="Times New Roman"/>
          <w:szCs w:val="24"/>
        </w:rPr>
        <w:t xml:space="preserve"> την ίδια περίπου περίοδο με την οποία καταλήξαμε στο πόρισμ</w:t>
      </w:r>
      <w:r w:rsidRPr="002C4D5F">
        <w:rPr>
          <w:rFonts w:eastAsia="Times New Roman"/>
          <w:szCs w:val="24"/>
        </w:rPr>
        <w:t>α</w:t>
      </w:r>
      <w:r>
        <w:rPr>
          <w:rFonts w:eastAsia="Times New Roman"/>
          <w:szCs w:val="24"/>
        </w:rPr>
        <w:t>,</w:t>
      </w:r>
      <w:r w:rsidRPr="002C4D5F">
        <w:rPr>
          <w:rFonts w:eastAsia="Times New Roman"/>
          <w:szCs w:val="24"/>
        </w:rPr>
        <w:t xml:space="preserve"> το οποίο ενσωματώνει τα μέτρα </w:t>
      </w:r>
      <w:r>
        <w:rPr>
          <w:rFonts w:eastAsia="Times New Roman"/>
          <w:szCs w:val="24"/>
        </w:rPr>
        <w:t>που</w:t>
      </w:r>
      <w:r w:rsidRPr="002C4D5F">
        <w:rPr>
          <w:rFonts w:eastAsia="Times New Roman"/>
          <w:szCs w:val="24"/>
        </w:rPr>
        <w:t xml:space="preserve"> θεωρούμε ότι είναι μέτρα </w:t>
      </w:r>
      <w:r>
        <w:rPr>
          <w:rFonts w:eastAsia="Times New Roman"/>
          <w:szCs w:val="24"/>
        </w:rPr>
        <w:t>πρώτης</w:t>
      </w:r>
      <w:r w:rsidRPr="002C4D5F">
        <w:rPr>
          <w:rFonts w:eastAsia="Times New Roman"/>
          <w:szCs w:val="24"/>
        </w:rPr>
        <w:t xml:space="preserve"> προτεραιότητ</w:t>
      </w:r>
      <w:r>
        <w:rPr>
          <w:rFonts w:eastAsia="Times New Roman"/>
          <w:szCs w:val="24"/>
        </w:rPr>
        <w:t>α</w:t>
      </w:r>
      <w:r w:rsidRPr="002C4D5F">
        <w:rPr>
          <w:rFonts w:eastAsia="Times New Roman"/>
          <w:szCs w:val="24"/>
        </w:rPr>
        <w:t xml:space="preserve">ς </w:t>
      </w:r>
      <w:r>
        <w:rPr>
          <w:rFonts w:eastAsia="Times New Roman"/>
          <w:szCs w:val="24"/>
        </w:rPr>
        <w:t>και πρέπει να εφαρμοστούν άμεσα. Θ</w:t>
      </w:r>
      <w:r w:rsidRPr="002C4D5F">
        <w:rPr>
          <w:rFonts w:eastAsia="Times New Roman"/>
          <w:szCs w:val="24"/>
        </w:rPr>
        <w:t>α ήταν ευχής έργο</w:t>
      </w:r>
      <w:r>
        <w:rPr>
          <w:rFonts w:eastAsia="Times New Roman"/>
          <w:szCs w:val="24"/>
        </w:rPr>
        <w:t>ν</w:t>
      </w:r>
      <w:r>
        <w:rPr>
          <w:rFonts w:eastAsia="Times New Roman"/>
          <w:szCs w:val="24"/>
        </w:rPr>
        <w:t>,</w:t>
      </w:r>
      <w:r w:rsidRPr="002C4D5F">
        <w:rPr>
          <w:rFonts w:eastAsia="Times New Roman"/>
          <w:szCs w:val="24"/>
        </w:rPr>
        <w:t xml:space="preserve"> να συζητηθεί κάποια στιγμή στη </w:t>
      </w:r>
      <w:r>
        <w:rPr>
          <w:rFonts w:eastAsia="Times New Roman"/>
          <w:szCs w:val="24"/>
        </w:rPr>
        <w:t>Β</w:t>
      </w:r>
      <w:r w:rsidRPr="002C4D5F">
        <w:rPr>
          <w:rFonts w:eastAsia="Times New Roman"/>
          <w:szCs w:val="24"/>
        </w:rPr>
        <w:t>ουλή και να δούμε τι από αυτά</w:t>
      </w:r>
      <w:r>
        <w:rPr>
          <w:rFonts w:eastAsia="Times New Roman"/>
          <w:szCs w:val="24"/>
        </w:rPr>
        <w:t>,</w:t>
      </w:r>
      <w:r w:rsidRPr="002C4D5F">
        <w:rPr>
          <w:rFonts w:eastAsia="Times New Roman"/>
          <w:szCs w:val="24"/>
        </w:rPr>
        <w:t xml:space="preserve"> πραγματικά</w:t>
      </w:r>
      <w:r>
        <w:rPr>
          <w:rFonts w:eastAsia="Times New Roman"/>
          <w:szCs w:val="24"/>
        </w:rPr>
        <w:t>,</w:t>
      </w:r>
      <w:r w:rsidRPr="002C4D5F">
        <w:rPr>
          <w:rFonts w:eastAsia="Times New Roman"/>
          <w:szCs w:val="24"/>
        </w:rPr>
        <w:t xml:space="preserve"> </w:t>
      </w:r>
      <w:r>
        <w:rPr>
          <w:rFonts w:eastAsia="Times New Roman"/>
          <w:szCs w:val="24"/>
        </w:rPr>
        <w:t>μ</w:t>
      </w:r>
      <w:r w:rsidRPr="002C4D5F">
        <w:rPr>
          <w:rFonts w:eastAsia="Times New Roman"/>
          <w:szCs w:val="24"/>
        </w:rPr>
        <w:t>πορεί να ξεκινήσει άμεσα</w:t>
      </w:r>
      <w:r>
        <w:rPr>
          <w:rFonts w:eastAsia="Times New Roman"/>
          <w:szCs w:val="24"/>
        </w:rPr>
        <w:t>,</w:t>
      </w:r>
      <w:r w:rsidRPr="002C4D5F">
        <w:rPr>
          <w:rFonts w:eastAsia="Times New Roman"/>
          <w:szCs w:val="24"/>
        </w:rPr>
        <w:t xml:space="preserve"> τους πόρους</w:t>
      </w:r>
      <w:r>
        <w:rPr>
          <w:rFonts w:eastAsia="Times New Roman"/>
          <w:szCs w:val="24"/>
        </w:rPr>
        <w:t>,</w:t>
      </w:r>
      <w:r w:rsidRPr="002C4D5F">
        <w:rPr>
          <w:rFonts w:eastAsia="Times New Roman"/>
          <w:szCs w:val="24"/>
        </w:rPr>
        <w:t xml:space="preserve"> τις</w:t>
      </w:r>
      <w:r w:rsidRPr="002C4D5F">
        <w:rPr>
          <w:rFonts w:eastAsia="Times New Roman"/>
          <w:szCs w:val="24"/>
        </w:rPr>
        <w:t xml:space="preserve"> δυνατότητες </w:t>
      </w:r>
      <w:r>
        <w:rPr>
          <w:rFonts w:eastAsia="Times New Roman"/>
          <w:szCs w:val="24"/>
        </w:rPr>
        <w:t>και τα μέτρα. Α</w:t>
      </w:r>
      <w:r w:rsidRPr="002C4D5F">
        <w:rPr>
          <w:rFonts w:eastAsia="Times New Roman"/>
          <w:szCs w:val="24"/>
        </w:rPr>
        <w:t xml:space="preserve">ναφέρω </w:t>
      </w:r>
      <w:r>
        <w:rPr>
          <w:rFonts w:eastAsia="Times New Roman"/>
          <w:szCs w:val="24"/>
        </w:rPr>
        <w:t>α</w:t>
      </w:r>
      <w:r w:rsidRPr="002C4D5F">
        <w:rPr>
          <w:rFonts w:eastAsia="Times New Roman"/>
          <w:szCs w:val="24"/>
        </w:rPr>
        <w:t>πλώς επιγραμματικά</w:t>
      </w:r>
      <w:r>
        <w:rPr>
          <w:rFonts w:eastAsia="Times New Roman"/>
          <w:szCs w:val="24"/>
        </w:rPr>
        <w:t>.</w:t>
      </w:r>
      <w:r w:rsidRPr="002C4D5F">
        <w:rPr>
          <w:rFonts w:eastAsia="Times New Roman"/>
          <w:szCs w:val="24"/>
        </w:rPr>
        <w:t xml:space="preserve"> </w:t>
      </w:r>
      <w:r>
        <w:rPr>
          <w:rFonts w:eastAsia="Times New Roman"/>
          <w:szCs w:val="24"/>
        </w:rPr>
        <w:t>Σ</w:t>
      </w:r>
      <w:r w:rsidRPr="002C4D5F">
        <w:rPr>
          <w:rFonts w:eastAsia="Times New Roman"/>
          <w:szCs w:val="24"/>
        </w:rPr>
        <w:t>τεγαστική συνδρομή σε οικογένειες με παιδιά</w:t>
      </w:r>
      <w:r>
        <w:rPr>
          <w:rFonts w:eastAsia="Times New Roman"/>
          <w:szCs w:val="24"/>
        </w:rPr>
        <w:t>,</w:t>
      </w:r>
      <w:r w:rsidRPr="002C4D5F">
        <w:rPr>
          <w:rFonts w:eastAsia="Times New Roman"/>
          <w:szCs w:val="24"/>
        </w:rPr>
        <w:t xml:space="preserve"> καθολική κάλυψη όλων των παιδιών και των νηπίων </w:t>
      </w:r>
      <w:r>
        <w:rPr>
          <w:rFonts w:eastAsia="Times New Roman"/>
          <w:szCs w:val="24"/>
        </w:rPr>
        <w:t>σε βρεφονηπιακούς σταθμούς,</w:t>
      </w:r>
      <w:r w:rsidRPr="002C4D5F">
        <w:rPr>
          <w:rFonts w:eastAsia="Times New Roman"/>
          <w:szCs w:val="24"/>
        </w:rPr>
        <w:t xml:space="preserve"> δέσμευση δηλαδή του </w:t>
      </w:r>
      <w:r>
        <w:rPr>
          <w:rFonts w:eastAsia="Times New Roman"/>
          <w:szCs w:val="24"/>
        </w:rPr>
        <w:t>κ</w:t>
      </w:r>
      <w:r w:rsidRPr="002C4D5F">
        <w:rPr>
          <w:rFonts w:eastAsia="Times New Roman"/>
          <w:szCs w:val="24"/>
        </w:rPr>
        <w:t>ράτους ότι κάθε παιδί που γεννιέται στην Ελλάδα</w:t>
      </w:r>
      <w:r>
        <w:rPr>
          <w:rFonts w:eastAsia="Times New Roman"/>
          <w:szCs w:val="24"/>
        </w:rPr>
        <w:t>,</w:t>
      </w:r>
      <w:r w:rsidRPr="002C4D5F">
        <w:rPr>
          <w:rFonts w:eastAsia="Times New Roman"/>
          <w:szCs w:val="24"/>
        </w:rPr>
        <w:t xml:space="preserve"> θα καλύπτεται από βρεφονηπιακό σταθμό από τη μέρα </w:t>
      </w:r>
      <w:r>
        <w:rPr>
          <w:rFonts w:eastAsia="Times New Roman"/>
          <w:szCs w:val="24"/>
        </w:rPr>
        <w:t>μηδέν,</w:t>
      </w:r>
      <w:r w:rsidRPr="002C4D5F">
        <w:rPr>
          <w:rFonts w:eastAsia="Times New Roman"/>
          <w:szCs w:val="24"/>
        </w:rPr>
        <w:t xml:space="preserve"> από αύριο</w:t>
      </w:r>
      <w:r>
        <w:rPr>
          <w:rFonts w:eastAsia="Times New Roman"/>
          <w:szCs w:val="24"/>
        </w:rPr>
        <w:t xml:space="preserve"> -ε</w:t>
      </w:r>
      <w:r w:rsidRPr="002C4D5F">
        <w:rPr>
          <w:rFonts w:eastAsia="Times New Roman"/>
          <w:szCs w:val="24"/>
        </w:rPr>
        <w:t>ίναι κάτι που πρέπει να το κάνουμε και υπάρχουν τρόποι</w:t>
      </w:r>
      <w:r>
        <w:rPr>
          <w:rFonts w:eastAsia="Times New Roman"/>
          <w:szCs w:val="24"/>
        </w:rPr>
        <w:t>,</w:t>
      </w:r>
      <w:r w:rsidRPr="002C4D5F">
        <w:rPr>
          <w:rFonts w:eastAsia="Times New Roman"/>
          <w:szCs w:val="24"/>
        </w:rPr>
        <w:t xml:space="preserve"> έχουμε προτάσεις</w:t>
      </w:r>
      <w:r>
        <w:rPr>
          <w:rFonts w:eastAsia="Times New Roman"/>
          <w:szCs w:val="24"/>
        </w:rPr>
        <w:t xml:space="preserve">- </w:t>
      </w:r>
      <w:r w:rsidRPr="002C4D5F">
        <w:rPr>
          <w:rFonts w:eastAsia="Times New Roman"/>
          <w:szCs w:val="24"/>
        </w:rPr>
        <w:t xml:space="preserve">και </w:t>
      </w:r>
      <w:r>
        <w:rPr>
          <w:rFonts w:eastAsia="Times New Roman"/>
          <w:szCs w:val="24"/>
        </w:rPr>
        <w:t>ένταξη</w:t>
      </w:r>
      <w:r w:rsidRPr="002C4D5F">
        <w:rPr>
          <w:rFonts w:eastAsia="Times New Roman"/>
          <w:szCs w:val="24"/>
        </w:rPr>
        <w:t xml:space="preserve"> των </w:t>
      </w:r>
      <w:proofErr w:type="spellStart"/>
      <w:r w:rsidRPr="002C4D5F">
        <w:rPr>
          <w:rFonts w:eastAsia="Times New Roman"/>
          <w:szCs w:val="24"/>
        </w:rPr>
        <w:t>τριτέκνων</w:t>
      </w:r>
      <w:proofErr w:type="spellEnd"/>
      <w:r w:rsidRPr="002C4D5F">
        <w:rPr>
          <w:rFonts w:eastAsia="Times New Roman"/>
          <w:szCs w:val="24"/>
        </w:rPr>
        <w:t xml:space="preserve"> στις </w:t>
      </w:r>
      <w:proofErr w:type="spellStart"/>
      <w:r w:rsidRPr="002C4D5F">
        <w:rPr>
          <w:rFonts w:eastAsia="Times New Roman"/>
          <w:szCs w:val="24"/>
        </w:rPr>
        <w:t>πολυτε</w:t>
      </w:r>
      <w:r>
        <w:rPr>
          <w:rFonts w:eastAsia="Times New Roman"/>
          <w:szCs w:val="24"/>
        </w:rPr>
        <w:t>κ</w:t>
      </w:r>
      <w:r w:rsidRPr="002C4D5F">
        <w:rPr>
          <w:rFonts w:eastAsia="Times New Roman"/>
          <w:szCs w:val="24"/>
        </w:rPr>
        <w:t>νικές</w:t>
      </w:r>
      <w:proofErr w:type="spellEnd"/>
      <w:r w:rsidRPr="002C4D5F">
        <w:rPr>
          <w:rFonts w:eastAsia="Times New Roman"/>
          <w:szCs w:val="24"/>
        </w:rPr>
        <w:t xml:space="preserve"> οικογένει</w:t>
      </w:r>
      <w:r>
        <w:rPr>
          <w:rFonts w:eastAsia="Times New Roman"/>
          <w:szCs w:val="24"/>
        </w:rPr>
        <w:t>ε</w:t>
      </w:r>
      <w:r w:rsidRPr="002C4D5F">
        <w:rPr>
          <w:rFonts w:eastAsia="Times New Roman"/>
          <w:szCs w:val="24"/>
        </w:rPr>
        <w:t>ς</w:t>
      </w:r>
      <w:r>
        <w:rPr>
          <w:rFonts w:eastAsia="Times New Roman"/>
          <w:szCs w:val="24"/>
        </w:rPr>
        <w:t>,</w:t>
      </w:r>
      <w:r w:rsidRPr="002C4D5F">
        <w:rPr>
          <w:rFonts w:eastAsia="Times New Roman"/>
          <w:szCs w:val="24"/>
        </w:rPr>
        <w:t xml:space="preserve"> επέκταση του </w:t>
      </w:r>
      <w:proofErr w:type="spellStart"/>
      <w:r w:rsidRPr="002C4D5F">
        <w:rPr>
          <w:rFonts w:eastAsia="Times New Roman"/>
          <w:szCs w:val="24"/>
        </w:rPr>
        <w:t>πο</w:t>
      </w:r>
      <w:r w:rsidRPr="002C4D5F">
        <w:rPr>
          <w:rFonts w:eastAsia="Times New Roman"/>
          <w:szCs w:val="24"/>
        </w:rPr>
        <w:lastRenderedPageBreak/>
        <w:t>λυτεκνικού</w:t>
      </w:r>
      <w:proofErr w:type="spellEnd"/>
      <w:r w:rsidRPr="002C4D5F">
        <w:rPr>
          <w:rFonts w:eastAsia="Times New Roman"/>
          <w:szCs w:val="24"/>
        </w:rPr>
        <w:t xml:space="preserve"> δικαιώματ</w:t>
      </w:r>
      <w:r>
        <w:rPr>
          <w:rFonts w:eastAsia="Times New Roman"/>
          <w:szCs w:val="24"/>
        </w:rPr>
        <w:t>ο</w:t>
      </w:r>
      <w:r w:rsidRPr="002C4D5F">
        <w:rPr>
          <w:rFonts w:eastAsia="Times New Roman"/>
          <w:szCs w:val="24"/>
        </w:rPr>
        <w:t xml:space="preserve">ς </w:t>
      </w:r>
      <w:r>
        <w:rPr>
          <w:rFonts w:eastAsia="Times New Roman"/>
          <w:szCs w:val="24"/>
        </w:rPr>
        <w:t>σ</w:t>
      </w:r>
      <w:r w:rsidRPr="002C4D5F">
        <w:rPr>
          <w:rFonts w:eastAsia="Times New Roman"/>
          <w:szCs w:val="24"/>
        </w:rPr>
        <w:t xml:space="preserve">τους </w:t>
      </w:r>
      <w:proofErr w:type="spellStart"/>
      <w:r w:rsidRPr="002C4D5F">
        <w:rPr>
          <w:rFonts w:eastAsia="Times New Roman"/>
          <w:szCs w:val="24"/>
        </w:rPr>
        <w:t>τρίτεκνους</w:t>
      </w:r>
      <w:proofErr w:type="spellEnd"/>
      <w:r w:rsidRPr="002C4D5F">
        <w:rPr>
          <w:rFonts w:eastAsia="Times New Roman"/>
          <w:szCs w:val="24"/>
        </w:rPr>
        <w:t xml:space="preserve"> δ</w:t>
      </w:r>
      <w:r w:rsidRPr="002C4D5F">
        <w:rPr>
          <w:rFonts w:eastAsia="Times New Roman"/>
          <w:szCs w:val="24"/>
        </w:rPr>
        <w:t>ηλαδή</w:t>
      </w:r>
      <w:r>
        <w:rPr>
          <w:rFonts w:eastAsia="Times New Roman"/>
          <w:szCs w:val="24"/>
        </w:rPr>
        <w:t>,</w:t>
      </w:r>
      <w:r w:rsidRPr="002C4D5F">
        <w:rPr>
          <w:rFonts w:eastAsia="Times New Roman"/>
          <w:szCs w:val="24"/>
        </w:rPr>
        <w:t xml:space="preserve"> χωρίς να θιχτούν</w:t>
      </w:r>
      <w:r>
        <w:rPr>
          <w:rFonts w:eastAsia="Times New Roman"/>
          <w:szCs w:val="24"/>
        </w:rPr>
        <w:t>,</w:t>
      </w:r>
      <w:r w:rsidRPr="002C4D5F">
        <w:rPr>
          <w:rFonts w:eastAsia="Times New Roman"/>
          <w:szCs w:val="24"/>
        </w:rPr>
        <w:t xml:space="preserve"> </w:t>
      </w:r>
      <w:r>
        <w:rPr>
          <w:rFonts w:eastAsia="Times New Roman"/>
          <w:szCs w:val="24"/>
        </w:rPr>
        <w:t>φ</w:t>
      </w:r>
      <w:r w:rsidRPr="002C4D5F">
        <w:rPr>
          <w:rFonts w:eastAsia="Times New Roman"/>
          <w:szCs w:val="24"/>
        </w:rPr>
        <w:t>υσικά</w:t>
      </w:r>
      <w:r>
        <w:rPr>
          <w:rFonts w:eastAsia="Times New Roman"/>
          <w:szCs w:val="24"/>
        </w:rPr>
        <w:t>,</w:t>
      </w:r>
      <w:r w:rsidRPr="002C4D5F">
        <w:rPr>
          <w:rFonts w:eastAsia="Times New Roman"/>
          <w:szCs w:val="24"/>
        </w:rPr>
        <w:t xml:space="preserve"> τα προνόμια και τα δικαιώματα που έχουν οι πολύτεκνοι</w:t>
      </w:r>
      <w:r>
        <w:rPr>
          <w:rFonts w:eastAsia="Times New Roman"/>
          <w:szCs w:val="24"/>
        </w:rPr>
        <w:t>.</w:t>
      </w:r>
    </w:p>
    <w:p w14:paraId="69298659" w14:textId="77777777" w:rsidR="00F93F98" w:rsidRDefault="00F9424E">
      <w:pPr>
        <w:spacing w:line="600" w:lineRule="auto"/>
        <w:ind w:firstLine="720"/>
        <w:jc w:val="both"/>
        <w:rPr>
          <w:rFonts w:eastAsia="Times New Roman"/>
          <w:szCs w:val="24"/>
        </w:rPr>
      </w:pPr>
      <w:r>
        <w:rPr>
          <w:rFonts w:eastAsia="Times New Roman"/>
          <w:szCs w:val="24"/>
        </w:rPr>
        <w:t>Θ</w:t>
      </w:r>
      <w:r w:rsidRPr="002C4D5F">
        <w:rPr>
          <w:rFonts w:eastAsia="Times New Roman"/>
          <w:szCs w:val="24"/>
        </w:rPr>
        <w:t>α ζητήσω ένα λεπτό ακόμα</w:t>
      </w:r>
      <w:r>
        <w:rPr>
          <w:rFonts w:eastAsia="Times New Roman"/>
          <w:szCs w:val="24"/>
        </w:rPr>
        <w:t>,</w:t>
      </w:r>
      <w:r w:rsidRPr="002C4D5F">
        <w:rPr>
          <w:rFonts w:eastAsia="Times New Roman"/>
          <w:szCs w:val="24"/>
        </w:rPr>
        <w:t xml:space="preserve"> για τ</w:t>
      </w:r>
      <w:r>
        <w:rPr>
          <w:rFonts w:eastAsia="Times New Roman"/>
          <w:szCs w:val="24"/>
        </w:rPr>
        <w:t>ην</w:t>
      </w:r>
      <w:r w:rsidRPr="002C4D5F">
        <w:rPr>
          <w:rFonts w:eastAsia="Times New Roman"/>
          <w:szCs w:val="24"/>
        </w:rPr>
        <w:t xml:space="preserve"> πιο σημαντικ</w:t>
      </w:r>
      <w:r>
        <w:rPr>
          <w:rFonts w:eastAsia="Times New Roman"/>
          <w:szCs w:val="24"/>
        </w:rPr>
        <w:t>ή</w:t>
      </w:r>
      <w:r w:rsidRPr="002C4D5F">
        <w:rPr>
          <w:rFonts w:eastAsia="Times New Roman"/>
          <w:szCs w:val="24"/>
        </w:rPr>
        <w:t xml:space="preserve"> πρόταση που έχουμε κάνει και</w:t>
      </w:r>
      <w:r>
        <w:rPr>
          <w:rFonts w:eastAsia="Times New Roman"/>
          <w:szCs w:val="24"/>
        </w:rPr>
        <w:t xml:space="preserve"> η</w:t>
      </w:r>
      <w:r w:rsidRPr="002C4D5F">
        <w:rPr>
          <w:rFonts w:eastAsia="Times New Roman"/>
          <w:szCs w:val="24"/>
        </w:rPr>
        <w:t xml:space="preserve"> οποία έχει ενσωματωθεί στο πόρισμα</w:t>
      </w:r>
      <w:r>
        <w:rPr>
          <w:rFonts w:eastAsia="Times New Roman"/>
          <w:szCs w:val="24"/>
        </w:rPr>
        <w:t>,</w:t>
      </w:r>
      <w:r w:rsidRPr="002C4D5F">
        <w:rPr>
          <w:rFonts w:eastAsia="Times New Roman"/>
          <w:szCs w:val="24"/>
        </w:rPr>
        <w:t xml:space="preserve"> που είναι η σύσταση </w:t>
      </w:r>
      <w:r>
        <w:rPr>
          <w:rFonts w:eastAsia="Times New Roman"/>
          <w:szCs w:val="24"/>
        </w:rPr>
        <w:t>ε</w:t>
      </w:r>
      <w:r w:rsidRPr="002C4D5F">
        <w:rPr>
          <w:rFonts w:eastAsia="Times New Roman"/>
          <w:szCs w:val="24"/>
        </w:rPr>
        <w:t xml:space="preserve">ιδικής </w:t>
      </w:r>
      <w:r>
        <w:rPr>
          <w:rFonts w:eastAsia="Times New Roman"/>
          <w:szCs w:val="24"/>
        </w:rPr>
        <w:t>γ</w:t>
      </w:r>
      <w:r w:rsidRPr="002C4D5F">
        <w:rPr>
          <w:rFonts w:eastAsia="Times New Roman"/>
          <w:szCs w:val="24"/>
        </w:rPr>
        <w:t xml:space="preserve">ραμματείας </w:t>
      </w:r>
      <w:r>
        <w:rPr>
          <w:rFonts w:eastAsia="Times New Roman"/>
          <w:szCs w:val="24"/>
        </w:rPr>
        <w:t>δ</w:t>
      </w:r>
      <w:r w:rsidRPr="002C4D5F">
        <w:rPr>
          <w:rFonts w:eastAsia="Times New Roman"/>
          <w:szCs w:val="24"/>
        </w:rPr>
        <w:t>ημογραφικής</w:t>
      </w:r>
      <w:r w:rsidRPr="002C4D5F">
        <w:rPr>
          <w:rFonts w:eastAsia="Times New Roman"/>
          <w:szCs w:val="24"/>
        </w:rPr>
        <w:t xml:space="preserve"> </w:t>
      </w:r>
      <w:r>
        <w:rPr>
          <w:rFonts w:eastAsia="Times New Roman"/>
          <w:szCs w:val="24"/>
        </w:rPr>
        <w:t>π</w:t>
      </w:r>
      <w:r w:rsidRPr="002C4D5F">
        <w:rPr>
          <w:rFonts w:eastAsia="Times New Roman"/>
          <w:szCs w:val="24"/>
        </w:rPr>
        <w:t xml:space="preserve">ολιτικής στο Υπουργείο Εργασίας και η δημιουργία </w:t>
      </w:r>
      <w:r>
        <w:rPr>
          <w:rFonts w:eastAsia="Times New Roman"/>
          <w:szCs w:val="24"/>
        </w:rPr>
        <w:t>ε</w:t>
      </w:r>
      <w:r w:rsidRPr="002C4D5F">
        <w:rPr>
          <w:rFonts w:eastAsia="Times New Roman"/>
          <w:szCs w:val="24"/>
        </w:rPr>
        <w:t xml:space="preserve">θνικής </w:t>
      </w:r>
      <w:r>
        <w:rPr>
          <w:rFonts w:eastAsia="Times New Roman"/>
          <w:szCs w:val="24"/>
        </w:rPr>
        <w:t>ε</w:t>
      </w:r>
      <w:r w:rsidRPr="002C4D5F">
        <w:rPr>
          <w:rFonts w:eastAsia="Times New Roman"/>
          <w:szCs w:val="24"/>
        </w:rPr>
        <w:t xml:space="preserve">πιτροπής </w:t>
      </w:r>
      <w:r>
        <w:rPr>
          <w:rFonts w:eastAsia="Times New Roman"/>
          <w:szCs w:val="24"/>
        </w:rPr>
        <w:t>δ</w:t>
      </w:r>
      <w:r w:rsidRPr="002C4D5F">
        <w:rPr>
          <w:rFonts w:eastAsia="Times New Roman"/>
          <w:szCs w:val="24"/>
        </w:rPr>
        <w:t xml:space="preserve">ημογραφικής </w:t>
      </w:r>
      <w:r>
        <w:rPr>
          <w:rFonts w:eastAsia="Times New Roman"/>
          <w:szCs w:val="24"/>
        </w:rPr>
        <w:t>π</w:t>
      </w:r>
      <w:r w:rsidRPr="002C4D5F">
        <w:rPr>
          <w:rFonts w:eastAsia="Times New Roman"/>
          <w:szCs w:val="24"/>
        </w:rPr>
        <w:t>ολιτικής</w:t>
      </w:r>
      <w:r>
        <w:rPr>
          <w:rFonts w:eastAsia="Times New Roman"/>
          <w:szCs w:val="24"/>
        </w:rPr>
        <w:t>. Κ</w:t>
      </w:r>
      <w:r w:rsidRPr="002C4D5F">
        <w:rPr>
          <w:rFonts w:eastAsia="Times New Roman"/>
          <w:szCs w:val="24"/>
        </w:rPr>
        <w:t>αι αυτό γιατί</w:t>
      </w:r>
      <w:r>
        <w:rPr>
          <w:rFonts w:eastAsia="Times New Roman"/>
          <w:szCs w:val="24"/>
        </w:rPr>
        <w:t>; Τ</w:t>
      </w:r>
      <w:r w:rsidRPr="002C4D5F">
        <w:rPr>
          <w:rFonts w:eastAsia="Times New Roman"/>
          <w:szCs w:val="24"/>
        </w:rPr>
        <w:t>όσο οι προτάσεις του δικού μας σχεδίου νόμου</w:t>
      </w:r>
      <w:r>
        <w:rPr>
          <w:rFonts w:eastAsia="Times New Roman"/>
          <w:szCs w:val="24"/>
        </w:rPr>
        <w:t xml:space="preserve"> </w:t>
      </w:r>
      <w:r w:rsidRPr="002C4D5F">
        <w:rPr>
          <w:rFonts w:eastAsia="Times New Roman"/>
          <w:szCs w:val="24"/>
        </w:rPr>
        <w:t>όσο και οι πολλές και σημαντικές προτάσεις του πορίσματος που αφορούν μακροπρόθεσμη πολιτική</w:t>
      </w:r>
      <w:r>
        <w:rPr>
          <w:rFonts w:eastAsia="Times New Roman"/>
          <w:szCs w:val="24"/>
        </w:rPr>
        <w:t>,</w:t>
      </w:r>
      <w:r w:rsidRPr="002C4D5F">
        <w:rPr>
          <w:rFonts w:eastAsia="Times New Roman"/>
          <w:szCs w:val="24"/>
        </w:rPr>
        <w:t xml:space="preserve"> κινδυνε</w:t>
      </w:r>
      <w:r w:rsidRPr="002C4D5F">
        <w:rPr>
          <w:rFonts w:eastAsia="Times New Roman"/>
          <w:szCs w:val="24"/>
        </w:rPr>
        <w:t>ύουν από την ίδια διαχρονική αδυναμία του ελληνικού πολιτικού και διοικητικού μηχανισμού</w:t>
      </w:r>
      <w:r>
        <w:rPr>
          <w:rFonts w:eastAsia="Times New Roman"/>
          <w:szCs w:val="24"/>
        </w:rPr>
        <w:t>,</w:t>
      </w:r>
      <w:r w:rsidRPr="002C4D5F">
        <w:rPr>
          <w:rFonts w:eastAsia="Times New Roman"/>
          <w:szCs w:val="24"/>
        </w:rPr>
        <w:t xml:space="preserve"> ο οποίος δεν </w:t>
      </w:r>
      <w:r>
        <w:rPr>
          <w:rFonts w:eastAsia="Times New Roman"/>
          <w:szCs w:val="24"/>
        </w:rPr>
        <w:t>μπορεί να</w:t>
      </w:r>
      <w:r w:rsidRPr="002C4D5F">
        <w:rPr>
          <w:rFonts w:eastAsia="Times New Roman"/>
          <w:szCs w:val="24"/>
        </w:rPr>
        <w:t xml:space="preserve"> εφαρμόσει και δεν μπορεί να εξυπηρετήσει πολιτικές</w:t>
      </w:r>
      <w:r>
        <w:rPr>
          <w:rFonts w:eastAsia="Times New Roman"/>
          <w:szCs w:val="24"/>
        </w:rPr>
        <w:t>,</w:t>
      </w:r>
      <w:r w:rsidRPr="002C4D5F">
        <w:rPr>
          <w:rFonts w:eastAsia="Times New Roman"/>
          <w:szCs w:val="24"/>
        </w:rPr>
        <w:t xml:space="preserve"> οι οποίες υπερβαίνουν τον κοινοβουλευτικό βίο μιας κυβέρνησης</w:t>
      </w:r>
      <w:r>
        <w:rPr>
          <w:rFonts w:eastAsia="Times New Roman"/>
          <w:szCs w:val="24"/>
        </w:rPr>
        <w:t>,</w:t>
      </w:r>
      <w:r w:rsidRPr="002C4D5F">
        <w:rPr>
          <w:rFonts w:eastAsia="Times New Roman"/>
          <w:szCs w:val="24"/>
        </w:rPr>
        <w:t xml:space="preserve"> πολύ σπάνια ούτε καν</w:t>
      </w:r>
      <w:r>
        <w:rPr>
          <w:rFonts w:eastAsia="Times New Roman"/>
          <w:szCs w:val="24"/>
        </w:rPr>
        <w:t xml:space="preserve"> </w:t>
      </w:r>
      <w:r w:rsidRPr="002C4D5F">
        <w:rPr>
          <w:rFonts w:eastAsia="Times New Roman"/>
          <w:szCs w:val="24"/>
        </w:rPr>
        <w:t>ενός Υπ</w:t>
      </w:r>
      <w:r w:rsidRPr="002C4D5F">
        <w:rPr>
          <w:rFonts w:eastAsia="Times New Roman"/>
          <w:szCs w:val="24"/>
        </w:rPr>
        <w:t>ουργού</w:t>
      </w:r>
      <w:r>
        <w:rPr>
          <w:rFonts w:eastAsia="Times New Roman"/>
          <w:szCs w:val="24"/>
        </w:rPr>
        <w:t>.</w:t>
      </w:r>
      <w:r w:rsidRPr="002C4D5F">
        <w:rPr>
          <w:rFonts w:eastAsia="Times New Roman"/>
          <w:szCs w:val="24"/>
        </w:rPr>
        <w:t xml:space="preserve"> Έτσι</w:t>
      </w:r>
      <w:r>
        <w:rPr>
          <w:rFonts w:eastAsia="Times New Roman"/>
          <w:szCs w:val="24"/>
        </w:rPr>
        <w:t>,</w:t>
      </w:r>
      <w:r w:rsidRPr="002C4D5F">
        <w:rPr>
          <w:rFonts w:eastAsia="Times New Roman"/>
          <w:szCs w:val="24"/>
        </w:rPr>
        <w:t xml:space="preserve"> λοιπόν</w:t>
      </w:r>
      <w:r>
        <w:rPr>
          <w:rFonts w:eastAsia="Times New Roman"/>
          <w:szCs w:val="24"/>
        </w:rPr>
        <w:t>,</w:t>
      </w:r>
      <w:r w:rsidRPr="002C4D5F">
        <w:rPr>
          <w:rFonts w:eastAsia="Times New Roman"/>
          <w:szCs w:val="24"/>
        </w:rPr>
        <w:t xml:space="preserve"> αν θέλουμε να έχουμε μακροπρόθεσμες πολιτικές σαν αυτές που χρειάζονται για να λύσουμε το δημογραφικό</w:t>
      </w:r>
      <w:r>
        <w:rPr>
          <w:rFonts w:eastAsia="Times New Roman"/>
          <w:szCs w:val="24"/>
        </w:rPr>
        <w:t>,</w:t>
      </w:r>
      <w:r w:rsidRPr="002C4D5F">
        <w:rPr>
          <w:rFonts w:eastAsia="Times New Roman"/>
          <w:szCs w:val="24"/>
        </w:rPr>
        <w:t xml:space="preserve"> πρέπει να υπάρχει ένας εκτελεστικός βραχίονας</w:t>
      </w:r>
      <w:r>
        <w:rPr>
          <w:rFonts w:eastAsia="Times New Roman"/>
          <w:szCs w:val="24"/>
        </w:rPr>
        <w:t>,</w:t>
      </w:r>
      <w:r w:rsidRPr="002C4D5F">
        <w:rPr>
          <w:rFonts w:eastAsia="Times New Roman"/>
          <w:szCs w:val="24"/>
        </w:rPr>
        <w:t xml:space="preserve"> τουλάχιστον</w:t>
      </w:r>
      <w:r>
        <w:rPr>
          <w:rFonts w:eastAsia="Times New Roman"/>
          <w:szCs w:val="24"/>
        </w:rPr>
        <w:t>,</w:t>
      </w:r>
      <w:r w:rsidRPr="002C4D5F">
        <w:rPr>
          <w:rFonts w:eastAsia="Times New Roman"/>
          <w:szCs w:val="24"/>
        </w:rPr>
        <w:t xml:space="preserve"> που να μπορεί να ε</w:t>
      </w:r>
      <w:r w:rsidRPr="002C4D5F">
        <w:rPr>
          <w:rFonts w:eastAsia="Times New Roman"/>
          <w:szCs w:val="24"/>
        </w:rPr>
        <w:lastRenderedPageBreak/>
        <w:t>φαρμόζει αυτές τις πολιτικές διαχρονικά</w:t>
      </w:r>
      <w:r>
        <w:rPr>
          <w:rFonts w:eastAsia="Times New Roman"/>
          <w:szCs w:val="24"/>
        </w:rPr>
        <w:t>. Α</w:t>
      </w:r>
      <w:r w:rsidRPr="002C4D5F">
        <w:rPr>
          <w:rFonts w:eastAsia="Times New Roman"/>
          <w:szCs w:val="24"/>
        </w:rPr>
        <w:t xml:space="preserve">λλιώς η μοίρα του πορίσματος του </w:t>
      </w:r>
      <w:r>
        <w:rPr>
          <w:rFonts w:eastAsia="Times New Roman"/>
          <w:szCs w:val="24"/>
        </w:rPr>
        <w:t xml:space="preserve">’92 την οποία ανέφερε ο κ. </w:t>
      </w:r>
      <w:proofErr w:type="spellStart"/>
      <w:r>
        <w:rPr>
          <w:rFonts w:eastAsia="Times New Roman"/>
          <w:szCs w:val="24"/>
        </w:rPr>
        <w:t>Χαρακόπουλος</w:t>
      </w:r>
      <w:proofErr w:type="spellEnd"/>
      <w:r>
        <w:rPr>
          <w:rFonts w:eastAsia="Times New Roman"/>
          <w:szCs w:val="24"/>
        </w:rPr>
        <w:t>,</w:t>
      </w:r>
      <w:r>
        <w:rPr>
          <w:rFonts w:eastAsia="Times New Roman"/>
          <w:szCs w:val="24"/>
        </w:rPr>
        <w:t xml:space="preserve"> π</w:t>
      </w:r>
      <w:r w:rsidRPr="002C4D5F">
        <w:rPr>
          <w:rFonts w:eastAsia="Times New Roman"/>
          <w:szCs w:val="24"/>
        </w:rPr>
        <w:t>ροηγουμένως</w:t>
      </w:r>
      <w:r>
        <w:rPr>
          <w:rFonts w:eastAsia="Times New Roman"/>
          <w:szCs w:val="24"/>
        </w:rPr>
        <w:t>,</w:t>
      </w:r>
      <w:r w:rsidRPr="002C4D5F">
        <w:rPr>
          <w:rFonts w:eastAsia="Times New Roman"/>
          <w:szCs w:val="24"/>
        </w:rPr>
        <w:t xml:space="preserve"> δηλαδή να </w:t>
      </w:r>
      <w:r>
        <w:rPr>
          <w:rFonts w:eastAsia="Times New Roman"/>
          <w:szCs w:val="24"/>
        </w:rPr>
        <w:t xml:space="preserve">αραχνιάζει </w:t>
      </w:r>
      <w:r w:rsidRPr="002C4D5F">
        <w:rPr>
          <w:rFonts w:eastAsia="Times New Roman"/>
          <w:szCs w:val="24"/>
        </w:rPr>
        <w:t>σε κάποιο συρτάρι</w:t>
      </w:r>
      <w:r>
        <w:rPr>
          <w:rFonts w:eastAsia="Times New Roman"/>
          <w:szCs w:val="24"/>
        </w:rPr>
        <w:t>,</w:t>
      </w:r>
      <w:r w:rsidRPr="002C4D5F">
        <w:rPr>
          <w:rFonts w:eastAsia="Times New Roman"/>
          <w:szCs w:val="24"/>
        </w:rPr>
        <w:t xml:space="preserve"> απειλεί και το πόρισμα του 2019 το οποίο είναι σημαντικό</w:t>
      </w:r>
      <w:r>
        <w:rPr>
          <w:rFonts w:eastAsia="Times New Roman"/>
          <w:szCs w:val="24"/>
        </w:rPr>
        <w:t>,</w:t>
      </w:r>
      <w:r w:rsidRPr="002C4D5F">
        <w:rPr>
          <w:rFonts w:eastAsia="Times New Roman"/>
          <w:szCs w:val="24"/>
        </w:rPr>
        <w:t xml:space="preserve"> για ένα πρόβλημα που πλέον ακριβώς επειδή δεν έγινε τίποτα το </w:t>
      </w:r>
      <w:r>
        <w:rPr>
          <w:rFonts w:eastAsia="Times New Roman"/>
          <w:szCs w:val="24"/>
        </w:rPr>
        <w:t>’</w:t>
      </w:r>
      <w:r w:rsidRPr="002C4D5F">
        <w:rPr>
          <w:rFonts w:eastAsia="Times New Roman"/>
          <w:szCs w:val="24"/>
        </w:rPr>
        <w:t>92</w:t>
      </w:r>
      <w:r>
        <w:rPr>
          <w:rFonts w:eastAsia="Times New Roman"/>
          <w:szCs w:val="24"/>
        </w:rPr>
        <w:t>,</w:t>
      </w:r>
      <w:r w:rsidRPr="002C4D5F">
        <w:rPr>
          <w:rFonts w:eastAsia="Times New Roman"/>
          <w:szCs w:val="24"/>
        </w:rPr>
        <w:t xml:space="preserve"> έχε</w:t>
      </w:r>
      <w:r w:rsidRPr="002C4D5F">
        <w:rPr>
          <w:rFonts w:eastAsia="Times New Roman"/>
          <w:szCs w:val="24"/>
        </w:rPr>
        <w:t>ι γίνει σήμερα ακόμα πιο πιεστικό και ακόμα πιο δύσκολο</w:t>
      </w:r>
      <w:r>
        <w:rPr>
          <w:rFonts w:eastAsia="Times New Roman"/>
          <w:szCs w:val="24"/>
        </w:rPr>
        <w:t>.</w:t>
      </w:r>
      <w:r w:rsidRPr="00BE0678">
        <w:rPr>
          <w:rFonts w:eastAsia="Times New Roman"/>
          <w:szCs w:val="24"/>
        </w:rPr>
        <w:t xml:space="preserve"> </w:t>
      </w:r>
      <w:r w:rsidRPr="002C4D5F">
        <w:rPr>
          <w:rFonts w:eastAsia="Times New Roman"/>
          <w:szCs w:val="24"/>
        </w:rPr>
        <w:t>Έτσι</w:t>
      </w:r>
      <w:r>
        <w:rPr>
          <w:rFonts w:eastAsia="Times New Roman"/>
          <w:szCs w:val="24"/>
        </w:rPr>
        <w:t>,</w:t>
      </w:r>
      <w:r w:rsidRPr="002C4D5F">
        <w:rPr>
          <w:rFonts w:eastAsia="Times New Roman"/>
          <w:szCs w:val="24"/>
        </w:rPr>
        <w:t xml:space="preserve"> λοιπόν</w:t>
      </w:r>
      <w:r>
        <w:rPr>
          <w:rFonts w:eastAsia="Times New Roman"/>
          <w:szCs w:val="24"/>
        </w:rPr>
        <w:t>,</w:t>
      </w:r>
      <w:r w:rsidRPr="002C4D5F">
        <w:rPr>
          <w:rFonts w:eastAsia="Times New Roman"/>
          <w:szCs w:val="24"/>
        </w:rPr>
        <w:t xml:space="preserve"> η σύσταση </w:t>
      </w:r>
      <w:r>
        <w:rPr>
          <w:rFonts w:eastAsia="Times New Roman"/>
          <w:szCs w:val="24"/>
        </w:rPr>
        <w:t>γ</w:t>
      </w:r>
      <w:r w:rsidRPr="002C4D5F">
        <w:rPr>
          <w:rFonts w:eastAsia="Times New Roman"/>
          <w:szCs w:val="24"/>
        </w:rPr>
        <w:t xml:space="preserve">ραμματείας </w:t>
      </w:r>
      <w:r>
        <w:rPr>
          <w:rFonts w:eastAsia="Times New Roman"/>
          <w:szCs w:val="24"/>
        </w:rPr>
        <w:t>ε</w:t>
      </w:r>
      <w:r w:rsidRPr="002C4D5F">
        <w:rPr>
          <w:rFonts w:eastAsia="Times New Roman"/>
          <w:szCs w:val="24"/>
        </w:rPr>
        <w:t>ίναι</w:t>
      </w:r>
      <w:r>
        <w:rPr>
          <w:rFonts w:eastAsia="Times New Roman"/>
          <w:szCs w:val="24"/>
        </w:rPr>
        <w:t xml:space="preserve"> σοβαρή.</w:t>
      </w:r>
    </w:p>
    <w:p w14:paraId="6929865A" w14:textId="77777777" w:rsidR="00F93F98" w:rsidRDefault="00F9424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Ελάτε, κύριε </w:t>
      </w:r>
      <w:proofErr w:type="spellStart"/>
      <w:r>
        <w:rPr>
          <w:rFonts w:eastAsia="Times New Roman"/>
          <w:szCs w:val="24"/>
        </w:rPr>
        <w:t>Μπαργιώτα</w:t>
      </w:r>
      <w:proofErr w:type="spellEnd"/>
      <w:r>
        <w:rPr>
          <w:rFonts w:eastAsia="Times New Roman"/>
          <w:szCs w:val="24"/>
        </w:rPr>
        <w:t>, κλείστε.</w:t>
      </w:r>
    </w:p>
    <w:p w14:paraId="6929865B" w14:textId="77777777" w:rsidR="00F93F98" w:rsidRDefault="00F9424E">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Τ</w:t>
      </w:r>
      <w:r w:rsidRPr="002C4D5F">
        <w:rPr>
          <w:rFonts w:eastAsia="Times New Roman"/>
          <w:szCs w:val="24"/>
        </w:rPr>
        <w:t>ο δημογραφικό είναι τ</w:t>
      </w:r>
      <w:r>
        <w:rPr>
          <w:rFonts w:eastAsia="Times New Roman"/>
          <w:szCs w:val="24"/>
        </w:rPr>
        <w:t>ο σοβαρότερο πρόβλημα της</w:t>
      </w:r>
      <w:r>
        <w:rPr>
          <w:rFonts w:eastAsia="Times New Roman"/>
          <w:szCs w:val="24"/>
        </w:rPr>
        <w:t xml:space="preserve"> χώρας, ό</w:t>
      </w:r>
      <w:r w:rsidRPr="002C4D5F">
        <w:rPr>
          <w:rFonts w:eastAsia="Times New Roman"/>
          <w:szCs w:val="24"/>
        </w:rPr>
        <w:t>πως είπα προηγουμένως</w:t>
      </w:r>
      <w:r>
        <w:rPr>
          <w:rFonts w:eastAsia="Times New Roman"/>
          <w:szCs w:val="24"/>
        </w:rPr>
        <w:t>. Κ</w:t>
      </w:r>
      <w:r w:rsidRPr="002C4D5F">
        <w:rPr>
          <w:rFonts w:eastAsia="Times New Roman"/>
          <w:szCs w:val="24"/>
        </w:rPr>
        <w:t xml:space="preserve">αθήκον μας είναι να καταστεί </w:t>
      </w:r>
      <w:r>
        <w:rPr>
          <w:rFonts w:eastAsia="Times New Roman"/>
          <w:szCs w:val="24"/>
        </w:rPr>
        <w:t>σ</w:t>
      </w:r>
      <w:r w:rsidRPr="002C4D5F">
        <w:rPr>
          <w:rFonts w:eastAsia="Times New Roman"/>
          <w:szCs w:val="24"/>
        </w:rPr>
        <w:t>υνείδηση όλων</w:t>
      </w:r>
      <w:r>
        <w:rPr>
          <w:rFonts w:eastAsia="Times New Roman"/>
          <w:szCs w:val="24"/>
        </w:rPr>
        <w:t>,</w:t>
      </w:r>
      <w:r w:rsidRPr="002C4D5F">
        <w:rPr>
          <w:rFonts w:eastAsia="Times New Roman"/>
          <w:szCs w:val="24"/>
        </w:rPr>
        <w:t xml:space="preserve"> πολιτικών και πολιτών</w:t>
      </w:r>
      <w:r>
        <w:rPr>
          <w:rFonts w:eastAsia="Times New Roman"/>
          <w:szCs w:val="24"/>
        </w:rPr>
        <w:t>,</w:t>
      </w:r>
      <w:r w:rsidRPr="002C4D5F">
        <w:rPr>
          <w:rFonts w:eastAsia="Times New Roman"/>
          <w:szCs w:val="24"/>
        </w:rPr>
        <w:t xml:space="preserve"> αυτή η πρα</w:t>
      </w:r>
      <w:r>
        <w:rPr>
          <w:rFonts w:eastAsia="Times New Roman"/>
          <w:szCs w:val="24"/>
        </w:rPr>
        <w:t>γματικότητα. Η</w:t>
      </w:r>
      <w:r w:rsidRPr="002C4D5F">
        <w:rPr>
          <w:rFonts w:eastAsia="Times New Roman"/>
          <w:szCs w:val="24"/>
        </w:rPr>
        <w:t xml:space="preserve"> Ελλάδα χρειάζεται νέους ανθρώπους και χρειάζεται περισσότερα παιδιά</w:t>
      </w:r>
      <w:r>
        <w:rPr>
          <w:rFonts w:eastAsia="Times New Roman"/>
          <w:szCs w:val="24"/>
        </w:rPr>
        <w:t>,</w:t>
      </w:r>
      <w:r w:rsidRPr="002C4D5F">
        <w:rPr>
          <w:rFonts w:eastAsia="Times New Roman"/>
          <w:szCs w:val="24"/>
        </w:rPr>
        <w:t xml:space="preserve"> περισσότερους ανθρώπους παραγωγικής ηλικίας για τα επόμενα </w:t>
      </w:r>
      <w:r>
        <w:rPr>
          <w:rFonts w:eastAsia="Times New Roman"/>
          <w:szCs w:val="24"/>
        </w:rPr>
        <w:t>τρ</w:t>
      </w:r>
      <w:r>
        <w:rPr>
          <w:rFonts w:eastAsia="Times New Roman"/>
          <w:szCs w:val="24"/>
        </w:rPr>
        <w:t>ιάντα χρόνια. Α</w:t>
      </w:r>
      <w:r w:rsidRPr="002C4D5F">
        <w:rPr>
          <w:rFonts w:eastAsia="Times New Roman"/>
          <w:szCs w:val="24"/>
        </w:rPr>
        <w:t>ποτελεί άμεση ανάγκη για τη διασφάλιση της ίδιας της ύπαρξης της χώρας και του έθνους</w:t>
      </w:r>
      <w:r>
        <w:rPr>
          <w:rFonts w:eastAsia="Times New Roman"/>
          <w:szCs w:val="24"/>
        </w:rPr>
        <w:t>. Δ</w:t>
      </w:r>
      <w:r w:rsidRPr="002C4D5F">
        <w:rPr>
          <w:rFonts w:eastAsia="Times New Roman"/>
          <w:szCs w:val="24"/>
        </w:rPr>
        <w:t>ιακυβεύεται η εθνική ταυτότητα και η εθνική κυριαρχία</w:t>
      </w:r>
      <w:r>
        <w:rPr>
          <w:rFonts w:eastAsia="Times New Roman"/>
          <w:szCs w:val="24"/>
        </w:rPr>
        <w:t>,</w:t>
      </w:r>
      <w:r w:rsidRPr="002C4D5F">
        <w:rPr>
          <w:rFonts w:eastAsia="Times New Roman"/>
          <w:szCs w:val="24"/>
        </w:rPr>
        <w:t xml:space="preserve"> </w:t>
      </w:r>
      <w:r>
        <w:rPr>
          <w:rFonts w:eastAsia="Times New Roman"/>
          <w:szCs w:val="24"/>
        </w:rPr>
        <w:t>κ</w:t>
      </w:r>
      <w:r w:rsidRPr="002C4D5F">
        <w:rPr>
          <w:rFonts w:eastAsia="Times New Roman"/>
          <w:szCs w:val="24"/>
        </w:rPr>
        <w:t>αι πρέπει με αυτό</w:t>
      </w:r>
      <w:r>
        <w:rPr>
          <w:rFonts w:eastAsia="Times New Roman"/>
          <w:szCs w:val="24"/>
        </w:rPr>
        <w:t>ν</w:t>
      </w:r>
      <w:r w:rsidRPr="002C4D5F">
        <w:rPr>
          <w:rFonts w:eastAsia="Times New Roman"/>
          <w:szCs w:val="24"/>
        </w:rPr>
        <w:t xml:space="preserve"> τον τρόπο</w:t>
      </w:r>
      <w:r>
        <w:rPr>
          <w:rFonts w:eastAsia="Times New Roman"/>
          <w:szCs w:val="24"/>
        </w:rPr>
        <w:t>,</w:t>
      </w:r>
      <w:r w:rsidRPr="002C4D5F">
        <w:rPr>
          <w:rFonts w:eastAsia="Times New Roman"/>
          <w:szCs w:val="24"/>
        </w:rPr>
        <w:t xml:space="preserve"> μετά </w:t>
      </w:r>
      <w:r w:rsidRPr="002C4D5F">
        <w:rPr>
          <w:rFonts w:eastAsia="Times New Roman"/>
          <w:szCs w:val="24"/>
        </w:rPr>
        <w:lastRenderedPageBreak/>
        <w:t>την πρωτοβουλία της κ</w:t>
      </w:r>
      <w:r>
        <w:rPr>
          <w:rFonts w:eastAsia="Times New Roman"/>
          <w:szCs w:val="24"/>
        </w:rPr>
        <w:t>.</w:t>
      </w:r>
      <w:r>
        <w:rPr>
          <w:rFonts w:eastAsia="Times New Roman"/>
          <w:szCs w:val="24"/>
        </w:rPr>
        <w:t xml:space="preserve"> </w:t>
      </w:r>
      <w:r w:rsidRPr="002C4D5F">
        <w:rPr>
          <w:rFonts w:eastAsia="Times New Roman"/>
          <w:szCs w:val="24"/>
        </w:rPr>
        <w:t>Γεννηματά</w:t>
      </w:r>
      <w:r>
        <w:rPr>
          <w:rFonts w:eastAsia="Times New Roman"/>
          <w:szCs w:val="24"/>
        </w:rPr>
        <w:t>,</w:t>
      </w:r>
      <w:r w:rsidRPr="002C4D5F">
        <w:rPr>
          <w:rFonts w:eastAsia="Times New Roman"/>
          <w:szCs w:val="24"/>
        </w:rPr>
        <w:t xml:space="preserve"> να υπάρξει συνέχεια και έντα</w:t>
      </w:r>
      <w:r w:rsidRPr="002C4D5F">
        <w:rPr>
          <w:rFonts w:eastAsia="Times New Roman"/>
          <w:szCs w:val="24"/>
        </w:rPr>
        <w:t>ση στη μεγάλη</w:t>
      </w:r>
      <w:r>
        <w:rPr>
          <w:rFonts w:eastAsia="Times New Roman"/>
          <w:szCs w:val="24"/>
        </w:rPr>
        <w:t>,</w:t>
      </w:r>
      <w:r w:rsidRPr="002C4D5F">
        <w:rPr>
          <w:rFonts w:eastAsia="Times New Roman"/>
          <w:szCs w:val="24"/>
        </w:rPr>
        <w:t xml:space="preserve"> πραγματικά</w:t>
      </w:r>
      <w:r>
        <w:rPr>
          <w:rFonts w:eastAsia="Times New Roman"/>
          <w:szCs w:val="24"/>
        </w:rPr>
        <w:t>,</w:t>
      </w:r>
      <w:r w:rsidRPr="002C4D5F">
        <w:rPr>
          <w:rFonts w:eastAsia="Times New Roman"/>
          <w:szCs w:val="24"/>
        </w:rPr>
        <w:t xml:space="preserve"> </w:t>
      </w:r>
      <w:r>
        <w:rPr>
          <w:rFonts w:eastAsia="Times New Roman"/>
          <w:szCs w:val="24"/>
        </w:rPr>
        <w:t>ε</w:t>
      </w:r>
      <w:r w:rsidRPr="002C4D5F">
        <w:rPr>
          <w:rFonts w:eastAsia="Times New Roman"/>
          <w:szCs w:val="24"/>
        </w:rPr>
        <w:t>θνική προσπάθεια της αναστροφής των δεικτών του δημογραφικού</w:t>
      </w:r>
      <w:r>
        <w:rPr>
          <w:rFonts w:eastAsia="Times New Roman"/>
          <w:szCs w:val="24"/>
        </w:rPr>
        <w:t>.</w:t>
      </w:r>
    </w:p>
    <w:p w14:paraId="6929865C" w14:textId="77777777" w:rsidR="00F93F98" w:rsidRDefault="00F9424E">
      <w:pPr>
        <w:spacing w:line="600" w:lineRule="auto"/>
        <w:ind w:firstLine="720"/>
        <w:jc w:val="both"/>
        <w:rPr>
          <w:rFonts w:eastAsia="Times New Roman"/>
          <w:szCs w:val="24"/>
        </w:rPr>
      </w:pPr>
      <w:r>
        <w:rPr>
          <w:rFonts w:eastAsia="Times New Roman"/>
          <w:szCs w:val="24"/>
        </w:rPr>
        <w:t>Σ</w:t>
      </w:r>
      <w:r w:rsidRPr="002C4D5F">
        <w:rPr>
          <w:rFonts w:eastAsia="Times New Roman"/>
          <w:szCs w:val="24"/>
        </w:rPr>
        <w:t>ας ευχαριστώ</w:t>
      </w:r>
      <w:r>
        <w:rPr>
          <w:rFonts w:eastAsia="Times New Roman"/>
          <w:szCs w:val="24"/>
        </w:rPr>
        <w:t>.</w:t>
      </w:r>
    </w:p>
    <w:p w14:paraId="6929865D" w14:textId="77777777" w:rsidR="00F93F98" w:rsidRDefault="00F9424E">
      <w:pPr>
        <w:spacing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w:t>
      </w:r>
    </w:p>
    <w:p w14:paraId="6929865E" w14:textId="77777777" w:rsidR="00F93F98" w:rsidRDefault="00F9424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w:t>
      </w:r>
      <w:r w:rsidRPr="002C4D5F">
        <w:rPr>
          <w:rFonts w:eastAsia="Times New Roman"/>
          <w:szCs w:val="24"/>
        </w:rPr>
        <w:t>ο κ</w:t>
      </w:r>
      <w:r>
        <w:rPr>
          <w:rFonts w:eastAsia="Times New Roman"/>
          <w:szCs w:val="24"/>
        </w:rPr>
        <w:t>.</w:t>
      </w:r>
      <w:r w:rsidRPr="002C4D5F">
        <w:rPr>
          <w:rFonts w:eastAsia="Times New Roman"/>
          <w:szCs w:val="24"/>
        </w:rPr>
        <w:t xml:space="preserve"> Ν</w:t>
      </w:r>
      <w:r>
        <w:rPr>
          <w:rFonts w:eastAsia="Times New Roman"/>
          <w:szCs w:val="24"/>
        </w:rPr>
        <w:t>ικόλαος</w:t>
      </w:r>
      <w:r w:rsidRPr="002C4D5F">
        <w:rPr>
          <w:rFonts w:eastAsia="Times New Roman"/>
          <w:szCs w:val="24"/>
        </w:rPr>
        <w:t xml:space="preserve"> Φίλης από το</w:t>
      </w:r>
      <w:r>
        <w:rPr>
          <w:rFonts w:eastAsia="Times New Roman"/>
          <w:szCs w:val="24"/>
        </w:rPr>
        <w:t>ν</w:t>
      </w:r>
      <w:r w:rsidRPr="002C4D5F">
        <w:rPr>
          <w:rFonts w:eastAsia="Times New Roman"/>
          <w:szCs w:val="24"/>
        </w:rPr>
        <w:t xml:space="preserve"> ΣΥΡΙΖΑ</w:t>
      </w:r>
      <w:r>
        <w:rPr>
          <w:rFonts w:eastAsia="Times New Roman"/>
          <w:szCs w:val="24"/>
        </w:rPr>
        <w:t>.</w:t>
      </w:r>
    </w:p>
    <w:p w14:paraId="6929865F" w14:textId="77777777" w:rsidR="00F93F98" w:rsidRDefault="00F9424E">
      <w:pPr>
        <w:spacing w:line="600" w:lineRule="auto"/>
        <w:ind w:firstLine="720"/>
        <w:jc w:val="both"/>
        <w:rPr>
          <w:rFonts w:eastAsia="Times New Roman"/>
          <w:szCs w:val="24"/>
        </w:rPr>
      </w:pPr>
      <w:r>
        <w:rPr>
          <w:rFonts w:eastAsia="Times New Roman"/>
          <w:b/>
          <w:szCs w:val="24"/>
        </w:rPr>
        <w:t>ΝΙΚΟΛΑΟΣ ΦΙΛΗΣ:</w:t>
      </w:r>
      <w:r w:rsidRPr="002C4D5F">
        <w:rPr>
          <w:rFonts w:eastAsia="Times New Roman"/>
          <w:szCs w:val="24"/>
        </w:rPr>
        <w:t xml:space="preserve"> </w:t>
      </w:r>
      <w:r>
        <w:rPr>
          <w:rFonts w:eastAsia="Times New Roman"/>
          <w:szCs w:val="24"/>
        </w:rPr>
        <w:t>Σ</w:t>
      </w:r>
      <w:r w:rsidRPr="002C4D5F">
        <w:rPr>
          <w:rFonts w:eastAsia="Times New Roman"/>
          <w:szCs w:val="24"/>
        </w:rPr>
        <w:t xml:space="preserve">ας </w:t>
      </w:r>
      <w:r>
        <w:rPr>
          <w:rFonts w:eastAsia="Times New Roman"/>
          <w:szCs w:val="24"/>
        </w:rPr>
        <w:t>ε</w:t>
      </w:r>
      <w:r w:rsidRPr="002C4D5F">
        <w:rPr>
          <w:rFonts w:eastAsia="Times New Roman"/>
          <w:szCs w:val="24"/>
        </w:rPr>
        <w:t>υχαριστώ</w:t>
      </w:r>
      <w:r>
        <w:rPr>
          <w:rFonts w:eastAsia="Times New Roman"/>
          <w:szCs w:val="24"/>
        </w:rPr>
        <w:t>,</w:t>
      </w:r>
      <w:r w:rsidRPr="002C4D5F">
        <w:rPr>
          <w:rFonts w:eastAsia="Times New Roman"/>
          <w:szCs w:val="24"/>
        </w:rPr>
        <w:t xml:space="preserve"> κυρία </w:t>
      </w:r>
      <w:r>
        <w:rPr>
          <w:rFonts w:eastAsia="Times New Roman"/>
          <w:szCs w:val="24"/>
        </w:rPr>
        <w:t>Π</w:t>
      </w:r>
      <w:r w:rsidRPr="002C4D5F">
        <w:rPr>
          <w:rFonts w:eastAsia="Times New Roman"/>
          <w:szCs w:val="24"/>
        </w:rPr>
        <w:t>ρόεδρε</w:t>
      </w:r>
      <w:r>
        <w:rPr>
          <w:rFonts w:eastAsia="Times New Roman"/>
          <w:szCs w:val="24"/>
        </w:rPr>
        <w:t>.</w:t>
      </w:r>
    </w:p>
    <w:p w14:paraId="69298660" w14:textId="77777777" w:rsidR="00F93F98" w:rsidRDefault="00F9424E">
      <w:pPr>
        <w:spacing w:line="600" w:lineRule="auto"/>
        <w:ind w:firstLine="720"/>
        <w:jc w:val="both"/>
        <w:rPr>
          <w:rFonts w:eastAsia="Times New Roman"/>
          <w:szCs w:val="24"/>
        </w:rPr>
      </w:pPr>
      <w:r>
        <w:rPr>
          <w:rFonts w:eastAsia="Times New Roman"/>
          <w:szCs w:val="24"/>
        </w:rPr>
        <w:t>Κ</w:t>
      </w:r>
      <w:r w:rsidRPr="002C4D5F">
        <w:rPr>
          <w:rFonts w:eastAsia="Times New Roman"/>
          <w:szCs w:val="24"/>
        </w:rPr>
        <w:t>υρίες και κύριοι συνάδελφοι</w:t>
      </w:r>
      <w:r>
        <w:rPr>
          <w:rFonts w:eastAsia="Times New Roman"/>
          <w:szCs w:val="24"/>
        </w:rPr>
        <w:t>,</w:t>
      </w:r>
      <w:r w:rsidRPr="002C4D5F">
        <w:rPr>
          <w:rFonts w:eastAsia="Times New Roman"/>
          <w:szCs w:val="24"/>
        </w:rPr>
        <w:t xml:space="preserve"> εντυπωσιακά ανησυχητική είναι η μείωση των γεννήσεων</w:t>
      </w:r>
      <w:r>
        <w:rPr>
          <w:rFonts w:eastAsia="Times New Roman"/>
          <w:szCs w:val="24"/>
        </w:rPr>
        <w:t>,</w:t>
      </w:r>
      <w:r w:rsidRPr="002C4D5F">
        <w:rPr>
          <w:rFonts w:eastAsia="Times New Roman"/>
          <w:szCs w:val="24"/>
        </w:rPr>
        <w:t xml:space="preserve"> </w:t>
      </w:r>
      <w:r>
        <w:rPr>
          <w:rFonts w:eastAsia="Times New Roman"/>
          <w:szCs w:val="24"/>
        </w:rPr>
        <w:t xml:space="preserve">η </w:t>
      </w:r>
      <w:r w:rsidRPr="002C4D5F">
        <w:rPr>
          <w:rFonts w:eastAsia="Times New Roman"/>
          <w:szCs w:val="24"/>
        </w:rPr>
        <w:t>εκτόξευση της μετανάστευσης νέων παραγωγικών ηλικιών</w:t>
      </w:r>
      <w:r>
        <w:rPr>
          <w:rFonts w:eastAsia="Times New Roman"/>
          <w:szCs w:val="24"/>
        </w:rPr>
        <w:t xml:space="preserve">, η </w:t>
      </w:r>
      <w:r w:rsidRPr="002C4D5F">
        <w:rPr>
          <w:rFonts w:eastAsia="Times New Roman"/>
          <w:szCs w:val="24"/>
        </w:rPr>
        <w:t>γήρανση του πληθυσμού</w:t>
      </w:r>
      <w:r>
        <w:rPr>
          <w:rFonts w:eastAsia="Times New Roman"/>
          <w:szCs w:val="24"/>
        </w:rPr>
        <w:t>,</w:t>
      </w:r>
      <w:r w:rsidRPr="002C4D5F">
        <w:rPr>
          <w:rFonts w:eastAsia="Times New Roman"/>
          <w:szCs w:val="24"/>
        </w:rPr>
        <w:t xml:space="preserve"> </w:t>
      </w:r>
      <w:r>
        <w:rPr>
          <w:rFonts w:eastAsia="Times New Roman"/>
          <w:szCs w:val="24"/>
        </w:rPr>
        <w:t xml:space="preserve">η </w:t>
      </w:r>
      <w:r w:rsidRPr="002C4D5F">
        <w:rPr>
          <w:rFonts w:eastAsia="Times New Roman"/>
          <w:szCs w:val="24"/>
        </w:rPr>
        <w:t>μονιμοποίηση έστω και σε χαμηλότερ</w:t>
      </w:r>
      <w:r>
        <w:rPr>
          <w:rFonts w:eastAsia="Times New Roman"/>
          <w:szCs w:val="24"/>
        </w:rPr>
        <w:t>α</w:t>
      </w:r>
      <w:r w:rsidRPr="002C4D5F">
        <w:rPr>
          <w:rFonts w:eastAsia="Times New Roman"/>
          <w:szCs w:val="24"/>
        </w:rPr>
        <w:t xml:space="preserve"> επίπεδ</w:t>
      </w:r>
      <w:r>
        <w:rPr>
          <w:rFonts w:eastAsia="Times New Roman"/>
          <w:szCs w:val="24"/>
        </w:rPr>
        <w:t>α</w:t>
      </w:r>
      <w:r w:rsidRPr="002C4D5F">
        <w:rPr>
          <w:rFonts w:eastAsia="Times New Roman"/>
          <w:szCs w:val="24"/>
        </w:rPr>
        <w:t xml:space="preserve"> από σήμερα της μαζικής φτώχειας</w:t>
      </w:r>
      <w:r>
        <w:rPr>
          <w:rFonts w:eastAsia="Times New Roman"/>
          <w:szCs w:val="24"/>
        </w:rPr>
        <w:t>, η</w:t>
      </w:r>
      <w:r w:rsidRPr="002C4D5F">
        <w:rPr>
          <w:rFonts w:eastAsia="Times New Roman"/>
          <w:szCs w:val="24"/>
        </w:rPr>
        <w:t xml:space="preserve"> απειλή για το ασφαλιστικό</w:t>
      </w:r>
      <w:r>
        <w:rPr>
          <w:rFonts w:eastAsia="Times New Roman"/>
          <w:szCs w:val="24"/>
        </w:rPr>
        <w:t>. Π</w:t>
      </w:r>
      <w:r w:rsidRPr="002C4D5F">
        <w:rPr>
          <w:rFonts w:eastAsia="Times New Roman"/>
          <w:szCs w:val="24"/>
        </w:rPr>
        <w:t>έντε παράγοντες που ο καθένας από μόνος του θα αποτελούσε κοινωνική βόμβα</w:t>
      </w:r>
      <w:r>
        <w:rPr>
          <w:rFonts w:eastAsia="Times New Roman"/>
          <w:szCs w:val="24"/>
        </w:rPr>
        <w:t>,</w:t>
      </w:r>
      <w:r w:rsidRPr="002C4D5F">
        <w:rPr>
          <w:rFonts w:eastAsia="Times New Roman"/>
          <w:szCs w:val="24"/>
        </w:rPr>
        <w:t xml:space="preserve"> υπάρχουν και δρουν σωρευτικά και επιδεινώνουν το δημογραφικό</w:t>
      </w:r>
      <w:r>
        <w:rPr>
          <w:rFonts w:eastAsia="Times New Roman"/>
          <w:szCs w:val="24"/>
        </w:rPr>
        <w:t>.</w:t>
      </w:r>
    </w:p>
    <w:p w14:paraId="69298661" w14:textId="77777777" w:rsidR="00F93F98" w:rsidRDefault="00F9424E">
      <w:pPr>
        <w:spacing w:line="600" w:lineRule="auto"/>
        <w:ind w:firstLine="720"/>
        <w:jc w:val="both"/>
        <w:rPr>
          <w:rFonts w:eastAsia="Times New Roman"/>
          <w:szCs w:val="24"/>
        </w:rPr>
      </w:pPr>
      <w:r>
        <w:rPr>
          <w:rFonts w:eastAsia="Times New Roman"/>
          <w:szCs w:val="24"/>
        </w:rPr>
        <w:lastRenderedPageBreak/>
        <w:t>Το</w:t>
      </w:r>
      <w:r w:rsidRPr="002C4D5F">
        <w:rPr>
          <w:rFonts w:eastAsia="Times New Roman"/>
          <w:szCs w:val="24"/>
        </w:rPr>
        <w:t xml:space="preserve"> πρόβλημ</w:t>
      </w:r>
      <w:r>
        <w:rPr>
          <w:rFonts w:eastAsia="Times New Roman"/>
          <w:szCs w:val="24"/>
        </w:rPr>
        <w:t>α</w:t>
      </w:r>
      <w:r w:rsidRPr="002C4D5F">
        <w:rPr>
          <w:rFonts w:eastAsia="Times New Roman"/>
          <w:szCs w:val="24"/>
        </w:rPr>
        <w:t xml:space="preserve"> </w:t>
      </w:r>
      <w:r>
        <w:rPr>
          <w:rFonts w:eastAsia="Times New Roman"/>
          <w:szCs w:val="24"/>
        </w:rPr>
        <w:t>καθίσταται ακόμα</w:t>
      </w:r>
      <w:r w:rsidRPr="002C4D5F">
        <w:rPr>
          <w:rFonts w:eastAsia="Times New Roman"/>
          <w:szCs w:val="24"/>
        </w:rPr>
        <w:t xml:space="preserve"> περισσότερ</w:t>
      </w:r>
      <w:r>
        <w:rPr>
          <w:rFonts w:eastAsia="Times New Roman"/>
          <w:szCs w:val="24"/>
        </w:rPr>
        <w:t>ο εκ</w:t>
      </w:r>
      <w:r w:rsidRPr="002C4D5F">
        <w:rPr>
          <w:rFonts w:eastAsia="Times New Roman"/>
          <w:szCs w:val="24"/>
        </w:rPr>
        <w:t>ρηκ</w:t>
      </w:r>
      <w:r w:rsidRPr="002C4D5F">
        <w:rPr>
          <w:rFonts w:eastAsia="Times New Roman"/>
          <w:szCs w:val="24"/>
        </w:rPr>
        <w:t>τικό</w:t>
      </w:r>
      <w:r>
        <w:rPr>
          <w:rFonts w:eastAsia="Times New Roman"/>
          <w:szCs w:val="24"/>
        </w:rPr>
        <w:t>,</w:t>
      </w:r>
      <w:r w:rsidRPr="002C4D5F">
        <w:rPr>
          <w:rFonts w:eastAsia="Times New Roman"/>
          <w:szCs w:val="24"/>
        </w:rPr>
        <w:t xml:space="preserve"> δεδομένου ότι ο προσδιορισμός του προσδόκιμου ζωής στη χώρα μας τις επόμενες δεκαετίες επηρεάζεται </w:t>
      </w:r>
      <w:r>
        <w:rPr>
          <w:rFonts w:eastAsia="Times New Roman"/>
          <w:szCs w:val="24"/>
        </w:rPr>
        <w:t>εκ των</w:t>
      </w:r>
      <w:r w:rsidRPr="002C4D5F">
        <w:rPr>
          <w:rFonts w:eastAsia="Times New Roman"/>
          <w:szCs w:val="24"/>
        </w:rPr>
        <w:t xml:space="preserve"> πραγμάτων από τη μαζική φτώχεια και την επαπειλούμενη μείωση των συντάξεων</w:t>
      </w:r>
      <w:r>
        <w:rPr>
          <w:rFonts w:eastAsia="Times New Roman"/>
          <w:szCs w:val="24"/>
        </w:rPr>
        <w:t>. Διότι η</w:t>
      </w:r>
      <w:r w:rsidRPr="002C4D5F">
        <w:rPr>
          <w:rFonts w:eastAsia="Times New Roman"/>
          <w:szCs w:val="24"/>
        </w:rPr>
        <w:t xml:space="preserve"> μαζική φτώχεια συνεπάγεται μεγάλες δυσχέρειες στην πρόσβαση </w:t>
      </w:r>
      <w:r w:rsidRPr="002C4D5F">
        <w:rPr>
          <w:rFonts w:eastAsia="Times New Roman"/>
          <w:szCs w:val="24"/>
        </w:rPr>
        <w:t>στην υγεία και</w:t>
      </w:r>
      <w:r>
        <w:rPr>
          <w:rFonts w:eastAsia="Times New Roman"/>
          <w:szCs w:val="24"/>
        </w:rPr>
        <w:t>,</w:t>
      </w:r>
      <w:r w:rsidRPr="002C4D5F">
        <w:rPr>
          <w:rFonts w:eastAsia="Times New Roman"/>
          <w:szCs w:val="24"/>
        </w:rPr>
        <w:t xml:space="preserve"> ταυτόχρονα</w:t>
      </w:r>
      <w:r>
        <w:rPr>
          <w:rFonts w:eastAsia="Times New Roman"/>
          <w:szCs w:val="24"/>
        </w:rPr>
        <w:t>,</w:t>
      </w:r>
      <w:r w:rsidRPr="002C4D5F">
        <w:rPr>
          <w:rFonts w:eastAsia="Times New Roman"/>
          <w:szCs w:val="24"/>
        </w:rPr>
        <w:t xml:space="preserve"> αποτελεί πηγ</w:t>
      </w:r>
      <w:r>
        <w:rPr>
          <w:rFonts w:eastAsia="Times New Roman"/>
          <w:szCs w:val="24"/>
        </w:rPr>
        <w:t>ή εμφάνισης προβλημάτων υγείας. Αυτό είναι το πρόβλημα. Σ</w:t>
      </w:r>
      <w:r w:rsidRPr="002C4D5F">
        <w:rPr>
          <w:rFonts w:eastAsia="Times New Roman"/>
          <w:szCs w:val="24"/>
        </w:rPr>
        <w:t>ε αυτό καλούμαστε να απαντήσουμε και μάλιστα άμεσα</w:t>
      </w:r>
      <w:r>
        <w:rPr>
          <w:rFonts w:eastAsia="Times New Roman"/>
          <w:szCs w:val="24"/>
        </w:rPr>
        <w:t>,</w:t>
      </w:r>
      <w:r w:rsidRPr="002C4D5F">
        <w:rPr>
          <w:rFonts w:eastAsia="Times New Roman"/>
          <w:szCs w:val="24"/>
        </w:rPr>
        <w:t xml:space="preserve"> θέτοντας αυτό το ζήτημα και σε </w:t>
      </w:r>
      <w:r>
        <w:rPr>
          <w:rFonts w:eastAsia="Times New Roman"/>
          <w:szCs w:val="24"/>
        </w:rPr>
        <w:t>ε</w:t>
      </w:r>
      <w:r w:rsidRPr="002C4D5F">
        <w:rPr>
          <w:rFonts w:eastAsia="Times New Roman"/>
          <w:szCs w:val="24"/>
        </w:rPr>
        <w:t>υρωπαϊκό επίπεδο</w:t>
      </w:r>
      <w:r>
        <w:rPr>
          <w:rFonts w:eastAsia="Times New Roman"/>
          <w:szCs w:val="24"/>
        </w:rPr>
        <w:t>,</w:t>
      </w:r>
      <w:r w:rsidRPr="002C4D5F">
        <w:rPr>
          <w:rFonts w:eastAsia="Times New Roman"/>
          <w:szCs w:val="24"/>
        </w:rPr>
        <w:t xml:space="preserve"> σε διαπραγματεύσεις με τους εταίρους </w:t>
      </w:r>
      <w:r>
        <w:rPr>
          <w:rFonts w:eastAsia="Times New Roman"/>
          <w:szCs w:val="24"/>
        </w:rPr>
        <w:t>μας,</w:t>
      </w:r>
      <w:r w:rsidRPr="002C4D5F">
        <w:rPr>
          <w:rFonts w:eastAsia="Times New Roman"/>
          <w:szCs w:val="24"/>
        </w:rPr>
        <w:t xml:space="preserve"> επισημαίνοντας μ</w:t>
      </w:r>
      <w:r>
        <w:rPr>
          <w:rFonts w:eastAsia="Times New Roman"/>
          <w:szCs w:val="24"/>
        </w:rPr>
        <w:t>ι</w:t>
      </w:r>
      <w:r w:rsidRPr="002C4D5F">
        <w:rPr>
          <w:rFonts w:eastAsia="Times New Roman"/>
          <w:szCs w:val="24"/>
        </w:rPr>
        <w:t>α κολοσσιαία αντίφαση</w:t>
      </w:r>
      <w:r>
        <w:rPr>
          <w:rFonts w:eastAsia="Times New Roman"/>
          <w:szCs w:val="24"/>
        </w:rPr>
        <w:t>,</w:t>
      </w:r>
      <w:r w:rsidRPr="002C4D5F">
        <w:rPr>
          <w:rFonts w:eastAsia="Times New Roman"/>
          <w:szCs w:val="24"/>
        </w:rPr>
        <w:t xml:space="preserve"> να είναι</w:t>
      </w:r>
      <w:r w:rsidRPr="004D624E">
        <w:rPr>
          <w:rFonts w:eastAsia="Times New Roman"/>
          <w:szCs w:val="24"/>
        </w:rPr>
        <w:t>,</w:t>
      </w:r>
      <w:r w:rsidRPr="002C4D5F">
        <w:rPr>
          <w:rFonts w:eastAsia="Times New Roman"/>
          <w:szCs w:val="24"/>
        </w:rPr>
        <w:t xml:space="preserve"> δηλαδή</w:t>
      </w:r>
      <w:r w:rsidRPr="004D624E">
        <w:rPr>
          <w:rFonts w:eastAsia="Times New Roman"/>
          <w:szCs w:val="24"/>
        </w:rPr>
        <w:t>,</w:t>
      </w:r>
      <w:r w:rsidRPr="002C4D5F">
        <w:rPr>
          <w:rFonts w:eastAsia="Times New Roman"/>
          <w:szCs w:val="24"/>
        </w:rPr>
        <w:t xml:space="preserve"> οι ίδιοι οι ευρωπαϊκοί θεσμοί</w:t>
      </w:r>
      <w:r>
        <w:rPr>
          <w:rFonts w:eastAsia="Times New Roman"/>
          <w:szCs w:val="24"/>
        </w:rPr>
        <w:t>,</w:t>
      </w:r>
      <w:r w:rsidRPr="002C4D5F">
        <w:rPr>
          <w:rFonts w:eastAsia="Times New Roman"/>
          <w:szCs w:val="24"/>
        </w:rPr>
        <w:t xml:space="preserve"> που στις μελέτες τους καταδεικνύουν την επιδείνωση στο δημογραφικό πρόβλημα της χώρας μας και</w:t>
      </w:r>
      <w:r w:rsidRPr="004D624E">
        <w:rPr>
          <w:rFonts w:eastAsia="Times New Roman"/>
          <w:szCs w:val="24"/>
        </w:rPr>
        <w:t>,</w:t>
      </w:r>
      <w:r w:rsidRPr="002C4D5F">
        <w:rPr>
          <w:rFonts w:eastAsia="Times New Roman"/>
          <w:szCs w:val="24"/>
        </w:rPr>
        <w:t xml:space="preserve"> ταυτόχρονα</w:t>
      </w:r>
      <w:r w:rsidRPr="004D624E">
        <w:rPr>
          <w:rFonts w:eastAsia="Times New Roman"/>
          <w:szCs w:val="24"/>
        </w:rPr>
        <w:t>,</w:t>
      </w:r>
      <w:r w:rsidRPr="002C4D5F">
        <w:rPr>
          <w:rFonts w:eastAsia="Times New Roman"/>
          <w:szCs w:val="24"/>
        </w:rPr>
        <w:t xml:space="preserve"> να είναι αυτ</w:t>
      </w:r>
      <w:r>
        <w:rPr>
          <w:rFonts w:eastAsia="Times New Roman"/>
          <w:szCs w:val="24"/>
        </w:rPr>
        <w:t>οί που</w:t>
      </w:r>
      <w:r w:rsidRPr="002C4D5F">
        <w:rPr>
          <w:rFonts w:eastAsia="Times New Roman"/>
          <w:szCs w:val="24"/>
        </w:rPr>
        <w:t xml:space="preserve"> μας επέβαλαν σκληρές πολιτικές λιτότητας</w:t>
      </w:r>
      <w:r w:rsidRPr="002C4D5F">
        <w:rPr>
          <w:rFonts w:eastAsia="Times New Roman"/>
          <w:szCs w:val="24"/>
        </w:rPr>
        <w:t xml:space="preserve"> </w:t>
      </w:r>
      <w:r>
        <w:rPr>
          <w:rFonts w:eastAsia="Times New Roman"/>
          <w:szCs w:val="24"/>
        </w:rPr>
        <w:t xml:space="preserve">ή </w:t>
      </w:r>
      <w:r w:rsidRPr="002C4D5F">
        <w:rPr>
          <w:rFonts w:eastAsia="Times New Roman"/>
          <w:szCs w:val="24"/>
        </w:rPr>
        <w:t>πολιτικές αναιμικής ανάπτυξης και δομικής απόκλισης από την υπόλοιπη Ευρώπη</w:t>
      </w:r>
      <w:r>
        <w:rPr>
          <w:rFonts w:eastAsia="Times New Roman"/>
          <w:szCs w:val="24"/>
        </w:rPr>
        <w:t>, πολιτικές που</w:t>
      </w:r>
      <w:r w:rsidRPr="002C4D5F">
        <w:rPr>
          <w:rFonts w:eastAsia="Times New Roman"/>
          <w:szCs w:val="24"/>
        </w:rPr>
        <w:t xml:space="preserve"> όχι μόνο δεν αντιμετωπίζουν το δημογραφικό πρόβλημα αλλά αντίθετα </w:t>
      </w:r>
      <w:r>
        <w:rPr>
          <w:rFonts w:eastAsia="Times New Roman"/>
          <w:szCs w:val="24"/>
        </w:rPr>
        <w:t xml:space="preserve">το οξύνουν </w:t>
      </w:r>
      <w:r w:rsidRPr="002C4D5F">
        <w:rPr>
          <w:rFonts w:eastAsia="Times New Roman"/>
          <w:szCs w:val="24"/>
        </w:rPr>
        <w:t>και εμποδίζουν τη λύση του</w:t>
      </w:r>
      <w:r>
        <w:rPr>
          <w:rFonts w:eastAsia="Times New Roman"/>
          <w:szCs w:val="24"/>
        </w:rPr>
        <w:t>.</w:t>
      </w:r>
    </w:p>
    <w:p w14:paraId="69298662" w14:textId="77777777" w:rsidR="00F93F98" w:rsidRDefault="00F9424E">
      <w:pPr>
        <w:spacing w:line="600" w:lineRule="auto"/>
        <w:ind w:firstLine="720"/>
        <w:jc w:val="both"/>
        <w:rPr>
          <w:rFonts w:eastAsia="Times New Roman"/>
          <w:szCs w:val="24"/>
        </w:rPr>
      </w:pPr>
      <w:r>
        <w:rPr>
          <w:rFonts w:eastAsia="Times New Roman"/>
          <w:szCs w:val="24"/>
        </w:rPr>
        <w:lastRenderedPageBreak/>
        <w:t>Η</w:t>
      </w:r>
      <w:r w:rsidRPr="002C4D5F">
        <w:rPr>
          <w:rFonts w:eastAsia="Times New Roman"/>
          <w:szCs w:val="24"/>
        </w:rPr>
        <w:t xml:space="preserve"> αντιμετώπιση του προβλήματος γίνεται πιο δύσκολη</w:t>
      </w:r>
      <w:r>
        <w:rPr>
          <w:rFonts w:eastAsia="Times New Roman"/>
          <w:szCs w:val="24"/>
        </w:rPr>
        <w:t>,</w:t>
      </w:r>
      <w:r w:rsidRPr="002C4D5F">
        <w:rPr>
          <w:rFonts w:eastAsia="Times New Roman"/>
          <w:szCs w:val="24"/>
        </w:rPr>
        <w:t xml:space="preserve"> </w:t>
      </w:r>
      <w:r>
        <w:rPr>
          <w:rFonts w:eastAsia="Times New Roman"/>
          <w:szCs w:val="24"/>
        </w:rPr>
        <w:t>διότι</w:t>
      </w:r>
      <w:r w:rsidRPr="002C4D5F">
        <w:rPr>
          <w:rFonts w:eastAsia="Times New Roman"/>
          <w:szCs w:val="24"/>
        </w:rPr>
        <w:t xml:space="preserve"> έχει καταστεί πλέον σαφές ότι η υπογεννητικότητα και η μαζική μετανάστευση σε μικρό μόνο μέρος</w:t>
      </w:r>
      <w:r>
        <w:rPr>
          <w:rFonts w:eastAsia="Times New Roman"/>
          <w:szCs w:val="24"/>
        </w:rPr>
        <w:t>,</w:t>
      </w:r>
      <w:r w:rsidRPr="002C4D5F">
        <w:rPr>
          <w:rFonts w:eastAsia="Times New Roman"/>
          <w:szCs w:val="24"/>
        </w:rPr>
        <w:t xml:space="preserve"> μπορούν να υποκατασταθούν από την </w:t>
      </w:r>
      <w:r>
        <w:rPr>
          <w:rFonts w:eastAsia="Times New Roman"/>
          <w:szCs w:val="24"/>
        </w:rPr>
        <w:t>αναγκαία, α</w:t>
      </w:r>
      <w:r w:rsidRPr="002C4D5F">
        <w:rPr>
          <w:rFonts w:eastAsia="Times New Roman"/>
          <w:szCs w:val="24"/>
        </w:rPr>
        <w:t>σφαλώς</w:t>
      </w:r>
      <w:r>
        <w:rPr>
          <w:rFonts w:eastAsia="Times New Roman"/>
          <w:szCs w:val="24"/>
        </w:rPr>
        <w:t>,</w:t>
      </w:r>
      <w:r w:rsidRPr="002C4D5F">
        <w:rPr>
          <w:rFonts w:eastAsia="Times New Roman"/>
          <w:szCs w:val="24"/>
        </w:rPr>
        <w:t xml:space="preserve"> ενσωμάτωση των μεταναστών στην </w:t>
      </w:r>
      <w:r>
        <w:rPr>
          <w:rFonts w:eastAsia="Times New Roman"/>
          <w:szCs w:val="24"/>
        </w:rPr>
        <w:t>ε</w:t>
      </w:r>
      <w:r w:rsidRPr="002C4D5F">
        <w:rPr>
          <w:rFonts w:eastAsia="Times New Roman"/>
          <w:szCs w:val="24"/>
        </w:rPr>
        <w:t>λληνική κοινωνία</w:t>
      </w:r>
      <w:r>
        <w:rPr>
          <w:rFonts w:eastAsia="Times New Roman"/>
          <w:szCs w:val="24"/>
        </w:rPr>
        <w:t>. Για να μη λησμονούμε και τη γεω</w:t>
      </w:r>
      <w:r w:rsidRPr="002C4D5F">
        <w:rPr>
          <w:rFonts w:eastAsia="Times New Roman"/>
          <w:szCs w:val="24"/>
        </w:rPr>
        <w:t>πολιτική διάσταση του δημ</w:t>
      </w:r>
      <w:r w:rsidRPr="002C4D5F">
        <w:rPr>
          <w:rFonts w:eastAsia="Times New Roman"/>
          <w:szCs w:val="24"/>
        </w:rPr>
        <w:t>ογραφικού προβλήματος</w:t>
      </w:r>
      <w:r>
        <w:rPr>
          <w:rFonts w:eastAsia="Times New Roman"/>
          <w:szCs w:val="24"/>
        </w:rPr>
        <w:t>,</w:t>
      </w:r>
      <w:r w:rsidRPr="002C4D5F">
        <w:rPr>
          <w:rFonts w:eastAsia="Times New Roman"/>
          <w:szCs w:val="24"/>
        </w:rPr>
        <w:t xml:space="preserve"> το 2050 η γειτονική μας Τουρκία εκτιμάται ότι θα έχει πληθυσμό </w:t>
      </w:r>
      <w:r>
        <w:rPr>
          <w:rFonts w:eastAsia="Times New Roman"/>
          <w:szCs w:val="24"/>
        </w:rPr>
        <w:t>ενενήντα πέντε</w:t>
      </w:r>
      <w:r w:rsidRPr="002C4D5F">
        <w:rPr>
          <w:rFonts w:eastAsia="Times New Roman"/>
          <w:szCs w:val="24"/>
        </w:rPr>
        <w:t xml:space="preserve"> εκατομμυρίων κατοίκων</w:t>
      </w:r>
      <w:r>
        <w:rPr>
          <w:rFonts w:eastAsia="Times New Roman"/>
          <w:szCs w:val="24"/>
        </w:rPr>
        <w:t>.</w:t>
      </w:r>
    </w:p>
    <w:p w14:paraId="69298663" w14:textId="77777777" w:rsidR="00F93F98" w:rsidRDefault="00F9424E">
      <w:pPr>
        <w:spacing w:line="600" w:lineRule="auto"/>
        <w:ind w:firstLine="720"/>
        <w:jc w:val="both"/>
        <w:rPr>
          <w:rFonts w:eastAsia="Times New Roman"/>
          <w:szCs w:val="24"/>
        </w:rPr>
      </w:pPr>
      <w:r>
        <w:rPr>
          <w:rFonts w:eastAsia="Times New Roman"/>
          <w:szCs w:val="24"/>
        </w:rPr>
        <w:t>Κ</w:t>
      </w:r>
      <w:r w:rsidRPr="002C4D5F">
        <w:rPr>
          <w:rFonts w:eastAsia="Times New Roman"/>
          <w:szCs w:val="24"/>
        </w:rPr>
        <w:t>υρίες και κύριοι συνάδελφοι</w:t>
      </w:r>
      <w:r>
        <w:rPr>
          <w:rFonts w:eastAsia="Times New Roman"/>
          <w:szCs w:val="24"/>
        </w:rPr>
        <w:t>,</w:t>
      </w:r>
      <w:r w:rsidRPr="002C4D5F">
        <w:rPr>
          <w:rFonts w:eastAsia="Times New Roman"/>
          <w:szCs w:val="24"/>
        </w:rPr>
        <w:t xml:space="preserve"> στη </w:t>
      </w:r>
      <w:r>
        <w:rPr>
          <w:rFonts w:eastAsia="Times New Roman"/>
          <w:szCs w:val="24"/>
        </w:rPr>
        <w:t>μ</w:t>
      </w:r>
      <w:r w:rsidRPr="002C4D5F">
        <w:rPr>
          <w:rFonts w:eastAsia="Times New Roman"/>
          <w:szCs w:val="24"/>
        </w:rPr>
        <w:t>αύρη οκταετία των μνημονίων ο πιο σημαντικός παράγοντας της διάσωσης της κλονισμένης κοινωνικής σ</w:t>
      </w:r>
      <w:r w:rsidRPr="002C4D5F">
        <w:rPr>
          <w:rFonts w:eastAsia="Times New Roman"/>
          <w:szCs w:val="24"/>
        </w:rPr>
        <w:t>υνοχής υπήρξε η οικογένεια</w:t>
      </w:r>
      <w:r>
        <w:rPr>
          <w:rFonts w:eastAsia="Times New Roman"/>
          <w:szCs w:val="24"/>
        </w:rPr>
        <w:t>. Δ</w:t>
      </w:r>
      <w:r w:rsidRPr="002C4D5F">
        <w:rPr>
          <w:rFonts w:eastAsia="Times New Roman"/>
          <w:szCs w:val="24"/>
        </w:rPr>
        <w:t xml:space="preserve">ίχως αυτή θα ζούσαμε πρωτόγνωρες και απερίγραπτες καταστάσεις στη χώρα </w:t>
      </w:r>
      <w:r>
        <w:rPr>
          <w:rFonts w:eastAsia="Times New Roman"/>
          <w:szCs w:val="24"/>
        </w:rPr>
        <w:t>μας.</w:t>
      </w:r>
    </w:p>
    <w:p w14:paraId="69298664" w14:textId="77777777" w:rsidR="00F93F98" w:rsidRDefault="00F9424E">
      <w:pPr>
        <w:spacing w:line="600" w:lineRule="auto"/>
        <w:ind w:firstLine="720"/>
        <w:jc w:val="both"/>
        <w:rPr>
          <w:rFonts w:eastAsia="Times New Roman"/>
          <w:szCs w:val="24"/>
        </w:rPr>
      </w:pPr>
      <w:r>
        <w:rPr>
          <w:rFonts w:eastAsia="Times New Roman"/>
          <w:szCs w:val="24"/>
        </w:rPr>
        <w:t>Η Α</w:t>
      </w:r>
      <w:r w:rsidRPr="002C4D5F">
        <w:rPr>
          <w:rFonts w:eastAsia="Times New Roman"/>
          <w:szCs w:val="24"/>
        </w:rPr>
        <w:t xml:space="preserve">ριστερά οφείλει να ανοίξει </w:t>
      </w:r>
      <w:r>
        <w:rPr>
          <w:rFonts w:eastAsia="Times New Roman"/>
          <w:szCs w:val="24"/>
        </w:rPr>
        <w:t>σ</w:t>
      </w:r>
      <w:r w:rsidRPr="002C4D5F">
        <w:rPr>
          <w:rFonts w:eastAsia="Times New Roman"/>
          <w:szCs w:val="24"/>
        </w:rPr>
        <w:t xml:space="preserve">την </w:t>
      </w:r>
      <w:r>
        <w:rPr>
          <w:rFonts w:eastAsia="Times New Roman"/>
          <w:szCs w:val="24"/>
        </w:rPr>
        <w:t>ε</w:t>
      </w:r>
      <w:r w:rsidRPr="002C4D5F">
        <w:rPr>
          <w:rFonts w:eastAsia="Times New Roman"/>
          <w:szCs w:val="24"/>
        </w:rPr>
        <w:t xml:space="preserve">λληνική κοινωνία επιθετικά </w:t>
      </w:r>
      <w:r>
        <w:rPr>
          <w:rFonts w:eastAsia="Times New Roman"/>
          <w:szCs w:val="24"/>
        </w:rPr>
        <w:t>-</w:t>
      </w:r>
      <w:r w:rsidRPr="002C4D5F">
        <w:rPr>
          <w:rFonts w:eastAsia="Times New Roman"/>
          <w:szCs w:val="24"/>
        </w:rPr>
        <w:t xml:space="preserve">με βάση </w:t>
      </w:r>
      <w:r>
        <w:rPr>
          <w:rFonts w:eastAsia="Times New Roman"/>
          <w:szCs w:val="24"/>
        </w:rPr>
        <w:t xml:space="preserve">το </w:t>
      </w:r>
      <w:proofErr w:type="spellStart"/>
      <w:r>
        <w:rPr>
          <w:rFonts w:eastAsia="Times New Roman"/>
          <w:szCs w:val="24"/>
        </w:rPr>
        <w:t>αξιακό</w:t>
      </w:r>
      <w:proofErr w:type="spellEnd"/>
      <w:r>
        <w:rPr>
          <w:rFonts w:eastAsia="Times New Roman"/>
          <w:szCs w:val="24"/>
        </w:rPr>
        <w:t>, ιδεολογικό και πολιτικό</w:t>
      </w:r>
      <w:r w:rsidRPr="002C4D5F">
        <w:rPr>
          <w:rFonts w:eastAsia="Times New Roman"/>
          <w:szCs w:val="24"/>
        </w:rPr>
        <w:t xml:space="preserve"> της οπλοστάσιο</w:t>
      </w:r>
      <w:r>
        <w:rPr>
          <w:rFonts w:eastAsia="Times New Roman"/>
          <w:szCs w:val="24"/>
        </w:rPr>
        <w:t>-</w:t>
      </w:r>
      <w:r>
        <w:rPr>
          <w:rFonts w:eastAsia="Times New Roman"/>
          <w:szCs w:val="24"/>
        </w:rPr>
        <w:t xml:space="preserve"> μι</w:t>
      </w:r>
      <w:r w:rsidRPr="002C4D5F">
        <w:rPr>
          <w:rFonts w:eastAsia="Times New Roman"/>
          <w:szCs w:val="24"/>
        </w:rPr>
        <w:t xml:space="preserve">α μεγάλη συζήτηση για την </w:t>
      </w:r>
      <w:r w:rsidRPr="002C4D5F">
        <w:rPr>
          <w:rFonts w:eastAsia="Times New Roman"/>
          <w:szCs w:val="24"/>
        </w:rPr>
        <w:t>οικογένεια</w:t>
      </w:r>
      <w:r>
        <w:rPr>
          <w:rFonts w:eastAsia="Times New Roman"/>
          <w:szCs w:val="24"/>
        </w:rPr>
        <w:t>. Ν</w:t>
      </w:r>
      <w:r w:rsidRPr="002C4D5F">
        <w:rPr>
          <w:rFonts w:eastAsia="Times New Roman"/>
          <w:szCs w:val="24"/>
        </w:rPr>
        <w:t xml:space="preserve">α αναγνωρίσει και να υποστηρίξει όλους τους τύπους και τις μορφές </w:t>
      </w:r>
      <w:r>
        <w:rPr>
          <w:rFonts w:eastAsia="Times New Roman"/>
          <w:szCs w:val="24"/>
        </w:rPr>
        <w:t>της</w:t>
      </w:r>
      <w:r w:rsidRPr="002C4D5F">
        <w:rPr>
          <w:rFonts w:eastAsia="Times New Roman"/>
          <w:szCs w:val="24"/>
        </w:rPr>
        <w:t xml:space="preserve"> καθώς ζούμε στον 21</w:t>
      </w:r>
      <w:r w:rsidRPr="00660894">
        <w:rPr>
          <w:rFonts w:eastAsia="Times New Roman"/>
          <w:szCs w:val="24"/>
          <w:vertAlign w:val="superscript"/>
        </w:rPr>
        <w:t>ο</w:t>
      </w:r>
      <w:r>
        <w:rPr>
          <w:rFonts w:eastAsia="Times New Roman"/>
          <w:szCs w:val="24"/>
        </w:rPr>
        <w:t xml:space="preserve"> </w:t>
      </w:r>
      <w:r w:rsidRPr="002C4D5F">
        <w:rPr>
          <w:rFonts w:eastAsia="Times New Roman"/>
          <w:szCs w:val="24"/>
        </w:rPr>
        <w:t>αιώνα</w:t>
      </w:r>
      <w:r>
        <w:rPr>
          <w:rFonts w:eastAsia="Times New Roman"/>
          <w:szCs w:val="24"/>
        </w:rPr>
        <w:t>. Ν</w:t>
      </w:r>
      <w:r w:rsidRPr="002C4D5F">
        <w:rPr>
          <w:rFonts w:eastAsia="Times New Roman"/>
          <w:szCs w:val="24"/>
        </w:rPr>
        <w:t>α πάρει αποστάσεις από τις παρα</w:t>
      </w:r>
      <w:r w:rsidRPr="002C4D5F">
        <w:rPr>
          <w:rFonts w:eastAsia="Times New Roman"/>
          <w:szCs w:val="24"/>
        </w:rPr>
        <w:lastRenderedPageBreak/>
        <w:t xml:space="preserve">δοξότητες </w:t>
      </w:r>
      <w:r>
        <w:rPr>
          <w:rFonts w:eastAsia="Times New Roman"/>
          <w:szCs w:val="24"/>
        </w:rPr>
        <w:t>τύπου Μακρόν περί «γονέα 1» και «γονέα 2»</w:t>
      </w:r>
      <w:r w:rsidRPr="002C4D5F">
        <w:rPr>
          <w:rFonts w:eastAsia="Times New Roman"/>
          <w:szCs w:val="24"/>
        </w:rPr>
        <w:t xml:space="preserve"> οι οποίες καθόλου δεν αναδεικνύουν αλλά </w:t>
      </w:r>
      <w:r>
        <w:rPr>
          <w:rFonts w:eastAsia="Times New Roman"/>
          <w:szCs w:val="24"/>
        </w:rPr>
        <w:t xml:space="preserve">αντίθετα </w:t>
      </w:r>
      <w:r w:rsidRPr="002C4D5F">
        <w:rPr>
          <w:rFonts w:eastAsia="Times New Roman"/>
          <w:szCs w:val="24"/>
        </w:rPr>
        <w:t xml:space="preserve">ισοπεδώνουν </w:t>
      </w:r>
      <w:r w:rsidRPr="002C4D5F">
        <w:rPr>
          <w:rFonts w:eastAsia="Times New Roman"/>
          <w:szCs w:val="24"/>
        </w:rPr>
        <w:t>όλες τις μορφές και τους τύπους της οικογένειας</w:t>
      </w:r>
      <w:r>
        <w:rPr>
          <w:rFonts w:eastAsia="Times New Roman"/>
          <w:szCs w:val="24"/>
        </w:rPr>
        <w:t>,</w:t>
      </w:r>
      <w:r w:rsidRPr="002C4D5F">
        <w:rPr>
          <w:rFonts w:eastAsia="Times New Roman"/>
          <w:szCs w:val="24"/>
        </w:rPr>
        <w:t xml:space="preserve"> συγκεντρώνοντας ταυτόχρονα τα </w:t>
      </w:r>
      <w:r>
        <w:rPr>
          <w:rFonts w:eastAsia="Times New Roman"/>
          <w:szCs w:val="24"/>
        </w:rPr>
        <w:t>βέλη</w:t>
      </w:r>
      <w:r w:rsidRPr="002C4D5F">
        <w:rPr>
          <w:rFonts w:eastAsia="Times New Roman"/>
          <w:szCs w:val="24"/>
        </w:rPr>
        <w:t xml:space="preserve"> ακόμα και εκείν</w:t>
      </w:r>
      <w:r>
        <w:rPr>
          <w:rFonts w:eastAsia="Times New Roman"/>
          <w:szCs w:val="24"/>
        </w:rPr>
        <w:t>ων</w:t>
      </w:r>
      <w:r w:rsidRPr="002C4D5F">
        <w:rPr>
          <w:rFonts w:eastAsia="Times New Roman"/>
          <w:szCs w:val="24"/>
        </w:rPr>
        <w:t xml:space="preserve"> που στα λόγια επιχειρούν να προστατεύσουν</w:t>
      </w:r>
      <w:r>
        <w:rPr>
          <w:rFonts w:eastAsia="Times New Roman"/>
          <w:szCs w:val="24"/>
        </w:rPr>
        <w:t>. Ν</w:t>
      </w:r>
      <w:r w:rsidRPr="002C4D5F">
        <w:rPr>
          <w:rFonts w:eastAsia="Times New Roman"/>
          <w:szCs w:val="24"/>
        </w:rPr>
        <w:t>α προωθήσει μ</w:t>
      </w:r>
      <w:r>
        <w:rPr>
          <w:rFonts w:eastAsia="Times New Roman"/>
          <w:szCs w:val="24"/>
        </w:rPr>
        <w:t>ι</w:t>
      </w:r>
      <w:r w:rsidRPr="002C4D5F">
        <w:rPr>
          <w:rFonts w:eastAsia="Times New Roman"/>
          <w:szCs w:val="24"/>
        </w:rPr>
        <w:t>α πολιτική για το παιδί</w:t>
      </w:r>
      <w:r>
        <w:rPr>
          <w:rFonts w:eastAsia="Times New Roman"/>
          <w:szCs w:val="24"/>
        </w:rPr>
        <w:t>,</w:t>
      </w:r>
      <w:r w:rsidRPr="002C4D5F">
        <w:rPr>
          <w:rFonts w:eastAsia="Times New Roman"/>
          <w:szCs w:val="24"/>
        </w:rPr>
        <w:t xml:space="preserve"> αντλώντας καλές πρακτικές</w:t>
      </w:r>
      <w:r>
        <w:rPr>
          <w:rFonts w:eastAsia="Times New Roman"/>
          <w:szCs w:val="24"/>
        </w:rPr>
        <w:t>,</w:t>
      </w:r>
      <w:r w:rsidRPr="002C4D5F">
        <w:rPr>
          <w:rFonts w:eastAsia="Times New Roman"/>
          <w:szCs w:val="24"/>
        </w:rPr>
        <w:t xml:space="preserve"> θετικά παραδείγματα από άλλες ευρωπαϊκές χώρ</w:t>
      </w:r>
      <w:r w:rsidRPr="002C4D5F">
        <w:rPr>
          <w:rFonts w:eastAsia="Times New Roman"/>
          <w:szCs w:val="24"/>
        </w:rPr>
        <w:t>ες</w:t>
      </w:r>
      <w:r>
        <w:rPr>
          <w:rFonts w:eastAsia="Times New Roman"/>
          <w:szCs w:val="24"/>
        </w:rPr>
        <w:t>. Να θέσει</w:t>
      </w:r>
      <w:r w:rsidRPr="002C4D5F">
        <w:rPr>
          <w:rFonts w:eastAsia="Times New Roman"/>
          <w:szCs w:val="24"/>
        </w:rPr>
        <w:t xml:space="preserve"> </w:t>
      </w:r>
      <w:r>
        <w:rPr>
          <w:rFonts w:eastAsia="Times New Roman"/>
          <w:szCs w:val="24"/>
        </w:rPr>
        <w:t xml:space="preserve">το παιδί, </w:t>
      </w:r>
      <w:r w:rsidRPr="002C4D5F">
        <w:rPr>
          <w:rFonts w:eastAsia="Times New Roman"/>
          <w:szCs w:val="24"/>
        </w:rPr>
        <w:t xml:space="preserve">την προστασία </w:t>
      </w:r>
      <w:r>
        <w:rPr>
          <w:rFonts w:eastAsia="Times New Roman"/>
          <w:szCs w:val="24"/>
        </w:rPr>
        <w:t xml:space="preserve">και </w:t>
      </w:r>
      <w:r w:rsidRPr="002C4D5F">
        <w:rPr>
          <w:rFonts w:eastAsia="Times New Roman"/>
          <w:szCs w:val="24"/>
        </w:rPr>
        <w:t>την ανάπτυξ</w:t>
      </w:r>
      <w:r>
        <w:rPr>
          <w:rFonts w:eastAsia="Times New Roman"/>
          <w:szCs w:val="24"/>
        </w:rPr>
        <w:t>ή</w:t>
      </w:r>
      <w:r w:rsidRPr="002C4D5F">
        <w:rPr>
          <w:rFonts w:eastAsia="Times New Roman"/>
          <w:szCs w:val="24"/>
        </w:rPr>
        <w:t xml:space="preserve"> του</w:t>
      </w:r>
      <w:r>
        <w:rPr>
          <w:rFonts w:eastAsia="Times New Roman"/>
          <w:szCs w:val="24"/>
        </w:rPr>
        <w:t>,</w:t>
      </w:r>
      <w:r w:rsidRPr="002C4D5F">
        <w:rPr>
          <w:rFonts w:eastAsia="Times New Roman"/>
          <w:szCs w:val="24"/>
        </w:rPr>
        <w:t xml:space="preserve"> ως βασική προτεραιότητα της </w:t>
      </w:r>
      <w:proofErr w:type="spellStart"/>
      <w:r>
        <w:rPr>
          <w:rFonts w:eastAsia="Times New Roman"/>
          <w:szCs w:val="24"/>
        </w:rPr>
        <w:t>μεταμνημονιακής</w:t>
      </w:r>
      <w:proofErr w:type="spellEnd"/>
      <w:r w:rsidRPr="002C4D5F">
        <w:rPr>
          <w:rFonts w:eastAsia="Times New Roman"/>
          <w:szCs w:val="24"/>
        </w:rPr>
        <w:t xml:space="preserve"> περιόδου</w:t>
      </w:r>
      <w:r>
        <w:rPr>
          <w:rFonts w:eastAsia="Times New Roman"/>
          <w:szCs w:val="24"/>
        </w:rPr>
        <w:t>. Να</w:t>
      </w:r>
      <w:r w:rsidRPr="002C4D5F">
        <w:rPr>
          <w:rFonts w:eastAsia="Times New Roman"/>
          <w:szCs w:val="24"/>
        </w:rPr>
        <w:t xml:space="preserve"> ρίξ</w:t>
      </w:r>
      <w:r>
        <w:rPr>
          <w:rFonts w:eastAsia="Times New Roman"/>
          <w:szCs w:val="24"/>
        </w:rPr>
        <w:t>ει όλο</w:t>
      </w:r>
      <w:r w:rsidRPr="002C4D5F">
        <w:rPr>
          <w:rFonts w:eastAsia="Times New Roman"/>
          <w:szCs w:val="24"/>
        </w:rPr>
        <w:t xml:space="preserve"> το βάρος στην αντιμετώπιση της υπογεννητικότητας με την ενίσχυση των νέων ζευγαριών</w:t>
      </w:r>
      <w:r>
        <w:rPr>
          <w:rFonts w:eastAsia="Times New Roman"/>
          <w:szCs w:val="24"/>
        </w:rPr>
        <w:t>,</w:t>
      </w:r>
      <w:r w:rsidRPr="002C4D5F">
        <w:rPr>
          <w:rFonts w:eastAsia="Times New Roman"/>
          <w:szCs w:val="24"/>
        </w:rPr>
        <w:t xml:space="preserve"> εφαρμόζοντας </w:t>
      </w:r>
      <w:proofErr w:type="spellStart"/>
      <w:r w:rsidRPr="002C4D5F">
        <w:rPr>
          <w:rFonts w:eastAsia="Times New Roman"/>
          <w:szCs w:val="24"/>
        </w:rPr>
        <w:t>στοχευμένες</w:t>
      </w:r>
      <w:proofErr w:type="spellEnd"/>
      <w:r w:rsidRPr="002C4D5F">
        <w:rPr>
          <w:rFonts w:eastAsia="Times New Roman"/>
          <w:szCs w:val="24"/>
        </w:rPr>
        <w:t xml:space="preserve"> πολιτικές πρώτα για </w:t>
      </w:r>
      <w:r w:rsidRPr="002C4D5F">
        <w:rPr>
          <w:rFonts w:eastAsia="Times New Roman"/>
          <w:szCs w:val="24"/>
        </w:rPr>
        <w:t xml:space="preserve">το πρώτο και δεύτερο παιδί και μετά </w:t>
      </w:r>
      <w:r>
        <w:rPr>
          <w:rFonts w:eastAsia="Times New Roman"/>
          <w:szCs w:val="24"/>
        </w:rPr>
        <w:t xml:space="preserve">για </w:t>
      </w:r>
      <w:r w:rsidRPr="002C4D5F">
        <w:rPr>
          <w:rFonts w:eastAsia="Times New Roman"/>
          <w:szCs w:val="24"/>
        </w:rPr>
        <w:t>το τρίτο και πάνω</w:t>
      </w:r>
      <w:r>
        <w:rPr>
          <w:rFonts w:eastAsia="Times New Roman"/>
          <w:szCs w:val="24"/>
        </w:rPr>
        <w:t>.</w:t>
      </w:r>
    </w:p>
    <w:p w14:paraId="69298665" w14:textId="77777777" w:rsidR="00F93F98" w:rsidRDefault="00F9424E">
      <w:pPr>
        <w:spacing w:line="600" w:lineRule="auto"/>
        <w:ind w:firstLine="720"/>
        <w:jc w:val="both"/>
        <w:rPr>
          <w:rFonts w:eastAsia="Times New Roman"/>
          <w:szCs w:val="24"/>
        </w:rPr>
      </w:pPr>
      <w:r>
        <w:rPr>
          <w:rFonts w:eastAsia="Times New Roman"/>
          <w:szCs w:val="24"/>
        </w:rPr>
        <w:t>Β</w:t>
      </w:r>
      <w:r w:rsidRPr="002C4D5F">
        <w:rPr>
          <w:rFonts w:eastAsia="Times New Roman"/>
          <w:szCs w:val="24"/>
        </w:rPr>
        <w:t>ασικός παράγοντας ανάσχεσης της ζοφερή</w:t>
      </w:r>
      <w:r>
        <w:rPr>
          <w:rFonts w:eastAsia="Times New Roman"/>
          <w:szCs w:val="24"/>
        </w:rPr>
        <w:t>ς προοπτικής είναι η οικογένεια. Δ</w:t>
      </w:r>
      <w:r w:rsidRPr="002C4D5F">
        <w:rPr>
          <w:rFonts w:eastAsia="Times New Roman"/>
          <w:szCs w:val="24"/>
        </w:rPr>
        <w:t xml:space="preserve">ίπλα στην οικογένεια και </w:t>
      </w:r>
      <w:r>
        <w:rPr>
          <w:rFonts w:eastAsia="Times New Roman"/>
          <w:szCs w:val="24"/>
        </w:rPr>
        <w:t xml:space="preserve">με </w:t>
      </w:r>
      <w:r w:rsidRPr="002C4D5F">
        <w:rPr>
          <w:rFonts w:eastAsia="Times New Roman"/>
          <w:szCs w:val="24"/>
        </w:rPr>
        <w:t>βασικό άξονα αυτή απαιτούνται πολιτικές ισχ</w:t>
      </w:r>
      <w:r>
        <w:rPr>
          <w:rFonts w:eastAsia="Times New Roman"/>
          <w:szCs w:val="24"/>
        </w:rPr>
        <w:t>υρής προστασίας των εργαζομένων, ισχυρό κοινωνικό</w:t>
      </w:r>
      <w:r w:rsidRPr="002C4D5F">
        <w:rPr>
          <w:rFonts w:eastAsia="Times New Roman"/>
          <w:szCs w:val="24"/>
        </w:rPr>
        <w:t xml:space="preserve"> κρά</w:t>
      </w:r>
      <w:r w:rsidRPr="002C4D5F">
        <w:rPr>
          <w:rFonts w:eastAsia="Times New Roman"/>
          <w:szCs w:val="24"/>
        </w:rPr>
        <w:t>τος</w:t>
      </w:r>
      <w:r>
        <w:rPr>
          <w:rFonts w:eastAsia="Times New Roman"/>
          <w:szCs w:val="24"/>
        </w:rPr>
        <w:t>, φοροαπαλλαγές για</w:t>
      </w:r>
      <w:r w:rsidRPr="002C4D5F">
        <w:rPr>
          <w:rFonts w:eastAsia="Times New Roman"/>
          <w:szCs w:val="24"/>
        </w:rPr>
        <w:t xml:space="preserve"> τα παιδιά</w:t>
      </w:r>
      <w:r>
        <w:rPr>
          <w:rFonts w:eastAsia="Times New Roman"/>
          <w:szCs w:val="24"/>
        </w:rPr>
        <w:t xml:space="preserve"> και</w:t>
      </w:r>
      <w:r w:rsidRPr="002C4D5F">
        <w:rPr>
          <w:rFonts w:eastAsia="Times New Roman"/>
          <w:szCs w:val="24"/>
        </w:rPr>
        <w:t xml:space="preserve"> όχι παιδιά φορολογικά τεκμήρια</w:t>
      </w:r>
      <w:r>
        <w:rPr>
          <w:rFonts w:eastAsia="Times New Roman"/>
          <w:szCs w:val="24"/>
        </w:rPr>
        <w:t>,</w:t>
      </w:r>
      <w:r w:rsidRPr="002C4D5F">
        <w:rPr>
          <w:rFonts w:eastAsia="Times New Roman"/>
          <w:szCs w:val="24"/>
        </w:rPr>
        <w:t xml:space="preserve"> αποτελεσματικές πολιτικές ισότητας των φύλων με αναγνώριση του ρόλου και των δύο </w:t>
      </w:r>
      <w:r>
        <w:rPr>
          <w:rFonts w:eastAsia="Times New Roman"/>
          <w:szCs w:val="24"/>
        </w:rPr>
        <w:lastRenderedPageBreak/>
        <w:t>γ</w:t>
      </w:r>
      <w:r w:rsidRPr="002C4D5F">
        <w:rPr>
          <w:rFonts w:eastAsia="Times New Roman"/>
          <w:szCs w:val="24"/>
        </w:rPr>
        <w:t>ονέων και ισότιμη εμπλοκή τους στο μεγάλωμα των παιδιών</w:t>
      </w:r>
      <w:r>
        <w:rPr>
          <w:rFonts w:eastAsia="Times New Roman"/>
          <w:szCs w:val="24"/>
        </w:rPr>
        <w:t xml:space="preserve"> α</w:t>
      </w:r>
      <w:r w:rsidRPr="002C4D5F">
        <w:rPr>
          <w:rFonts w:eastAsia="Times New Roman"/>
          <w:szCs w:val="24"/>
        </w:rPr>
        <w:t>λλά και</w:t>
      </w:r>
      <w:r>
        <w:rPr>
          <w:rFonts w:eastAsia="Times New Roman"/>
          <w:szCs w:val="24"/>
        </w:rPr>
        <w:t xml:space="preserve"> με</w:t>
      </w:r>
      <w:r w:rsidRPr="002C4D5F">
        <w:rPr>
          <w:rFonts w:eastAsia="Times New Roman"/>
          <w:szCs w:val="24"/>
        </w:rPr>
        <w:t xml:space="preserve"> πιο </w:t>
      </w:r>
      <w:r>
        <w:rPr>
          <w:rFonts w:eastAsia="Times New Roman"/>
          <w:szCs w:val="24"/>
        </w:rPr>
        <w:t>βραχυπρόθεσμη</w:t>
      </w:r>
      <w:r w:rsidRPr="002C4D5F">
        <w:rPr>
          <w:rFonts w:eastAsia="Times New Roman"/>
          <w:szCs w:val="24"/>
        </w:rPr>
        <w:t xml:space="preserve"> οπτική</w:t>
      </w:r>
      <w:r>
        <w:rPr>
          <w:rFonts w:eastAsia="Times New Roman"/>
          <w:szCs w:val="24"/>
        </w:rPr>
        <w:t>.</w:t>
      </w:r>
    </w:p>
    <w:p w14:paraId="69298666" w14:textId="77777777" w:rsidR="00F93F98" w:rsidRDefault="00F9424E">
      <w:pPr>
        <w:spacing w:line="600" w:lineRule="auto"/>
        <w:ind w:firstLine="720"/>
        <w:jc w:val="both"/>
        <w:rPr>
          <w:rFonts w:eastAsia="Times New Roman"/>
          <w:szCs w:val="24"/>
        </w:rPr>
      </w:pPr>
      <w:r>
        <w:rPr>
          <w:rFonts w:eastAsia="Times New Roman"/>
          <w:szCs w:val="24"/>
        </w:rPr>
        <w:t>Δ</w:t>
      </w:r>
      <w:r w:rsidRPr="002C4D5F">
        <w:rPr>
          <w:rFonts w:eastAsia="Times New Roman"/>
          <w:szCs w:val="24"/>
        </w:rPr>
        <w:t>εν υπάρχει</w:t>
      </w:r>
      <w:r w:rsidRPr="002C4D5F">
        <w:rPr>
          <w:rFonts w:eastAsia="Times New Roman"/>
          <w:szCs w:val="24"/>
        </w:rPr>
        <w:t xml:space="preserve"> </w:t>
      </w:r>
      <w:r>
        <w:rPr>
          <w:rFonts w:eastAsia="Times New Roman"/>
          <w:szCs w:val="24"/>
        </w:rPr>
        <w:t>κοινωνική</w:t>
      </w:r>
      <w:r w:rsidRPr="002C4D5F">
        <w:rPr>
          <w:rFonts w:eastAsia="Times New Roman"/>
          <w:szCs w:val="24"/>
        </w:rPr>
        <w:t xml:space="preserve"> ανασυγκρότηση από την καταστροφή των </w:t>
      </w:r>
      <w:r>
        <w:rPr>
          <w:rFonts w:eastAsia="Times New Roman"/>
          <w:szCs w:val="24"/>
        </w:rPr>
        <w:t>μνημονίων</w:t>
      </w:r>
      <w:r>
        <w:rPr>
          <w:rFonts w:eastAsia="Times New Roman"/>
          <w:szCs w:val="24"/>
        </w:rPr>
        <w:t>,</w:t>
      </w:r>
      <w:r w:rsidRPr="002C4D5F">
        <w:rPr>
          <w:rFonts w:eastAsia="Times New Roman"/>
          <w:szCs w:val="24"/>
        </w:rPr>
        <w:t xml:space="preserve"> που να </w:t>
      </w:r>
      <w:r>
        <w:rPr>
          <w:rFonts w:eastAsia="Times New Roman"/>
          <w:szCs w:val="24"/>
        </w:rPr>
        <w:t xml:space="preserve">μην </w:t>
      </w:r>
      <w:r w:rsidRPr="002C4D5F">
        <w:rPr>
          <w:rFonts w:eastAsia="Times New Roman"/>
          <w:szCs w:val="24"/>
        </w:rPr>
        <w:t xml:space="preserve">ξεκινάει </w:t>
      </w:r>
      <w:r>
        <w:rPr>
          <w:rFonts w:eastAsia="Times New Roman"/>
          <w:szCs w:val="24"/>
        </w:rPr>
        <w:t>από τη στήριξη της οικογένειας. Σ</w:t>
      </w:r>
      <w:r w:rsidRPr="002C4D5F">
        <w:rPr>
          <w:rFonts w:eastAsia="Times New Roman"/>
          <w:szCs w:val="24"/>
        </w:rPr>
        <w:t>ε αυτό το πλαίσιο</w:t>
      </w:r>
      <w:r>
        <w:rPr>
          <w:rFonts w:eastAsia="Times New Roman"/>
          <w:szCs w:val="24"/>
        </w:rPr>
        <w:t>,</w:t>
      </w:r>
      <w:r w:rsidRPr="002C4D5F">
        <w:rPr>
          <w:rFonts w:eastAsia="Times New Roman"/>
          <w:szCs w:val="24"/>
        </w:rPr>
        <w:t xml:space="preserve"> δηλαδή στην πολιτική για την οικογένεια</w:t>
      </w:r>
      <w:r>
        <w:rPr>
          <w:rFonts w:eastAsia="Times New Roman"/>
          <w:szCs w:val="24"/>
        </w:rPr>
        <w:t>,</w:t>
      </w:r>
      <w:r w:rsidRPr="002C4D5F">
        <w:rPr>
          <w:rFonts w:eastAsia="Times New Roman"/>
          <w:szCs w:val="24"/>
        </w:rPr>
        <w:t xml:space="preserve"> πρέπει να τίθεται κάθε </w:t>
      </w:r>
      <w:r>
        <w:rPr>
          <w:rFonts w:eastAsia="Times New Roman"/>
          <w:szCs w:val="24"/>
        </w:rPr>
        <w:t>π</w:t>
      </w:r>
      <w:r w:rsidRPr="002C4D5F">
        <w:rPr>
          <w:rFonts w:eastAsia="Times New Roman"/>
          <w:szCs w:val="24"/>
        </w:rPr>
        <w:t>ροοδευτική αλλαγή που επιδιώκ</w:t>
      </w:r>
      <w:r>
        <w:rPr>
          <w:rFonts w:eastAsia="Times New Roman"/>
          <w:szCs w:val="24"/>
        </w:rPr>
        <w:t>ουμε</w:t>
      </w:r>
      <w:r w:rsidRPr="002C4D5F">
        <w:rPr>
          <w:rFonts w:eastAsia="Times New Roman"/>
          <w:szCs w:val="24"/>
        </w:rPr>
        <w:t xml:space="preserve"> στο </w:t>
      </w:r>
      <w:r>
        <w:rPr>
          <w:rFonts w:eastAsia="Times New Roman"/>
          <w:szCs w:val="24"/>
        </w:rPr>
        <w:t>κοινωνικό</w:t>
      </w:r>
      <w:r w:rsidRPr="002C4D5F">
        <w:rPr>
          <w:rFonts w:eastAsia="Times New Roman"/>
          <w:szCs w:val="24"/>
        </w:rPr>
        <w:t xml:space="preserve"> κράτος</w:t>
      </w:r>
      <w:r>
        <w:rPr>
          <w:rFonts w:eastAsia="Times New Roman"/>
          <w:szCs w:val="24"/>
        </w:rPr>
        <w:t xml:space="preserve">. Οι </w:t>
      </w:r>
      <w:r w:rsidRPr="002C4D5F">
        <w:rPr>
          <w:rFonts w:eastAsia="Times New Roman"/>
          <w:szCs w:val="24"/>
        </w:rPr>
        <w:t>π</w:t>
      </w:r>
      <w:r w:rsidRPr="002C4D5F">
        <w:rPr>
          <w:rFonts w:eastAsia="Times New Roman"/>
          <w:szCs w:val="24"/>
        </w:rPr>
        <w:t>ολιτικ</w:t>
      </w:r>
      <w:r>
        <w:rPr>
          <w:rFonts w:eastAsia="Times New Roman"/>
          <w:szCs w:val="24"/>
        </w:rPr>
        <w:t xml:space="preserve">ές και ιδεολογικές </w:t>
      </w:r>
      <w:r w:rsidRPr="002C4D5F">
        <w:rPr>
          <w:rFonts w:eastAsia="Times New Roman"/>
          <w:szCs w:val="24"/>
        </w:rPr>
        <w:t>διαφορές μεταξύ των κομμάτων δεν θα πάψουν να υφίστανται</w:t>
      </w:r>
      <w:r>
        <w:rPr>
          <w:rFonts w:eastAsia="Times New Roman"/>
          <w:szCs w:val="24"/>
        </w:rPr>
        <w:t>. Στην</w:t>
      </w:r>
      <w:r w:rsidRPr="002C4D5F">
        <w:rPr>
          <w:rFonts w:eastAsia="Times New Roman"/>
          <w:szCs w:val="24"/>
        </w:rPr>
        <w:t xml:space="preserve"> Ευρωπαϊκή Ένωση</w:t>
      </w:r>
      <w:r>
        <w:rPr>
          <w:rFonts w:eastAsia="Times New Roman"/>
          <w:szCs w:val="24"/>
        </w:rPr>
        <w:t>,</w:t>
      </w:r>
      <w:r w:rsidRPr="002C4D5F">
        <w:rPr>
          <w:rFonts w:eastAsia="Times New Roman"/>
          <w:szCs w:val="24"/>
        </w:rPr>
        <w:t xml:space="preserve"> </w:t>
      </w:r>
      <w:r>
        <w:rPr>
          <w:rFonts w:eastAsia="Times New Roman"/>
          <w:szCs w:val="24"/>
        </w:rPr>
        <w:t>όμως, βρήκαν μίνιμουμ συναίνεσης. Ε</w:t>
      </w:r>
      <w:r w:rsidRPr="002C4D5F">
        <w:rPr>
          <w:rFonts w:eastAsia="Times New Roman"/>
          <w:szCs w:val="24"/>
        </w:rPr>
        <w:t>δώ</w:t>
      </w:r>
      <w:r>
        <w:rPr>
          <w:rFonts w:eastAsia="Times New Roman"/>
          <w:szCs w:val="24"/>
        </w:rPr>
        <w:t>,</w:t>
      </w:r>
      <w:r w:rsidRPr="002C4D5F">
        <w:rPr>
          <w:rFonts w:eastAsia="Times New Roman"/>
          <w:szCs w:val="24"/>
        </w:rPr>
        <w:t xml:space="preserve"> στη χώρα </w:t>
      </w:r>
      <w:r>
        <w:rPr>
          <w:rFonts w:eastAsia="Times New Roman"/>
          <w:szCs w:val="24"/>
        </w:rPr>
        <w:t>μας,</w:t>
      </w:r>
      <w:r w:rsidRPr="002C4D5F">
        <w:rPr>
          <w:rFonts w:eastAsia="Times New Roman"/>
          <w:szCs w:val="24"/>
        </w:rPr>
        <w:t xml:space="preserve"> πολύ συχνά </w:t>
      </w:r>
      <w:r>
        <w:rPr>
          <w:rFonts w:eastAsia="Times New Roman"/>
          <w:szCs w:val="24"/>
        </w:rPr>
        <w:t>κ</w:t>
      </w:r>
      <w:r w:rsidRPr="002C4D5F">
        <w:rPr>
          <w:rFonts w:eastAsia="Times New Roman"/>
          <w:szCs w:val="24"/>
        </w:rPr>
        <w:t>ινούμαστε με προκαταλήψεις</w:t>
      </w:r>
      <w:r>
        <w:rPr>
          <w:rFonts w:eastAsia="Times New Roman"/>
          <w:szCs w:val="24"/>
        </w:rPr>
        <w:t>,</w:t>
      </w:r>
      <w:r w:rsidRPr="002C4D5F">
        <w:rPr>
          <w:rFonts w:eastAsia="Times New Roman"/>
          <w:szCs w:val="24"/>
        </w:rPr>
        <w:t xml:space="preserve"> στερεότυπα</w:t>
      </w:r>
      <w:r>
        <w:rPr>
          <w:rFonts w:eastAsia="Times New Roman"/>
          <w:szCs w:val="24"/>
        </w:rPr>
        <w:t>,</w:t>
      </w:r>
      <w:r w:rsidRPr="002C4D5F">
        <w:rPr>
          <w:rFonts w:eastAsia="Times New Roman"/>
          <w:szCs w:val="24"/>
        </w:rPr>
        <w:t xml:space="preserve"> αγκυλώσεις και ταμπέλες</w:t>
      </w:r>
      <w:r>
        <w:rPr>
          <w:rFonts w:eastAsia="Times New Roman"/>
          <w:szCs w:val="24"/>
        </w:rPr>
        <w:t xml:space="preserve">. Ακούσαμε μερικές και </w:t>
      </w:r>
      <w:r>
        <w:rPr>
          <w:rFonts w:eastAsia="Times New Roman"/>
          <w:szCs w:val="24"/>
        </w:rPr>
        <w:t>νωρίτερα. Άλλοι σ</w:t>
      </w:r>
      <w:r w:rsidRPr="002C4D5F">
        <w:rPr>
          <w:rFonts w:eastAsia="Times New Roman"/>
          <w:szCs w:val="24"/>
        </w:rPr>
        <w:t xml:space="preserve">υκοφαντούν τους πολιτικούς αντιπάλους τους ότι δεν έχουν το δημογραφικό στις προτεραιότητές </w:t>
      </w:r>
      <w:r>
        <w:rPr>
          <w:rFonts w:eastAsia="Times New Roman"/>
          <w:szCs w:val="24"/>
        </w:rPr>
        <w:t>τους, διότι</w:t>
      </w:r>
      <w:r w:rsidRPr="002C4D5F">
        <w:rPr>
          <w:rFonts w:eastAsia="Times New Roman"/>
          <w:szCs w:val="24"/>
        </w:rPr>
        <w:t xml:space="preserve"> τάχα απεργάζονται τη διάλυση της εθνικής και </w:t>
      </w:r>
      <w:r>
        <w:rPr>
          <w:rFonts w:eastAsia="Times New Roman"/>
          <w:szCs w:val="24"/>
        </w:rPr>
        <w:t>κρατικής συνοχής. Ο</w:t>
      </w:r>
      <w:r w:rsidRPr="002C4D5F">
        <w:rPr>
          <w:rFonts w:eastAsia="Times New Roman"/>
          <w:szCs w:val="24"/>
        </w:rPr>
        <w:t>ρισμένοι άλλοι που σωστά απεχθάνονται το</w:t>
      </w:r>
      <w:r>
        <w:rPr>
          <w:rFonts w:eastAsia="Times New Roman"/>
          <w:szCs w:val="24"/>
        </w:rPr>
        <w:t>ν</w:t>
      </w:r>
      <w:r w:rsidRPr="002C4D5F">
        <w:rPr>
          <w:rFonts w:eastAsia="Times New Roman"/>
          <w:szCs w:val="24"/>
        </w:rPr>
        <w:t xml:space="preserve"> βαθύ συντηρητισμό και την πατ</w:t>
      </w:r>
      <w:r w:rsidRPr="002C4D5F">
        <w:rPr>
          <w:rFonts w:eastAsia="Times New Roman"/>
          <w:szCs w:val="24"/>
        </w:rPr>
        <w:t>ριδοκαπηλία της άκρας δεξιάς</w:t>
      </w:r>
      <w:r>
        <w:rPr>
          <w:rFonts w:eastAsia="Times New Roman"/>
          <w:szCs w:val="24"/>
        </w:rPr>
        <w:t>, τείνουν να υποτιμούν το πρόβλημα, παραγ</w:t>
      </w:r>
      <w:r w:rsidRPr="002C4D5F">
        <w:rPr>
          <w:rFonts w:eastAsia="Times New Roman"/>
          <w:szCs w:val="24"/>
        </w:rPr>
        <w:t xml:space="preserve">νωρίζοντας ότι το δημογραφικό </w:t>
      </w:r>
      <w:r>
        <w:rPr>
          <w:rFonts w:eastAsia="Times New Roman"/>
          <w:szCs w:val="24"/>
        </w:rPr>
        <w:t>ε</w:t>
      </w:r>
      <w:r w:rsidRPr="002C4D5F">
        <w:rPr>
          <w:rFonts w:eastAsia="Times New Roman"/>
          <w:szCs w:val="24"/>
        </w:rPr>
        <w:t xml:space="preserve">ίναι πέρα από </w:t>
      </w:r>
      <w:r>
        <w:rPr>
          <w:rFonts w:eastAsia="Times New Roman"/>
          <w:szCs w:val="24"/>
        </w:rPr>
        <w:t>ε</w:t>
      </w:r>
      <w:r w:rsidRPr="002C4D5F">
        <w:rPr>
          <w:rFonts w:eastAsia="Times New Roman"/>
          <w:szCs w:val="24"/>
        </w:rPr>
        <w:t>θνικό και μείζον κοινωνικό θέμα</w:t>
      </w:r>
      <w:r>
        <w:rPr>
          <w:rFonts w:eastAsia="Times New Roman"/>
          <w:szCs w:val="24"/>
        </w:rPr>
        <w:t>.</w:t>
      </w:r>
    </w:p>
    <w:p w14:paraId="69298667" w14:textId="77777777" w:rsidR="00F93F98" w:rsidRDefault="00F9424E">
      <w:pPr>
        <w:spacing w:line="600" w:lineRule="auto"/>
        <w:ind w:firstLine="720"/>
        <w:jc w:val="both"/>
        <w:rPr>
          <w:rFonts w:eastAsia="Times New Roman"/>
          <w:szCs w:val="24"/>
        </w:rPr>
      </w:pPr>
      <w:r>
        <w:rPr>
          <w:rFonts w:eastAsia="Times New Roman"/>
          <w:szCs w:val="24"/>
        </w:rPr>
        <w:lastRenderedPageBreak/>
        <w:t>Σ</w:t>
      </w:r>
      <w:r w:rsidRPr="002C4D5F">
        <w:rPr>
          <w:rFonts w:eastAsia="Times New Roman"/>
          <w:szCs w:val="24"/>
        </w:rPr>
        <w:t xml:space="preserve">τη χώρα μας </w:t>
      </w:r>
      <w:r>
        <w:rPr>
          <w:rFonts w:eastAsia="Times New Roman"/>
          <w:szCs w:val="24"/>
        </w:rPr>
        <w:t>η ίδρυση Υ</w:t>
      </w:r>
      <w:r w:rsidRPr="002C4D5F">
        <w:rPr>
          <w:rFonts w:eastAsia="Times New Roman"/>
          <w:szCs w:val="24"/>
        </w:rPr>
        <w:t xml:space="preserve">πουργείου </w:t>
      </w:r>
      <w:r>
        <w:rPr>
          <w:rFonts w:eastAsia="Times New Roman"/>
          <w:szCs w:val="24"/>
        </w:rPr>
        <w:t>Ο</w:t>
      </w:r>
      <w:r w:rsidRPr="002C4D5F">
        <w:rPr>
          <w:rFonts w:eastAsia="Times New Roman"/>
          <w:szCs w:val="24"/>
        </w:rPr>
        <w:t>ικογένειας είναι αναγκαία</w:t>
      </w:r>
      <w:r>
        <w:rPr>
          <w:rFonts w:eastAsia="Times New Roman"/>
          <w:szCs w:val="24"/>
        </w:rPr>
        <w:t>.</w:t>
      </w:r>
      <w:r>
        <w:rPr>
          <w:rFonts w:eastAsia="Times New Roman"/>
          <w:szCs w:val="24"/>
        </w:rPr>
        <w:t xml:space="preserve"> </w:t>
      </w:r>
      <w:r>
        <w:rPr>
          <w:rFonts w:eastAsia="Times New Roman"/>
          <w:szCs w:val="24"/>
        </w:rPr>
        <w:t>Ν</w:t>
      </w:r>
      <w:r w:rsidRPr="002C4D5F">
        <w:rPr>
          <w:rFonts w:eastAsia="Times New Roman"/>
          <w:szCs w:val="24"/>
        </w:rPr>
        <w:t xml:space="preserve">α πάμε δηλαδή πέρα από προσεγγίσεις </w:t>
      </w:r>
      <w:r>
        <w:rPr>
          <w:rFonts w:eastAsia="Times New Roman"/>
          <w:szCs w:val="24"/>
        </w:rPr>
        <w:t>περί ενδιά</w:t>
      </w:r>
      <w:r>
        <w:rPr>
          <w:rFonts w:eastAsia="Times New Roman"/>
          <w:szCs w:val="24"/>
        </w:rPr>
        <w:t>μεσων</w:t>
      </w:r>
      <w:r w:rsidRPr="002C4D5F">
        <w:rPr>
          <w:rFonts w:eastAsia="Times New Roman"/>
          <w:szCs w:val="24"/>
        </w:rPr>
        <w:t xml:space="preserve"> δομών</w:t>
      </w:r>
      <w:r>
        <w:rPr>
          <w:rFonts w:eastAsia="Times New Roman"/>
          <w:szCs w:val="24"/>
        </w:rPr>
        <w:t>,</w:t>
      </w:r>
      <w:r w:rsidRPr="002C4D5F">
        <w:rPr>
          <w:rFonts w:eastAsia="Times New Roman"/>
          <w:szCs w:val="24"/>
        </w:rPr>
        <w:t xml:space="preserve"> να στηρίξουμε διακομματικά την πρόταση για το Υπουργείο </w:t>
      </w:r>
      <w:r>
        <w:rPr>
          <w:rFonts w:eastAsia="Times New Roman"/>
          <w:szCs w:val="24"/>
        </w:rPr>
        <w:t>Ο</w:t>
      </w:r>
      <w:r w:rsidRPr="002C4D5F">
        <w:rPr>
          <w:rFonts w:eastAsia="Times New Roman"/>
          <w:szCs w:val="24"/>
        </w:rPr>
        <w:t>ικογένειας</w:t>
      </w:r>
      <w:r>
        <w:rPr>
          <w:rFonts w:eastAsia="Times New Roman"/>
          <w:szCs w:val="24"/>
        </w:rPr>
        <w:t>. Α</w:t>
      </w:r>
      <w:r w:rsidRPr="002C4D5F">
        <w:rPr>
          <w:rFonts w:eastAsia="Times New Roman"/>
          <w:szCs w:val="24"/>
        </w:rPr>
        <w:t xml:space="preserve">υτό </w:t>
      </w:r>
      <w:r>
        <w:rPr>
          <w:rFonts w:eastAsia="Times New Roman"/>
          <w:szCs w:val="24"/>
        </w:rPr>
        <w:t>που</w:t>
      </w:r>
      <w:r w:rsidRPr="002C4D5F">
        <w:rPr>
          <w:rFonts w:eastAsia="Times New Roman"/>
          <w:szCs w:val="24"/>
        </w:rPr>
        <w:t xml:space="preserve"> η πατρίδα μας </w:t>
      </w:r>
      <w:r>
        <w:rPr>
          <w:rFonts w:eastAsia="Times New Roman"/>
          <w:szCs w:val="24"/>
        </w:rPr>
        <w:t>ορθότατα</w:t>
      </w:r>
      <w:r w:rsidRPr="002C4D5F">
        <w:rPr>
          <w:rFonts w:eastAsia="Times New Roman"/>
          <w:szCs w:val="24"/>
        </w:rPr>
        <w:t xml:space="preserve"> επέλεξε να κάνει με τη μετανάστευση και το περιβάλλον</w:t>
      </w:r>
      <w:r>
        <w:rPr>
          <w:rFonts w:eastAsia="Times New Roman"/>
          <w:szCs w:val="24"/>
        </w:rPr>
        <w:t>,</w:t>
      </w:r>
      <w:r w:rsidRPr="002C4D5F">
        <w:rPr>
          <w:rFonts w:eastAsia="Times New Roman"/>
          <w:szCs w:val="24"/>
        </w:rPr>
        <w:t xml:space="preserve"> δηλαδή να προχωρήσει στην </w:t>
      </w:r>
      <w:r>
        <w:rPr>
          <w:rFonts w:eastAsia="Times New Roman"/>
          <w:szCs w:val="24"/>
        </w:rPr>
        <w:t>ίδρυση ξεχωριστ</w:t>
      </w:r>
      <w:r>
        <w:rPr>
          <w:rFonts w:eastAsia="Times New Roman"/>
          <w:szCs w:val="24"/>
        </w:rPr>
        <w:t>ών</w:t>
      </w:r>
      <w:r>
        <w:rPr>
          <w:rFonts w:eastAsia="Times New Roman"/>
          <w:szCs w:val="24"/>
        </w:rPr>
        <w:t xml:space="preserve"> </w:t>
      </w:r>
      <w:r>
        <w:rPr>
          <w:rFonts w:eastAsia="Times New Roman"/>
          <w:szCs w:val="24"/>
        </w:rPr>
        <w:t>Υ</w:t>
      </w:r>
      <w:r w:rsidRPr="002C4D5F">
        <w:rPr>
          <w:rFonts w:eastAsia="Times New Roman"/>
          <w:szCs w:val="24"/>
        </w:rPr>
        <w:t>πουργεί</w:t>
      </w:r>
      <w:r>
        <w:rPr>
          <w:rFonts w:eastAsia="Times New Roman"/>
          <w:szCs w:val="24"/>
        </w:rPr>
        <w:t>ων</w:t>
      </w:r>
      <w:r>
        <w:rPr>
          <w:rFonts w:eastAsia="Times New Roman"/>
          <w:szCs w:val="24"/>
        </w:rPr>
        <w:t>,</w:t>
      </w:r>
      <w:r w:rsidRPr="002C4D5F">
        <w:rPr>
          <w:rFonts w:eastAsia="Times New Roman"/>
          <w:szCs w:val="24"/>
        </w:rPr>
        <w:t xml:space="preserve"> πρέπει να το κάνει και με την ο</w:t>
      </w:r>
      <w:r w:rsidRPr="002C4D5F">
        <w:rPr>
          <w:rFonts w:eastAsia="Times New Roman"/>
          <w:szCs w:val="24"/>
        </w:rPr>
        <w:t xml:space="preserve">ικογένεια </w:t>
      </w:r>
      <w:r>
        <w:rPr>
          <w:rFonts w:eastAsia="Times New Roman"/>
          <w:szCs w:val="24"/>
        </w:rPr>
        <w:t>ως στυλοβάτη</w:t>
      </w:r>
      <w:r w:rsidRPr="002C4D5F">
        <w:rPr>
          <w:rFonts w:eastAsia="Times New Roman"/>
          <w:szCs w:val="24"/>
        </w:rPr>
        <w:t xml:space="preserve"> και άξονα αντιμετώπιση</w:t>
      </w:r>
      <w:r>
        <w:rPr>
          <w:rFonts w:eastAsia="Times New Roman"/>
          <w:szCs w:val="24"/>
        </w:rPr>
        <w:t>ς</w:t>
      </w:r>
      <w:r w:rsidRPr="002C4D5F">
        <w:rPr>
          <w:rFonts w:eastAsia="Times New Roman"/>
          <w:szCs w:val="24"/>
        </w:rPr>
        <w:t xml:space="preserve"> του δημογραφικού</w:t>
      </w:r>
      <w:r>
        <w:rPr>
          <w:rFonts w:eastAsia="Times New Roman"/>
          <w:szCs w:val="24"/>
        </w:rPr>
        <w:t>. Η ίδρυση Υ</w:t>
      </w:r>
      <w:r w:rsidRPr="002C4D5F">
        <w:rPr>
          <w:rFonts w:eastAsia="Times New Roman"/>
          <w:szCs w:val="24"/>
        </w:rPr>
        <w:t xml:space="preserve">πουργείου </w:t>
      </w:r>
      <w:r>
        <w:rPr>
          <w:rFonts w:eastAsia="Times New Roman"/>
          <w:szCs w:val="24"/>
        </w:rPr>
        <w:t>Ο</w:t>
      </w:r>
      <w:r w:rsidRPr="002C4D5F">
        <w:rPr>
          <w:rFonts w:eastAsia="Times New Roman"/>
          <w:szCs w:val="24"/>
        </w:rPr>
        <w:t xml:space="preserve">ικογένειας βασισμένη </w:t>
      </w:r>
      <w:r>
        <w:rPr>
          <w:rFonts w:eastAsia="Times New Roman"/>
          <w:szCs w:val="24"/>
        </w:rPr>
        <w:t>και σ</w:t>
      </w:r>
      <w:r w:rsidRPr="002C4D5F">
        <w:rPr>
          <w:rFonts w:eastAsia="Times New Roman"/>
          <w:szCs w:val="24"/>
        </w:rPr>
        <w:t>τις εμπειρίες άλλων ευρωπαϊκών χωρών</w:t>
      </w:r>
      <w:r>
        <w:rPr>
          <w:rFonts w:eastAsia="Times New Roman"/>
          <w:szCs w:val="24"/>
        </w:rPr>
        <w:t>,</w:t>
      </w:r>
      <w:r w:rsidRPr="002C4D5F">
        <w:rPr>
          <w:rFonts w:eastAsia="Times New Roman"/>
          <w:szCs w:val="24"/>
        </w:rPr>
        <w:t xml:space="preserve"> λόγου χάρη στη Γερμανία</w:t>
      </w:r>
      <w:r>
        <w:rPr>
          <w:rFonts w:eastAsia="Times New Roman"/>
          <w:szCs w:val="24"/>
        </w:rPr>
        <w:t>,</w:t>
      </w:r>
      <w:r w:rsidRPr="002C4D5F">
        <w:rPr>
          <w:rFonts w:eastAsia="Times New Roman"/>
          <w:szCs w:val="24"/>
        </w:rPr>
        <w:t xml:space="preserve"> θα αποτελέσει μ</w:t>
      </w:r>
      <w:r>
        <w:rPr>
          <w:rFonts w:eastAsia="Times New Roman"/>
          <w:szCs w:val="24"/>
        </w:rPr>
        <w:t>ι</w:t>
      </w:r>
      <w:r w:rsidRPr="002C4D5F">
        <w:rPr>
          <w:rFonts w:eastAsia="Times New Roman"/>
          <w:szCs w:val="24"/>
        </w:rPr>
        <w:t xml:space="preserve">α εμβληματική αλλαγή και θα δώσει ώθηση </w:t>
      </w:r>
      <w:r>
        <w:rPr>
          <w:rFonts w:eastAsia="Times New Roman"/>
          <w:szCs w:val="24"/>
        </w:rPr>
        <w:t>τόσο στους</w:t>
      </w:r>
      <w:r w:rsidRPr="002C4D5F">
        <w:rPr>
          <w:rFonts w:eastAsia="Times New Roman"/>
          <w:szCs w:val="24"/>
        </w:rPr>
        <w:t xml:space="preserve"> επιμέρους τομε</w:t>
      </w:r>
      <w:r w:rsidRPr="002C4D5F">
        <w:rPr>
          <w:rFonts w:eastAsia="Times New Roman"/>
          <w:szCs w:val="24"/>
        </w:rPr>
        <w:t xml:space="preserve">ίς </w:t>
      </w:r>
      <w:r>
        <w:rPr>
          <w:rFonts w:eastAsia="Times New Roman"/>
          <w:szCs w:val="24"/>
        </w:rPr>
        <w:t xml:space="preserve">που </w:t>
      </w:r>
      <w:r w:rsidRPr="002C4D5F">
        <w:rPr>
          <w:rFonts w:eastAsia="Times New Roman"/>
          <w:szCs w:val="24"/>
        </w:rPr>
        <w:t>προωθούμε</w:t>
      </w:r>
      <w:r>
        <w:rPr>
          <w:rFonts w:eastAsia="Times New Roman"/>
          <w:szCs w:val="24"/>
        </w:rPr>
        <w:t>,</w:t>
      </w:r>
      <w:r w:rsidRPr="002C4D5F">
        <w:rPr>
          <w:rFonts w:eastAsia="Times New Roman"/>
          <w:szCs w:val="24"/>
        </w:rPr>
        <w:t xml:space="preserve"> όσο και στην καλλιέργεια μιας διαφορετικής αντίληψης</w:t>
      </w:r>
      <w:r>
        <w:rPr>
          <w:rFonts w:eastAsia="Times New Roman"/>
          <w:szCs w:val="24"/>
        </w:rPr>
        <w:t>,</w:t>
      </w:r>
      <w:r w:rsidRPr="002C4D5F">
        <w:rPr>
          <w:rFonts w:eastAsia="Times New Roman"/>
          <w:szCs w:val="24"/>
        </w:rPr>
        <w:t xml:space="preserve"> της δικής </w:t>
      </w:r>
      <w:r>
        <w:rPr>
          <w:rFonts w:eastAsia="Times New Roman"/>
          <w:szCs w:val="24"/>
        </w:rPr>
        <w:t>μας,</w:t>
      </w:r>
      <w:r w:rsidRPr="002C4D5F">
        <w:rPr>
          <w:rFonts w:eastAsia="Times New Roman"/>
          <w:szCs w:val="24"/>
        </w:rPr>
        <w:t xml:space="preserve"> για το τι σημαίνει οικογένεια στον 21</w:t>
      </w:r>
      <w:r w:rsidRPr="004F3224">
        <w:rPr>
          <w:rFonts w:eastAsia="Times New Roman"/>
          <w:szCs w:val="24"/>
          <w:vertAlign w:val="superscript"/>
        </w:rPr>
        <w:t>ο</w:t>
      </w:r>
      <w:r>
        <w:rPr>
          <w:rFonts w:eastAsia="Times New Roman"/>
          <w:szCs w:val="24"/>
        </w:rPr>
        <w:t xml:space="preserve"> </w:t>
      </w:r>
      <w:r w:rsidRPr="002C4D5F">
        <w:rPr>
          <w:rFonts w:eastAsia="Times New Roman"/>
          <w:szCs w:val="24"/>
        </w:rPr>
        <w:t>αιώνα</w:t>
      </w:r>
      <w:r>
        <w:rPr>
          <w:rFonts w:eastAsia="Times New Roman"/>
          <w:szCs w:val="24"/>
        </w:rPr>
        <w:t>.</w:t>
      </w:r>
    </w:p>
    <w:p w14:paraId="69298668" w14:textId="77777777" w:rsidR="00F93F98" w:rsidRDefault="00F9424E">
      <w:pPr>
        <w:spacing w:line="600" w:lineRule="auto"/>
        <w:ind w:firstLine="720"/>
        <w:jc w:val="both"/>
        <w:rPr>
          <w:rFonts w:eastAsia="Times New Roman"/>
          <w:szCs w:val="24"/>
        </w:rPr>
      </w:pPr>
      <w:r>
        <w:rPr>
          <w:rFonts w:eastAsia="Times New Roman"/>
          <w:szCs w:val="24"/>
        </w:rPr>
        <w:t>Κ</w:t>
      </w:r>
      <w:r w:rsidRPr="002C4D5F">
        <w:rPr>
          <w:rFonts w:eastAsia="Times New Roman"/>
          <w:szCs w:val="24"/>
        </w:rPr>
        <w:t>υρίες και κύριοι συνάδελφοι</w:t>
      </w:r>
      <w:r>
        <w:rPr>
          <w:rFonts w:eastAsia="Times New Roman"/>
          <w:szCs w:val="24"/>
        </w:rPr>
        <w:t>,</w:t>
      </w:r>
      <w:r w:rsidRPr="002C4D5F">
        <w:rPr>
          <w:rFonts w:eastAsia="Times New Roman"/>
          <w:szCs w:val="24"/>
        </w:rPr>
        <w:t xml:space="preserve"> το πρ</w:t>
      </w:r>
      <w:r>
        <w:rPr>
          <w:rFonts w:eastAsia="Times New Roman"/>
          <w:szCs w:val="24"/>
        </w:rPr>
        <w:t>ωταρχ</w:t>
      </w:r>
      <w:r w:rsidRPr="002C4D5F">
        <w:rPr>
          <w:rFonts w:eastAsia="Times New Roman"/>
          <w:szCs w:val="24"/>
        </w:rPr>
        <w:t xml:space="preserve">ικό πρόβλημα για το θέμα της μείωσης του </w:t>
      </w:r>
      <w:r>
        <w:rPr>
          <w:rFonts w:eastAsia="Times New Roman"/>
          <w:szCs w:val="24"/>
        </w:rPr>
        <w:t>αριθμού των</w:t>
      </w:r>
      <w:r w:rsidRPr="002C4D5F">
        <w:rPr>
          <w:rFonts w:eastAsia="Times New Roman"/>
          <w:szCs w:val="24"/>
        </w:rPr>
        <w:t xml:space="preserve"> γεννήσεων είναι ότι μεγάλα τμήματα λαϊκών στρωμάτων </w:t>
      </w:r>
      <w:r>
        <w:rPr>
          <w:rFonts w:eastAsia="Times New Roman"/>
          <w:szCs w:val="24"/>
        </w:rPr>
        <w:t>-</w:t>
      </w:r>
      <w:r w:rsidRPr="002C4D5F">
        <w:rPr>
          <w:rFonts w:eastAsia="Times New Roman"/>
          <w:szCs w:val="24"/>
        </w:rPr>
        <w:t>ιδιαίτερα στα χρόνια της κρί</w:t>
      </w:r>
      <w:r>
        <w:rPr>
          <w:rFonts w:eastAsia="Times New Roman"/>
          <w:szCs w:val="24"/>
        </w:rPr>
        <w:t>σης και με τις ανελέητες επιθέσεις στους</w:t>
      </w:r>
      <w:r w:rsidRPr="002C4D5F">
        <w:rPr>
          <w:rFonts w:eastAsia="Times New Roman"/>
          <w:szCs w:val="24"/>
        </w:rPr>
        <w:t xml:space="preserve"> μισθού</w:t>
      </w:r>
      <w:r>
        <w:rPr>
          <w:rFonts w:eastAsia="Times New Roman"/>
          <w:szCs w:val="24"/>
        </w:rPr>
        <w:t>ς,</w:t>
      </w:r>
      <w:r w:rsidRPr="002C4D5F">
        <w:rPr>
          <w:rFonts w:eastAsia="Times New Roman"/>
          <w:szCs w:val="24"/>
        </w:rPr>
        <w:t xml:space="preserve"> στην απασχόληση και </w:t>
      </w:r>
      <w:r>
        <w:rPr>
          <w:rFonts w:eastAsia="Times New Roman"/>
          <w:szCs w:val="24"/>
        </w:rPr>
        <w:t>σ</w:t>
      </w:r>
      <w:r w:rsidRPr="002C4D5F">
        <w:rPr>
          <w:rFonts w:eastAsia="Times New Roman"/>
          <w:szCs w:val="24"/>
        </w:rPr>
        <w:t>το</w:t>
      </w:r>
      <w:r>
        <w:rPr>
          <w:rFonts w:eastAsia="Times New Roman"/>
          <w:szCs w:val="24"/>
        </w:rPr>
        <w:t xml:space="preserve"> κοινωνικό</w:t>
      </w:r>
      <w:r w:rsidRPr="002C4D5F">
        <w:rPr>
          <w:rFonts w:eastAsia="Times New Roman"/>
          <w:szCs w:val="24"/>
        </w:rPr>
        <w:t xml:space="preserve"> κράτος</w:t>
      </w:r>
      <w:r>
        <w:rPr>
          <w:rFonts w:eastAsia="Times New Roman"/>
          <w:szCs w:val="24"/>
        </w:rPr>
        <w:t>-</w:t>
      </w:r>
      <w:r w:rsidRPr="002C4D5F">
        <w:rPr>
          <w:rFonts w:eastAsia="Times New Roman"/>
          <w:szCs w:val="24"/>
        </w:rPr>
        <w:t xml:space="preserve"> εμποδίζονται στην άσκηση του δικαιώματός τους να κάνουν οικογένεια</w:t>
      </w:r>
      <w:r>
        <w:rPr>
          <w:rFonts w:eastAsia="Times New Roman"/>
          <w:szCs w:val="24"/>
        </w:rPr>
        <w:t>. Αυτό το πρόβλη</w:t>
      </w:r>
      <w:r>
        <w:rPr>
          <w:rFonts w:eastAsia="Times New Roman"/>
          <w:szCs w:val="24"/>
        </w:rPr>
        <w:t>μα</w:t>
      </w:r>
      <w:r w:rsidRPr="002C4D5F">
        <w:rPr>
          <w:rFonts w:eastAsia="Times New Roman"/>
          <w:szCs w:val="24"/>
        </w:rPr>
        <w:t xml:space="preserve"> </w:t>
      </w:r>
      <w:r w:rsidRPr="002C4D5F">
        <w:rPr>
          <w:rFonts w:eastAsia="Times New Roman"/>
          <w:szCs w:val="24"/>
        </w:rPr>
        <w:lastRenderedPageBreak/>
        <w:t>αποτελεί το</w:t>
      </w:r>
      <w:r>
        <w:rPr>
          <w:rFonts w:eastAsia="Times New Roman"/>
          <w:szCs w:val="24"/>
        </w:rPr>
        <w:t>ν</w:t>
      </w:r>
      <w:r w:rsidRPr="002C4D5F">
        <w:rPr>
          <w:rFonts w:eastAsia="Times New Roman"/>
          <w:szCs w:val="24"/>
        </w:rPr>
        <w:t xml:space="preserve"> κύριο παράγοντα</w:t>
      </w:r>
      <w:r>
        <w:rPr>
          <w:rFonts w:eastAsia="Times New Roman"/>
          <w:szCs w:val="24"/>
        </w:rPr>
        <w:t>, αλλά όχι</w:t>
      </w:r>
      <w:r>
        <w:rPr>
          <w:rFonts w:eastAsia="Times New Roman"/>
          <w:szCs w:val="24"/>
        </w:rPr>
        <w:t>,</w:t>
      </w:r>
      <w:r>
        <w:rPr>
          <w:rFonts w:eastAsia="Times New Roman"/>
          <w:szCs w:val="24"/>
        </w:rPr>
        <w:t xml:space="preserve"> β</w:t>
      </w:r>
      <w:r w:rsidRPr="002C4D5F">
        <w:rPr>
          <w:rFonts w:eastAsia="Times New Roman"/>
          <w:szCs w:val="24"/>
        </w:rPr>
        <w:t>εβαίως</w:t>
      </w:r>
      <w:r>
        <w:rPr>
          <w:rFonts w:eastAsia="Times New Roman"/>
          <w:szCs w:val="24"/>
        </w:rPr>
        <w:t>,</w:t>
      </w:r>
      <w:r w:rsidRPr="002C4D5F">
        <w:rPr>
          <w:rFonts w:eastAsia="Times New Roman"/>
          <w:szCs w:val="24"/>
        </w:rPr>
        <w:t xml:space="preserve"> το</w:t>
      </w:r>
      <w:r>
        <w:rPr>
          <w:rFonts w:eastAsia="Times New Roman"/>
          <w:szCs w:val="24"/>
        </w:rPr>
        <w:t>ν</w:t>
      </w:r>
      <w:r w:rsidRPr="002C4D5F">
        <w:rPr>
          <w:rFonts w:eastAsia="Times New Roman"/>
          <w:szCs w:val="24"/>
        </w:rPr>
        <w:t xml:space="preserve"> μοναδικό για την </w:t>
      </w:r>
      <w:r>
        <w:rPr>
          <w:rFonts w:eastAsia="Times New Roman"/>
          <w:szCs w:val="24"/>
        </w:rPr>
        <w:t>έξαρση</w:t>
      </w:r>
      <w:r w:rsidRPr="002C4D5F">
        <w:rPr>
          <w:rFonts w:eastAsia="Times New Roman"/>
          <w:szCs w:val="24"/>
        </w:rPr>
        <w:t xml:space="preserve"> του δημογραφικού</w:t>
      </w:r>
      <w:r>
        <w:rPr>
          <w:rFonts w:eastAsia="Times New Roman"/>
          <w:szCs w:val="24"/>
        </w:rPr>
        <w:t>.</w:t>
      </w:r>
    </w:p>
    <w:p w14:paraId="69298669"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 xml:space="preserve">Οι αιτίες είναι πολλές και χρειάζεται μια </w:t>
      </w:r>
      <w:proofErr w:type="spellStart"/>
      <w:r>
        <w:rPr>
          <w:rFonts w:eastAsia="Times New Roman"/>
          <w:szCs w:val="24"/>
        </w:rPr>
        <w:t>πολυπαραγοντική</w:t>
      </w:r>
      <w:proofErr w:type="spellEnd"/>
      <w:r>
        <w:rPr>
          <w:rFonts w:eastAsia="Times New Roman"/>
          <w:szCs w:val="24"/>
        </w:rPr>
        <w:t xml:space="preserve"> προσέγγιση</w:t>
      </w:r>
      <w:r>
        <w:rPr>
          <w:rFonts w:eastAsia="Times New Roman"/>
          <w:szCs w:val="24"/>
        </w:rPr>
        <w:t>.</w:t>
      </w:r>
      <w:r>
        <w:rPr>
          <w:rFonts w:eastAsia="Times New Roman"/>
          <w:szCs w:val="24"/>
        </w:rPr>
        <w:t xml:space="preserve"> Εναρμόνιση της οικογενειακής και επαγγελματικής ζωής, κοινωνική προστασία, βελτιωμέν</w:t>
      </w:r>
      <w:r>
        <w:rPr>
          <w:rFonts w:eastAsia="Times New Roman"/>
          <w:szCs w:val="24"/>
        </w:rPr>
        <w:t>οι</w:t>
      </w:r>
      <w:r>
        <w:rPr>
          <w:rFonts w:eastAsia="Times New Roman"/>
          <w:szCs w:val="24"/>
        </w:rPr>
        <w:t xml:space="preserve"> </w:t>
      </w:r>
      <w:r>
        <w:rPr>
          <w:rFonts w:eastAsia="Times New Roman"/>
          <w:szCs w:val="24"/>
        </w:rPr>
        <w:t xml:space="preserve">όροι </w:t>
      </w:r>
      <w:r>
        <w:rPr>
          <w:rFonts w:eastAsia="Times New Roman"/>
          <w:szCs w:val="24"/>
        </w:rPr>
        <w:t>εργασίας, εμπλοκή και των δύο γονιών στο μεγάλωμα των παιδιών, εξασφαλισμένες θέσεις σε παιδικούς σταθμούς κ.λπ.</w:t>
      </w:r>
      <w:r>
        <w:rPr>
          <w:rFonts w:eastAsia="Times New Roman"/>
          <w:szCs w:val="24"/>
        </w:rPr>
        <w:t>.</w:t>
      </w:r>
      <w:r>
        <w:rPr>
          <w:rFonts w:eastAsia="Times New Roman"/>
          <w:szCs w:val="24"/>
        </w:rPr>
        <w:t xml:space="preserve"> </w:t>
      </w:r>
    </w:p>
    <w:p w14:paraId="6929866A"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Όπως είπαμε παραπάνω, η οικονομική κρίση</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αποτελεί παράγοντα επιδείνωσης του δημογραφικού, όμως η κρίση στην ουσία υπερτόνισε</w:t>
      </w:r>
      <w:r>
        <w:rPr>
          <w:rFonts w:eastAsia="Times New Roman"/>
          <w:szCs w:val="24"/>
        </w:rPr>
        <w:t xml:space="preserve"> τις ήδη υπάρχουσες τάσεις της συρρίκνωσης και της γήρανσης του μέσου όρου ηλικίας του πληθυσμού. Το στρεβλό αναπτυξιακό πρότυπο της ελληνικής οικονομίας κυοφορούσε αυτή την τάση. Το ανεπαρκές πλέγμα κοινωνικής προστασίας προϋπήρχε της κρίσης. </w:t>
      </w:r>
    </w:p>
    <w:p w14:paraId="6929866B"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Χαρακτηρισ</w:t>
      </w:r>
      <w:r>
        <w:rPr>
          <w:rFonts w:eastAsia="Times New Roman"/>
          <w:szCs w:val="24"/>
        </w:rPr>
        <w:t>τικό παράδειγμα που πιστοποιεί τον ισχυρισμό αυτόν</w:t>
      </w:r>
      <w:r>
        <w:rPr>
          <w:rFonts w:eastAsia="Times New Roman"/>
          <w:szCs w:val="24"/>
        </w:rPr>
        <w:t>,</w:t>
      </w:r>
      <w:r>
        <w:rPr>
          <w:rFonts w:eastAsia="Times New Roman"/>
          <w:szCs w:val="24"/>
        </w:rPr>
        <w:t xml:space="preserve"> είναι ότι  μέχρι το 2012 η πολιτική ενίσχυσης του εισοδήματος για τα νοικοκυριά με παιδιά στη χώρα μας ήταν κατακερματισμένη. Διακόσια επιδόματα καθολικού ύψους δίνονταν χωρίς έλεγχο εισοδήματος από πολυά</w:t>
      </w:r>
      <w:r>
        <w:rPr>
          <w:rFonts w:eastAsia="Times New Roman"/>
          <w:szCs w:val="24"/>
        </w:rPr>
        <w:t xml:space="preserve">ριθμους φορείς, οι δε </w:t>
      </w:r>
      <w:r>
        <w:rPr>
          <w:rFonts w:eastAsia="Times New Roman"/>
          <w:szCs w:val="24"/>
        </w:rPr>
        <w:lastRenderedPageBreak/>
        <w:t xml:space="preserve">μειώσεις φόρων καταργήθηκαν οριζόντια για όλες τις οικογένειες με παιδιά υπό το βάρος των </w:t>
      </w:r>
      <w:proofErr w:type="spellStart"/>
      <w:r>
        <w:rPr>
          <w:rFonts w:eastAsia="Times New Roman"/>
          <w:szCs w:val="24"/>
        </w:rPr>
        <w:t>μνημονιακών</w:t>
      </w:r>
      <w:proofErr w:type="spellEnd"/>
      <w:r>
        <w:rPr>
          <w:rFonts w:eastAsia="Times New Roman"/>
          <w:szCs w:val="24"/>
        </w:rPr>
        <w:t xml:space="preserve"> περικοπών στις κοινωνικές δαπάνες. </w:t>
      </w:r>
    </w:p>
    <w:p w14:paraId="6929866C"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Κυρίες και κύριοι συνάδελφοι, ας σταθούμε και σε ορισμένες πολιτικές για το παιδί και τη στήριξ</w:t>
      </w:r>
      <w:r>
        <w:rPr>
          <w:rFonts w:eastAsia="Times New Roman"/>
          <w:szCs w:val="24"/>
        </w:rPr>
        <w:t>η των οικογενειών</w:t>
      </w:r>
      <w:r>
        <w:rPr>
          <w:rFonts w:eastAsia="Times New Roman"/>
          <w:szCs w:val="24"/>
        </w:rPr>
        <w:t>,</w:t>
      </w:r>
      <w:r>
        <w:rPr>
          <w:rFonts w:eastAsia="Times New Roman"/>
          <w:szCs w:val="24"/>
        </w:rPr>
        <w:t xml:space="preserve"> που εμείς για πρώτη φορά προωθούμε, βάζοντας έτσι τις βάσεις για μια συνολική παρέμβαση και για μεγάλες μεταρρυθμιστικές τομές στα θέματα της κοινωνικής προστασίας και του κοινωνικού κράτους.</w:t>
      </w:r>
    </w:p>
    <w:p w14:paraId="6929866D"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 xml:space="preserve">Θέλω στο σημείο αυτό να πω ότι για εμάς οι </w:t>
      </w:r>
      <w:proofErr w:type="spellStart"/>
      <w:r>
        <w:rPr>
          <w:rFonts w:eastAsia="Times New Roman"/>
          <w:szCs w:val="24"/>
        </w:rPr>
        <w:t>σ</w:t>
      </w:r>
      <w:r>
        <w:rPr>
          <w:rFonts w:eastAsia="Times New Roman"/>
          <w:szCs w:val="24"/>
        </w:rPr>
        <w:t>τοχευμένες</w:t>
      </w:r>
      <w:proofErr w:type="spellEnd"/>
      <w:r>
        <w:rPr>
          <w:rFonts w:eastAsia="Times New Roman"/>
          <w:szCs w:val="24"/>
        </w:rPr>
        <w:t xml:space="preserve"> κοινωνικές ενισχύσεις δεν είναι δαπάνες, όπως υποστηρίζει μια ορισμένη οικονομική ορθοδοξία με νεοφιλελεύθερο προσανατολισμό. Είναι ταυτόχρονα στήριξη και επένδυση στο ανθρώπινο κεφάλαιο και την ίδια τη ζήτηση της οικονομίας και μάλιστα με πολλα</w:t>
      </w:r>
      <w:r>
        <w:rPr>
          <w:rFonts w:eastAsia="Times New Roman"/>
          <w:szCs w:val="24"/>
        </w:rPr>
        <w:t xml:space="preserve">πλασιαστικό δημοσιονομικό χαρακτήρα. Εδώ βρίσκεται μια πολύ συγκεκριμένη διαχωριστική γραμμή με την συντηρητική νεοφιλελεύθερη αντίληψη και αυτή τη γραμμή πρέπει να την αντιληφθεί η μεγάλη πλειοψηφία του λαού μας. </w:t>
      </w:r>
    </w:p>
    <w:p w14:paraId="6929866E"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ab/>
        <w:t xml:space="preserve">Δεν θα μιλήσω για το σύνολο των δαπανών </w:t>
      </w:r>
      <w:r>
        <w:rPr>
          <w:rFonts w:eastAsia="Times New Roman"/>
          <w:szCs w:val="24"/>
        </w:rPr>
        <w:t>του κοινωνικού κράτους και πόσο θα είχε συρρικνωθεί</w:t>
      </w:r>
      <w:r>
        <w:rPr>
          <w:rFonts w:eastAsia="Times New Roman"/>
          <w:szCs w:val="24"/>
        </w:rPr>
        <w:t>,</w:t>
      </w:r>
      <w:r>
        <w:rPr>
          <w:rFonts w:eastAsia="Times New Roman"/>
          <w:szCs w:val="24"/>
        </w:rPr>
        <w:t xml:space="preserve"> αν εφαρμοζόταν το </w:t>
      </w:r>
      <w:r>
        <w:rPr>
          <w:rFonts w:eastAsia="Times New Roman"/>
          <w:szCs w:val="24"/>
        </w:rPr>
        <w:t>μ</w:t>
      </w:r>
      <w:r>
        <w:rPr>
          <w:rFonts w:eastAsia="Times New Roman"/>
          <w:szCs w:val="24"/>
        </w:rPr>
        <w:t>εσοπρόθεσμο της κυβέρνησης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Μόνο στην παιδεία θα είχαμε μείωση κατά ένα δισεκατομμύριο τον χρόνο. Θα περιοριστώ στις δαπάνες για την πρόνοια και τις δράσεις κοινωνικ</w:t>
      </w:r>
      <w:r>
        <w:rPr>
          <w:rFonts w:eastAsia="Times New Roman"/>
          <w:szCs w:val="24"/>
        </w:rPr>
        <w:t>ής αλληλεγγύης</w:t>
      </w:r>
      <w:r>
        <w:rPr>
          <w:rFonts w:eastAsia="Times New Roman"/>
          <w:szCs w:val="24"/>
        </w:rPr>
        <w:t>,</w:t>
      </w:r>
      <w:r>
        <w:rPr>
          <w:rFonts w:eastAsia="Times New Roman"/>
          <w:szCs w:val="24"/>
        </w:rPr>
        <w:t xml:space="preserve"> που συνδέονται άρρηκτα με το θέμα της συζήτησής μας. </w:t>
      </w:r>
    </w:p>
    <w:p w14:paraId="6929866F"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Το 2015 παραλάβαμε προϋπολογισμό για την πρόνοια 790 εκατομμύρια ευρώ και μέσα σε τέσσερα δύσκολα χρόνια αυξήσαμε τον προϋπολογισμό αυτόν κατά 408%, από 790 εκατομμύρια σε 3 δισεκατομμύ</w:t>
      </w:r>
      <w:r>
        <w:rPr>
          <w:rFonts w:eastAsia="Times New Roman"/>
          <w:szCs w:val="24"/>
        </w:rPr>
        <w:t xml:space="preserve">ρια 225 εκατομμύρια, με στόχο το 2021 να φτάσουμε τα 4 δισεκατομμύρια ευρώ.  Αυτή η διαφορά των 3 δισεκατομμυρίων από τα 800 εκατομμύρια το 2015 στα 4 δισεκατομμύρια το 2021 είναι </w:t>
      </w:r>
      <w:proofErr w:type="spellStart"/>
      <w:r>
        <w:rPr>
          <w:rFonts w:eastAsia="Times New Roman"/>
          <w:szCs w:val="24"/>
        </w:rPr>
        <w:t>κάρφος</w:t>
      </w:r>
      <w:proofErr w:type="spellEnd"/>
      <w:r>
        <w:rPr>
          <w:rFonts w:eastAsia="Times New Roman"/>
          <w:szCs w:val="24"/>
        </w:rPr>
        <w:t xml:space="preserve"> στο μάτι των οικονομικών ελίτ και της Νέας Δημοκρατίας. </w:t>
      </w:r>
    </w:p>
    <w:p w14:paraId="69298670"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 xml:space="preserve">Η τύχη </w:t>
      </w:r>
      <w:r>
        <w:rPr>
          <w:rFonts w:eastAsia="Times New Roman"/>
          <w:szCs w:val="24"/>
        </w:rPr>
        <w:t>αυτού του ποσού που</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είναι μεγαλύτερο</w:t>
      </w:r>
      <w:r>
        <w:rPr>
          <w:rFonts w:eastAsia="Times New Roman"/>
          <w:szCs w:val="24"/>
        </w:rPr>
        <w:t>,</w:t>
      </w:r>
      <w:r>
        <w:rPr>
          <w:rFonts w:eastAsia="Times New Roman"/>
          <w:szCs w:val="24"/>
        </w:rPr>
        <w:t xml:space="preserve"> αν αναλογιστούμε όλες τις κοινωνικές δαπάνες, παίζεται στις επόμενες εκλογές. Θα συνεχίσουν να παίρνουν αυτά τα χρήματα </w:t>
      </w:r>
      <w:r>
        <w:rPr>
          <w:rFonts w:eastAsia="Times New Roman"/>
          <w:szCs w:val="24"/>
        </w:rPr>
        <w:lastRenderedPageBreak/>
        <w:t>οι πολλοί, όπως γίνεται με τον ΣΥΡΙΖΑ, ή με τη μορφή των φοροαπαλλαγών και των ενισχύσεων</w:t>
      </w:r>
      <w:r>
        <w:rPr>
          <w:rFonts w:eastAsia="Times New Roman"/>
          <w:szCs w:val="24"/>
        </w:rPr>
        <w:t xml:space="preserve"> προς το κεφάλαιο θα επιστρέψουν στους λίγους, όπως προτείνει η Νέα Δημοκρατία; Γι’ αυτό δεν κοστολογεί ο κ. Μητσοτάκης τις προτάσεις του για γενναίες </w:t>
      </w:r>
      <w:proofErr w:type="spellStart"/>
      <w:r>
        <w:rPr>
          <w:rFonts w:eastAsia="Times New Roman"/>
          <w:szCs w:val="24"/>
        </w:rPr>
        <w:t>φοροελαφρύνσεις</w:t>
      </w:r>
      <w:proofErr w:type="spellEnd"/>
      <w:r>
        <w:rPr>
          <w:rFonts w:eastAsia="Times New Roman"/>
          <w:szCs w:val="24"/>
        </w:rPr>
        <w:t xml:space="preserve"> προς τους μεγαλοεπιχειρηματίες και για μείωση του ΕΝΦΙΑ των ανώτερων στρωμάτων. Γι’ αυτό </w:t>
      </w:r>
      <w:r>
        <w:rPr>
          <w:rFonts w:eastAsia="Times New Roman"/>
          <w:szCs w:val="24"/>
        </w:rPr>
        <w:t>δεν λέει</w:t>
      </w:r>
      <w:r>
        <w:rPr>
          <w:rFonts w:eastAsia="Times New Roman"/>
          <w:szCs w:val="24"/>
        </w:rPr>
        <w:t>,</w:t>
      </w:r>
      <w:r>
        <w:rPr>
          <w:rFonts w:eastAsia="Times New Roman"/>
          <w:szCs w:val="24"/>
        </w:rPr>
        <w:t xml:space="preserve"> από πού θα βρει τα λεφτά για να καλύψει τις κοινωνικές ανάγκες. </w:t>
      </w:r>
    </w:p>
    <w:p w14:paraId="69298671"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Μέτρα και πολιτικές αυτής της Κυβέρνησης που πιστεύουμε ότι αποτυπώνουν την κοινωνική ατζέντα του ΣΥΡΙΖΑ με άμεσες ή έμμεσες επιπτώσεις. Ενδεικτικά αναφέρω</w:t>
      </w:r>
      <w:r>
        <w:rPr>
          <w:rFonts w:eastAsia="Times New Roman"/>
          <w:szCs w:val="24"/>
        </w:rPr>
        <w:t>.</w:t>
      </w:r>
      <w:r w:rsidRPr="00777162">
        <w:rPr>
          <w:rFonts w:eastAsia="Times New Roman"/>
          <w:szCs w:val="24"/>
        </w:rPr>
        <w:t xml:space="preserve"> </w:t>
      </w:r>
      <w:r>
        <w:rPr>
          <w:rFonts w:eastAsia="Times New Roman"/>
          <w:szCs w:val="24"/>
          <w:lang w:val="en-US"/>
        </w:rPr>
        <w:t>H</w:t>
      </w:r>
      <w:r w:rsidRPr="00777162">
        <w:rPr>
          <w:rFonts w:eastAsia="Times New Roman"/>
          <w:szCs w:val="24"/>
        </w:rPr>
        <w:t xml:space="preserve"> </w:t>
      </w:r>
      <w:r>
        <w:rPr>
          <w:rFonts w:eastAsia="Times New Roman"/>
          <w:szCs w:val="24"/>
        </w:rPr>
        <w:t>δίχρονη υποχρεωτική π</w:t>
      </w:r>
      <w:r>
        <w:rPr>
          <w:rFonts w:eastAsia="Times New Roman"/>
          <w:szCs w:val="24"/>
        </w:rPr>
        <w:t xml:space="preserve">ροσχολική εκπαίδευση, η καθολική και ισότιμη πρόσβαση των ανασφάλιστων παιδιών οικογενειών στο </w:t>
      </w:r>
      <w:r>
        <w:rPr>
          <w:rFonts w:eastAsia="Times New Roman"/>
          <w:szCs w:val="24"/>
        </w:rPr>
        <w:t>δ</w:t>
      </w:r>
      <w:r>
        <w:rPr>
          <w:rFonts w:eastAsia="Times New Roman"/>
          <w:szCs w:val="24"/>
        </w:rPr>
        <w:t xml:space="preserve">ημόσιο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 xml:space="preserve">γείας, η ενίσχυση των οικογενειών στον τομέα της ειδικής αγωγής και η αναβάθμιση της ειδικής εκπαίδευσης που πετύχαμε στο Υπουργείο Παιδείας, η </w:t>
      </w:r>
      <w:r>
        <w:rPr>
          <w:rFonts w:eastAsia="Times New Roman"/>
          <w:szCs w:val="24"/>
        </w:rPr>
        <w:t xml:space="preserve">ανάπτυξη νέων δομών παιδοψυχιατρικής φροντίδας, το σύγχρονο και διαφανές κράτος πρόνοιας με τα </w:t>
      </w:r>
      <w:r>
        <w:rPr>
          <w:rFonts w:eastAsia="Times New Roman"/>
          <w:szCs w:val="24"/>
        </w:rPr>
        <w:t>διακόσια σαράντα δύο</w:t>
      </w:r>
      <w:r>
        <w:rPr>
          <w:rFonts w:eastAsia="Times New Roman"/>
          <w:szCs w:val="24"/>
        </w:rPr>
        <w:t xml:space="preserve"> κέντρα κοινότητας και τους οργανισμούς </w:t>
      </w:r>
      <w:proofErr w:type="spellStart"/>
      <w:r>
        <w:rPr>
          <w:rFonts w:eastAsia="Times New Roman"/>
          <w:szCs w:val="24"/>
        </w:rPr>
        <w:t>προνοιακών</w:t>
      </w:r>
      <w:proofErr w:type="spellEnd"/>
      <w:r>
        <w:rPr>
          <w:rFonts w:eastAsia="Times New Roman"/>
          <w:szCs w:val="24"/>
        </w:rPr>
        <w:t xml:space="preserve"> επιδομάτων αλληλεγγύης. Κα</w:t>
      </w:r>
      <w:r>
        <w:rPr>
          <w:rFonts w:eastAsia="Times New Roman"/>
          <w:szCs w:val="24"/>
        </w:rPr>
        <w:lastRenderedPageBreak/>
        <w:t>ταργούμε τον ιδρυματικό και επιδοματικό χαρακτήρα του κράτους πρ</w:t>
      </w:r>
      <w:r>
        <w:rPr>
          <w:rFonts w:eastAsia="Times New Roman"/>
          <w:szCs w:val="24"/>
        </w:rPr>
        <w:t xml:space="preserve">όνοιας που παραλάβαμε, όπου άνθιζαν οι πελατειακές σχέσεις και η διαφθορά. Τα κέντρα κοινότητας μέσα στο 2019 επεκτείνονται και στους </w:t>
      </w:r>
      <w:r>
        <w:rPr>
          <w:rFonts w:eastAsia="Times New Roman"/>
          <w:szCs w:val="24"/>
        </w:rPr>
        <w:t>τριακόσιους είκοσι πέντε</w:t>
      </w:r>
      <w:r>
        <w:rPr>
          <w:rFonts w:eastAsia="Times New Roman"/>
          <w:szCs w:val="24"/>
        </w:rPr>
        <w:t xml:space="preserve"> δήμους της χώρας. </w:t>
      </w:r>
    </w:p>
    <w:p w14:paraId="69298672"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 xml:space="preserve">Στηρίζουμε την οικογένεια με τα </w:t>
      </w:r>
      <w:proofErr w:type="spellStart"/>
      <w:r>
        <w:rPr>
          <w:rFonts w:eastAsia="Times New Roman"/>
          <w:szCs w:val="24"/>
        </w:rPr>
        <w:t>εκατόν</w:t>
      </w:r>
      <w:proofErr w:type="spellEnd"/>
      <w:r>
        <w:rPr>
          <w:rFonts w:eastAsia="Times New Roman"/>
          <w:szCs w:val="24"/>
        </w:rPr>
        <w:t xml:space="preserve"> πενήντα </w:t>
      </w:r>
      <w:r>
        <w:rPr>
          <w:rFonts w:eastAsia="Times New Roman"/>
          <w:szCs w:val="24"/>
        </w:rPr>
        <w:t xml:space="preserve"> κέντρα ολοκληρωμένης φροντίδα</w:t>
      </w:r>
      <w:r>
        <w:rPr>
          <w:rFonts w:eastAsia="Times New Roman"/>
          <w:szCs w:val="24"/>
        </w:rPr>
        <w:t xml:space="preserve">ς ηλικιωμένων τους βρεφονηπιακούς σταθμούς. Παραλάβαμε το 2015 </w:t>
      </w:r>
      <w:r>
        <w:rPr>
          <w:rFonts w:eastAsia="Times New Roman"/>
          <w:szCs w:val="24"/>
        </w:rPr>
        <w:t xml:space="preserve">εβδομήντα εννέα χιλιάδες </w:t>
      </w:r>
      <w:r>
        <w:rPr>
          <w:rFonts w:eastAsia="Times New Roman"/>
          <w:szCs w:val="24"/>
          <w:lang w:val="en-US"/>
        </w:rPr>
        <w:t>vouchers</w:t>
      </w:r>
      <w:r>
        <w:rPr>
          <w:rFonts w:eastAsia="Times New Roman"/>
          <w:szCs w:val="24"/>
        </w:rPr>
        <w:t xml:space="preserve"> –θέσεις δηλαδή- για τους βρεφονηπιακούς σταθμούς</w:t>
      </w:r>
      <w:r>
        <w:rPr>
          <w:rFonts w:eastAsia="Times New Roman"/>
          <w:szCs w:val="24"/>
        </w:rPr>
        <w:t>,</w:t>
      </w:r>
      <w:r>
        <w:rPr>
          <w:rFonts w:eastAsia="Times New Roman"/>
          <w:szCs w:val="24"/>
        </w:rPr>
        <w:t xml:space="preserve"> και φέτος δώσαμε περισσότερες από </w:t>
      </w:r>
      <w:proofErr w:type="spellStart"/>
      <w:r>
        <w:rPr>
          <w:rFonts w:eastAsia="Times New Roman"/>
          <w:szCs w:val="24"/>
        </w:rPr>
        <w:t>εκατόν</w:t>
      </w:r>
      <w:proofErr w:type="spellEnd"/>
      <w:r>
        <w:rPr>
          <w:rFonts w:eastAsia="Times New Roman"/>
          <w:szCs w:val="24"/>
        </w:rPr>
        <w:t xml:space="preserve"> είκοσι επτά χιλιάδες </w:t>
      </w:r>
      <w:r>
        <w:rPr>
          <w:rFonts w:eastAsia="Times New Roman"/>
          <w:szCs w:val="24"/>
        </w:rPr>
        <w:t>θέσεις δηλαδή αύξηση των παιδιών στους παιδικού</w:t>
      </w:r>
      <w:r>
        <w:rPr>
          <w:rFonts w:eastAsia="Times New Roman"/>
          <w:szCs w:val="24"/>
        </w:rPr>
        <w:t xml:space="preserve">ς σταθμούς πάνω από 60%. </w:t>
      </w:r>
    </w:p>
    <w:p w14:paraId="69298673"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r>
      <w:r w:rsidRPr="00177A2B">
        <w:rPr>
          <w:rFonts w:eastAsia="Times New Roman"/>
          <w:b/>
          <w:szCs w:val="24"/>
        </w:rPr>
        <w:t>ΠΡΟΕΔΡΕΥΟΥΣΑ (Αναστασία Χριστοδουλοπούλου):</w:t>
      </w:r>
      <w:r w:rsidRPr="00777162">
        <w:rPr>
          <w:rFonts w:eastAsia="Times New Roman"/>
          <w:szCs w:val="24"/>
        </w:rPr>
        <w:t xml:space="preserve"> </w:t>
      </w:r>
      <w:r>
        <w:rPr>
          <w:rFonts w:eastAsia="Times New Roman"/>
          <w:szCs w:val="24"/>
        </w:rPr>
        <w:t>Ολοκληρώστε, κύριε Φίλη.</w:t>
      </w:r>
    </w:p>
    <w:p w14:paraId="69298674" w14:textId="77777777" w:rsidR="00F93F98" w:rsidRDefault="00F9424E">
      <w:pPr>
        <w:tabs>
          <w:tab w:val="left" w:pos="709"/>
          <w:tab w:val="center" w:pos="4753"/>
        </w:tabs>
        <w:spacing w:line="600" w:lineRule="auto"/>
        <w:ind w:firstLine="720"/>
        <w:contextualSpacing/>
        <w:jc w:val="both"/>
        <w:rPr>
          <w:rFonts w:eastAsia="Times New Roman"/>
          <w:szCs w:val="24"/>
        </w:rPr>
      </w:pPr>
      <w:r w:rsidRPr="00177A2B">
        <w:rPr>
          <w:rFonts w:eastAsia="Times New Roman"/>
          <w:b/>
          <w:szCs w:val="24"/>
        </w:rPr>
        <w:t>ΝΙΚΟΛΑΟΣ ΦΙΛΗΣ:</w:t>
      </w:r>
      <w:r>
        <w:rPr>
          <w:rFonts w:eastAsia="Times New Roman"/>
          <w:szCs w:val="24"/>
        </w:rPr>
        <w:t xml:space="preserve"> Ολοκληρώνω, κυρία Πρόεδρε.</w:t>
      </w:r>
    </w:p>
    <w:p w14:paraId="69298675"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Οικογενειακά επιδόματα</w:t>
      </w:r>
      <w:r>
        <w:rPr>
          <w:rFonts w:eastAsia="Times New Roman"/>
          <w:szCs w:val="24"/>
        </w:rPr>
        <w:t>.</w:t>
      </w:r>
      <w:r w:rsidRPr="00777162">
        <w:rPr>
          <w:rFonts w:eastAsia="Times New Roman"/>
          <w:szCs w:val="24"/>
        </w:rPr>
        <w:t xml:space="preserve"> </w:t>
      </w:r>
      <w:r>
        <w:rPr>
          <w:rFonts w:eastAsia="Times New Roman"/>
          <w:szCs w:val="24"/>
        </w:rPr>
        <w:t xml:space="preserve">Αυξήσαμε τον προϋπολογισμό των οικογενειακών επιδομάτων από 650 εκατομμύρια τα προηγούμενα </w:t>
      </w:r>
      <w:r>
        <w:rPr>
          <w:rFonts w:eastAsia="Times New Roman"/>
          <w:szCs w:val="24"/>
        </w:rPr>
        <w:t>χρόνια σε 1,1 δισεκατομμύρια ευρώ το 20</w:t>
      </w:r>
      <w:r>
        <w:rPr>
          <w:rFonts w:eastAsia="Times New Roman"/>
          <w:szCs w:val="24"/>
        </w:rPr>
        <w:t>0</w:t>
      </w:r>
      <w:r>
        <w:rPr>
          <w:rFonts w:eastAsia="Times New Roman"/>
          <w:szCs w:val="24"/>
        </w:rPr>
        <w:t xml:space="preserve">8. Θα δοθεί 1 δισεκατομμύριο ευρώ το 2019. Αυτό έχει ως αποτέλεσμα πολύ </w:t>
      </w:r>
      <w:r>
        <w:rPr>
          <w:rFonts w:eastAsia="Times New Roman"/>
          <w:szCs w:val="24"/>
        </w:rPr>
        <w:lastRenderedPageBreak/>
        <w:t>σημαντικές αυξήσεις για το 92% των δικαιούχων οικογενειών. Σχολικά γεύματα, επίδομα στέγης, πολλά μέτρα τα οποία από σήμερα -και όχι στο αβέβαιο</w:t>
      </w:r>
      <w:r>
        <w:rPr>
          <w:rFonts w:eastAsia="Times New Roman"/>
          <w:szCs w:val="24"/>
        </w:rPr>
        <w:t xml:space="preserve"> μέλλον- δημιουργούν δυνατότητες</w:t>
      </w:r>
      <w:r>
        <w:rPr>
          <w:rFonts w:eastAsia="Times New Roman"/>
          <w:szCs w:val="24"/>
        </w:rPr>
        <w:t>,</w:t>
      </w:r>
      <w:r>
        <w:rPr>
          <w:rFonts w:eastAsia="Times New Roman"/>
          <w:szCs w:val="24"/>
        </w:rPr>
        <w:t xml:space="preserve"> για να υπάρξει ανάσχεση του προβλήματος του δημογραφικού. Έχουμε καταφέρει να αντιστρέψουμε την πορεία κοινωνικής διάλυσης που παραλάβαμε το 2015. Το κοινωνικό εισόδημα αλληλεγγύης το απολαμβάνουν σήμερα </w:t>
      </w:r>
      <w:r>
        <w:rPr>
          <w:rFonts w:eastAsia="Times New Roman"/>
          <w:szCs w:val="24"/>
        </w:rPr>
        <w:t>εξακόσιες χιλιάδες</w:t>
      </w:r>
      <w:r>
        <w:rPr>
          <w:rFonts w:eastAsia="Times New Roman"/>
          <w:szCs w:val="24"/>
        </w:rPr>
        <w:t xml:space="preserve"> </w:t>
      </w:r>
      <w:r>
        <w:rPr>
          <w:rFonts w:eastAsia="Times New Roman"/>
          <w:szCs w:val="24"/>
        </w:rPr>
        <w:t xml:space="preserve">δικαιούχοι και αυτό είναι μια πολύ σημαντική αντιμετώπιση της ακραίας φτώχειας. Αλλά και την παιδική φτώχεια μπορέσαμε να τη μειώσουμε από 26,3% το 2015 σε 24,5% το 2017. Η παιδική φτώχεια το 2018 ήταν 23%. Το 2022 τα ποσοστά φτώχειας θα είναι χαμηλότερα </w:t>
      </w:r>
      <w:r>
        <w:rPr>
          <w:rFonts w:eastAsia="Times New Roman"/>
          <w:szCs w:val="24"/>
        </w:rPr>
        <w:t>απ’ αυτά που υπήρχαν στη χώρα το 2008, δηλαδή στην έναρξη μιας παγκόσμιας οικονομικής κρίσης.</w:t>
      </w:r>
    </w:p>
    <w:p w14:paraId="69298676"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Κυρίες και κύριοι συνάδελφοι, τέτοια και άλλα μέτρα λαμβάνουμε αλλά παρ</w:t>
      </w:r>
      <w:r>
        <w:rPr>
          <w:rFonts w:eastAsia="Times New Roman"/>
          <w:szCs w:val="24"/>
        </w:rPr>
        <w:t xml:space="preserve">’ </w:t>
      </w:r>
      <w:r>
        <w:rPr>
          <w:rFonts w:eastAsia="Times New Roman"/>
          <w:szCs w:val="24"/>
        </w:rPr>
        <w:t>ότι συνδέονται με το δημογραφικό, έχουμε πλήρη συνείδηση ότι ειδικά στην αντιμετώπιση αυ</w:t>
      </w:r>
      <w:r>
        <w:rPr>
          <w:rFonts w:eastAsia="Times New Roman"/>
          <w:szCs w:val="24"/>
        </w:rPr>
        <w:t>τού του προβλήματος</w:t>
      </w:r>
      <w:r>
        <w:rPr>
          <w:rFonts w:eastAsia="Times New Roman"/>
          <w:szCs w:val="24"/>
        </w:rPr>
        <w:t>,</w:t>
      </w:r>
      <w:r>
        <w:rPr>
          <w:rFonts w:eastAsia="Times New Roman"/>
          <w:szCs w:val="24"/>
        </w:rPr>
        <w:t xml:space="preserve"> δεν μπορούμε να έχουμε άμεση απόδοση. Οι δημογραφικές τάσεις μεταβάλλονται αργά, είναι </w:t>
      </w:r>
      <w:proofErr w:type="spellStart"/>
      <w:r>
        <w:rPr>
          <w:rFonts w:eastAsia="Times New Roman"/>
          <w:szCs w:val="24"/>
        </w:rPr>
        <w:t>πολυπαραγοντικές</w:t>
      </w:r>
      <w:proofErr w:type="spellEnd"/>
      <w:r>
        <w:rPr>
          <w:rFonts w:eastAsia="Times New Roman"/>
          <w:szCs w:val="24"/>
        </w:rPr>
        <w:t xml:space="preserve">, </w:t>
      </w:r>
      <w:r>
        <w:rPr>
          <w:rFonts w:eastAsia="Times New Roman"/>
          <w:szCs w:val="24"/>
        </w:rPr>
        <w:lastRenderedPageBreak/>
        <w:t xml:space="preserve">συνδέονται με μεταβολές στα πολιτισμικά πρότυπα και στα </w:t>
      </w:r>
      <w:proofErr w:type="spellStart"/>
      <w:r>
        <w:rPr>
          <w:rFonts w:eastAsia="Times New Roman"/>
          <w:szCs w:val="24"/>
        </w:rPr>
        <w:t>αξιακά</w:t>
      </w:r>
      <w:proofErr w:type="spellEnd"/>
      <w:r>
        <w:rPr>
          <w:rFonts w:eastAsia="Times New Roman"/>
          <w:szCs w:val="24"/>
        </w:rPr>
        <w:t xml:space="preserve"> συστήματα, όμως η πολιτική οφείλει σ’ όλες αυτές τις τάσεις</w:t>
      </w:r>
      <w:r>
        <w:rPr>
          <w:rFonts w:eastAsia="Times New Roman"/>
          <w:szCs w:val="24"/>
        </w:rPr>
        <w:t>,</w:t>
      </w:r>
      <w:r>
        <w:rPr>
          <w:rFonts w:eastAsia="Times New Roman"/>
          <w:szCs w:val="24"/>
        </w:rPr>
        <w:t xml:space="preserve"> να αντ</w:t>
      </w:r>
      <w:r>
        <w:rPr>
          <w:rFonts w:eastAsia="Times New Roman"/>
          <w:szCs w:val="24"/>
        </w:rPr>
        <w:t xml:space="preserve">ιπαραβάλλει τα δικά της όπλα, το αίτημα του κοινού καλού απέναντι στη μηδενιστική, εγωιστική και ατομικιστική πρόσληψη της ζωής, τη </w:t>
      </w:r>
      <w:proofErr w:type="spellStart"/>
      <w:r>
        <w:rPr>
          <w:rFonts w:eastAsia="Times New Roman"/>
          <w:szCs w:val="24"/>
        </w:rPr>
        <w:t>διαγενεακή</w:t>
      </w:r>
      <w:proofErr w:type="spellEnd"/>
      <w:r>
        <w:rPr>
          <w:rFonts w:eastAsia="Times New Roman"/>
          <w:szCs w:val="24"/>
        </w:rPr>
        <w:t xml:space="preserve"> αλληλεγγύη και την αλληλεγγύη απέναντι στην αδιαφορία για τους πιο κοινωνικά ευάλωτους. </w:t>
      </w:r>
    </w:p>
    <w:p w14:paraId="69298677"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Κυρίες και κύριοι συνάδ</w:t>
      </w:r>
      <w:r>
        <w:rPr>
          <w:rFonts w:eastAsia="Times New Roman"/>
          <w:szCs w:val="24"/>
        </w:rPr>
        <w:t>ελφοι, μπορούμε να αντιστρέψουμε τις κακές δημογραφικές εξελίξεις</w:t>
      </w:r>
      <w:r>
        <w:rPr>
          <w:rFonts w:eastAsia="Times New Roman"/>
          <w:szCs w:val="24"/>
        </w:rPr>
        <w:t>,</w:t>
      </w:r>
      <w:r>
        <w:rPr>
          <w:rFonts w:eastAsia="Times New Roman"/>
          <w:szCs w:val="24"/>
        </w:rPr>
        <w:t xml:space="preserve"> με βάση μια ανάπτυξη που στο επίκεντρό της θα έχει την απασχόληση και ταυτόχρονα θα δημιουργεί δυνατότητες</w:t>
      </w:r>
      <w:r>
        <w:rPr>
          <w:rFonts w:eastAsia="Times New Roman"/>
          <w:szCs w:val="24"/>
        </w:rPr>
        <w:t>,</w:t>
      </w:r>
      <w:r>
        <w:rPr>
          <w:rFonts w:eastAsia="Times New Roman"/>
          <w:szCs w:val="24"/>
        </w:rPr>
        <w:t xml:space="preserve"> ώστε τα νέα παιδιά να επιστρέψουν στη χώρα μας και να αποτελέσουν τον παράγοντα γ</w:t>
      </w:r>
      <w:r>
        <w:rPr>
          <w:rFonts w:eastAsia="Times New Roman"/>
          <w:szCs w:val="24"/>
        </w:rPr>
        <w:t>ια την ανάπτυξη αυτή.</w:t>
      </w:r>
    </w:p>
    <w:p w14:paraId="69298678"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Ευχαριστώ.</w:t>
      </w:r>
    </w:p>
    <w:p w14:paraId="69298679" w14:textId="77777777" w:rsidR="00F93F98" w:rsidRDefault="00F9424E">
      <w:pPr>
        <w:tabs>
          <w:tab w:val="left" w:pos="709"/>
          <w:tab w:val="center" w:pos="4753"/>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6929867A"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r>
      <w:r w:rsidRPr="005A71F8">
        <w:rPr>
          <w:rFonts w:eastAsia="Times New Roman"/>
          <w:b/>
          <w:szCs w:val="24"/>
        </w:rPr>
        <w:t>ΠΡΟΕΔΡΕΥΟΥΣΑ (Αναστασία Χριστοδουλοπούλου):</w:t>
      </w:r>
      <w:r w:rsidRPr="00B81AA4">
        <w:rPr>
          <w:rFonts w:eastAsia="Times New Roman"/>
          <w:szCs w:val="24"/>
        </w:rPr>
        <w:t xml:space="preserve"> </w:t>
      </w:r>
      <w:r>
        <w:rPr>
          <w:rFonts w:eastAsia="Times New Roman"/>
          <w:szCs w:val="24"/>
        </w:rPr>
        <w:t xml:space="preserve">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w:t>
      </w:r>
      <w:r>
        <w:rPr>
          <w:rFonts w:eastAsia="Times New Roman"/>
          <w:szCs w:val="24"/>
        </w:rPr>
        <w:lastRenderedPageBreak/>
        <w:t>και ενημερώθηκαν για την ιστορία του κτηρίου και τον τρόπο οργάνωσης και λειτουργίας της Βο</w:t>
      </w:r>
      <w:r>
        <w:rPr>
          <w:rFonts w:eastAsia="Times New Roman"/>
          <w:szCs w:val="24"/>
        </w:rPr>
        <w:t>υλής, πενήντα τέσσερις μαθήτριες και μαθητές και δύο συνοδοί εκπαιδευτικοί από το Γυμνάσιο Μαγούλας.</w:t>
      </w:r>
    </w:p>
    <w:p w14:paraId="6929867B"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Η Βουλή τούς καλωσορίζει.</w:t>
      </w:r>
    </w:p>
    <w:p w14:paraId="6929867C" w14:textId="77777777" w:rsidR="00F93F98" w:rsidRDefault="00F9424E">
      <w:pPr>
        <w:tabs>
          <w:tab w:val="left" w:pos="709"/>
          <w:tab w:val="center" w:pos="4753"/>
        </w:tabs>
        <w:spacing w:line="600" w:lineRule="auto"/>
        <w:ind w:firstLine="720"/>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929867D"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Τον λόγο έχει ο κ. Τσιάρας από τη Νέα Δημοκρατία για επτά λεπτά, που δεν τηρεί</w:t>
      </w:r>
      <w:r>
        <w:rPr>
          <w:rFonts w:eastAsia="Times New Roman"/>
          <w:szCs w:val="24"/>
        </w:rPr>
        <w:t xml:space="preserve"> κανένας, απ’ ό,τι βλέπω.</w:t>
      </w:r>
    </w:p>
    <w:p w14:paraId="6929867E"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r>
      <w:r w:rsidRPr="005A71F8">
        <w:rPr>
          <w:rFonts w:eastAsia="Times New Roman"/>
          <w:b/>
          <w:szCs w:val="24"/>
        </w:rPr>
        <w:t>ΚΩΝΣΤΑΝΤΙΝΟΣ ΤΣΙΑΡΑΣ:</w:t>
      </w:r>
      <w:r w:rsidRPr="00B81AA4">
        <w:rPr>
          <w:rFonts w:eastAsia="Times New Roman"/>
          <w:szCs w:val="24"/>
        </w:rPr>
        <w:t xml:space="preserve"> </w:t>
      </w:r>
      <w:r>
        <w:rPr>
          <w:rFonts w:eastAsia="Times New Roman"/>
          <w:szCs w:val="24"/>
        </w:rPr>
        <w:t>«Μια βραδυφλεγής βόμβα για την οικονομία». «Το έθνος συρρικνώνεται». «Η Ελλάδα γηράσκει».</w:t>
      </w:r>
    </w:p>
    <w:p w14:paraId="6929867F"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Κυρία Πρόεδρε, κυρίες και κύριοι συνάδελφοι, αυτοί είναι κάποιοι από τους τίτλους</w:t>
      </w:r>
      <w:r>
        <w:rPr>
          <w:rFonts w:eastAsia="Times New Roman"/>
          <w:szCs w:val="24"/>
        </w:rPr>
        <w:t>,</w:t>
      </w:r>
      <w:r>
        <w:rPr>
          <w:rFonts w:eastAsia="Times New Roman"/>
          <w:szCs w:val="24"/>
        </w:rPr>
        <w:t xml:space="preserve"> που επιχειρούν να περιγράψουν το </w:t>
      </w:r>
      <w:r>
        <w:rPr>
          <w:rFonts w:eastAsia="Times New Roman"/>
          <w:szCs w:val="24"/>
        </w:rPr>
        <w:t>μεγάλο πρόβλημα που συζητάμε σήμερα στην Ολομέλεια του ελληνικού Κοινοβουλίου, το δημογραφικό ζήτημα.</w:t>
      </w:r>
    </w:p>
    <w:p w14:paraId="69298680"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Έχουν γίνει όντως πάρα πολλές μελέτες</w:t>
      </w:r>
      <w:r>
        <w:rPr>
          <w:rFonts w:eastAsia="Times New Roman"/>
          <w:szCs w:val="24"/>
        </w:rPr>
        <w:t>,</w:t>
      </w:r>
      <w:r>
        <w:rPr>
          <w:rFonts w:eastAsia="Times New Roman"/>
          <w:szCs w:val="24"/>
        </w:rPr>
        <w:t xml:space="preserve"> και νομίζω ότι όλοι μας είμαστε γνώστες μιας πραγματικότητας</w:t>
      </w:r>
      <w:r>
        <w:rPr>
          <w:rFonts w:eastAsia="Times New Roman"/>
          <w:szCs w:val="24"/>
        </w:rPr>
        <w:t>,</w:t>
      </w:r>
      <w:r>
        <w:rPr>
          <w:rFonts w:eastAsia="Times New Roman"/>
          <w:szCs w:val="24"/>
        </w:rPr>
        <w:t xml:space="preserve"> που σ’ έναν </w:t>
      </w:r>
      <w:r>
        <w:rPr>
          <w:rFonts w:eastAsia="Times New Roman"/>
          <w:szCs w:val="24"/>
        </w:rPr>
        <w:lastRenderedPageBreak/>
        <w:t xml:space="preserve">μεγάλο βαθμό έχει αρχίσει να δείχνει τα </w:t>
      </w:r>
      <w:r>
        <w:rPr>
          <w:rFonts w:eastAsia="Times New Roman"/>
          <w:szCs w:val="24"/>
        </w:rPr>
        <w:t>σημάδια της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δημιουργεί εύλογα ερωτήματα σε σχέση με το μέλλον και σε σχέση μ’ αυτό που προδιαγράφεται. </w:t>
      </w:r>
    </w:p>
    <w:p w14:paraId="69298681" w14:textId="77777777" w:rsidR="00F93F98" w:rsidRDefault="00F9424E">
      <w:pPr>
        <w:tabs>
          <w:tab w:val="left" w:pos="709"/>
          <w:tab w:val="center" w:pos="4753"/>
        </w:tabs>
        <w:spacing w:line="600" w:lineRule="auto"/>
        <w:ind w:firstLine="720"/>
        <w:contextualSpacing/>
        <w:jc w:val="both"/>
        <w:rPr>
          <w:rFonts w:eastAsia="Times New Roman"/>
          <w:szCs w:val="24"/>
        </w:rPr>
      </w:pPr>
      <w:r w:rsidRPr="00A93870">
        <w:rPr>
          <w:rFonts w:eastAsia="Times New Roman"/>
          <w:color w:val="FF0000"/>
          <w:szCs w:val="24"/>
        </w:rPr>
        <w:tab/>
      </w:r>
      <w:r w:rsidRPr="00AE1366">
        <w:rPr>
          <w:rFonts w:eastAsia="Times New Roman"/>
          <w:szCs w:val="24"/>
        </w:rPr>
        <w:t>Το δημογραφικό ζήτημα</w:t>
      </w:r>
      <w:r>
        <w:rPr>
          <w:rFonts w:eastAsia="Times New Roman"/>
          <w:szCs w:val="24"/>
        </w:rPr>
        <w:t>,</w:t>
      </w:r>
      <w:r w:rsidRPr="00AE1366">
        <w:rPr>
          <w:rFonts w:eastAsia="Times New Roman"/>
          <w:szCs w:val="24"/>
        </w:rPr>
        <w:t xml:space="preserve"> πρώτα απ’ όλα</w:t>
      </w:r>
      <w:r>
        <w:rPr>
          <w:rFonts w:eastAsia="Times New Roman"/>
          <w:szCs w:val="24"/>
        </w:rPr>
        <w:t>,</w:t>
      </w:r>
      <w:r w:rsidRPr="00AE1366">
        <w:rPr>
          <w:rFonts w:eastAsia="Times New Roman"/>
          <w:szCs w:val="24"/>
        </w:rPr>
        <w:t xml:space="preserve"> είναι ένα ζήτημα υπαρξιακό για το ίδιο το έθνος μας. Νομίζω ότι πρέπει η συζήτηση αυτή να σταθεί</w:t>
      </w:r>
      <w:r w:rsidRPr="00AE1366">
        <w:rPr>
          <w:rFonts w:eastAsia="Times New Roman"/>
          <w:szCs w:val="24"/>
        </w:rPr>
        <w:t xml:space="preserve"> και να παραμείνει σ’ ένα πλαίσιο σοβαρότητας και ευθύνης που μας αναλογεί, ειδικά αυτή την περίοδο που τα ερωτηματικά που εγείρονται και οι προκλήσεις που υπάρχουν</w:t>
      </w:r>
      <w:r>
        <w:rPr>
          <w:rFonts w:eastAsia="Times New Roman"/>
          <w:szCs w:val="24"/>
        </w:rPr>
        <w:t>,</w:t>
      </w:r>
      <w:r w:rsidRPr="00AE1366">
        <w:rPr>
          <w:rFonts w:eastAsia="Times New Roman"/>
          <w:szCs w:val="24"/>
        </w:rPr>
        <w:t xml:space="preserve"> είναι περισσότερα από ποτέ</w:t>
      </w:r>
      <w:r>
        <w:rPr>
          <w:rFonts w:eastAsia="Times New Roman"/>
          <w:szCs w:val="24"/>
        </w:rPr>
        <w:t xml:space="preserve">. </w:t>
      </w:r>
    </w:p>
    <w:p w14:paraId="69298682" w14:textId="77777777" w:rsidR="00F93F98" w:rsidRDefault="00F9424E">
      <w:pPr>
        <w:tabs>
          <w:tab w:val="left" w:pos="709"/>
          <w:tab w:val="center" w:pos="4753"/>
        </w:tabs>
        <w:spacing w:line="600" w:lineRule="auto"/>
        <w:ind w:firstLine="720"/>
        <w:contextualSpacing/>
        <w:jc w:val="both"/>
        <w:rPr>
          <w:rFonts w:eastAsia="Times New Roman"/>
          <w:color w:val="000000" w:themeColor="text1"/>
          <w:szCs w:val="24"/>
        </w:rPr>
      </w:pPr>
      <w:r>
        <w:rPr>
          <w:rFonts w:eastAsia="Times New Roman"/>
          <w:szCs w:val="24"/>
        </w:rPr>
        <w:tab/>
      </w:r>
      <w:r w:rsidRPr="00967D2B">
        <w:rPr>
          <w:rFonts w:eastAsia="Times New Roman"/>
          <w:color w:val="000000" w:themeColor="text1"/>
          <w:szCs w:val="24"/>
        </w:rPr>
        <w:t>Η Νέα Δημοκρατία αντιλήφθηκε πολύ νωρίς το συγκεκριμένο ζήτη</w:t>
      </w:r>
      <w:r w:rsidRPr="00967D2B">
        <w:rPr>
          <w:rFonts w:eastAsia="Times New Roman"/>
          <w:color w:val="000000" w:themeColor="text1"/>
          <w:szCs w:val="24"/>
        </w:rPr>
        <w:t>μα και το ανέδειξε στο</w:t>
      </w:r>
      <w:r w:rsidRPr="00967D2B">
        <w:rPr>
          <w:rFonts w:eastAsia="Times New Roman"/>
          <w:color w:val="000000" w:themeColor="text1"/>
          <w:szCs w:val="24"/>
          <w:vertAlign w:val="superscript"/>
        </w:rPr>
        <w:t xml:space="preserve"> </w:t>
      </w:r>
      <w:r w:rsidRPr="00967D2B">
        <w:rPr>
          <w:rFonts w:eastAsia="Times New Roman"/>
          <w:color w:val="000000" w:themeColor="text1"/>
          <w:szCs w:val="24"/>
        </w:rPr>
        <w:t>12</w:t>
      </w:r>
      <w:r w:rsidRPr="00967D2B">
        <w:rPr>
          <w:rFonts w:eastAsia="Times New Roman"/>
          <w:color w:val="000000" w:themeColor="text1"/>
          <w:szCs w:val="24"/>
          <w:vertAlign w:val="superscript"/>
        </w:rPr>
        <w:t>ο</w:t>
      </w:r>
      <w:r w:rsidRPr="00967D2B">
        <w:rPr>
          <w:rFonts w:eastAsia="Times New Roman"/>
          <w:color w:val="000000" w:themeColor="text1"/>
          <w:szCs w:val="24"/>
        </w:rPr>
        <w:t xml:space="preserve"> </w:t>
      </w:r>
      <w:r w:rsidRPr="00967D2B">
        <w:rPr>
          <w:rFonts w:eastAsia="Times New Roman"/>
          <w:color w:val="000000" w:themeColor="text1"/>
          <w:szCs w:val="24"/>
        </w:rPr>
        <w:t>Σ</w:t>
      </w:r>
      <w:r w:rsidRPr="00967D2B">
        <w:rPr>
          <w:rFonts w:eastAsia="Times New Roman"/>
          <w:color w:val="000000" w:themeColor="text1"/>
          <w:szCs w:val="24"/>
        </w:rPr>
        <w:t xml:space="preserve">υνέδριό της λίγους μήνες νωρίτερα. Θέλω να συγχαρώ τον Γραμματέα της Πολιτικής Επιτροπής Λευτέρη </w:t>
      </w:r>
      <w:proofErr w:type="spellStart"/>
      <w:r w:rsidRPr="00967D2B">
        <w:rPr>
          <w:rFonts w:eastAsia="Times New Roman"/>
          <w:color w:val="000000" w:themeColor="text1"/>
          <w:szCs w:val="24"/>
        </w:rPr>
        <w:t>Αυγενάκη</w:t>
      </w:r>
      <w:proofErr w:type="spellEnd"/>
      <w:r w:rsidRPr="00967D2B">
        <w:rPr>
          <w:rFonts w:eastAsia="Times New Roman"/>
          <w:color w:val="000000" w:themeColor="text1"/>
          <w:szCs w:val="24"/>
        </w:rPr>
        <w:t xml:space="preserve">, ο οποίος αντιλαμβανόμενος ότι πρόκειται περί ενός ζητήματος άμεσης πολιτικής προτεραιότητας, το έθεσε </w:t>
      </w:r>
      <w:r w:rsidRPr="00967D2B">
        <w:rPr>
          <w:rFonts w:eastAsia="Times New Roman"/>
          <w:color w:val="000000" w:themeColor="text1"/>
          <w:szCs w:val="24"/>
        </w:rPr>
        <w:t>ως</w:t>
      </w:r>
      <w:r w:rsidRPr="00967D2B">
        <w:rPr>
          <w:rFonts w:eastAsia="Times New Roman"/>
          <w:color w:val="000000" w:themeColor="text1"/>
          <w:szCs w:val="24"/>
        </w:rPr>
        <w:t xml:space="preserve"> ένα από τα κύρια και προβεβλημένα ζητήματα που απασχόλησαν το </w:t>
      </w:r>
      <w:r w:rsidRPr="00967D2B">
        <w:rPr>
          <w:rFonts w:eastAsia="Times New Roman"/>
          <w:color w:val="000000" w:themeColor="text1"/>
          <w:szCs w:val="24"/>
        </w:rPr>
        <w:t>Σ</w:t>
      </w:r>
      <w:r w:rsidRPr="00967D2B">
        <w:rPr>
          <w:rFonts w:eastAsia="Times New Roman"/>
          <w:color w:val="000000" w:themeColor="text1"/>
          <w:szCs w:val="24"/>
        </w:rPr>
        <w:t>υνέδριο της Νέας Δημοκρατίας.</w:t>
      </w:r>
    </w:p>
    <w:p w14:paraId="69298683" w14:textId="77777777" w:rsidR="00F93F98" w:rsidRDefault="00F9424E">
      <w:pPr>
        <w:tabs>
          <w:tab w:val="left" w:pos="709"/>
          <w:tab w:val="center" w:pos="4753"/>
        </w:tabs>
        <w:spacing w:line="600" w:lineRule="auto"/>
        <w:ind w:firstLine="720"/>
        <w:contextualSpacing/>
        <w:jc w:val="both"/>
        <w:rPr>
          <w:rFonts w:eastAsia="Times New Roman"/>
          <w:szCs w:val="24"/>
        </w:rPr>
      </w:pPr>
      <w:r>
        <w:rPr>
          <w:rFonts w:eastAsia="Times New Roman"/>
          <w:szCs w:val="24"/>
        </w:rPr>
        <w:tab/>
        <w:t>Υπάρχουν πολλές στατιστικές. Οι αριθμοί που περιγράφουν το συγκεκριμένο ζήτημα είναι πάρα πολλοί. Δεν θέλω να παραμείνω στους αριθμούς, ούτε να μιλήσω για τους α</w:t>
      </w:r>
      <w:r>
        <w:rPr>
          <w:rFonts w:eastAsia="Times New Roman"/>
          <w:szCs w:val="24"/>
        </w:rPr>
        <w:t xml:space="preserve">ριθμούς. </w:t>
      </w:r>
      <w:r>
        <w:rPr>
          <w:rFonts w:eastAsia="Times New Roman"/>
          <w:szCs w:val="24"/>
        </w:rPr>
        <w:lastRenderedPageBreak/>
        <w:t>Δεν μπορώ, όμως, να αποφύγω κάποιες συγκεκριμένες γενικότερες αναφορές, όχι με τη λογική να καταδείξω ότι το πρόβλημα υπάρχει πίσω από πολιτικές αντιλήψεις, αλλά κυρίως για να δείξω ότι αν στρέψουμε το βλέμμα μας σε μια συγκεκριμένη κατεύθυνση, εν</w:t>
      </w:r>
      <w:r>
        <w:rPr>
          <w:rFonts w:eastAsia="Times New Roman"/>
          <w:szCs w:val="24"/>
        </w:rPr>
        <w:t>δεχομένως θα καταλάβουμε και πού μπορούμε να βρούμε την λύση. Δεν θα αναφερθώ, λοιπόν, στην αλλαγή του οικογενειακού προτύπου και του οικογενειακού προγραμματισμού, ούτε στη θλιβερή πρωτιά που έχουν οι Ελληνίδες μητέρες, οι οποίες είναι οι μεγαλύτερες σε η</w:t>
      </w:r>
      <w:r>
        <w:rPr>
          <w:rFonts w:eastAsia="Times New Roman"/>
          <w:szCs w:val="24"/>
        </w:rPr>
        <w:t xml:space="preserve">λικία σε όλη την Ευρώπη, ούτε βεβαίως θα πω περισσότερα απ’ αυτά που ακούστηκαν για το γνωστό </w:t>
      </w:r>
      <w:r>
        <w:rPr>
          <w:rFonts w:eastAsia="Times New Roman"/>
          <w:szCs w:val="24"/>
          <w:lang w:val="en-US"/>
        </w:rPr>
        <w:t>brain</w:t>
      </w:r>
      <w:r w:rsidRPr="005A1051">
        <w:rPr>
          <w:rFonts w:eastAsia="Times New Roman"/>
          <w:szCs w:val="24"/>
        </w:rPr>
        <w:t xml:space="preserve"> </w:t>
      </w:r>
      <w:r>
        <w:rPr>
          <w:rFonts w:eastAsia="Times New Roman"/>
          <w:szCs w:val="24"/>
          <w:lang w:val="en-US"/>
        </w:rPr>
        <w:t>drain</w:t>
      </w:r>
      <w:r>
        <w:rPr>
          <w:rFonts w:eastAsia="Times New Roman"/>
          <w:szCs w:val="24"/>
        </w:rPr>
        <w:t xml:space="preserve">, τα </w:t>
      </w:r>
      <w:r>
        <w:rPr>
          <w:rFonts w:eastAsia="Times New Roman"/>
          <w:szCs w:val="24"/>
        </w:rPr>
        <w:t xml:space="preserve">τετρακόσιες χιλιάδες </w:t>
      </w:r>
      <w:r>
        <w:rPr>
          <w:rFonts w:eastAsia="Times New Roman"/>
          <w:szCs w:val="24"/>
        </w:rPr>
        <w:t>νέα παιδιά, τους νέους Έλληνες και Ελληνίδες που βρίσκονται εκτός Ελλάδος και δεν βλέπουν την προοπτική, δεν βρίσκουν την ελπ</w:t>
      </w:r>
      <w:r>
        <w:rPr>
          <w:rFonts w:eastAsia="Times New Roman"/>
          <w:szCs w:val="24"/>
        </w:rPr>
        <w:t>ίδα για να επιστρέψουν στη χώρα, να εργαστούν και να κάνουν οικογένεια.</w:t>
      </w:r>
    </w:p>
    <w:p w14:paraId="6929868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Ούτε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θα σχολιάσω περαιτέρω κάποια πραγματικά χαριτωμένα, τα οποία ακούστηκαν από συναδέλφους της Αντιπολίτευσης στο παρελθόν ότι η λύση στο οικονομικό πρόβλημα της χώρας θα ερ</w:t>
      </w:r>
      <w:r>
        <w:rPr>
          <w:rFonts w:eastAsia="Times New Roman" w:cs="Times New Roman"/>
          <w:szCs w:val="24"/>
        </w:rPr>
        <w:t xml:space="preserve">χόταν από τους μετανάστες επενδυτές ή </w:t>
      </w:r>
      <w:r>
        <w:rPr>
          <w:rFonts w:eastAsia="Times New Roman" w:cs="Times New Roman"/>
          <w:szCs w:val="24"/>
        </w:rPr>
        <w:lastRenderedPageBreak/>
        <w:t>ότι ενδεχομένως οι δυστυχισμένοι και κατατρεγμένοι πρόσφυγες-μετανάστες της Συρίας θα έλυναν το δημογραφικό πρόβλημα της χώρας</w:t>
      </w:r>
      <w:r>
        <w:rPr>
          <w:rFonts w:eastAsia="Times New Roman" w:cs="Times New Roman"/>
          <w:szCs w:val="24"/>
        </w:rPr>
        <w:t>!</w:t>
      </w:r>
    </w:p>
    <w:p w14:paraId="6929868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Θέλω, όμως, να σταθώ σε συγκεκριμένα πολιτικά </w:t>
      </w:r>
      <w:proofErr w:type="spellStart"/>
      <w:r>
        <w:rPr>
          <w:rFonts w:eastAsia="Times New Roman" w:cs="Times New Roman"/>
          <w:szCs w:val="24"/>
        </w:rPr>
        <w:t>διακυβεύματα</w:t>
      </w:r>
      <w:proofErr w:type="spellEnd"/>
      <w:r>
        <w:rPr>
          <w:rFonts w:eastAsia="Times New Roman" w:cs="Times New Roman"/>
          <w:szCs w:val="24"/>
        </w:rPr>
        <w:t xml:space="preserve">, τα οποία νομίζω ότι θα πρέπει </w:t>
      </w:r>
      <w:r>
        <w:rPr>
          <w:rFonts w:eastAsia="Times New Roman" w:cs="Times New Roman"/>
          <w:szCs w:val="24"/>
        </w:rPr>
        <w:t>να απασχολούν αυτή τη συζήτηση στην Ολομέλεια σήμερα.</w:t>
      </w:r>
    </w:p>
    <w:p w14:paraId="6929868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Πρώτον, το μεγάλο πρόβλημα, κυρίες και κύριοι συνάδελφοι, αν και αναφέρθηκε σχεδόν από όλους όσοι προηγήθηκαν εμού εδώ στο Βήμα, δεν είναι η οικονομία ή το ασφαλιστικό. Ναι, είναι πρόβλημα και η οικονομ</w:t>
      </w:r>
      <w:r>
        <w:rPr>
          <w:rFonts w:eastAsia="Times New Roman" w:cs="Times New Roman"/>
          <w:szCs w:val="24"/>
        </w:rPr>
        <w:t xml:space="preserve">ία και το ασφαλιστικό, αλλά δεν είναι το μεγαλύτερο. Το μεγάλο πρόβλημα είναι γεωπολιτικό, καθώς οι χώρες οι οποίες βρίσκονται στη γειτονιά μας έχουν ακριβώς τα ανάποδα δημογραφικά χαρακτηριστικά από αυτά που έχει η πατρίδα μας,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αυτά που έχουμε εμείς. </w:t>
      </w:r>
      <w:r>
        <w:rPr>
          <w:rFonts w:eastAsia="Times New Roman" w:cs="Times New Roman"/>
          <w:szCs w:val="24"/>
        </w:rPr>
        <w:t>Γι’ αυτό και πρέπει να καταλάβουμε ότι το να αναλωνόμαστε συζητώντας μόνο για τους αριθμούς ή μόνο για την οικονομία, όταν δημιουργούνται συνθήκες και προοπτικές που θα φέρουν σε εξαιρετικά μειονεκτική θέση την πατρίδα μας, προφανώς δεν συνιστά θέση ευθύνη</w:t>
      </w:r>
      <w:r>
        <w:rPr>
          <w:rFonts w:eastAsia="Times New Roman" w:cs="Times New Roman"/>
          <w:szCs w:val="24"/>
        </w:rPr>
        <w:t>ς.</w:t>
      </w:r>
    </w:p>
    <w:p w14:paraId="6929868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είναι το ζήτημα του χρόνου. Το έθεσε πάρα πολύ σωστά η Πρόεδρος της Επιτροπής και Υπουργός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Αναγνωστοπούλου. Ο χρόνος δεν είναι σύμμαχός μας αλλά εχθρός μας. Θυμηθείτε ότι την τελευταία φορά που έγινε μια αντίστοιχη </w:t>
      </w:r>
      <w:r>
        <w:rPr>
          <w:rFonts w:eastAsia="Times New Roman" w:cs="Times New Roman"/>
          <w:szCs w:val="24"/>
        </w:rPr>
        <w:t>ε</w:t>
      </w:r>
      <w:r>
        <w:rPr>
          <w:rFonts w:eastAsia="Times New Roman" w:cs="Times New Roman"/>
          <w:szCs w:val="24"/>
        </w:rPr>
        <w:t>πιτροπή για να μελετήσει τ</w:t>
      </w:r>
      <w:r>
        <w:rPr>
          <w:rFonts w:eastAsia="Times New Roman" w:cs="Times New Roman"/>
          <w:szCs w:val="24"/>
        </w:rPr>
        <w:t xml:space="preserve">ο δημογραφικό, ήταν το 1992-1993 </w:t>
      </w:r>
      <w:r>
        <w:rPr>
          <w:rFonts w:eastAsia="Times New Roman" w:cs="Times New Roman"/>
          <w:szCs w:val="24"/>
        </w:rPr>
        <w:t>χάρ</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w:t>
      </w:r>
      <w:r>
        <w:rPr>
          <w:rFonts w:eastAsia="Times New Roman" w:cs="Times New Roman"/>
          <w:szCs w:val="24"/>
        </w:rPr>
        <w:t xml:space="preserve"> οξυδέρκεια του αειμνήστου τότε Πρωθυπουργού Κωνσταντίνου Μητσοτάκη. Ξέρετε πότε ελήφθησαν μέτρα με βάση τις δέκα προτάσεις εκείνης της </w:t>
      </w:r>
      <w:r>
        <w:rPr>
          <w:rFonts w:eastAsia="Times New Roman" w:cs="Times New Roman"/>
          <w:szCs w:val="24"/>
        </w:rPr>
        <w:t>ε</w:t>
      </w:r>
      <w:r>
        <w:rPr>
          <w:rFonts w:eastAsia="Times New Roman" w:cs="Times New Roman"/>
          <w:szCs w:val="24"/>
        </w:rPr>
        <w:t>πιτροπής; Το 2004, έντεκα, δώδεκα χρόνια αργότερα!</w:t>
      </w:r>
    </w:p>
    <w:p w14:paraId="6929868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Αυτή είναι η πραγματικότητ</w:t>
      </w:r>
      <w:r>
        <w:rPr>
          <w:rFonts w:eastAsia="Times New Roman" w:cs="Times New Roman"/>
          <w:szCs w:val="24"/>
        </w:rPr>
        <w:t xml:space="preserve">α, κυρία Υπουργέ. Έγινε, μάλιστα, από την </w:t>
      </w:r>
      <w:r>
        <w:rPr>
          <w:rFonts w:eastAsia="Times New Roman" w:cs="Times New Roman"/>
          <w:szCs w:val="24"/>
        </w:rPr>
        <w:t>κ</w:t>
      </w:r>
      <w:r>
        <w:rPr>
          <w:rFonts w:eastAsia="Times New Roman" w:cs="Times New Roman"/>
          <w:szCs w:val="24"/>
        </w:rPr>
        <w:t>υβέρνηση του Κώστα Καραμανλή, μία άλλη κυβέρνηση της Νέας Δημοκρατίας. Τα μέτρα, προφανώς, δεν μπόρεσαν να υποστηριχθούν πέντε χρόνια αργότερα, μιας και η Ελλάδα μπήκε στην οικονομική κρίση και η όλη αντίληψη περί</w:t>
      </w:r>
      <w:r>
        <w:rPr>
          <w:rFonts w:eastAsia="Times New Roman" w:cs="Times New Roman"/>
          <w:szCs w:val="24"/>
        </w:rPr>
        <w:t xml:space="preserve"> των οικονομικών ήταν διαφορετική.</w:t>
      </w:r>
    </w:p>
    <w:p w14:paraId="6929868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Τι θέλω να πω </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αυτό; Η </w:t>
      </w:r>
      <w:r>
        <w:rPr>
          <w:rFonts w:eastAsia="Times New Roman" w:cs="Times New Roman"/>
          <w:szCs w:val="24"/>
        </w:rPr>
        <w:t>ε</w:t>
      </w:r>
      <w:r>
        <w:rPr>
          <w:rFonts w:eastAsia="Times New Roman" w:cs="Times New Roman"/>
          <w:szCs w:val="24"/>
        </w:rPr>
        <w:t>πιτροπή κατάφερε να συμφωνήσει σε κάποιους άξονες μέτρων.</w:t>
      </w:r>
    </w:p>
    <w:p w14:paraId="6929868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κύριε Πρόεδρε της Βουλής, ότι αυτό που σας </w:t>
      </w:r>
      <w:proofErr w:type="spellStart"/>
      <w:r>
        <w:rPr>
          <w:rFonts w:eastAsia="Times New Roman" w:cs="Times New Roman"/>
          <w:szCs w:val="24"/>
        </w:rPr>
        <w:t>παρεδόθη</w:t>
      </w:r>
      <w:proofErr w:type="spellEnd"/>
      <w:r>
        <w:rPr>
          <w:rFonts w:eastAsia="Times New Roman" w:cs="Times New Roman"/>
          <w:szCs w:val="24"/>
        </w:rPr>
        <w:t xml:space="preserve"> ως πόρισμα προφανώς δείχνει ότι τουλάχιστον σε κάποια βασικά πράγματα </w:t>
      </w:r>
      <w:r>
        <w:rPr>
          <w:rFonts w:eastAsia="Times New Roman" w:cs="Times New Roman"/>
          <w:szCs w:val="24"/>
        </w:rPr>
        <w:t>μπορούμε να συμφωνούμε και είναι πάρα πολύ θετικό. Προφανώς η εφαρμογή αυτών των μέτρων ξεπερνά τον χρόνο της σημερινής, ακόμη και της επόμενης κυβέρνησης. Απαιτείται, όμως, συνέπεια. Απαιτείται αυτό το οποίο λέμε σήμερα ότι πρέπει να εφαρμόσουμε ως πολιτι</w:t>
      </w:r>
      <w:r>
        <w:rPr>
          <w:rFonts w:eastAsia="Times New Roman" w:cs="Times New Roman"/>
          <w:szCs w:val="24"/>
        </w:rPr>
        <w:t>κή, να το δούμε να υλοποιείται με σοβαρότητα και με υποστήριξη όλου του πολιτικού συστήματος</w:t>
      </w:r>
      <w:r>
        <w:rPr>
          <w:rFonts w:eastAsia="Times New Roman" w:cs="Times New Roman"/>
          <w:szCs w:val="24"/>
        </w:rPr>
        <w:t>,</w:t>
      </w:r>
      <w:r>
        <w:rPr>
          <w:rFonts w:eastAsia="Times New Roman" w:cs="Times New Roman"/>
          <w:szCs w:val="24"/>
        </w:rPr>
        <w:t xml:space="preserve"> θα έλεγα. </w:t>
      </w:r>
    </w:p>
    <w:p w14:paraId="6929868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Είναι μια πολύ κρίσιμη στιγμή στην οποία πρέπει όλοι να δείξουμε την ευθύνη μας. Σκεφτείτε ότι από το 1993 μέχρι το 2019 έχει περάσει το ένα τέταρτο το</w:t>
      </w:r>
      <w:r>
        <w:rPr>
          <w:rFonts w:eastAsia="Times New Roman" w:cs="Times New Roman"/>
          <w:szCs w:val="24"/>
        </w:rPr>
        <w:t xml:space="preserve">υ αιώνα. Έχουμε χάσει είκοσι πέντε χρόνια. Ο χρόνος είναι μια παράμετρος την οποία πρέπει να λάβουμε πολύ σοβαρά υπ’ </w:t>
      </w:r>
      <w:proofErr w:type="spellStart"/>
      <w:r>
        <w:rPr>
          <w:rFonts w:eastAsia="Times New Roman" w:cs="Times New Roman"/>
          <w:szCs w:val="24"/>
        </w:rPr>
        <w:t>όψιν</w:t>
      </w:r>
      <w:proofErr w:type="spellEnd"/>
      <w:r>
        <w:rPr>
          <w:rFonts w:eastAsia="Times New Roman" w:cs="Times New Roman"/>
          <w:szCs w:val="24"/>
        </w:rPr>
        <w:t xml:space="preserve"> μας, υπολογίζοντας βεβαίως και όλα αυτά τα οποία λέγονται για το πού θα βρίσκεται η δημογραφική πραγματικότητα της Ελλάδος περί το 205</w:t>
      </w:r>
      <w:r>
        <w:rPr>
          <w:rFonts w:eastAsia="Times New Roman" w:cs="Times New Roman"/>
          <w:szCs w:val="24"/>
        </w:rPr>
        <w:t>0.</w:t>
      </w:r>
    </w:p>
    <w:p w14:paraId="6929868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 τρίτο ζήτημα είναι το εξής: Στον πυρήνα της δημογραφικής πολιτικής, κυρίες και κύριοι συνάδελφοι </w:t>
      </w:r>
      <w:r>
        <w:rPr>
          <w:rFonts w:eastAsia="Times New Roman" w:cs="Times New Roman"/>
          <w:szCs w:val="24"/>
        </w:rPr>
        <w:t>-</w:t>
      </w:r>
      <w:r>
        <w:rPr>
          <w:rFonts w:eastAsia="Times New Roman" w:cs="Times New Roman"/>
          <w:szCs w:val="24"/>
        </w:rPr>
        <w:t xml:space="preserve">και χαίρομαι που το άκουσα νωρίτερα, παρά τη διαφορετική άποψη και από τον κ. </w:t>
      </w:r>
      <w:r>
        <w:rPr>
          <w:rFonts w:eastAsia="Times New Roman" w:cs="Times New Roman"/>
          <w:szCs w:val="24"/>
        </w:rPr>
        <w:lastRenderedPageBreak/>
        <w:t xml:space="preserve">Φίλη- </w:t>
      </w:r>
      <w:r>
        <w:rPr>
          <w:rFonts w:eastAsia="Times New Roman" w:cs="Times New Roman"/>
          <w:szCs w:val="24"/>
        </w:rPr>
        <w:t xml:space="preserve">παραμένει η οικογένεια. Αυτή είναι η πραγματικότητα. Μιλάμε για την οικογένεια είτε στην παραδοσιακή μορφή, τη </w:t>
      </w:r>
      <w:r>
        <w:rPr>
          <w:rFonts w:eastAsia="Times New Roman"/>
          <w:szCs w:val="24"/>
        </w:rPr>
        <w:t>"</w:t>
      </w:r>
      <w:r>
        <w:rPr>
          <w:rFonts w:eastAsia="Times New Roman" w:cs="Times New Roman"/>
          <w:szCs w:val="24"/>
        </w:rPr>
        <w:t>στερεοτυπική</w:t>
      </w:r>
      <w:r>
        <w:rPr>
          <w:rFonts w:eastAsia="Times New Roman"/>
          <w:szCs w:val="24"/>
        </w:rPr>
        <w:t>"</w:t>
      </w:r>
      <w:r>
        <w:rPr>
          <w:rFonts w:eastAsia="Times New Roman" w:cs="Times New Roman"/>
          <w:szCs w:val="24"/>
        </w:rPr>
        <w:t>, όπως λένε κάποιοι συνάδελφοι του ΣΥΡΙΖΑ, είτε βεβαίως και στις σύγχρονες μορφές</w:t>
      </w:r>
      <w:r w:rsidRPr="00314910">
        <w:rPr>
          <w:rFonts w:eastAsia="Times New Roman" w:cs="Times New Roman"/>
          <w:szCs w:val="24"/>
        </w:rPr>
        <w:t>,</w:t>
      </w:r>
      <w:r>
        <w:rPr>
          <w:rFonts w:eastAsia="Times New Roman" w:cs="Times New Roman"/>
          <w:szCs w:val="24"/>
        </w:rPr>
        <w:t xml:space="preserve"> όπως είναι οι μονογονεϊκές οικογένειες.</w:t>
      </w:r>
    </w:p>
    <w:p w14:paraId="6929868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Εμείς αυ</w:t>
      </w:r>
      <w:r>
        <w:rPr>
          <w:rFonts w:eastAsia="Times New Roman" w:cs="Times New Roman"/>
          <w:szCs w:val="24"/>
        </w:rPr>
        <w:t xml:space="preserve">τό το είχαμε διαγνώσει και το είχαμε περιγράψει. Υπάρχουν στα </w:t>
      </w:r>
      <w:r>
        <w:rPr>
          <w:rFonts w:eastAsia="Times New Roman" w:cs="Times New Roman"/>
          <w:szCs w:val="24"/>
        </w:rPr>
        <w:t>π</w:t>
      </w:r>
      <w:r>
        <w:rPr>
          <w:rFonts w:eastAsia="Times New Roman" w:cs="Times New Roman"/>
          <w:szCs w:val="24"/>
        </w:rPr>
        <w:t>ρακτικά του 12</w:t>
      </w:r>
      <w:r w:rsidRPr="00251AEE">
        <w:rPr>
          <w:rFonts w:eastAsia="Times New Roman" w:cs="Times New Roman"/>
          <w:szCs w:val="24"/>
          <w:vertAlign w:val="superscript"/>
        </w:rPr>
        <w:t xml:space="preserve">ου </w:t>
      </w:r>
      <w:r>
        <w:rPr>
          <w:rFonts w:eastAsia="Times New Roman" w:cs="Times New Roman"/>
          <w:szCs w:val="24"/>
        </w:rPr>
        <w:t xml:space="preserve">Συνεδρίου της Νέας Δημοκρατίας. Θέλω για άλλη μια φορά </w:t>
      </w:r>
      <w:r>
        <w:rPr>
          <w:rFonts w:eastAsia="Times New Roman" w:cs="Times New Roman"/>
          <w:szCs w:val="24"/>
        </w:rPr>
        <w:t>-</w:t>
      </w:r>
      <w:r>
        <w:rPr>
          <w:rFonts w:eastAsia="Times New Roman" w:cs="Times New Roman"/>
          <w:szCs w:val="24"/>
        </w:rPr>
        <w:t>το έχει καταθέσει και ο Πρόεδρος της Νέας Δημοκρατίας- να καταθέσω κι εγώ στα Πρακτικά όλες αυτές τις αναφορές που γίνον</w:t>
      </w:r>
      <w:r>
        <w:rPr>
          <w:rFonts w:eastAsia="Times New Roman" w:cs="Times New Roman"/>
          <w:szCs w:val="24"/>
        </w:rPr>
        <w:t>ται, προκειμένου να προστατευθεί η οικογένεια μέσα από συγκεκριμένες πολιτικές επιλογές.</w:t>
      </w:r>
    </w:p>
    <w:p w14:paraId="6929868E" w14:textId="77777777" w:rsidR="00F93F98" w:rsidRDefault="00F9424E">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Τσιάρας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w:t>
      </w:r>
      <w:r>
        <w:rPr>
          <w:rFonts w:eastAsia="Times New Roman" w:cs="Times New Roman"/>
          <w:szCs w:val="24"/>
        </w:rPr>
        <w:t>θυνσης Στενογραφίας και Πρακτικών της Βουλής)</w:t>
      </w:r>
    </w:p>
    <w:p w14:paraId="6929868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Νομίζω ότι την ειδικότερη πολιτική την εξέφρασε ο εισηγητής της Νέας Δημοκρατίας και </w:t>
      </w:r>
      <w:r>
        <w:rPr>
          <w:rFonts w:eastAsia="Times New Roman" w:cs="Times New Roman"/>
          <w:szCs w:val="24"/>
        </w:rPr>
        <w:t>α</w:t>
      </w:r>
      <w:r>
        <w:rPr>
          <w:rFonts w:eastAsia="Times New Roman" w:cs="Times New Roman"/>
          <w:szCs w:val="24"/>
        </w:rPr>
        <w:t xml:space="preserve">ντιπρόεδρος της </w:t>
      </w:r>
      <w:r>
        <w:rPr>
          <w:rFonts w:eastAsia="Times New Roman" w:cs="Times New Roman"/>
          <w:szCs w:val="24"/>
        </w:rPr>
        <w:t>ε</w:t>
      </w:r>
      <w:r>
        <w:rPr>
          <w:rFonts w:eastAsia="Times New Roman" w:cs="Times New Roman"/>
          <w:szCs w:val="24"/>
        </w:rPr>
        <w:t xml:space="preserve">πιτροπής κ. </w:t>
      </w:r>
      <w:r>
        <w:rPr>
          <w:rFonts w:eastAsia="Times New Roman" w:cs="Times New Roman"/>
          <w:szCs w:val="24"/>
        </w:rPr>
        <w:lastRenderedPageBreak/>
        <w:t xml:space="preserve">Μάξιμος </w:t>
      </w:r>
      <w:proofErr w:type="spellStart"/>
      <w:r>
        <w:rPr>
          <w:rFonts w:eastAsia="Times New Roman" w:cs="Times New Roman"/>
          <w:szCs w:val="24"/>
        </w:rPr>
        <w:t>Χαρακόπουλος</w:t>
      </w:r>
      <w:proofErr w:type="spellEnd"/>
      <w:r>
        <w:rPr>
          <w:rFonts w:eastAsia="Times New Roman" w:cs="Times New Roman"/>
          <w:szCs w:val="24"/>
        </w:rPr>
        <w:t xml:space="preserve">. Όμως, υπάρχουν συγκεκριμένες δεσμεύσεις, για τις οποίες η Νέα Δημοκρατία </w:t>
      </w:r>
      <w:r>
        <w:rPr>
          <w:rFonts w:eastAsia="Times New Roman" w:cs="Times New Roman"/>
          <w:szCs w:val="24"/>
        </w:rPr>
        <w:t>διά του Προέδρου μας Κυριάκου Μητσοτάκη έχουμε ουσιαστικά δείξει ότι είμαστε διατεθειμένοι τουλάχιστον να συμφιλιώσουμε την οικογενειακή ζωή με την επαγγελματική ζωή. Είναι το ελάχιστο το οποίο οφείλουμε προς κάθε οικογένεια, προς κάθε μητέρα, προς κάθε κα</w:t>
      </w:r>
      <w:r>
        <w:rPr>
          <w:rFonts w:eastAsia="Times New Roman" w:cs="Times New Roman"/>
          <w:szCs w:val="24"/>
        </w:rPr>
        <w:t>τεύθυνση, αν θέλετε, η οποία μας υποχρεώνει να υποστηρίξουμε την έννοια</w:t>
      </w:r>
      <w:r>
        <w:rPr>
          <w:rFonts w:eastAsia="Times New Roman" w:cs="Times New Roman"/>
          <w:szCs w:val="24"/>
        </w:rPr>
        <w:t>, τον θεσμό</w:t>
      </w:r>
      <w:r>
        <w:rPr>
          <w:rFonts w:eastAsia="Times New Roman" w:cs="Times New Roman"/>
          <w:szCs w:val="24"/>
        </w:rPr>
        <w:t xml:space="preserve"> της οικογένειας.</w:t>
      </w:r>
    </w:p>
    <w:p w14:paraId="6929869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Εμείς έχουμε δεσμευτεί για βοήθεια 2.000 ευρώ στις νέες οικογένειες για κάθε νέο παιδί που θα γεννιέται στην Ελλάδα. Μάλιστα, αυτό θα γίνεται με διευρυμένα </w:t>
      </w:r>
      <w:r>
        <w:rPr>
          <w:rFonts w:eastAsia="Times New Roman" w:cs="Times New Roman"/>
          <w:szCs w:val="24"/>
        </w:rPr>
        <w:t xml:space="preserve">εισοδηματικά κριτήρια, ούτως ώστε η συντριπτική πλειονότητα των νέων οικογενειών να μπορεί να το λάβει. </w:t>
      </w:r>
    </w:p>
    <w:p w14:paraId="6929869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Έχουμε δεσμευτεί ότι θα υπάρχει για τα βρεφικά είδη και για τα είδη πρώτης ανάγκης των νέων μητέρων χαμηλός συντελεστής ΦΠΑ. Έχουμε δεσμευτεί ότι το αφ</w:t>
      </w:r>
      <w:r>
        <w:rPr>
          <w:rFonts w:eastAsia="Times New Roman" w:cs="Times New Roman"/>
          <w:szCs w:val="24"/>
        </w:rPr>
        <w:t>ορολόγητο για κάθε παιδί θα προσαυξάνεται κατά 1.000 ευρώ για κάθε οικογένεια.</w:t>
      </w:r>
    </w:p>
    <w:p w14:paraId="6929869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Πρέπει, επιτέλους, να δούμε όλες αυτές τις πολιτικές εργασίας που θα μπορέσουν να βοηθήσουν τις νέες μητέρες. Έχουμε πει ότι οι νέες μητέρες θα μπορούν να επιλέγουν τον χρόνο γι</w:t>
      </w:r>
      <w:r>
        <w:rPr>
          <w:rFonts w:eastAsia="Times New Roman" w:cs="Times New Roman"/>
          <w:szCs w:val="24"/>
        </w:rPr>
        <w:t xml:space="preserve">α την άδεια εγκυμοσύνης και λοχείας, ενώ για πρώτη φορά θα καθιερωθεί στην χώρα μας το </w:t>
      </w:r>
      <w:r>
        <w:rPr>
          <w:rFonts w:eastAsia="Times New Roman" w:cs="Times New Roman"/>
          <w:szCs w:val="24"/>
        </w:rPr>
        <w:t>π</w:t>
      </w:r>
      <w:r>
        <w:rPr>
          <w:rFonts w:eastAsia="Times New Roman" w:cs="Times New Roman"/>
          <w:szCs w:val="24"/>
        </w:rPr>
        <w:t>ρόγραμμα «Βοήθεια στην εργαζόμενη μητέρα».</w:t>
      </w:r>
    </w:p>
    <w:p w14:paraId="6929869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Τέλος, έχουμε δεσμευτεί ότι την επόμενη χρονική περίοδο που η Νέα Δημοκρατία θα είναι στην κυβέρνηση, κανένα παιδί δεν θα μεί</w:t>
      </w:r>
      <w:r>
        <w:rPr>
          <w:rFonts w:eastAsia="Times New Roman" w:cs="Times New Roman"/>
          <w:szCs w:val="24"/>
        </w:rPr>
        <w:t>νει εκτός παιδικών σταθμών. Κάθε οικογένεια που το παιδί της δεν βρίσκει θέση σε δημοτικό παιδικό σταθμό θα λαμβάνει τη γνωστή ενίσχυση των 180 ευρώ για δέκα μήνες τον χρόνο, προκειμένου να επιλέγει εκείνη το</w:t>
      </w:r>
      <w:r>
        <w:rPr>
          <w:rFonts w:eastAsia="Times New Roman" w:cs="Times New Roman"/>
          <w:szCs w:val="24"/>
        </w:rPr>
        <w:t>ν</w:t>
      </w:r>
      <w:r>
        <w:rPr>
          <w:rFonts w:eastAsia="Times New Roman" w:cs="Times New Roman"/>
          <w:szCs w:val="24"/>
        </w:rPr>
        <w:t xml:space="preserve"> βρεφονηπιακό σταθμό της επιλογής της.</w:t>
      </w:r>
    </w:p>
    <w:p w14:paraId="6929869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Είναι μό</w:t>
      </w:r>
      <w:r>
        <w:rPr>
          <w:rFonts w:eastAsia="Times New Roman" w:cs="Times New Roman"/>
          <w:szCs w:val="24"/>
        </w:rPr>
        <w:t xml:space="preserve">νο τα οικονομικά κίνητρα η απάντηση; Προφανώς όχι και το ξέρουμε όλοι μας. Πρέπει συνολικά να </w:t>
      </w:r>
      <w:proofErr w:type="spellStart"/>
      <w:r>
        <w:rPr>
          <w:rFonts w:eastAsia="Times New Roman" w:cs="Times New Roman"/>
          <w:szCs w:val="24"/>
        </w:rPr>
        <w:t>συνδιαμορφώσουμε</w:t>
      </w:r>
      <w:proofErr w:type="spellEnd"/>
      <w:r>
        <w:rPr>
          <w:rFonts w:eastAsia="Times New Roman" w:cs="Times New Roman"/>
          <w:szCs w:val="24"/>
        </w:rPr>
        <w:t xml:space="preserve"> μια πολιτική, η οποία τουλάχιστον θα δώσει την ευκαιρία στην πατρίδα μας να μην αντιμετωπίσει τον εφιάλτη του δημογραφικού προβλήματος, όπως αυτό</w:t>
      </w:r>
      <w:r>
        <w:rPr>
          <w:rFonts w:eastAsia="Times New Roman" w:cs="Times New Roman"/>
          <w:szCs w:val="24"/>
        </w:rPr>
        <w:t xml:space="preserve">ς φαίνεται και παρουσιάζεται για το άμεσο μέλλον. </w:t>
      </w:r>
    </w:p>
    <w:p w14:paraId="6929869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Νομίζω, κυρίες και κύριοι συνάδελφοι, ότι είναι μια υποχρέωσή μας η οποία ξεπερνά την πολιτική αντιπαράθεση. Ξεπερνάει, ενδεχομένως, αυτό που ο καθένας από μας πιστεύει γενικότερα σε σχέση με το πώς θα πρέ</w:t>
      </w:r>
      <w:r>
        <w:rPr>
          <w:rFonts w:eastAsia="Times New Roman" w:cs="Times New Roman"/>
          <w:szCs w:val="24"/>
        </w:rPr>
        <w:t>πει ή μπορεί να εφαρμόζεται μια πολιτική και μας καθιστά βασικούς υπεύθυνους, τουλάχιστον για τον χρόνο που η δική μας θητεία στον παρόντα χρόνο επιβάλλει ή αναλόγως δημιουργεί μια συγκεκριμένη υποχρέωση.</w:t>
      </w:r>
    </w:p>
    <w:p w14:paraId="6929869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Πιστεύω ότι ακόμη και την τελευταία, κυριολεκτικά, </w:t>
      </w:r>
      <w:r>
        <w:rPr>
          <w:rFonts w:eastAsia="Times New Roman" w:cs="Times New Roman"/>
          <w:szCs w:val="24"/>
        </w:rPr>
        <w:t xml:space="preserve">στιγμή έχουμε τη δυνατότητα με εφαρμογή συγκεκριμένων πολιτικών στη βάση των προτάσεων του κοινού πορίσματος, να μπορέσουμε σιγά-σιγά να οικοδομήσουμε και πολιτικές, αλλά πολύ περισσότερο προοπτικές, ούτως ώστε η οικογένεια να υποστηριχθεί, το δημογραφικό </w:t>
      </w:r>
      <w:r>
        <w:rPr>
          <w:rFonts w:eastAsia="Times New Roman" w:cs="Times New Roman"/>
          <w:szCs w:val="24"/>
        </w:rPr>
        <w:t>πρόβλημα να αντιμετωπιστεί τουλάχιστον σε έναν αξιοπρεπή βαθμό στον παρόντα χρόνο με τις συγκεκριμένες συνθήκες και να ξαναδώσουμε την ευκαιρία μ</w:t>
      </w:r>
      <w:r>
        <w:rPr>
          <w:rFonts w:eastAsia="Times New Roman" w:cs="Times New Roman"/>
          <w:szCs w:val="24"/>
        </w:rPr>
        <w:t>ε</w:t>
      </w:r>
      <w:r>
        <w:rPr>
          <w:rFonts w:eastAsia="Times New Roman" w:cs="Times New Roman"/>
          <w:szCs w:val="24"/>
        </w:rPr>
        <w:t xml:space="preserve"> αυτόν τον τρόπο στους νέους μας να μην αντιμετωπίζουν με δισταγμό τη σημερινή πραγματικότητα και να δουν μία </w:t>
      </w:r>
      <w:r>
        <w:rPr>
          <w:rFonts w:eastAsia="Times New Roman" w:cs="Times New Roman"/>
          <w:szCs w:val="24"/>
        </w:rPr>
        <w:t>από τις μεγαλύτερες χαρές της ζωής, τη δημιουργία της οικογένειας, ως μια δική τους μελλοντική πραγματική εξέλιξη.</w:t>
      </w:r>
    </w:p>
    <w:p w14:paraId="6929869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69298698" w14:textId="77777777" w:rsidR="00F93F98" w:rsidRDefault="00F9424E">
      <w:pPr>
        <w:spacing w:line="600" w:lineRule="auto"/>
        <w:ind w:firstLine="709"/>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9298699"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Ζωή </w:t>
      </w:r>
      <w:proofErr w:type="spellStart"/>
      <w:r>
        <w:rPr>
          <w:rFonts w:eastAsia="Times New Roman" w:cs="Times New Roman"/>
          <w:szCs w:val="24"/>
        </w:rPr>
        <w:t>Λιβανίου</w:t>
      </w:r>
      <w:proofErr w:type="spellEnd"/>
      <w:r>
        <w:rPr>
          <w:rFonts w:eastAsia="Times New Roman" w:cs="Times New Roman"/>
          <w:szCs w:val="24"/>
        </w:rPr>
        <w:t xml:space="preserve"> από τον ΣΥΡΙΖΑ.</w:t>
      </w:r>
    </w:p>
    <w:p w14:paraId="6929869A"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ΖΩΗ ΛΙΒΑΝΙΟΥ: </w:t>
      </w:r>
      <w:r>
        <w:rPr>
          <w:rFonts w:eastAsia="Times New Roman" w:cs="Times New Roman"/>
          <w:szCs w:val="24"/>
        </w:rPr>
        <w:t>Ευχαριστώ, κυρία Πρόεδρε.</w:t>
      </w:r>
    </w:p>
    <w:p w14:paraId="6929869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η </w:t>
      </w:r>
      <w:r>
        <w:rPr>
          <w:rFonts w:eastAsia="Times New Roman" w:cs="Times New Roman"/>
          <w:szCs w:val="24"/>
        </w:rPr>
        <w:t>ε</w:t>
      </w:r>
      <w:r>
        <w:rPr>
          <w:rFonts w:eastAsia="Times New Roman" w:cs="Times New Roman"/>
          <w:szCs w:val="24"/>
        </w:rPr>
        <w:t xml:space="preserve">πιτροπή που συνέστησε η Βουλή για να εξετάσει το δημογραφικό ζήτημα πέτυχε χάρη και στην </w:t>
      </w:r>
      <w:r>
        <w:rPr>
          <w:rFonts w:eastAsia="Times New Roman" w:cs="Times New Roman"/>
          <w:szCs w:val="24"/>
        </w:rPr>
        <w:t>π</w:t>
      </w:r>
      <w:r>
        <w:rPr>
          <w:rFonts w:eastAsia="Times New Roman" w:cs="Times New Roman"/>
          <w:szCs w:val="24"/>
        </w:rPr>
        <w:t>ρόεδρο αλλά και στο σύνολο των μελών να συναινέσ</w:t>
      </w:r>
      <w:r>
        <w:rPr>
          <w:rFonts w:eastAsia="Times New Roman" w:cs="Times New Roman"/>
          <w:szCs w:val="24"/>
        </w:rPr>
        <w:t>ει σε μεγάλο βαθμό ξεπερνώντας σημαντικές ιδεολογικές και πολιτικές διαφορές. Αναζητώντας τις αιτίες που προκαλούν μείωση των γεννήσεων και γήρανση του πληθυσμού, μπορούμε να δούμε συμπυκνωμένα τις μεγάλες διαφορές στο κοινωνικό μοντέλο που η κάθε πολιτική</w:t>
      </w:r>
      <w:r>
        <w:rPr>
          <w:rFonts w:eastAsia="Times New Roman" w:cs="Times New Roman"/>
          <w:szCs w:val="24"/>
        </w:rPr>
        <w:t xml:space="preserve"> δύναμη επιχειρεί να επικρατήσει. </w:t>
      </w:r>
    </w:p>
    <w:p w14:paraId="6929869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Για να αντιληφθούμε τις πτυχές του δημογραφικού ζητήματος, οφείλουμε να κάνουμε ορισμένες βασικές παραδοχές. Πρώτα και κύρια οφείλουμε να αναγνωρίσουμε ότι η ελληνική </w:t>
      </w:r>
      <w:r>
        <w:rPr>
          <w:rFonts w:eastAsia="Times New Roman" w:cs="Times New Roman"/>
          <w:szCs w:val="24"/>
        </w:rPr>
        <w:lastRenderedPageBreak/>
        <w:t>κοινωνία έχει πετύχει σημαντική πρόοδο σε καίριους τομ</w:t>
      </w:r>
      <w:r>
        <w:rPr>
          <w:rFonts w:eastAsia="Times New Roman" w:cs="Times New Roman"/>
          <w:szCs w:val="24"/>
        </w:rPr>
        <w:t>είς. Η αύξηση του προσδόκιμου ζωής είναι μια κατάκτηση</w:t>
      </w:r>
      <w:r>
        <w:rPr>
          <w:rFonts w:eastAsia="Times New Roman" w:cs="Times New Roman"/>
          <w:szCs w:val="24"/>
        </w:rPr>
        <w:t>,</w:t>
      </w:r>
      <w:r>
        <w:rPr>
          <w:rFonts w:eastAsia="Times New Roman" w:cs="Times New Roman"/>
          <w:szCs w:val="24"/>
        </w:rPr>
        <w:t xml:space="preserve"> τόσο της ιατρικής και φαρμακευτικής επιστήμης όσο και συνολικά της κοινωνίας, που σταδιακά βελτιώνει το επίπεδο διαβίωσης και απομακρύνει κινδύνους πρόωρης θνησιμότητας. Χαρακτηριστικότερο παράδειγμα </w:t>
      </w:r>
      <w:r>
        <w:rPr>
          <w:rFonts w:eastAsia="Times New Roman" w:cs="Times New Roman"/>
          <w:szCs w:val="24"/>
        </w:rPr>
        <w:t xml:space="preserve">είναι η εκμηδένιση της παιδικής θνησιμότητας. </w:t>
      </w:r>
    </w:p>
    <w:p w14:paraId="6929869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 δημόσια και δωρεάν υγεία, οι δημόσιες δομές υγείας, η καθολική ιατροφαρμακευτική κάλυψη του πληθυσμού</w:t>
      </w:r>
      <w:r>
        <w:rPr>
          <w:rFonts w:eastAsia="Times New Roman" w:cs="Times New Roman"/>
          <w:szCs w:val="24"/>
        </w:rPr>
        <w:t>,</w:t>
      </w:r>
      <w:r>
        <w:rPr>
          <w:rFonts w:eastAsia="Times New Roman" w:cs="Times New Roman"/>
          <w:szCs w:val="24"/>
        </w:rPr>
        <w:t xml:space="preserve"> είναι μια κατάκτηση. Αυτή η κατάκτηση αμφισβητήθηκε σημαντικά την περίοδο του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γεγονός που α</w:t>
      </w:r>
      <w:r>
        <w:rPr>
          <w:rFonts w:eastAsia="Times New Roman" w:cs="Times New Roman"/>
          <w:szCs w:val="24"/>
        </w:rPr>
        <w:t xml:space="preserve">ποδεικνύει ότι δεν πρέπει να θεωρείται δεδομένη. </w:t>
      </w:r>
    </w:p>
    <w:p w14:paraId="6929869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 αύξηση των δομών δημόσιας υγείας, ο εκσυγχρονισμός των μέσων που χρησιμοποιούν, η αύξηση των επιστημόνων που απασχολούνται στη δημόσια υγεία, η διασφάλιση ότι η πρόσβαση σε δομές υγείας δεν χωρούν διακρίσ</w:t>
      </w:r>
      <w:r>
        <w:rPr>
          <w:rFonts w:eastAsia="Times New Roman" w:cs="Times New Roman"/>
          <w:szCs w:val="24"/>
        </w:rPr>
        <w:t xml:space="preserve">εις είναι μια βαθιά πολιτική διαφορά μεταξύ των πολιτικών δυνάμεων. Υπάρχει η προσέγγιση της συνολικής κοινωνικής προόδου που επενδύει στην ενίσχυση του κοινωνικού κράτους, σε αντιδιαστολή με την προσέγγιση της ατομικής κοινωνικής προόδου που επιζητά τη </w:t>
      </w:r>
      <w:r>
        <w:rPr>
          <w:rFonts w:eastAsia="Times New Roman" w:cs="Times New Roman"/>
          <w:szCs w:val="24"/>
        </w:rPr>
        <w:lastRenderedPageBreak/>
        <w:t>με</w:t>
      </w:r>
      <w:r>
        <w:rPr>
          <w:rFonts w:eastAsia="Times New Roman" w:cs="Times New Roman"/>
          <w:szCs w:val="24"/>
        </w:rPr>
        <w:t>ίωση του κοινωνικού κράτους προς όφελος του ιδιωτικού τομέα, η οποία προκαλεί σοβαρές διακρίσεις στην κοινωνία.</w:t>
      </w:r>
    </w:p>
    <w:p w14:paraId="6929869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Ο</w:t>
      </w:r>
      <w:r w:rsidRPr="002C4385">
        <w:rPr>
          <w:rFonts w:eastAsia="Times New Roman" w:cs="Times New Roman"/>
          <w:szCs w:val="24"/>
        </w:rPr>
        <w:t xml:space="preserve"> απόλυτος σεβασμός των εργασιακών δικαιωμάτων είναι μ</w:t>
      </w:r>
      <w:r>
        <w:rPr>
          <w:rFonts w:eastAsia="Times New Roman" w:cs="Times New Roman"/>
          <w:szCs w:val="24"/>
        </w:rPr>
        <w:t>ι</w:t>
      </w:r>
      <w:r w:rsidRPr="002C4385">
        <w:rPr>
          <w:rFonts w:eastAsia="Times New Roman" w:cs="Times New Roman"/>
          <w:szCs w:val="24"/>
        </w:rPr>
        <w:t>α άλλη βασική διάκριση</w:t>
      </w:r>
      <w:r>
        <w:rPr>
          <w:rFonts w:eastAsia="Times New Roman" w:cs="Times New Roman"/>
          <w:szCs w:val="24"/>
        </w:rPr>
        <w:t>. Τ</w:t>
      </w:r>
      <w:r w:rsidRPr="002C4385">
        <w:rPr>
          <w:rFonts w:eastAsia="Times New Roman" w:cs="Times New Roman"/>
          <w:szCs w:val="24"/>
        </w:rPr>
        <w:t>α εργασιακά δικαιώματα είναι κατακτήσεις που βελτιώνουν το επίπε</w:t>
      </w:r>
      <w:r w:rsidRPr="002C4385">
        <w:rPr>
          <w:rFonts w:eastAsia="Times New Roman" w:cs="Times New Roman"/>
          <w:szCs w:val="24"/>
        </w:rPr>
        <w:t>δο διαβίωσης</w:t>
      </w:r>
      <w:r>
        <w:rPr>
          <w:rFonts w:eastAsia="Times New Roman" w:cs="Times New Roman"/>
          <w:szCs w:val="24"/>
        </w:rPr>
        <w:t>,</w:t>
      </w:r>
      <w:r w:rsidRPr="002C4385">
        <w:rPr>
          <w:rFonts w:eastAsia="Times New Roman" w:cs="Times New Roman"/>
          <w:szCs w:val="24"/>
        </w:rPr>
        <w:t xml:space="preserve"> το εργασιακό περιβάλλον</w:t>
      </w:r>
      <w:r>
        <w:rPr>
          <w:rFonts w:eastAsia="Times New Roman" w:cs="Times New Roman"/>
          <w:szCs w:val="24"/>
        </w:rPr>
        <w:t>,</w:t>
      </w:r>
      <w:r w:rsidRPr="002C4385">
        <w:rPr>
          <w:rFonts w:eastAsia="Times New Roman" w:cs="Times New Roman"/>
          <w:szCs w:val="24"/>
        </w:rPr>
        <w:t xml:space="preserve"> αυξάνουν μισθούς και περιορίζ</w:t>
      </w:r>
      <w:r>
        <w:rPr>
          <w:rFonts w:eastAsia="Times New Roman" w:cs="Times New Roman"/>
          <w:szCs w:val="24"/>
        </w:rPr>
        <w:t>ουν</w:t>
      </w:r>
      <w:r w:rsidRPr="002C4385">
        <w:rPr>
          <w:rFonts w:eastAsia="Times New Roman" w:cs="Times New Roman"/>
          <w:szCs w:val="24"/>
        </w:rPr>
        <w:t xml:space="preserve"> τις δυνατότητες εργοδοτικής αυθαιρεσίας</w:t>
      </w:r>
      <w:r>
        <w:rPr>
          <w:rFonts w:eastAsia="Times New Roman" w:cs="Times New Roman"/>
          <w:szCs w:val="24"/>
        </w:rPr>
        <w:t>. Ο</w:t>
      </w:r>
      <w:r w:rsidRPr="002C4385">
        <w:rPr>
          <w:rFonts w:eastAsia="Times New Roman" w:cs="Times New Roman"/>
          <w:szCs w:val="24"/>
        </w:rPr>
        <w:t>ι εκπτώσεις σε αυτά τα ζητήματα δεν φέρνουν αύξηση της ανταγωνιστικότητας</w:t>
      </w:r>
      <w:r>
        <w:rPr>
          <w:rFonts w:eastAsia="Times New Roman" w:cs="Times New Roman"/>
          <w:szCs w:val="24"/>
        </w:rPr>
        <w:t>,</w:t>
      </w:r>
      <w:r w:rsidRPr="002C4385">
        <w:rPr>
          <w:rFonts w:eastAsia="Times New Roman" w:cs="Times New Roman"/>
          <w:szCs w:val="24"/>
        </w:rPr>
        <w:t xml:space="preserve"> όπως κάποιοι υποστηρίζουν</w:t>
      </w:r>
      <w:r>
        <w:rPr>
          <w:rFonts w:eastAsia="Times New Roman" w:cs="Times New Roman"/>
          <w:szCs w:val="24"/>
        </w:rPr>
        <w:t>,</w:t>
      </w:r>
      <w:r w:rsidRPr="002C4385">
        <w:rPr>
          <w:rFonts w:eastAsia="Times New Roman" w:cs="Times New Roman"/>
          <w:szCs w:val="24"/>
        </w:rPr>
        <w:t xml:space="preserve"> αλλά αντίθετα καθιστούν τον εργαζόμενο α</w:t>
      </w:r>
      <w:r w:rsidRPr="002C4385">
        <w:rPr>
          <w:rFonts w:eastAsia="Times New Roman" w:cs="Times New Roman"/>
          <w:szCs w:val="24"/>
        </w:rPr>
        <w:t>νασφαλή</w:t>
      </w:r>
      <w:r>
        <w:rPr>
          <w:rFonts w:eastAsia="Times New Roman" w:cs="Times New Roman"/>
          <w:szCs w:val="24"/>
        </w:rPr>
        <w:t>, ό</w:t>
      </w:r>
      <w:r w:rsidRPr="002C4385">
        <w:rPr>
          <w:rFonts w:eastAsia="Times New Roman" w:cs="Times New Roman"/>
          <w:szCs w:val="24"/>
        </w:rPr>
        <w:t>μηρο των διαθέσεων</w:t>
      </w:r>
      <w:r>
        <w:rPr>
          <w:rFonts w:eastAsia="Times New Roman" w:cs="Times New Roman"/>
          <w:szCs w:val="24"/>
        </w:rPr>
        <w:t>,</w:t>
      </w:r>
      <w:r w:rsidRPr="002C4385">
        <w:rPr>
          <w:rFonts w:eastAsia="Times New Roman" w:cs="Times New Roman"/>
          <w:szCs w:val="24"/>
        </w:rPr>
        <w:t xml:space="preserve"> φοβικό απέναντι στο μέλλον και φοβικό απέναντι στην ευθύνη ανατροφής ενός παιδιού με ό</w:t>
      </w:r>
      <w:r>
        <w:rPr>
          <w:rFonts w:eastAsia="Times New Roman" w:cs="Times New Roman"/>
          <w:szCs w:val="24"/>
        </w:rPr>
        <w:t>,</w:t>
      </w:r>
      <w:r w:rsidRPr="002C4385">
        <w:rPr>
          <w:rFonts w:eastAsia="Times New Roman" w:cs="Times New Roman"/>
          <w:szCs w:val="24"/>
        </w:rPr>
        <w:t>τι αυτό συνεπάγεται</w:t>
      </w:r>
      <w:r>
        <w:rPr>
          <w:rFonts w:eastAsia="Times New Roman" w:cs="Times New Roman"/>
          <w:szCs w:val="24"/>
        </w:rPr>
        <w:t>.</w:t>
      </w:r>
    </w:p>
    <w:p w14:paraId="692986A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Ασφάλεια είναι η</w:t>
      </w:r>
      <w:r w:rsidRPr="002C4385">
        <w:rPr>
          <w:rFonts w:eastAsia="Times New Roman" w:cs="Times New Roman"/>
          <w:szCs w:val="24"/>
        </w:rPr>
        <w:t xml:space="preserve"> λέξη</w:t>
      </w:r>
      <w:r>
        <w:rPr>
          <w:rFonts w:eastAsia="Times New Roman" w:cs="Times New Roman"/>
          <w:szCs w:val="24"/>
        </w:rPr>
        <w:t xml:space="preserve"> </w:t>
      </w:r>
      <w:r w:rsidRPr="002C4385">
        <w:rPr>
          <w:rFonts w:eastAsia="Times New Roman" w:cs="Times New Roman"/>
          <w:szCs w:val="24"/>
        </w:rPr>
        <w:t>κλειδί στο δημογραφικό</w:t>
      </w:r>
      <w:r>
        <w:rPr>
          <w:rFonts w:eastAsia="Times New Roman" w:cs="Times New Roman"/>
          <w:szCs w:val="24"/>
        </w:rPr>
        <w:t>. Α</w:t>
      </w:r>
      <w:r w:rsidRPr="002C4385">
        <w:rPr>
          <w:rFonts w:eastAsia="Times New Roman" w:cs="Times New Roman"/>
          <w:szCs w:val="24"/>
        </w:rPr>
        <w:t xml:space="preserve">σφάλεια και πώς </w:t>
      </w:r>
      <w:r>
        <w:rPr>
          <w:rFonts w:eastAsia="Times New Roman" w:cs="Times New Roman"/>
          <w:szCs w:val="24"/>
        </w:rPr>
        <w:t>α</w:t>
      </w:r>
      <w:r w:rsidRPr="002C4385">
        <w:rPr>
          <w:rFonts w:eastAsia="Times New Roman" w:cs="Times New Roman"/>
          <w:szCs w:val="24"/>
        </w:rPr>
        <w:t>υτή ερμηνεύεται είναι η διαχωριστική γραμμή ανάμεσα στ</w:t>
      </w:r>
      <w:r w:rsidRPr="002C4385">
        <w:rPr>
          <w:rFonts w:eastAsia="Times New Roman" w:cs="Times New Roman"/>
          <w:szCs w:val="24"/>
        </w:rPr>
        <w:t>ις προοδευτικές και τις φιλελεύθερες πολιτικές δυνάμεις</w:t>
      </w:r>
      <w:r>
        <w:rPr>
          <w:rFonts w:eastAsia="Times New Roman" w:cs="Times New Roman"/>
          <w:szCs w:val="24"/>
        </w:rPr>
        <w:t>.</w:t>
      </w:r>
      <w:r w:rsidRPr="002C4385">
        <w:rPr>
          <w:rFonts w:eastAsia="Times New Roman" w:cs="Times New Roman"/>
          <w:szCs w:val="24"/>
        </w:rPr>
        <w:t xml:space="preserve"> </w:t>
      </w:r>
    </w:p>
    <w:p w14:paraId="692986A1" w14:textId="77777777" w:rsidR="00F93F98" w:rsidRDefault="00F9424E">
      <w:pPr>
        <w:spacing w:line="600" w:lineRule="auto"/>
        <w:ind w:firstLine="720"/>
        <w:jc w:val="both"/>
        <w:rPr>
          <w:rFonts w:eastAsia="Times New Roman" w:cs="Times New Roman"/>
          <w:szCs w:val="24"/>
        </w:rPr>
      </w:pPr>
      <w:r w:rsidRPr="002C4385">
        <w:rPr>
          <w:rFonts w:eastAsia="Times New Roman" w:cs="Times New Roman"/>
          <w:szCs w:val="24"/>
        </w:rPr>
        <w:t xml:space="preserve">Το ζήτημα του δημογραφικού δεν είναι ζήτημα που προέκυψε λόγω της χειραφέτησης της γυναίκας ή της άσκησης του δικαιώματος της γυναίκας να </w:t>
      </w:r>
      <w:r>
        <w:rPr>
          <w:rFonts w:eastAsia="Times New Roman" w:cs="Times New Roman"/>
          <w:szCs w:val="24"/>
        </w:rPr>
        <w:t>ε</w:t>
      </w:r>
      <w:r w:rsidRPr="002C4385">
        <w:rPr>
          <w:rFonts w:eastAsia="Times New Roman" w:cs="Times New Roman"/>
          <w:szCs w:val="24"/>
        </w:rPr>
        <w:t>ργάζεται</w:t>
      </w:r>
      <w:r>
        <w:rPr>
          <w:rFonts w:eastAsia="Times New Roman" w:cs="Times New Roman"/>
          <w:szCs w:val="24"/>
        </w:rPr>
        <w:t>,</w:t>
      </w:r>
      <w:r w:rsidRPr="002C4385">
        <w:rPr>
          <w:rFonts w:eastAsia="Times New Roman" w:cs="Times New Roman"/>
          <w:szCs w:val="24"/>
        </w:rPr>
        <w:t xml:space="preserve"> να αμείβεται ισότιμα για </w:t>
      </w:r>
      <w:r w:rsidRPr="002C4385">
        <w:rPr>
          <w:rFonts w:eastAsia="Times New Roman" w:cs="Times New Roman"/>
          <w:szCs w:val="24"/>
        </w:rPr>
        <w:lastRenderedPageBreak/>
        <w:t>την εργασία που προσφέρε</w:t>
      </w:r>
      <w:r w:rsidRPr="002C4385">
        <w:rPr>
          <w:rFonts w:eastAsia="Times New Roman" w:cs="Times New Roman"/>
          <w:szCs w:val="24"/>
        </w:rPr>
        <w:t>ι</w:t>
      </w:r>
      <w:r>
        <w:rPr>
          <w:rFonts w:eastAsia="Times New Roman" w:cs="Times New Roman"/>
          <w:szCs w:val="24"/>
        </w:rPr>
        <w:t>,</w:t>
      </w:r>
      <w:r w:rsidRPr="002C4385">
        <w:rPr>
          <w:rFonts w:eastAsia="Times New Roman" w:cs="Times New Roman"/>
          <w:szCs w:val="24"/>
        </w:rPr>
        <w:t xml:space="preserve"> να εξελίσσεται επαγγελματικά</w:t>
      </w:r>
      <w:r>
        <w:rPr>
          <w:rFonts w:eastAsia="Times New Roman" w:cs="Times New Roman"/>
          <w:szCs w:val="24"/>
        </w:rPr>
        <w:t>. Η</w:t>
      </w:r>
      <w:r w:rsidRPr="002C4385">
        <w:rPr>
          <w:rFonts w:eastAsia="Times New Roman" w:cs="Times New Roman"/>
          <w:szCs w:val="24"/>
        </w:rPr>
        <w:t xml:space="preserve"> γυναίκα εργαζόταν πάντα</w:t>
      </w:r>
      <w:r>
        <w:rPr>
          <w:rFonts w:eastAsia="Times New Roman" w:cs="Times New Roman"/>
          <w:szCs w:val="24"/>
        </w:rPr>
        <w:t>. Ε</w:t>
      </w:r>
      <w:r w:rsidRPr="002C4385">
        <w:rPr>
          <w:rFonts w:eastAsia="Times New Roman" w:cs="Times New Roman"/>
          <w:szCs w:val="24"/>
        </w:rPr>
        <w:t>ργαζόταν στα χωράφια</w:t>
      </w:r>
      <w:r>
        <w:rPr>
          <w:rFonts w:eastAsia="Times New Roman" w:cs="Times New Roman"/>
          <w:szCs w:val="24"/>
        </w:rPr>
        <w:t>,</w:t>
      </w:r>
      <w:r w:rsidRPr="002C4385">
        <w:rPr>
          <w:rFonts w:eastAsia="Times New Roman" w:cs="Times New Roman"/>
          <w:szCs w:val="24"/>
        </w:rPr>
        <w:t xml:space="preserve"> στα εργοστάσια</w:t>
      </w:r>
      <w:r>
        <w:rPr>
          <w:rFonts w:eastAsia="Times New Roman" w:cs="Times New Roman"/>
          <w:szCs w:val="24"/>
        </w:rPr>
        <w:t>,</w:t>
      </w:r>
      <w:r w:rsidRPr="002C4385">
        <w:rPr>
          <w:rFonts w:eastAsia="Times New Roman" w:cs="Times New Roman"/>
          <w:szCs w:val="24"/>
        </w:rPr>
        <w:t xml:space="preserve"> στα σπίτια ως οικιακό προσωπικό</w:t>
      </w:r>
      <w:r>
        <w:rPr>
          <w:rFonts w:eastAsia="Times New Roman" w:cs="Times New Roman"/>
          <w:szCs w:val="24"/>
        </w:rPr>
        <w:t>,</w:t>
      </w:r>
      <w:r w:rsidRPr="002C4385">
        <w:rPr>
          <w:rFonts w:eastAsia="Times New Roman" w:cs="Times New Roman"/>
          <w:szCs w:val="24"/>
        </w:rPr>
        <w:t xml:space="preserve"> στις οικογενειακές επιχειρήσεις</w:t>
      </w:r>
      <w:r>
        <w:rPr>
          <w:rFonts w:eastAsia="Times New Roman" w:cs="Times New Roman"/>
          <w:szCs w:val="24"/>
        </w:rPr>
        <w:t>.</w:t>
      </w:r>
    </w:p>
    <w:p w14:paraId="692986A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w:t>
      </w:r>
      <w:r w:rsidRPr="002C4385">
        <w:rPr>
          <w:rFonts w:eastAsia="Times New Roman" w:cs="Times New Roman"/>
          <w:szCs w:val="24"/>
        </w:rPr>
        <w:t xml:space="preserve">ήμερα η θέση της γυναίκας είναι </w:t>
      </w:r>
      <w:r>
        <w:rPr>
          <w:rFonts w:eastAsia="Times New Roman" w:cs="Times New Roman"/>
          <w:szCs w:val="24"/>
        </w:rPr>
        <w:t>σ</w:t>
      </w:r>
      <w:r w:rsidRPr="002C4385">
        <w:rPr>
          <w:rFonts w:eastAsia="Times New Roman" w:cs="Times New Roman"/>
          <w:szCs w:val="24"/>
        </w:rPr>
        <w:t>αφώς καλύτερη σε σχέση με το παρελθόν</w:t>
      </w:r>
      <w:r>
        <w:rPr>
          <w:rFonts w:eastAsia="Times New Roman" w:cs="Times New Roman"/>
          <w:szCs w:val="24"/>
        </w:rPr>
        <w:t>:</w:t>
      </w:r>
      <w:r w:rsidRPr="002C4385">
        <w:rPr>
          <w:rFonts w:eastAsia="Times New Roman" w:cs="Times New Roman"/>
          <w:szCs w:val="24"/>
        </w:rPr>
        <w:t xml:space="preserve"> είναι μορφωμέν</w:t>
      </w:r>
      <w:r>
        <w:rPr>
          <w:rFonts w:eastAsia="Times New Roman" w:cs="Times New Roman"/>
          <w:szCs w:val="24"/>
        </w:rPr>
        <w:t>η,</w:t>
      </w:r>
      <w:r w:rsidRPr="002C4385">
        <w:rPr>
          <w:rFonts w:eastAsia="Times New Roman" w:cs="Times New Roman"/>
          <w:szCs w:val="24"/>
        </w:rPr>
        <w:t xml:space="preserve"> γνωρίζει τα δικαιώματ</w:t>
      </w:r>
      <w:r>
        <w:rPr>
          <w:rFonts w:eastAsia="Times New Roman" w:cs="Times New Roman"/>
          <w:szCs w:val="24"/>
        </w:rPr>
        <w:t>ά</w:t>
      </w:r>
      <w:r w:rsidRPr="002C4385">
        <w:rPr>
          <w:rFonts w:eastAsia="Times New Roman" w:cs="Times New Roman"/>
          <w:szCs w:val="24"/>
        </w:rPr>
        <w:t xml:space="preserve"> </w:t>
      </w:r>
      <w:r>
        <w:rPr>
          <w:rFonts w:eastAsia="Times New Roman" w:cs="Times New Roman"/>
          <w:szCs w:val="24"/>
        </w:rPr>
        <w:t>της,</w:t>
      </w:r>
      <w:r w:rsidRPr="002C4385">
        <w:rPr>
          <w:rFonts w:eastAsia="Times New Roman" w:cs="Times New Roman"/>
          <w:szCs w:val="24"/>
        </w:rPr>
        <w:t xml:space="preserve"> αμφισβητεί νόρμες που τη θέλουν στο περιθώριο</w:t>
      </w:r>
      <w:r>
        <w:rPr>
          <w:rFonts w:eastAsia="Times New Roman" w:cs="Times New Roman"/>
          <w:szCs w:val="24"/>
        </w:rPr>
        <w:t>. Δ</w:t>
      </w:r>
      <w:r w:rsidRPr="002C4385">
        <w:rPr>
          <w:rFonts w:eastAsia="Times New Roman" w:cs="Times New Roman"/>
          <w:szCs w:val="24"/>
        </w:rPr>
        <w:t>ιεκδικεί ισότιμη θέση στα πανεπιστήμια</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rPr>
        <w:t>σ</w:t>
      </w:r>
      <w:r w:rsidRPr="002C4385">
        <w:rPr>
          <w:rFonts w:eastAsia="Times New Roman" w:cs="Times New Roman"/>
          <w:szCs w:val="24"/>
        </w:rPr>
        <w:t>τους χώρους εργασίας</w:t>
      </w:r>
      <w:r>
        <w:rPr>
          <w:rFonts w:eastAsia="Times New Roman" w:cs="Times New Roman"/>
          <w:szCs w:val="24"/>
        </w:rPr>
        <w:t>,</w:t>
      </w:r>
      <w:r w:rsidRPr="002C4385">
        <w:rPr>
          <w:rFonts w:eastAsia="Times New Roman" w:cs="Times New Roman"/>
          <w:szCs w:val="24"/>
        </w:rPr>
        <w:t xml:space="preserve"> στην κοινωνία</w:t>
      </w:r>
      <w:r>
        <w:rPr>
          <w:rFonts w:eastAsia="Times New Roman" w:cs="Times New Roman"/>
          <w:szCs w:val="24"/>
        </w:rPr>
        <w:t>,</w:t>
      </w:r>
      <w:r w:rsidRPr="002C4385">
        <w:rPr>
          <w:rFonts w:eastAsia="Times New Roman" w:cs="Times New Roman"/>
          <w:szCs w:val="24"/>
        </w:rPr>
        <w:t xml:space="preserve"> στην πολιτική εκπροσώπηση</w:t>
      </w:r>
      <w:r>
        <w:rPr>
          <w:rFonts w:eastAsia="Times New Roman" w:cs="Times New Roman"/>
          <w:szCs w:val="24"/>
        </w:rPr>
        <w:t>. Η προσωπικότητα της γυναίκας</w:t>
      </w:r>
      <w:r w:rsidRPr="002C4385">
        <w:rPr>
          <w:rFonts w:eastAsia="Times New Roman" w:cs="Times New Roman"/>
          <w:szCs w:val="24"/>
        </w:rPr>
        <w:t xml:space="preserve"> σήμερα αναπτύσσεται πιο ελεύθερα</w:t>
      </w:r>
      <w:r>
        <w:rPr>
          <w:rFonts w:eastAsia="Times New Roman" w:cs="Times New Roman"/>
          <w:szCs w:val="24"/>
        </w:rPr>
        <w:t>.</w:t>
      </w:r>
      <w:r w:rsidRPr="002C4385">
        <w:rPr>
          <w:rFonts w:eastAsia="Times New Roman" w:cs="Times New Roman"/>
          <w:szCs w:val="24"/>
        </w:rPr>
        <w:t xml:space="preserve"> Οι πολιτικέ</w:t>
      </w:r>
      <w:r w:rsidRPr="002C4385">
        <w:rPr>
          <w:rFonts w:eastAsia="Times New Roman" w:cs="Times New Roman"/>
          <w:szCs w:val="24"/>
        </w:rPr>
        <w:t>ς εναρμόνισης</w:t>
      </w:r>
      <w:r>
        <w:rPr>
          <w:rFonts w:eastAsia="Times New Roman" w:cs="Times New Roman"/>
          <w:szCs w:val="24"/>
        </w:rPr>
        <w:t xml:space="preserve"> </w:t>
      </w:r>
      <w:r w:rsidRPr="002C4385">
        <w:rPr>
          <w:rFonts w:eastAsia="Times New Roman" w:cs="Times New Roman"/>
          <w:szCs w:val="24"/>
        </w:rPr>
        <w:t xml:space="preserve">οικογενειακής και επαγγελματικής ζωής προσφέρουν περισσότερα σήμερα στην </w:t>
      </w:r>
      <w:r>
        <w:rPr>
          <w:rFonts w:eastAsia="Times New Roman" w:cs="Times New Roman"/>
          <w:szCs w:val="24"/>
        </w:rPr>
        <w:t>ε</w:t>
      </w:r>
      <w:r w:rsidRPr="002C4385">
        <w:rPr>
          <w:rFonts w:eastAsia="Times New Roman" w:cs="Times New Roman"/>
          <w:szCs w:val="24"/>
        </w:rPr>
        <w:t>ργαζόμενη γυναίκα</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lang w:val="en-US"/>
        </w:rPr>
        <w:t>H</w:t>
      </w:r>
      <w:r w:rsidRPr="002C4385">
        <w:rPr>
          <w:rFonts w:eastAsia="Times New Roman" w:cs="Times New Roman"/>
          <w:szCs w:val="24"/>
        </w:rPr>
        <w:t xml:space="preserve"> δυνατότητα να έχει αμοιβές αξιοπρεπούς διαβίωσης</w:t>
      </w:r>
      <w:r>
        <w:rPr>
          <w:rFonts w:eastAsia="Times New Roman" w:cs="Times New Roman"/>
          <w:szCs w:val="24"/>
        </w:rPr>
        <w:t xml:space="preserve">, </w:t>
      </w:r>
      <w:r w:rsidRPr="002C4385">
        <w:rPr>
          <w:rFonts w:eastAsia="Times New Roman" w:cs="Times New Roman"/>
          <w:szCs w:val="24"/>
        </w:rPr>
        <w:t xml:space="preserve">δίνει </w:t>
      </w:r>
      <w:r>
        <w:rPr>
          <w:rFonts w:eastAsia="Times New Roman" w:cs="Times New Roman"/>
          <w:szCs w:val="24"/>
        </w:rPr>
        <w:t xml:space="preserve">στη γυναίκα </w:t>
      </w:r>
      <w:r w:rsidRPr="002C4385">
        <w:rPr>
          <w:rFonts w:eastAsia="Times New Roman" w:cs="Times New Roman"/>
          <w:szCs w:val="24"/>
        </w:rPr>
        <w:t>μεγαλύτερη ασφάλεια στην επιθυμία να αποκτήσει παιδί</w:t>
      </w:r>
      <w:r>
        <w:rPr>
          <w:rFonts w:eastAsia="Times New Roman" w:cs="Times New Roman"/>
          <w:szCs w:val="24"/>
        </w:rPr>
        <w:t>.</w:t>
      </w:r>
    </w:p>
    <w:p w14:paraId="692986A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w:t>
      </w:r>
      <w:r w:rsidRPr="002C4385">
        <w:rPr>
          <w:rFonts w:eastAsia="Times New Roman" w:cs="Times New Roman"/>
          <w:szCs w:val="24"/>
        </w:rPr>
        <w:t xml:space="preserve"> συνεισφορά </w:t>
      </w:r>
      <w:r>
        <w:rPr>
          <w:rFonts w:eastAsia="Times New Roman" w:cs="Times New Roman"/>
          <w:szCs w:val="24"/>
        </w:rPr>
        <w:t>μ</w:t>
      </w:r>
      <w:r w:rsidRPr="002C4385">
        <w:rPr>
          <w:rFonts w:eastAsia="Times New Roman" w:cs="Times New Roman"/>
          <w:szCs w:val="24"/>
        </w:rPr>
        <w:t xml:space="preserve">άλιστα των </w:t>
      </w:r>
      <w:r w:rsidRPr="002C4385">
        <w:rPr>
          <w:rFonts w:eastAsia="Times New Roman" w:cs="Times New Roman"/>
          <w:szCs w:val="24"/>
        </w:rPr>
        <w:t>σύγχρονων ανδρών στην ανατροφή των παιδιών και τις οικιακές ενασχολήσεις βελτιώνουν ακόμα περισσότερο το περιβάλλον μέσα στο οποίο καλείται να μεγαλώσει ένα παιδί</w:t>
      </w:r>
      <w:r>
        <w:rPr>
          <w:rFonts w:eastAsia="Times New Roman" w:cs="Times New Roman"/>
          <w:szCs w:val="24"/>
        </w:rPr>
        <w:t>. Ο</w:t>
      </w:r>
      <w:r w:rsidRPr="002C4385">
        <w:rPr>
          <w:rFonts w:eastAsia="Times New Roman" w:cs="Times New Roman"/>
          <w:szCs w:val="24"/>
        </w:rPr>
        <w:t xml:space="preserve">φείλουμε να αναγνωρίσουμε ότι η θεμιτή </w:t>
      </w:r>
      <w:r w:rsidRPr="002C4385">
        <w:rPr>
          <w:rFonts w:eastAsia="Times New Roman" w:cs="Times New Roman"/>
          <w:szCs w:val="24"/>
        </w:rPr>
        <w:lastRenderedPageBreak/>
        <w:t>πρόοδο</w:t>
      </w:r>
      <w:r>
        <w:rPr>
          <w:rFonts w:eastAsia="Times New Roman" w:cs="Times New Roman"/>
          <w:szCs w:val="24"/>
        </w:rPr>
        <w:t>ς</w:t>
      </w:r>
      <w:r w:rsidRPr="002C4385">
        <w:rPr>
          <w:rFonts w:eastAsia="Times New Roman" w:cs="Times New Roman"/>
          <w:szCs w:val="24"/>
        </w:rPr>
        <w:t xml:space="preserve"> σε σχέση με τη θέση της γυναίκας στο κοινωνι</w:t>
      </w:r>
      <w:r w:rsidRPr="002C4385">
        <w:rPr>
          <w:rFonts w:eastAsia="Times New Roman" w:cs="Times New Roman"/>
          <w:szCs w:val="24"/>
        </w:rPr>
        <w:t>κό γίγνεσθαι έχει και κάποιες επιπτώσεις στην ικανότητά της να τεκνοποιήσει</w:t>
      </w:r>
      <w:r>
        <w:rPr>
          <w:rFonts w:eastAsia="Times New Roman" w:cs="Times New Roman"/>
          <w:szCs w:val="24"/>
        </w:rPr>
        <w:t>. Ο</w:t>
      </w:r>
      <w:r w:rsidRPr="002C4385">
        <w:rPr>
          <w:rFonts w:eastAsia="Times New Roman" w:cs="Times New Roman"/>
          <w:szCs w:val="24"/>
        </w:rPr>
        <w:t>ι περιορισμοί που τίθενται δεν έχουν σχέση με τα δικαιώματα της γυναίκας</w:t>
      </w:r>
      <w:r>
        <w:rPr>
          <w:rFonts w:eastAsia="Times New Roman" w:cs="Times New Roman"/>
          <w:szCs w:val="24"/>
        </w:rPr>
        <w:t>. Ε</w:t>
      </w:r>
      <w:r w:rsidRPr="002C4385">
        <w:rPr>
          <w:rFonts w:eastAsia="Times New Roman" w:cs="Times New Roman"/>
          <w:szCs w:val="24"/>
        </w:rPr>
        <w:t>ίναι καθαρά βιολογικ</w:t>
      </w:r>
      <w:r>
        <w:rPr>
          <w:rFonts w:eastAsia="Times New Roman" w:cs="Times New Roman"/>
          <w:szCs w:val="24"/>
        </w:rPr>
        <w:t>οί</w:t>
      </w:r>
      <w:r w:rsidRPr="002C4385">
        <w:rPr>
          <w:rFonts w:eastAsia="Times New Roman" w:cs="Times New Roman"/>
          <w:szCs w:val="24"/>
        </w:rPr>
        <w:t xml:space="preserve"> και αφορούν ταυτόχρονα και τους άντρες και τις γυναίκες</w:t>
      </w:r>
      <w:r>
        <w:rPr>
          <w:rFonts w:eastAsia="Times New Roman" w:cs="Times New Roman"/>
          <w:szCs w:val="24"/>
        </w:rPr>
        <w:t>.</w:t>
      </w:r>
    </w:p>
    <w:p w14:paraId="692986A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Ζούμε σε έναν κόσμο παρ</w:t>
      </w:r>
      <w:r>
        <w:rPr>
          <w:rFonts w:eastAsia="Times New Roman" w:cs="Times New Roman"/>
          <w:szCs w:val="24"/>
        </w:rPr>
        <w:t>ατεταμένης</w:t>
      </w:r>
      <w:r w:rsidRPr="002C4385">
        <w:rPr>
          <w:rFonts w:eastAsia="Times New Roman" w:cs="Times New Roman"/>
          <w:szCs w:val="24"/>
        </w:rPr>
        <w:t xml:space="preserve"> νεότητας</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rPr>
        <w:t>Η θεμιτή</w:t>
      </w:r>
      <w:r w:rsidRPr="002C4385">
        <w:rPr>
          <w:rFonts w:eastAsia="Times New Roman" w:cs="Times New Roman"/>
          <w:szCs w:val="24"/>
        </w:rPr>
        <w:t xml:space="preserve"> επέκταση της εκπαίδευσης και της παιδείας καθυστερούν τη χειραφέτηση των νέων από την οικογένειά </w:t>
      </w:r>
      <w:r>
        <w:rPr>
          <w:rFonts w:eastAsia="Times New Roman" w:cs="Times New Roman"/>
          <w:szCs w:val="24"/>
        </w:rPr>
        <w:t>τους,</w:t>
      </w:r>
      <w:r w:rsidRPr="002C4385">
        <w:rPr>
          <w:rFonts w:eastAsia="Times New Roman" w:cs="Times New Roman"/>
          <w:szCs w:val="24"/>
        </w:rPr>
        <w:t xml:space="preserve"> καθυστερούν την αναζήτηση για </w:t>
      </w:r>
      <w:r>
        <w:rPr>
          <w:rFonts w:eastAsia="Times New Roman" w:cs="Times New Roman"/>
          <w:szCs w:val="24"/>
        </w:rPr>
        <w:t>απόκτηση</w:t>
      </w:r>
      <w:r w:rsidRPr="002C4385">
        <w:rPr>
          <w:rFonts w:eastAsia="Times New Roman" w:cs="Times New Roman"/>
          <w:szCs w:val="24"/>
        </w:rPr>
        <w:t xml:space="preserve"> εργασίας</w:t>
      </w:r>
      <w:r>
        <w:rPr>
          <w:rFonts w:eastAsia="Times New Roman" w:cs="Times New Roman"/>
          <w:szCs w:val="24"/>
        </w:rPr>
        <w:t>,</w:t>
      </w:r>
      <w:r w:rsidRPr="002C4385">
        <w:rPr>
          <w:rFonts w:eastAsia="Times New Roman" w:cs="Times New Roman"/>
          <w:szCs w:val="24"/>
        </w:rPr>
        <w:t xml:space="preserve"> καθυστερούν την κατάκτηση της αυτονομίας</w:t>
      </w:r>
      <w:r>
        <w:rPr>
          <w:rFonts w:eastAsia="Times New Roman" w:cs="Times New Roman"/>
          <w:szCs w:val="24"/>
        </w:rPr>
        <w:t>. Α</w:t>
      </w:r>
      <w:r w:rsidRPr="002C4385">
        <w:rPr>
          <w:rFonts w:eastAsia="Times New Roman" w:cs="Times New Roman"/>
          <w:szCs w:val="24"/>
        </w:rPr>
        <w:t>υτό συνεπάγεται ότι οι νέοι σήμ</w:t>
      </w:r>
      <w:r w:rsidRPr="002C4385">
        <w:rPr>
          <w:rFonts w:eastAsia="Times New Roman" w:cs="Times New Roman"/>
          <w:szCs w:val="24"/>
        </w:rPr>
        <w:t>ερα</w:t>
      </w:r>
      <w:r>
        <w:rPr>
          <w:rFonts w:eastAsia="Times New Roman" w:cs="Times New Roman"/>
          <w:szCs w:val="24"/>
        </w:rPr>
        <w:t>,</w:t>
      </w:r>
      <w:r w:rsidRPr="002C4385">
        <w:rPr>
          <w:rFonts w:eastAsia="Times New Roman" w:cs="Times New Roman"/>
          <w:szCs w:val="24"/>
        </w:rPr>
        <w:t xml:space="preserve"> άνδρες και γυναίκες</w:t>
      </w:r>
      <w:r>
        <w:rPr>
          <w:rFonts w:eastAsia="Times New Roman" w:cs="Times New Roman"/>
          <w:szCs w:val="24"/>
        </w:rPr>
        <w:t>,</w:t>
      </w:r>
      <w:r w:rsidRPr="002C4385">
        <w:rPr>
          <w:rFonts w:eastAsia="Times New Roman" w:cs="Times New Roman"/>
          <w:szCs w:val="24"/>
        </w:rPr>
        <w:t xml:space="preserve"> αποφασίζουν αργότερα να κάνουν οικογένεια και να τεκνοποιήσουν</w:t>
      </w:r>
      <w:r>
        <w:rPr>
          <w:rFonts w:eastAsia="Times New Roman" w:cs="Times New Roman"/>
          <w:szCs w:val="24"/>
        </w:rPr>
        <w:t>. Η</w:t>
      </w:r>
      <w:r w:rsidRPr="002C4385">
        <w:rPr>
          <w:rFonts w:eastAsia="Times New Roman" w:cs="Times New Roman"/>
          <w:szCs w:val="24"/>
        </w:rPr>
        <w:t xml:space="preserve"> πραγματικότητα αυτή περιορίζει τις δυνατότητες και των δύο να τεκνοποιήσουν και αναπόφευκτα περιορίζει και τον αριθμό των παιδιών</w:t>
      </w:r>
      <w:r>
        <w:rPr>
          <w:rFonts w:eastAsia="Times New Roman" w:cs="Times New Roman"/>
          <w:szCs w:val="24"/>
        </w:rPr>
        <w:t>. Ο</w:t>
      </w:r>
      <w:r w:rsidRPr="002C4385">
        <w:rPr>
          <w:rFonts w:eastAsia="Times New Roman" w:cs="Times New Roman"/>
          <w:szCs w:val="24"/>
        </w:rPr>
        <w:t>ι λύσεις που προσφέρονται σήμερα</w:t>
      </w:r>
      <w:r w:rsidRPr="002C4385">
        <w:rPr>
          <w:rFonts w:eastAsia="Times New Roman" w:cs="Times New Roman"/>
          <w:szCs w:val="24"/>
        </w:rPr>
        <w:t xml:space="preserve"> στην υποβοηθούμενη αναπαραγωγή προσπαθούν να αντιμετωπίσουν αυτές τις συνέπειες</w:t>
      </w:r>
      <w:r>
        <w:rPr>
          <w:rFonts w:eastAsia="Times New Roman" w:cs="Times New Roman"/>
          <w:szCs w:val="24"/>
        </w:rPr>
        <w:t>,</w:t>
      </w:r>
      <w:r w:rsidRPr="002C4385">
        <w:rPr>
          <w:rFonts w:eastAsia="Times New Roman" w:cs="Times New Roman"/>
          <w:szCs w:val="24"/>
        </w:rPr>
        <w:t xml:space="preserve"> εξακολουθούν όμως αυτές οι υπηρεσίες να συνεπάγονται τρομακτική συναισθηματική</w:t>
      </w:r>
      <w:r>
        <w:rPr>
          <w:rFonts w:eastAsia="Times New Roman" w:cs="Times New Roman"/>
          <w:szCs w:val="24"/>
        </w:rPr>
        <w:t>,</w:t>
      </w:r>
      <w:r w:rsidRPr="002C4385">
        <w:rPr>
          <w:rFonts w:eastAsia="Times New Roman" w:cs="Times New Roman"/>
          <w:szCs w:val="24"/>
        </w:rPr>
        <w:t xml:space="preserve"> ψυχολογική</w:t>
      </w:r>
      <w:r>
        <w:rPr>
          <w:rFonts w:eastAsia="Times New Roman" w:cs="Times New Roman"/>
          <w:szCs w:val="24"/>
        </w:rPr>
        <w:t>,</w:t>
      </w:r>
      <w:r w:rsidRPr="002C4385">
        <w:rPr>
          <w:rFonts w:eastAsia="Times New Roman" w:cs="Times New Roman"/>
          <w:szCs w:val="24"/>
        </w:rPr>
        <w:t xml:space="preserve"> σωματική αλλά και οικονομική ταλαιπωρία</w:t>
      </w:r>
      <w:r>
        <w:rPr>
          <w:rFonts w:eastAsia="Times New Roman" w:cs="Times New Roman"/>
          <w:szCs w:val="24"/>
        </w:rPr>
        <w:t>.</w:t>
      </w:r>
    </w:p>
    <w:p w14:paraId="692986A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Μία, λοιπόν,</w:t>
      </w:r>
      <w:r w:rsidRPr="002C4385">
        <w:rPr>
          <w:rFonts w:eastAsia="Times New Roman" w:cs="Times New Roman"/>
          <w:szCs w:val="24"/>
        </w:rPr>
        <w:t xml:space="preserve"> από τις πολιτικές</w:t>
      </w:r>
      <w:r>
        <w:rPr>
          <w:rFonts w:eastAsia="Times New Roman" w:cs="Times New Roman"/>
          <w:szCs w:val="24"/>
        </w:rPr>
        <w:t>,</w:t>
      </w:r>
      <w:r w:rsidRPr="002C4385">
        <w:rPr>
          <w:rFonts w:eastAsia="Times New Roman" w:cs="Times New Roman"/>
          <w:szCs w:val="24"/>
        </w:rPr>
        <w:t xml:space="preserve"> που μπορεί η πολιτεία να υιοθετήσει</w:t>
      </w:r>
      <w:r>
        <w:rPr>
          <w:rFonts w:eastAsia="Times New Roman" w:cs="Times New Roman"/>
          <w:szCs w:val="24"/>
        </w:rPr>
        <w:t>,</w:t>
      </w:r>
      <w:r w:rsidRPr="002C4385">
        <w:rPr>
          <w:rFonts w:eastAsia="Times New Roman" w:cs="Times New Roman"/>
          <w:szCs w:val="24"/>
        </w:rPr>
        <w:t xml:space="preserve"> αφορά στην πρόσβαση σε υπηρεσίες υποβοηθούμενης αναπαραγωγής για όλους</w:t>
      </w:r>
      <w:r>
        <w:rPr>
          <w:rFonts w:eastAsia="Times New Roman" w:cs="Times New Roman"/>
          <w:szCs w:val="24"/>
        </w:rPr>
        <w:t>. Η</w:t>
      </w:r>
      <w:r w:rsidRPr="002C4385">
        <w:rPr>
          <w:rFonts w:eastAsia="Times New Roman" w:cs="Times New Roman"/>
          <w:szCs w:val="24"/>
        </w:rPr>
        <w:t xml:space="preserve"> πρόσβαση σε αυτές πρέπει να </w:t>
      </w:r>
      <w:r>
        <w:rPr>
          <w:rFonts w:eastAsia="Times New Roman" w:cs="Times New Roman"/>
          <w:szCs w:val="24"/>
        </w:rPr>
        <w:t>γίνει</w:t>
      </w:r>
      <w:r w:rsidRPr="002C4385">
        <w:rPr>
          <w:rFonts w:eastAsia="Times New Roman" w:cs="Times New Roman"/>
          <w:szCs w:val="24"/>
        </w:rPr>
        <w:t xml:space="preserve"> πιο εύκολη</w:t>
      </w:r>
      <w:r>
        <w:rPr>
          <w:rFonts w:eastAsia="Times New Roman" w:cs="Times New Roman"/>
          <w:szCs w:val="24"/>
        </w:rPr>
        <w:t>,</w:t>
      </w:r>
      <w:r w:rsidRPr="002C4385">
        <w:rPr>
          <w:rFonts w:eastAsia="Times New Roman" w:cs="Times New Roman"/>
          <w:szCs w:val="24"/>
        </w:rPr>
        <w:t xml:space="preserve"> πιο προσιτή οικονομικά</w:t>
      </w:r>
      <w:r>
        <w:rPr>
          <w:rFonts w:eastAsia="Times New Roman" w:cs="Times New Roman"/>
          <w:szCs w:val="24"/>
        </w:rPr>
        <w:t>,</w:t>
      </w:r>
      <w:r w:rsidRPr="002C4385">
        <w:rPr>
          <w:rFonts w:eastAsia="Times New Roman" w:cs="Times New Roman"/>
          <w:szCs w:val="24"/>
        </w:rPr>
        <w:t xml:space="preserve"> να προβλέπεται ψυχολογική υποστήριξη των ατόμων που προσφεύγουν σε αυτή</w:t>
      </w:r>
      <w:r>
        <w:rPr>
          <w:rFonts w:eastAsia="Times New Roman" w:cs="Times New Roman"/>
          <w:szCs w:val="24"/>
        </w:rPr>
        <w:t>. Ε</w:t>
      </w:r>
      <w:r w:rsidRPr="002C4385">
        <w:rPr>
          <w:rFonts w:eastAsia="Times New Roman" w:cs="Times New Roman"/>
          <w:szCs w:val="24"/>
        </w:rPr>
        <w:t>ίναι σημαντικό να εξασφαλίσουμε στους νέους ανθρώπους την οικονομική και κοινωνική ασφάλεια που αρμόζει σε ένα ανεπτυγμένο κράτος</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rPr>
        <w:t>Στο πλαίσιο αυτό υ</w:t>
      </w:r>
      <w:r w:rsidRPr="002C4385">
        <w:rPr>
          <w:rFonts w:eastAsia="Times New Roman" w:cs="Times New Roman"/>
          <w:szCs w:val="24"/>
        </w:rPr>
        <w:t>πάρχουν προφανείς πολιτικές που δεν μπορούν να τίθεται σε αμφισβήτηση με οποιαδήποτε αιτιολογία</w:t>
      </w:r>
      <w:r>
        <w:rPr>
          <w:rFonts w:eastAsia="Times New Roman" w:cs="Times New Roman"/>
          <w:szCs w:val="24"/>
        </w:rPr>
        <w:t>. Η</w:t>
      </w:r>
      <w:r w:rsidRPr="002C4385">
        <w:rPr>
          <w:rFonts w:eastAsia="Times New Roman" w:cs="Times New Roman"/>
          <w:szCs w:val="24"/>
        </w:rPr>
        <w:t xml:space="preserve"> περαιτέρ</w:t>
      </w:r>
      <w:r w:rsidRPr="002C4385">
        <w:rPr>
          <w:rFonts w:eastAsia="Times New Roman" w:cs="Times New Roman"/>
          <w:szCs w:val="24"/>
        </w:rPr>
        <w:t>ω ενίσχυση του κοινωνικού κράτους</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rPr>
        <w:t xml:space="preserve">ιδίως </w:t>
      </w:r>
      <w:r w:rsidRPr="002C4385">
        <w:rPr>
          <w:rFonts w:eastAsia="Times New Roman" w:cs="Times New Roman"/>
          <w:szCs w:val="24"/>
        </w:rPr>
        <w:t>σε ό</w:t>
      </w:r>
      <w:r>
        <w:rPr>
          <w:rFonts w:eastAsia="Times New Roman" w:cs="Times New Roman"/>
          <w:szCs w:val="24"/>
        </w:rPr>
        <w:t>,</w:t>
      </w:r>
      <w:r w:rsidRPr="002C4385">
        <w:rPr>
          <w:rFonts w:eastAsia="Times New Roman" w:cs="Times New Roman"/>
          <w:szCs w:val="24"/>
        </w:rPr>
        <w:t xml:space="preserve">τι αφορά την </w:t>
      </w:r>
      <w:r>
        <w:rPr>
          <w:rFonts w:eastAsia="Times New Roman" w:cs="Times New Roman"/>
          <w:szCs w:val="24"/>
        </w:rPr>
        <w:t>ε</w:t>
      </w:r>
      <w:r w:rsidRPr="002C4385">
        <w:rPr>
          <w:rFonts w:eastAsia="Times New Roman" w:cs="Times New Roman"/>
          <w:szCs w:val="24"/>
        </w:rPr>
        <w:t xml:space="preserve">λεύθερη πρόσβαση στο σύνολο των δομών δημόσιας </w:t>
      </w:r>
      <w:r>
        <w:rPr>
          <w:rFonts w:eastAsia="Times New Roman" w:cs="Times New Roman"/>
          <w:szCs w:val="24"/>
        </w:rPr>
        <w:t>π</w:t>
      </w:r>
      <w:r w:rsidRPr="002C4385">
        <w:rPr>
          <w:rFonts w:eastAsia="Times New Roman" w:cs="Times New Roman"/>
          <w:szCs w:val="24"/>
        </w:rPr>
        <w:t xml:space="preserve">αιδείας και </w:t>
      </w:r>
      <w:r>
        <w:rPr>
          <w:rFonts w:eastAsia="Times New Roman" w:cs="Times New Roman"/>
          <w:szCs w:val="24"/>
        </w:rPr>
        <w:t>δ</w:t>
      </w:r>
      <w:r w:rsidRPr="002C4385">
        <w:rPr>
          <w:rFonts w:eastAsia="Times New Roman" w:cs="Times New Roman"/>
          <w:szCs w:val="24"/>
        </w:rPr>
        <w:t xml:space="preserve">ημόσιας </w:t>
      </w:r>
      <w:r>
        <w:rPr>
          <w:rFonts w:eastAsia="Times New Roman" w:cs="Times New Roman"/>
          <w:szCs w:val="24"/>
        </w:rPr>
        <w:t>υ</w:t>
      </w:r>
      <w:r w:rsidRPr="002C4385">
        <w:rPr>
          <w:rFonts w:eastAsia="Times New Roman" w:cs="Times New Roman"/>
          <w:szCs w:val="24"/>
        </w:rPr>
        <w:t>γείας</w:t>
      </w:r>
      <w:r>
        <w:rPr>
          <w:rFonts w:eastAsia="Times New Roman" w:cs="Times New Roman"/>
          <w:szCs w:val="24"/>
        </w:rPr>
        <w:t>,</w:t>
      </w:r>
      <w:r w:rsidRPr="002C4385">
        <w:rPr>
          <w:rFonts w:eastAsia="Times New Roman" w:cs="Times New Roman"/>
          <w:szCs w:val="24"/>
        </w:rPr>
        <w:t xml:space="preserve"> ο πολλαπλασιασμός των παρεμβάσεων για τη στήριξη των εργαζόμενων γονέων μέσω της εναρμόνισης οικογενειακής και επαγγελμ</w:t>
      </w:r>
      <w:r w:rsidRPr="002C4385">
        <w:rPr>
          <w:rFonts w:eastAsia="Times New Roman" w:cs="Times New Roman"/>
          <w:szCs w:val="24"/>
        </w:rPr>
        <w:t>ατικής ζωής</w:t>
      </w:r>
      <w:r>
        <w:rPr>
          <w:rFonts w:eastAsia="Times New Roman" w:cs="Times New Roman"/>
          <w:szCs w:val="24"/>
        </w:rPr>
        <w:t>,</w:t>
      </w:r>
      <w:r w:rsidRPr="002C4385">
        <w:rPr>
          <w:rFonts w:eastAsia="Times New Roman" w:cs="Times New Roman"/>
          <w:szCs w:val="24"/>
        </w:rPr>
        <w:t xml:space="preserve"> ο πολλαπλασιασμός των ενισχύσεων για την αντιμετώπιση της παιδικής φτώχειας</w:t>
      </w:r>
      <w:r>
        <w:rPr>
          <w:rFonts w:eastAsia="Times New Roman" w:cs="Times New Roman"/>
          <w:szCs w:val="24"/>
        </w:rPr>
        <w:t>,</w:t>
      </w:r>
      <w:r w:rsidRPr="002C4385">
        <w:rPr>
          <w:rFonts w:eastAsia="Times New Roman" w:cs="Times New Roman"/>
          <w:szCs w:val="24"/>
        </w:rPr>
        <w:t xml:space="preserve"> η περαιτέρω μείωση της ανεργίας των νέων και όσων έχουν ήδη παιδιά</w:t>
      </w:r>
      <w:r>
        <w:rPr>
          <w:rFonts w:eastAsia="Times New Roman" w:cs="Times New Roman"/>
          <w:szCs w:val="24"/>
        </w:rPr>
        <w:t>.</w:t>
      </w:r>
      <w:r w:rsidRPr="002C4385">
        <w:rPr>
          <w:rFonts w:eastAsia="Times New Roman" w:cs="Times New Roman"/>
          <w:szCs w:val="24"/>
        </w:rPr>
        <w:t xml:space="preserve"> </w:t>
      </w:r>
    </w:p>
    <w:p w14:paraId="692986A6" w14:textId="77777777" w:rsidR="00F93F98" w:rsidRDefault="00F9424E">
      <w:pPr>
        <w:spacing w:line="600" w:lineRule="auto"/>
        <w:ind w:firstLine="720"/>
        <w:jc w:val="both"/>
        <w:rPr>
          <w:rFonts w:eastAsia="Times New Roman" w:cs="Times New Roman"/>
          <w:szCs w:val="24"/>
        </w:rPr>
      </w:pPr>
      <w:r w:rsidRPr="002C4385">
        <w:rPr>
          <w:rFonts w:eastAsia="Times New Roman" w:cs="Times New Roman"/>
          <w:szCs w:val="24"/>
        </w:rPr>
        <w:t>Υπάρχουν</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rPr>
        <w:t>όμως,</w:t>
      </w:r>
      <w:r w:rsidRPr="002C4385">
        <w:rPr>
          <w:rFonts w:eastAsia="Times New Roman" w:cs="Times New Roman"/>
          <w:szCs w:val="24"/>
        </w:rPr>
        <w:t xml:space="preserve"> και λιγότερο προφανείς πολιτικές που οφείλει ένα κράτος δικαίου να έχει σε ισχύ </w:t>
      </w:r>
      <w:r>
        <w:rPr>
          <w:rFonts w:eastAsia="Times New Roman" w:cs="Times New Roman"/>
          <w:szCs w:val="24"/>
        </w:rPr>
        <w:t>κ</w:t>
      </w:r>
      <w:r>
        <w:rPr>
          <w:rFonts w:eastAsia="Times New Roman" w:cs="Times New Roman"/>
          <w:szCs w:val="24"/>
        </w:rPr>
        <w:t>αι</w:t>
      </w:r>
      <w:r w:rsidRPr="002C4385">
        <w:rPr>
          <w:rFonts w:eastAsia="Times New Roman" w:cs="Times New Roman"/>
          <w:szCs w:val="24"/>
        </w:rPr>
        <w:t xml:space="preserve"> να μην επιτρέπει </w:t>
      </w:r>
      <w:r w:rsidRPr="002C4385">
        <w:rPr>
          <w:rFonts w:eastAsia="Times New Roman" w:cs="Times New Roman"/>
          <w:szCs w:val="24"/>
        </w:rPr>
        <w:lastRenderedPageBreak/>
        <w:t>την αμφισβήτησ</w:t>
      </w:r>
      <w:r>
        <w:rPr>
          <w:rFonts w:eastAsia="Times New Roman" w:cs="Times New Roman"/>
          <w:szCs w:val="24"/>
        </w:rPr>
        <w:t>ή</w:t>
      </w:r>
      <w:r w:rsidRPr="002C4385">
        <w:rPr>
          <w:rFonts w:eastAsia="Times New Roman" w:cs="Times New Roman"/>
          <w:szCs w:val="24"/>
        </w:rPr>
        <w:t xml:space="preserve"> </w:t>
      </w:r>
      <w:r>
        <w:rPr>
          <w:rFonts w:eastAsia="Times New Roman" w:cs="Times New Roman"/>
          <w:szCs w:val="24"/>
        </w:rPr>
        <w:t>τους. Η</w:t>
      </w:r>
      <w:r w:rsidRPr="002C4385">
        <w:rPr>
          <w:rFonts w:eastAsia="Times New Roman" w:cs="Times New Roman"/>
          <w:szCs w:val="24"/>
        </w:rPr>
        <w:t xml:space="preserve"> διασφάλιση ότι ο μισθός κάθε εργαζομένου θα επιτρέπει την αξιοπρεπή διαβίωση του ιδίου και της οικογένειάς </w:t>
      </w:r>
      <w:r>
        <w:rPr>
          <w:rFonts w:eastAsia="Times New Roman" w:cs="Times New Roman"/>
          <w:szCs w:val="24"/>
        </w:rPr>
        <w:t>το</w:t>
      </w:r>
      <w:r w:rsidRPr="002C4385">
        <w:rPr>
          <w:rFonts w:eastAsia="Times New Roman" w:cs="Times New Roman"/>
          <w:szCs w:val="24"/>
        </w:rPr>
        <w:t>υ</w:t>
      </w:r>
      <w:r>
        <w:rPr>
          <w:rFonts w:eastAsia="Times New Roman" w:cs="Times New Roman"/>
          <w:szCs w:val="24"/>
        </w:rPr>
        <w:t>. Ε</w:t>
      </w:r>
      <w:r w:rsidRPr="002C4385">
        <w:rPr>
          <w:rFonts w:eastAsia="Times New Roman" w:cs="Times New Roman"/>
          <w:szCs w:val="24"/>
        </w:rPr>
        <w:t>ίναι τουλάχιστον άστοχο να παραλείπεται η σχέση μισθών με την απόφαση των νέων να δημιουργήσουν οικ</w:t>
      </w:r>
      <w:r w:rsidRPr="002C4385">
        <w:rPr>
          <w:rFonts w:eastAsia="Times New Roman" w:cs="Times New Roman"/>
          <w:szCs w:val="24"/>
        </w:rPr>
        <w:t>ογένεια και να τεκνοποιήσουν</w:t>
      </w:r>
      <w:r>
        <w:rPr>
          <w:rFonts w:eastAsia="Times New Roman" w:cs="Times New Roman"/>
          <w:szCs w:val="24"/>
        </w:rPr>
        <w:t xml:space="preserve">. </w:t>
      </w:r>
    </w:p>
    <w:p w14:paraId="692986A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w:t>
      </w:r>
      <w:r w:rsidRPr="002C4385">
        <w:rPr>
          <w:rFonts w:eastAsia="Times New Roman" w:cs="Times New Roman"/>
          <w:szCs w:val="24"/>
        </w:rPr>
        <w:t xml:space="preserve"> εκπαίδευση στον οικογενειακό προγραμματισμό και τη σεξουαλική αγωγή</w:t>
      </w:r>
      <w:r>
        <w:rPr>
          <w:rFonts w:eastAsia="Times New Roman" w:cs="Times New Roman"/>
          <w:szCs w:val="24"/>
        </w:rPr>
        <w:t>,</w:t>
      </w:r>
      <w:r w:rsidRPr="002C4385">
        <w:rPr>
          <w:rFonts w:eastAsia="Times New Roman" w:cs="Times New Roman"/>
          <w:szCs w:val="24"/>
        </w:rPr>
        <w:t xml:space="preserve"> δύο τομείς που στη χώρα μας παραμένουν ζητούμενο δεκαετιών</w:t>
      </w:r>
      <w:r>
        <w:rPr>
          <w:rFonts w:eastAsia="Times New Roman" w:cs="Times New Roman"/>
          <w:szCs w:val="24"/>
        </w:rPr>
        <w:t>,</w:t>
      </w:r>
      <w:r w:rsidRPr="002C4385">
        <w:rPr>
          <w:rFonts w:eastAsia="Times New Roman" w:cs="Times New Roman"/>
          <w:szCs w:val="24"/>
        </w:rPr>
        <w:t xml:space="preserve"> να ενταχθούν στο σχολικό πρόγραμμα</w:t>
      </w:r>
      <w:r>
        <w:rPr>
          <w:rFonts w:eastAsia="Times New Roman" w:cs="Times New Roman"/>
          <w:szCs w:val="24"/>
        </w:rPr>
        <w:t>.</w:t>
      </w:r>
    </w:p>
    <w:p w14:paraId="692986A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w:t>
      </w:r>
      <w:r w:rsidRPr="002C4385">
        <w:rPr>
          <w:rFonts w:eastAsia="Times New Roman" w:cs="Times New Roman"/>
          <w:szCs w:val="24"/>
        </w:rPr>
        <w:t xml:space="preserve"> μείωση των βασικών εξόδων για την ανατροφή των παιδιών</w:t>
      </w:r>
      <w:r>
        <w:rPr>
          <w:rFonts w:eastAsia="Times New Roman" w:cs="Times New Roman"/>
          <w:szCs w:val="24"/>
        </w:rPr>
        <w:t xml:space="preserve">. </w:t>
      </w:r>
      <w:r>
        <w:rPr>
          <w:rFonts w:eastAsia="Times New Roman" w:cs="Times New Roman"/>
          <w:szCs w:val="24"/>
        </w:rPr>
        <w:t>Γ</w:t>
      </w:r>
      <w:r w:rsidRPr="002C4385">
        <w:rPr>
          <w:rFonts w:eastAsia="Times New Roman" w:cs="Times New Roman"/>
          <w:szCs w:val="24"/>
        </w:rPr>
        <w:t>ια παράδειγμα</w:t>
      </w:r>
      <w:r>
        <w:rPr>
          <w:rFonts w:eastAsia="Times New Roman" w:cs="Times New Roman"/>
          <w:szCs w:val="24"/>
        </w:rPr>
        <w:t>,</w:t>
      </w:r>
      <w:r w:rsidRPr="002C4385">
        <w:rPr>
          <w:rFonts w:eastAsia="Times New Roman" w:cs="Times New Roman"/>
          <w:szCs w:val="24"/>
        </w:rPr>
        <w:t xml:space="preserve"> τα είδη φροντίδας και υγιεινής να θεωρούνται είδη πρώτης ανάγκης</w:t>
      </w:r>
      <w:r>
        <w:rPr>
          <w:rFonts w:eastAsia="Times New Roman" w:cs="Times New Roman"/>
          <w:szCs w:val="24"/>
        </w:rPr>
        <w:t>.</w:t>
      </w:r>
    </w:p>
    <w:p w14:paraId="692986A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Η </w:t>
      </w:r>
      <w:r w:rsidRPr="002C4385">
        <w:rPr>
          <w:rFonts w:eastAsia="Times New Roman" w:cs="Times New Roman"/>
          <w:szCs w:val="24"/>
        </w:rPr>
        <w:t>ενίσχυση των ακριτ</w:t>
      </w:r>
      <w:r>
        <w:rPr>
          <w:rFonts w:eastAsia="Times New Roman" w:cs="Times New Roman"/>
          <w:szCs w:val="24"/>
        </w:rPr>
        <w:t>ικών περιοχών σε εκπαιδευτικούς, υ</w:t>
      </w:r>
      <w:r w:rsidRPr="002C4385">
        <w:rPr>
          <w:rFonts w:eastAsia="Times New Roman" w:cs="Times New Roman"/>
          <w:szCs w:val="24"/>
        </w:rPr>
        <w:t xml:space="preserve">γειονομικό προσωπικό </w:t>
      </w:r>
      <w:r>
        <w:rPr>
          <w:rFonts w:eastAsia="Times New Roman" w:cs="Times New Roman"/>
          <w:szCs w:val="24"/>
        </w:rPr>
        <w:t>και, βέβαια, σχολεία</w:t>
      </w:r>
      <w:r w:rsidRPr="002C4385">
        <w:rPr>
          <w:rFonts w:eastAsia="Times New Roman" w:cs="Times New Roman"/>
          <w:szCs w:val="24"/>
        </w:rPr>
        <w:t xml:space="preserve"> τα οποία </w:t>
      </w:r>
      <w:r>
        <w:rPr>
          <w:rFonts w:eastAsia="Times New Roman" w:cs="Times New Roman"/>
          <w:szCs w:val="24"/>
        </w:rPr>
        <w:t>έ</w:t>
      </w:r>
      <w:r w:rsidRPr="002C4385">
        <w:rPr>
          <w:rFonts w:eastAsia="Times New Roman" w:cs="Times New Roman"/>
          <w:szCs w:val="24"/>
        </w:rPr>
        <w:t>κλεισαν τα προηγούμενα χρόνια ακόμα και σε περιοχές με ικανοποιητικό</w:t>
      </w:r>
      <w:r w:rsidRPr="002C4385">
        <w:rPr>
          <w:rFonts w:eastAsia="Times New Roman" w:cs="Times New Roman"/>
          <w:szCs w:val="24"/>
        </w:rPr>
        <w:t xml:space="preserve"> αριθμό μαθητών στη δήθεν προσπάθεια μείωσης του κόστους</w:t>
      </w:r>
      <w:r>
        <w:rPr>
          <w:rFonts w:eastAsia="Times New Roman" w:cs="Times New Roman"/>
          <w:szCs w:val="24"/>
        </w:rPr>
        <w:t>.</w:t>
      </w:r>
    </w:p>
    <w:p w14:paraId="692986AA" w14:textId="77777777" w:rsidR="00F93F98" w:rsidRDefault="00F9424E">
      <w:pPr>
        <w:spacing w:line="600" w:lineRule="auto"/>
        <w:ind w:firstLine="720"/>
        <w:jc w:val="both"/>
        <w:rPr>
          <w:rFonts w:eastAsia="Times New Roman" w:cs="Times New Roman"/>
          <w:szCs w:val="24"/>
        </w:rPr>
      </w:pPr>
      <w:r w:rsidRPr="002C4385">
        <w:rPr>
          <w:rFonts w:eastAsia="Times New Roman" w:cs="Times New Roman"/>
          <w:szCs w:val="24"/>
        </w:rPr>
        <w:t xml:space="preserve">Είναι πολλές οι πτυχές που επηρεάζουν άμεσα και έμμεσα τους δείκτες γεννήσεων και σε κάθε τοπική κοινωνία </w:t>
      </w:r>
      <w:r>
        <w:rPr>
          <w:rFonts w:eastAsia="Times New Roman" w:cs="Times New Roman"/>
          <w:szCs w:val="24"/>
        </w:rPr>
        <w:t>η</w:t>
      </w:r>
      <w:r w:rsidRPr="002C4385">
        <w:rPr>
          <w:rFonts w:eastAsia="Times New Roman" w:cs="Times New Roman"/>
          <w:szCs w:val="24"/>
        </w:rPr>
        <w:t xml:space="preserve"> απόφαση για το πρώτο παιδί είναι πολύ σημαντική</w:t>
      </w:r>
      <w:r>
        <w:rPr>
          <w:rFonts w:eastAsia="Times New Roman" w:cs="Times New Roman"/>
          <w:szCs w:val="24"/>
        </w:rPr>
        <w:t>. Η</w:t>
      </w:r>
      <w:r w:rsidRPr="002C4385">
        <w:rPr>
          <w:rFonts w:eastAsia="Times New Roman" w:cs="Times New Roman"/>
          <w:szCs w:val="24"/>
        </w:rPr>
        <w:t xml:space="preserve"> απόφαση </w:t>
      </w:r>
      <w:r w:rsidRPr="002C4385">
        <w:rPr>
          <w:rFonts w:eastAsia="Times New Roman" w:cs="Times New Roman"/>
          <w:szCs w:val="24"/>
        </w:rPr>
        <w:lastRenderedPageBreak/>
        <w:t>για το δεύτερο παιδί είναι ακόμ</w:t>
      </w:r>
      <w:r w:rsidRPr="002C4385">
        <w:rPr>
          <w:rFonts w:eastAsia="Times New Roman" w:cs="Times New Roman"/>
          <w:szCs w:val="24"/>
        </w:rPr>
        <w:t>α πιο δύσκολη</w:t>
      </w:r>
      <w:r>
        <w:rPr>
          <w:rFonts w:eastAsia="Times New Roman" w:cs="Times New Roman"/>
          <w:szCs w:val="24"/>
        </w:rPr>
        <w:t>. Οι νέοι</w:t>
      </w:r>
      <w:r w:rsidRPr="002C4385">
        <w:rPr>
          <w:rFonts w:eastAsia="Times New Roman" w:cs="Times New Roman"/>
          <w:szCs w:val="24"/>
        </w:rPr>
        <w:t xml:space="preserve"> που έρχονται σε άμεση επαφή με τις πραγματικές δυσκολίες διστάζουν να πάρουν την απόφαση για το δεύτερο</w:t>
      </w:r>
      <w:r>
        <w:rPr>
          <w:rFonts w:eastAsia="Times New Roman" w:cs="Times New Roman"/>
          <w:szCs w:val="24"/>
        </w:rPr>
        <w:t>.</w:t>
      </w:r>
      <w:r w:rsidRPr="002C4385">
        <w:rPr>
          <w:rFonts w:eastAsia="Times New Roman" w:cs="Times New Roman"/>
          <w:szCs w:val="24"/>
        </w:rPr>
        <w:t xml:space="preserve"> Εκεί είναι που πρέπει να εστιάσουμε</w:t>
      </w:r>
      <w:r>
        <w:rPr>
          <w:rFonts w:eastAsia="Times New Roman" w:cs="Times New Roman"/>
          <w:szCs w:val="24"/>
        </w:rPr>
        <w:t>,</w:t>
      </w:r>
      <w:r w:rsidRPr="002C4385">
        <w:rPr>
          <w:rFonts w:eastAsia="Times New Roman" w:cs="Times New Roman"/>
          <w:szCs w:val="24"/>
        </w:rPr>
        <w:t xml:space="preserve"> να διευκολύνουμε</w:t>
      </w:r>
      <w:r>
        <w:rPr>
          <w:rFonts w:eastAsia="Times New Roman" w:cs="Times New Roman"/>
          <w:szCs w:val="24"/>
        </w:rPr>
        <w:t>,</w:t>
      </w:r>
      <w:r w:rsidRPr="002C4385">
        <w:rPr>
          <w:rFonts w:eastAsia="Times New Roman" w:cs="Times New Roman"/>
          <w:szCs w:val="24"/>
        </w:rPr>
        <w:t xml:space="preserve"> να στηρίξουμε</w:t>
      </w:r>
      <w:r>
        <w:rPr>
          <w:rFonts w:eastAsia="Times New Roman" w:cs="Times New Roman"/>
          <w:szCs w:val="24"/>
        </w:rPr>
        <w:t>,</w:t>
      </w:r>
      <w:r w:rsidRPr="002C4385">
        <w:rPr>
          <w:rFonts w:eastAsia="Times New Roman" w:cs="Times New Roman"/>
          <w:szCs w:val="24"/>
        </w:rPr>
        <w:t xml:space="preserve"> να δημιουργήσουμε την πεποίθηση ότι δεν είναι μόνοι</w:t>
      </w:r>
      <w:r>
        <w:rPr>
          <w:rFonts w:eastAsia="Times New Roman" w:cs="Times New Roman"/>
          <w:szCs w:val="24"/>
        </w:rPr>
        <w:t>.</w:t>
      </w:r>
    </w:p>
    <w:p w14:paraId="692986A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Τελει</w:t>
      </w:r>
      <w:r>
        <w:rPr>
          <w:rFonts w:eastAsia="Times New Roman" w:cs="Times New Roman"/>
          <w:szCs w:val="24"/>
        </w:rPr>
        <w:t>ώνοντας θα πω ότι</w:t>
      </w:r>
      <w:r w:rsidRPr="002C4385">
        <w:rPr>
          <w:rFonts w:eastAsia="Times New Roman" w:cs="Times New Roman"/>
          <w:szCs w:val="24"/>
        </w:rPr>
        <w:t xml:space="preserve"> η επιδοματική πολιτική </w:t>
      </w:r>
      <w:r>
        <w:rPr>
          <w:rFonts w:eastAsia="Times New Roman" w:cs="Times New Roman"/>
          <w:szCs w:val="24"/>
        </w:rPr>
        <w:t>αποδείχτηκε ότι</w:t>
      </w:r>
      <w:r w:rsidRPr="002C4385">
        <w:rPr>
          <w:rFonts w:eastAsia="Times New Roman" w:cs="Times New Roman"/>
          <w:szCs w:val="24"/>
        </w:rPr>
        <w:t xml:space="preserve"> δεν επιφέρει αύξηση των γεννήσεων</w:t>
      </w:r>
      <w:r>
        <w:rPr>
          <w:rFonts w:eastAsia="Times New Roman" w:cs="Times New Roman"/>
          <w:szCs w:val="24"/>
        </w:rPr>
        <w:t>.</w:t>
      </w:r>
      <w:r w:rsidRPr="002C4385">
        <w:rPr>
          <w:rFonts w:eastAsia="Times New Roman" w:cs="Times New Roman"/>
          <w:szCs w:val="24"/>
        </w:rPr>
        <w:t xml:space="preserve"> Προφανώς και πρέπει να συνεχιστεί</w:t>
      </w:r>
      <w:r>
        <w:rPr>
          <w:rFonts w:eastAsia="Times New Roman" w:cs="Times New Roman"/>
          <w:szCs w:val="24"/>
        </w:rPr>
        <w:t>,</w:t>
      </w:r>
      <w:r w:rsidRPr="002C4385">
        <w:rPr>
          <w:rFonts w:eastAsia="Times New Roman" w:cs="Times New Roman"/>
          <w:szCs w:val="24"/>
        </w:rPr>
        <w:t xml:space="preserve"> αλλά δεν </w:t>
      </w:r>
      <w:r>
        <w:rPr>
          <w:rFonts w:eastAsia="Times New Roman" w:cs="Times New Roman"/>
          <w:szCs w:val="24"/>
        </w:rPr>
        <w:t>α</w:t>
      </w:r>
      <w:r w:rsidRPr="002C4385">
        <w:rPr>
          <w:rFonts w:eastAsia="Times New Roman" w:cs="Times New Roman"/>
          <w:szCs w:val="24"/>
        </w:rPr>
        <w:t>ρκεί</w:t>
      </w:r>
      <w:r>
        <w:rPr>
          <w:rFonts w:eastAsia="Times New Roman" w:cs="Times New Roman"/>
          <w:szCs w:val="24"/>
        </w:rPr>
        <w:t>. Οφείλουμε να κάνουμε περισσότερα, ό</w:t>
      </w:r>
      <w:r w:rsidRPr="002C4385">
        <w:rPr>
          <w:rFonts w:eastAsia="Times New Roman" w:cs="Times New Roman"/>
          <w:szCs w:val="24"/>
        </w:rPr>
        <w:t>χι για να αυξηθούν οι γεννήσεις</w:t>
      </w:r>
      <w:r>
        <w:rPr>
          <w:rFonts w:eastAsia="Times New Roman" w:cs="Times New Roman"/>
          <w:szCs w:val="24"/>
        </w:rPr>
        <w:t>,</w:t>
      </w:r>
      <w:r w:rsidRPr="002C4385">
        <w:rPr>
          <w:rFonts w:eastAsia="Times New Roman" w:cs="Times New Roman"/>
          <w:szCs w:val="24"/>
        </w:rPr>
        <w:t xml:space="preserve"> αλλά για να βελτιώσουμε το επίπεδο διαβίωσης </w:t>
      </w:r>
      <w:r w:rsidRPr="002C4385">
        <w:rPr>
          <w:rFonts w:eastAsia="Times New Roman" w:cs="Times New Roman"/>
          <w:szCs w:val="24"/>
        </w:rPr>
        <w:t>παιδιών και γονέων</w:t>
      </w:r>
      <w:r>
        <w:rPr>
          <w:rFonts w:eastAsia="Times New Roman" w:cs="Times New Roman"/>
          <w:szCs w:val="24"/>
        </w:rPr>
        <w:t>.</w:t>
      </w:r>
      <w:r w:rsidRPr="002C4385">
        <w:rPr>
          <w:rFonts w:eastAsia="Times New Roman" w:cs="Times New Roman"/>
          <w:szCs w:val="24"/>
        </w:rPr>
        <w:t xml:space="preserve"> Όχι για να πετύχουμε ισορροπία γεννήσεων θανάτων</w:t>
      </w:r>
      <w:r>
        <w:rPr>
          <w:rFonts w:eastAsia="Times New Roman" w:cs="Times New Roman"/>
          <w:szCs w:val="24"/>
        </w:rPr>
        <w:t>,</w:t>
      </w:r>
      <w:r w:rsidRPr="002C4385">
        <w:rPr>
          <w:rFonts w:eastAsia="Times New Roman" w:cs="Times New Roman"/>
          <w:szCs w:val="24"/>
        </w:rPr>
        <w:t xml:space="preserve"> αλλά για να θέσουμε τις βάσεις για μ</w:t>
      </w:r>
      <w:r>
        <w:rPr>
          <w:rFonts w:eastAsia="Times New Roman" w:cs="Times New Roman"/>
          <w:szCs w:val="24"/>
        </w:rPr>
        <w:t>ι</w:t>
      </w:r>
      <w:r w:rsidRPr="002C4385">
        <w:rPr>
          <w:rFonts w:eastAsia="Times New Roman" w:cs="Times New Roman"/>
          <w:szCs w:val="24"/>
        </w:rPr>
        <w:t>α πιο υγιή</w:t>
      </w:r>
      <w:r>
        <w:rPr>
          <w:rFonts w:eastAsia="Times New Roman" w:cs="Times New Roman"/>
          <w:szCs w:val="24"/>
        </w:rPr>
        <w:t>,</w:t>
      </w:r>
      <w:r w:rsidRPr="002C4385">
        <w:rPr>
          <w:rFonts w:eastAsia="Times New Roman" w:cs="Times New Roman"/>
          <w:szCs w:val="24"/>
        </w:rPr>
        <w:t xml:space="preserve"> πιο αλληλέγγυα</w:t>
      </w:r>
      <w:r>
        <w:rPr>
          <w:rFonts w:eastAsia="Times New Roman" w:cs="Times New Roman"/>
          <w:szCs w:val="24"/>
        </w:rPr>
        <w:t>,</w:t>
      </w:r>
      <w:r w:rsidRPr="002C4385">
        <w:rPr>
          <w:rFonts w:eastAsia="Times New Roman" w:cs="Times New Roman"/>
          <w:szCs w:val="24"/>
        </w:rPr>
        <w:t xml:space="preserve"> πιο σταθερή</w:t>
      </w:r>
      <w:r>
        <w:rPr>
          <w:rFonts w:eastAsia="Times New Roman" w:cs="Times New Roman"/>
          <w:szCs w:val="24"/>
        </w:rPr>
        <w:t>,</w:t>
      </w:r>
      <w:r w:rsidRPr="002C4385">
        <w:rPr>
          <w:rFonts w:eastAsia="Times New Roman" w:cs="Times New Roman"/>
          <w:szCs w:val="24"/>
        </w:rPr>
        <w:t xml:space="preserve"> πιο ανθρώπινη κοινωνία</w:t>
      </w:r>
      <w:r>
        <w:rPr>
          <w:rFonts w:eastAsia="Times New Roman" w:cs="Times New Roman"/>
          <w:szCs w:val="24"/>
        </w:rPr>
        <w:t>.</w:t>
      </w:r>
    </w:p>
    <w:p w14:paraId="692986A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w:t>
      </w:r>
      <w:r w:rsidRPr="002C4385">
        <w:rPr>
          <w:rFonts w:eastAsia="Times New Roman" w:cs="Times New Roman"/>
          <w:szCs w:val="24"/>
        </w:rPr>
        <w:t xml:space="preserve">άν </w:t>
      </w:r>
      <w:r>
        <w:rPr>
          <w:rFonts w:eastAsia="Times New Roman" w:cs="Times New Roman"/>
          <w:szCs w:val="24"/>
        </w:rPr>
        <w:t>φέρουμε</w:t>
      </w:r>
      <w:r w:rsidRPr="002C4385">
        <w:rPr>
          <w:rFonts w:eastAsia="Times New Roman" w:cs="Times New Roman"/>
          <w:szCs w:val="24"/>
        </w:rPr>
        <w:t xml:space="preserve"> κοινωνική </w:t>
      </w:r>
      <w:r>
        <w:rPr>
          <w:rFonts w:eastAsia="Times New Roman" w:cs="Times New Roman"/>
          <w:szCs w:val="24"/>
        </w:rPr>
        <w:t>α</w:t>
      </w:r>
      <w:r w:rsidRPr="002C4385">
        <w:rPr>
          <w:rFonts w:eastAsia="Times New Roman" w:cs="Times New Roman"/>
          <w:szCs w:val="24"/>
        </w:rPr>
        <w:t>ρμονία</w:t>
      </w:r>
      <w:r>
        <w:rPr>
          <w:rFonts w:eastAsia="Times New Roman" w:cs="Times New Roman"/>
          <w:szCs w:val="24"/>
        </w:rPr>
        <w:t>, εά</w:t>
      </w:r>
      <w:r w:rsidRPr="002C4385">
        <w:rPr>
          <w:rFonts w:eastAsia="Times New Roman" w:cs="Times New Roman"/>
          <w:szCs w:val="24"/>
        </w:rPr>
        <w:t>ν πετύχουμε κοινωνική σταθερότητα</w:t>
      </w:r>
      <w:r>
        <w:rPr>
          <w:rFonts w:eastAsia="Times New Roman" w:cs="Times New Roman"/>
          <w:szCs w:val="24"/>
        </w:rPr>
        <w:t>, εάν</w:t>
      </w:r>
      <w:r w:rsidRPr="002C4385">
        <w:rPr>
          <w:rFonts w:eastAsia="Times New Roman" w:cs="Times New Roman"/>
          <w:szCs w:val="24"/>
        </w:rPr>
        <w:t xml:space="preserve"> αλλάξουμε τι</w:t>
      </w:r>
      <w:r w:rsidRPr="002C4385">
        <w:rPr>
          <w:rFonts w:eastAsia="Times New Roman" w:cs="Times New Roman"/>
          <w:szCs w:val="24"/>
        </w:rPr>
        <w:t>ς πόλεις μας και τις κάνουμε πιο ανθρώπινες</w:t>
      </w:r>
      <w:r>
        <w:rPr>
          <w:rFonts w:eastAsia="Times New Roman" w:cs="Times New Roman"/>
          <w:szCs w:val="24"/>
        </w:rPr>
        <w:t>,</w:t>
      </w:r>
      <w:r w:rsidRPr="002C4385">
        <w:rPr>
          <w:rFonts w:eastAsia="Times New Roman" w:cs="Times New Roman"/>
          <w:szCs w:val="24"/>
        </w:rPr>
        <w:t xml:space="preserve"> εάν αποδείξουμε στην πράξη ότι είμαστε όλοι μαζί και δεν αφήσουμε κανέναν στο περιθώριο</w:t>
      </w:r>
      <w:r>
        <w:rPr>
          <w:rFonts w:eastAsia="Times New Roman" w:cs="Times New Roman"/>
          <w:szCs w:val="24"/>
        </w:rPr>
        <w:t>, τ</w:t>
      </w:r>
      <w:r w:rsidRPr="002C4385">
        <w:rPr>
          <w:rFonts w:eastAsia="Times New Roman" w:cs="Times New Roman"/>
          <w:szCs w:val="24"/>
        </w:rPr>
        <w:t>ότε και μόνο τότε θα δούμε αύξηση των γεννήσεων</w:t>
      </w:r>
      <w:r>
        <w:rPr>
          <w:rFonts w:eastAsia="Times New Roman" w:cs="Times New Roman"/>
          <w:szCs w:val="24"/>
        </w:rPr>
        <w:t>. Ό</w:t>
      </w:r>
      <w:r w:rsidRPr="002C4385">
        <w:rPr>
          <w:rFonts w:eastAsia="Times New Roman" w:cs="Times New Roman"/>
          <w:szCs w:val="24"/>
        </w:rPr>
        <w:t xml:space="preserve">λοι θέλουμε να δούμε </w:t>
      </w:r>
      <w:r w:rsidRPr="002C4385">
        <w:rPr>
          <w:rFonts w:eastAsia="Times New Roman" w:cs="Times New Roman"/>
          <w:szCs w:val="24"/>
        </w:rPr>
        <w:lastRenderedPageBreak/>
        <w:t>χωριά</w:t>
      </w:r>
      <w:r>
        <w:rPr>
          <w:rFonts w:eastAsia="Times New Roman" w:cs="Times New Roman"/>
          <w:szCs w:val="24"/>
        </w:rPr>
        <w:t>,</w:t>
      </w:r>
      <w:r w:rsidRPr="002C4385">
        <w:rPr>
          <w:rFonts w:eastAsia="Times New Roman" w:cs="Times New Roman"/>
          <w:szCs w:val="24"/>
        </w:rPr>
        <w:t xml:space="preserve"> πόλεις και γειτονιές </w:t>
      </w:r>
      <w:r>
        <w:rPr>
          <w:rFonts w:eastAsia="Times New Roman" w:cs="Times New Roman"/>
          <w:szCs w:val="24"/>
        </w:rPr>
        <w:t>όπου</w:t>
      </w:r>
      <w:r w:rsidRPr="002C4385">
        <w:rPr>
          <w:rFonts w:eastAsia="Times New Roman" w:cs="Times New Roman"/>
          <w:szCs w:val="24"/>
        </w:rPr>
        <w:t xml:space="preserve"> θα κυριαρχούν παι</w:t>
      </w:r>
      <w:r w:rsidRPr="002C4385">
        <w:rPr>
          <w:rFonts w:eastAsia="Times New Roman" w:cs="Times New Roman"/>
          <w:szCs w:val="24"/>
        </w:rPr>
        <w:t>δικά χαμόγελα</w:t>
      </w:r>
      <w:r>
        <w:rPr>
          <w:rFonts w:eastAsia="Times New Roman" w:cs="Times New Roman"/>
          <w:szCs w:val="24"/>
        </w:rPr>
        <w:t>,</w:t>
      </w:r>
      <w:r w:rsidRPr="002C4385">
        <w:rPr>
          <w:rFonts w:eastAsia="Times New Roman" w:cs="Times New Roman"/>
          <w:szCs w:val="24"/>
        </w:rPr>
        <w:t xml:space="preserve"> παιδικές φωνές και παιχνίδια που θα καθιστούν το σύνολο του πληθυσμού πιο ευτυχισμένο και πιο υγιές</w:t>
      </w:r>
      <w:r>
        <w:rPr>
          <w:rFonts w:eastAsia="Times New Roman" w:cs="Times New Roman"/>
          <w:szCs w:val="24"/>
        </w:rPr>
        <w:t xml:space="preserve">. </w:t>
      </w:r>
    </w:p>
    <w:p w14:paraId="692986A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w:t>
      </w:r>
      <w:r w:rsidRPr="002C4385">
        <w:rPr>
          <w:rFonts w:eastAsia="Times New Roman" w:cs="Times New Roman"/>
          <w:szCs w:val="24"/>
        </w:rPr>
        <w:t>ίναι σημαντικό να αντιληφθούμε ότι όποιες πρωτοβουλίες αναπτυχθούν</w:t>
      </w:r>
      <w:r>
        <w:rPr>
          <w:rFonts w:eastAsia="Times New Roman" w:cs="Times New Roman"/>
          <w:szCs w:val="24"/>
        </w:rPr>
        <w:t>,</w:t>
      </w:r>
      <w:r w:rsidRPr="002C4385">
        <w:rPr>
          <w:rFonts w:eastAsia="Times New Roman" w:cs="Times New Roman"/>
          <w:szCs w:val="24"/>
        </w:rPr>
        <w:t xml:space="preserve"> χρειάζονται χρόνο για να αποδώσουν</w:t>
      </w:r>
      <w:r>
        <w:rPr>
          <w:rFonts w:eastAsia="Times New Roman" w:cs="Times New Roman"/>
          <w:szCs w:val="24"/>
        </w:rPr>
        <w:t>. Η</w:t>
      </w:r>
      <w:r w:rsidRPr="002C4385">
        <w:rPr>
          <w:rFonts w:eastAsia="Times New Roman" w:cs="Times New Roman"/>
          <w:szCs w:val="24"/>
        </w:rPr>
        <w:t xml:space="preserve"> εμπιστοσύνη που οφείλει το κράτο</w:t>
      </w:r>
      <w:r w:rsidRPr="002C4385">
        <w:rPr>
          <w:rFonts w:eastAsia="Times New Roman" w:cs="Times New Roman"/>
          <w:szCs w:val="24"/>
        </w:rPr>
        <w:t>ς να δημιουργήσει θέλει πολύ χρόνο για να χτιστεί</w:t>
      </w:r>
      <w:r>
        <w:rPr>
          <w:rFonts w:eastAsia="Times New Roman" w:cs="Times New Roman"/>
          <w:szCs w:val="24"/>
        </w:rPr>
        <w:t>. Α</w:t>
      </w:r>
      <w:r w:rsidRPr="002C4385">
        <w:rPr>
          <w:rFonts w:eastAsia="Times New Roman" w:cs="Times New Roman"/>
          <w:szCs w:val="24"/>
        </w:rPr>
        <w:t>ρκεί</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rPr>
        <w:t>όμως,</w:t>
      </w:r>
      <w:r w:rsidRPr="002C4385">
        <w:rPr>
          <w:rFonts w:eastAsia="Times New Roman" w:cs="Times New Roman"/>
          <w:szCs w:val="24"/>
        </w:rPr>
        <w:t xml:space="preserve"> μόνο μ</w:t>
      </w:r>
      <w:r>
        <w:rPr>
          <w:rFonts w:eastAsia="Times New Roman" w:cs="Times New Roman"/>
          <w:szCs w:val="24"/>
        </w:rPr>
        <w:t>ι</w:t>
      </w:r>
      <w:r w:rsidRPr="002C4385">
        <w:rPr>
          <w:rFonts w:eastAsia="Times New Roman" w:cs="Times New Roman"/>
          <w:szCs w:val="24"/>
        </w:rPr>
        <w:t>α στιγμή για να χαθεί</w:t>
      </w:r>
      <w:r>
        <w:rPr>
          <w:rFonts w:eastAsia="Times New Roman" w:cs="Times New Roman"/>
          <w:szCs w:val="24"/>
        </w:rPr>
        <w:t>.</w:t>
      </w:r>
    </w:p>
    <w:p w14:paraId="692986AE" w14:textId="77777777" w:rsidR="00F93F98" w:rsidRDefault="00F9424E">
      <w:pPr>
        <w:spacing w:line="600" w:lineRule="auto"/>
        <w:ind w:firstLine="720"/>
        <w:jc w:val="both"/>
        <w:rPr>
          <w:rFonts w:eastAsia="Times New Roman" w:cs="Times New Roman"/>
          <w:szCs w:val="24"/>
        </w:rPr>
      </w:pPr>
      <w:r w:rsidRPr="002C4385">
        <w:rPr>
          <w:rFonts w:eastAsia="Times New Roman" w:cs="Times New Roman"/>
          <w:szCs w:val="24"/>
        </w:rPr>
        <w:t>Σας ευχαριστώ</w:t>
      </w:r>
      <w:r>
        <w:rPr>
          <w:rFonts w:eastAsia="Times New Roman" w:cs="Times New Roman"/>
          <w:szCs w:val="24"/>
        </w:rPr>
        <w:t>.</w:t>
      </w:r>
    </w:p>
    <w:p w14:paraId="692986AF" w14:textId="77777777" w:rsidR="00F93F98" w:rsidRDefault="00F9424E">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692986B0"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Και εμείς σας ευχαριστούμε. </w:t>
      </w:r>
    </w:p>
    <w:p w14:paraId="692986B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είκοσι τέσσερις μαθήτριες και μαθητές και ένας εκπαιδευτικός συνοδός τους α</w:t>
      </w:r>
      <w:r>
        <w:rPr>
          <w:rFonts w:eastAsia="Times New Roman" w:cs="Times New Roman"/>
          <w:szCs w:val="24"/>
        </w:rPr>
        <w:t>πό το 8</w:t>
      </w:r>
      <w:r>
        <w:rPr>
          <w:rFonts w:eastAsia="Times New Roman" w:cs="Times New Roman"/>
          <w:szCs w:val="24"/>
          <w:vertAlign w:val="superscript"/>
        </w:rPr>
        <w:t>ο</w:t>
      </w:r>
      <w:r>
        <w:rPr>
          <w:rFonts w:eastAsia="Times New Roman" w:cs="Times New Roman"/>
          <w:szCs w:val="24"/>
        </w:rPr>
        <w:t xml:space="preserve"> Δημοτικό Σχολείο Κορυδαλλού. </w:t>
      </w:r>
    </w:p>
    <w:p w14:paraId="692986B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 </w:t>
      </w:r>
    </w:p>
    <w:p w14:paraId="692986B3" w14:textId="77777777" w:rsidR="00F93F98" w:rsidRDefault="00F9424E">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692986B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sidRPr="002C4385">
        <w:rPr>
          <w:rFonts w:eastAsia="Times New Roman" w:cs="Times New Roman"/>
          <w:szCs w:val="24"/>
        </w:rPr>
        <w:t>ο κ</w:t>
      </w:r>
      <w:r>
        <w:rPr>
          <w:rFonts w:eastAsia="Times New Roman" w:cs="Times New Roman"/>
          <w:szCs w:val="24"/>
        </w:rPr>
        <w:t>.</w:t>
      </w:r>
      <w:r w:rsidRPr="002C4385">
        <w:rPr>
          <w:rFonts w:eastAsia="Times New Roman" w:cs="Times New Roman"/>
          <w:szCs w:val="24"/>
        </w:rPr>
        <w:t xml:space="preserve"> Παππάς από τη Χρυσή Αυγή</w:t>
      </w:r>
      <w:r>
        <w:rPr>
          <w:rFonts w:eastAsia="Times New Roman" w:cs="Times New Roman"/>
          <w:szCs w:val="24"/>
        </w:rPr>
        <w:t>.</w:t>
      </w:r>
    </w:p>
    <w:p w14:paraId="692986B5"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Ε</w:t>
      </w:r>
      <w:r w:rsidRPr="002C4385">
        <w:rPr>
          <w:rFonts w:eastAsia="Times New Roman" w:cs="Times New Roman"/>
          <w:szCs w:val="24"/>
        </w:rPr>
        <w:t xml:space="preserve">μείς εγκαίρως προειδοποιούσαμε </w:t>
      </w:r>
      <w:r>
        <w:rPr>
          <w:rFonts w:eastAsia="Times New Roman" w:cs="Times New Roman"/>
          <w:szCs w:val="24"/>
        </w:rPr>
        <w:t>και πριν από το 2012, δηλαδή</w:t>
      </w:r>
      <w:r w:rsidRPr="002C4385">
        <w:rPr>
          <w:rFonts w:eastAsia="Times New Roman" w:cs="Times New Roman"/>
          <w:szCs w:val="24"/>
        </w:rPr>
        <w:t xml:space="preserve"> πριν </w:t>
      </w:r>
      <w:r>
        <w:rPr>
          <w:rFonts w:eastAsia="Times New Roman" w:cs="Times New Roman"/>
          <w:szCs w:val="24"/>
        </w:rPr>
        <w:t xml:space="preserve">από </w:t>
      </w:r>
      <w:r w:rsidRPr="002C4385">
        <w:rPr>
          <w:rFonts w:eastAsia="Times New Roman" w:cs="Times New Roman"/>
          <w:szCs w:val="24"/>
        </w:rPr>
        <w:t>την είσοδό</w:t>
      </w:r>
      <w:r w:rsidRPr="002C4385">
        <w:rPr>
          <w:rFonts w:eastAsia="Times New Roman" w:cs="Times New Roman"/>
          <w:szCs w:val="24"/>
        </w:rPr>
        <w:t xml:space="preserve"> μας στο </w:t>
      </w:r>
      <w:r>
        <w:rPr>
          <w:rFonts w:eastAsia="Times New Roman" w:cs="Times New Roman"/>
          <w:szCs w:val="24"/>
        </w:rPr>
        <w:t>ε</w:t>
      </w:r>
      <w:r>
        <w:rPr>
          <w:rFonts w:eastAsia="Times New Roman" w:cs="Times New Roman"/>
          <w:szCs w:val="24"/>
        </w:rPr>
        <w:t>λληνικό Κ</w:t>
      </w:r>
      <w:r w:rsidRPr="002C4385">
        <w:rPr>
          <w:rFonts w:eastAsia="Times New Roman" w:cs="Times New Roman"/>
          <w:szCs w:val="24"/>
        </w:rPr>
        <w:t>οινοβούλιο</w:t>
      </w:r>
      <w:r>
        <w:rPr>
          <w:rFonts w:eastAsia="Times New Roman" w:cs="Times New Roman"/>
          <w:szCs w:val="24"/>
        </w:rPr>
        <w:t>,</w:t>
      </w:r>
      <w:r w:rsidRPr="002C4385">
        <w:rPr>
          <w:rFonts w:eastAsia="Times New Roman" w:cs="Times New Roman"/>
          <w:szCs w:val="24"/>
        </w:rPr>
        <w:t xml:space="preserve"> για το τεράστιο και μείζον δημογραφικό πρόβλημα</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rPr>
        <w:t>Τ</w:t>
      </w:r>
      <w:r w:rsidRPr="002C4385">
        <w:rPr>
          <w:rFonts w:eastAsia="Times New Roman" w:cs="Times New Roman"/>
          <w:szCs w:val="24"/>
        </w:rPr>
        <w:t>ο δημογραφικό πρόβλημα</w:t>
      </w:r>
      <w:r>
        <w:rPr>
          <w:rFonts w:eastAsia="Times New Roman" w:cs="Times New Roman"/>
          <w:szCs w:val="24"/>
        </w:rPr>
        <w:t>,</w:t>
      </w:r>
      <w:r w:rsidRPr="002C4385">
        <w:rPr>
          <w:rFonts w:eastAsia="Times New Roman" w:cs="Times New Roman"/>
          <w:szCs w:val="24"/>
        </w:rPr>
        <w:t xml:space="preserve"> δηλαδή η μείωση των γεννήσεων από </w:t>
      </w:r>
      <w:r>
        <w:rPr>
          <w:rFonts w:eastAsia="Times New Roman" w:cs="Times New Roman"/>
          <w:szCs w:val="24"/>
        </w:rPr>
        <w:t xml:space="preserve">τις ελληνικές οικογένειες, </w:t>
      </w:r>
      <w:r w:rsidRPr="002C4385">
        <w:rPr>
          <w:rFonts w:eastAsia="Times New Roman" w:cs="Times New Roman"/>
          <w:szCs w:val="24"/>
        </w:rPr>
        <w:t xml:space="preserve">έγινε πλέον πρόβλημα φονικό για το έθνος στα χρόνια των μνημονίων για λόγους </w:t>
      </w:r>
      <w:r>
        <w:rPr>
          <w:rFonts w:eastAsia="Times New Roman" w:cs="Times New Roman"/>
          <w:szCs w:val="24"/>
        </w:rPr>
        <w:t>οι οποίοι -κυ</w:t>
      </w:r>
      <w:r>
        <w:rPr>
          <w:rFonts w:eastAsia="Times New Roman" w:cs="Times New Roman"/>
          <w:szCs w:val="24"/>
        </w:rPr>
        <w:t xml:space="preserve">ρίως </w:t>
      </w:r>
      <w:r w:rsidRPr="002C4385">
        <w:rPr>
          <w:rFonts w:eastAsia="Times New Roman" w:cs="Times New Roman"/>
          <w:szCs w:val="24"/>
        </w:rPr>
        <w:t>αλλά όχι μόνο</w:t>
      </w:r>
      <w:r>
        <w:rPr>
          <w:rFonts w:eastAsia="Times New Roman" w:cs="Times New Roman"/>
          <w:szCs w:val="24"/>
        </w:rPr>
        <w:t>-</w:t>
      </w:r>
      <w:r w:rsidRPr="002C4385">
        <w:rPr>
          <w:rFonts w:eastAsia="Times New Roman" w:cs="Times New Roman"/>
          <w:szCs w:val="24"/>
        </w:rPr>
        <w:t xml:space="preserve"> είναι οικονομικ</w:t>
      </w:r>
      <w:r>
        <w:rPr>
          <w:rFonts w:eastAsia="Times New Roman" w:cs="Times New Roman"/>
          <w:szCs w:val="24"/>
        </w:rPr>
        <w:t>οί.</w:t>
      </w:r>
      <w:r w:rsidRPr="002C4385">
        <w:rPr>
          <w:rFonts w:eastAsia="Times New Roman" w:cs="Times New Roman"/>
          <w:szCs w:val="24"/>
        </w:rPr>
        <w:t xml:space="preserve"> </w:t>
      </w:r>
    </w:p>
    <w:p w14:paraId="692986B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Μ</w:t>
      </w:r>
      <w:r w:rsidRPr="002C4385">
        <w:rPr>
          <w:rFonts w:eastAsia="Times New Roman" w:cs="Times New Roman"/>
          <w:szCs w:val="24"/>
        </w:rPr>
        <w:t xml:space="preserve">έσω των </w:t>
      </w:r>
      <w:r>
        <w:rPr>
          <w:rFonts w:eastAsia="Times New Roman" w:cs="Times New Roman"/>
          <w:szCs w:val="24"/>
        </w:rPr>
        <w:t>λεγομένων «οικογενειακών</w:t>
      </w:r>
      <w:r w:rsidRPr="002C4385">
        <w:rPr>
          <w:rFonts w:eastAsia="Times New Roman" w:cs="Times New Roman"/>
          <w:szCs w:val="24"/>
        </w:rPr>
        <w:t xml:space="preserve"> σχεδιασμών</w:t>
      </w:r>
      <w:r>
        <w:rPr>
          <w:rFonts w:eastAsia="Times New Roman" w:cs="Times New Roman"/>
          <w:szCs w:val="24"/>
        </w:rPr>
        <w:t>»</w:t>
      </w:r>
      <w:r w:rsidRPr="002C4385">
        <w:rPr>
          <w:rFonts w:eastAsia="Times New Roman" w:cs="Times New Roman"/>
          <w:szCs w:val="24"/>
        </w:rPr>
        <w:t xml:space="preserve"> φτάσαμε στο θλιβερό αποτέλεσμα της μείωσης των γεννήσεων και της αύξησης των εκτρώσεων</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rPr>
        <w:t>Σ</w:t>
      </w:r>
      <w:r w:rsidRPr="002C4385">
        <w:rPr>
          <w:rFonts w:eastAsia="Times New Roman" w:cs="Times New Roman"/>
          <w:szCs w:val="24"/>
        </w:rPr>
        <w:t>την Ελλάδα ο αριθμός των εκτρώσεων ετησίως ισοδυναμεί ουσιαστικά με την εξαφάνιση</w:t>
      </w:r>
      <w:r w:rsidRPr="002C4385">
        <w:rPr>
          <w:rFonts w:eastAsia="Times New Roman" w:cs="Times New Roman"/>
          <w:szCs w:val="24"/>
        </w:rPr>
        <w:t xml:space="preserve"> μιας ολόκληρης πόλης</w:t>
      </w:r>
      <w:r>
        <w:rPr>
          <w:rFonts w:eastAsia="Times New Roman" w:cs="Times New Roman"/>
          <w:szCs w:val="24"/>
        </w:rPr>
        <w:t>. Ο</w:t>
      </w:r>
      <w:r w:rsidRPr="002C4385">
        <w:rPr>
          <w:rFonts w:eastAsia="Times New Roman" w:cs="Times New Roman"/>
          <w:szCs w:val="24"/>
        </w:rPr>
        <w:t xml:space="preserve"> αριθμός </w:t>
      </w:r>
      <w:r>
        <w:rPr>
          <w:rFonts w:eastAsia="Times New Roman" w:cs="Times New Roman"/>
          <w:szCs w:val="24"/>
        </w:rPr>
        <w:t>τους,</w:t>
      </w:r>
      <w:r w:rsidRPr="002C4385">
        <w:rPr>
          <w:rFonts w:eastAsia="Times New Roman" w:cs="Times New Roman"/>
          <w:szCs w:val="24"/>
        </w:rPr>
        <w:t xml:space="preserve"> αναλόγως των μετρήσεων και των στοιχείων</w:t>
      </w:r>
      <w:r>
        <w:rPr>
          <w:rFonts w:eastAsia="Times New Roman" w:cs="Times New Roman"/>
          <w:szCs w:val="24"/>
        </w:rPr>
        <w:t xml:space="preserve">, κυμαίνεται μεταξύ των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2C4385">
        <w:rPr>
          <w:rFonts w:eastAsia="Times New Roman" w:cs="Times New Roman"/>
          <w:szCs w:val="24"/>
        </w:rPr>
        <w:t xml:space="preserve"> χιλιάδων και </w:t>
      </w:r>
      <w:r>
        <w:rPr>
          <w:rFonts w:eastAsia="Times New Roman" w:cs="Times New Roman"/>
          <w:szCs w:val="24"/>
        </w:rPr>
        <w:t>των τριακοσίων πενήντα</w:t>
      </w:r>
      <w:r w:rsidRPr="002C4385">
        <w:rPr>
          <w:rFonts w:eastAsia="Times New Roman" w:cs="Times New Roman"/>
          <w:szCs w:val="24"/>
        </w:rPr>
        <w:t xml:space="preserve"> χιλιάδων ετησίως</w:t>
      </w:r>
      <w:r>
        <w:rPr>
          <w:rFonts w:eastAsia="Times New Roman" w:cs="Times New Roman"/>
          <w:szCs w:val="24"/>
        </w:rPr>
        <w:t>.</w:t>
      </w:r>
    </w:p>
    <w:p w14:paraId="692986B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Το πρόβλημα, λ</w:t>
      </w:r>
      <w:r w:rsidRPr="002C4385">
        <w:rPr>
          <w:rFonts w:eastAsia="Times New Roman" w:cs="Times New Roman"/>
          <w:szCs w:val="24"/>
        </w:rPr>
        <w:t>οιπόν</w:t>
      </w:r>
      <w:r>
        <w:rPr>
          <w:rFonts w:eastAsia="Times New Roman" w:cs="Times New Roman"/>
          <w:szCs w:val="24"/>
        </w:rPr>
        <w:t>,</w:t>
      </w:r>
      <w:r w:rsidRPr="002C4385">
        <w:rPr>
          <w:rFonts w:eastAsia="Times New Roman" w:cs="Times New Roman"/>
          <w:szCs w:val="24"/>
        </w:rPr>
        <w:t xml:space="preserve"> δεν είναι σημερινό</w:t>
      </w:r>
      <w:r>
        <w:rPr>
          <w:rFonts w:eastAsia="Times New Roman" w:cs="Times New Roman"/>
          <w:szCs w:val="24"/>
        </w:rPr>
        <w:t>. Ε</w:t>
      </w:r>
      <w:r w:rsidRPr="002C4385">
        <w:rPr>
          <w:rFonts w:eastAsia="Times New Roman" w:cs="Times New Roman"/>
          <w:szCs w:val="24"/>
        </w:rPr>
        <w:t>ίναι πολλών ετών η αδιαφορία που δείχνει η</w:t>
      </w:r>
      <w:r w:rsidRPr="002C4385">
        <w:rPr>
          <w:rFonts w:eastAsia="Times New Roman" w:cs="Times New Roman"/>
          <w:szCs w:val="24"/>
        </w:rPr>
        <w:t xml:space="preserve"> πολιτεία για το μέλλον του ελληνικού έθνους</w:t>
      </w:r>
      <w:r>
        <w:rPr>
          <w:rFonts w:eastAsia="Times New Roman" w:cs="Times New Roman"/>
          <w:szCs w:val="24"/>
        </w:rPr>
        <w:t>,</w:t>
      </w:r>
      <w:r w:rsidRPr="002C4385">
        <w:rPr>
          <w:rFonts w:eastAsia="Times New Roman" w:cs="Times New Roman"/>
          <w:szCs w:val="24"/>
        </w:rPr>
        <w:t xml:space="preserve"> μία αδιαφορία που </w:t>
      </w:r>
      <w:r>
        <w:rPr>
          <w:rFonts w:eastAsia="Times New Roman" w:cs="Times New Roman"/>
          <w:szCs w:val="24"/>
        </w:rPr>
        <w:t>τ</w:t>
      </w:r>
      <w:r w:rsidRPr="002C4385">
        <w:rPr>
          <w:rFonts w:eastAsia="Times New Roman" w:cs="Times New Roman"/>
          <w:szCs w:val="24"/>
        </w:rPr>
        <w:t>αιριάζει απόλυτα στις επιταγές της παγκοσμιοποίησης και του εποικισμού της ευρωπαϊκής ηπείρου</w:t>
      </w:r>
      <w:r>
        <w:rPr>
          <w:rFonts w:eastAsia="Times New Roman" w:cs="Times New Roman"/>
          <w:szCs w:val="24"/>
        </w:rPr>
        <w:t xml:space="preserve">, </w:t>
      </w:r>
      <w:r w:rsidRPr="002C4385">
        <w:rPr>
          <w:rFonts w:eastAsia="Times New Roman" w:cs="Times New Roman"/>
          <w:szCs w:val="24"/>
        </w:rPr>
        <w:t xml:space="preserve">η οποία λαμβάνει χώρα στις μέρες </w:t>
      </w:r>
      <w:r>
        <w:rPr>
          <w:rFonts w:eastAsia="Times New Roman" w:cs="Times New Roman"/>
          <w:szCs w:val="24"/>
        </w:rPr>
        <w:t>μας.</w:t>
      </w:r>
    </w:p>
    <w:p w14:paraId="692986B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w:t>
      </w:r>
      <w:r w:rsidRPr="002C4385">
        <w:rPr>
          <w:rFonts w:eastAsia="Times New Roman" w:cs="Times New Roman"/>
          <w:szCs w:val="24"/>
        </w:rPr>
        <w:t>κτός</w:t>
      </w:r>
      <w:r>
        <w:rPr>
          <w:rFonts w:eastAsia="Times New Roman" w:cs="Times New Roman"/>
          <w:szCs w:val="24"/>
        </w:rPr>
        <w:t>,</w:t>
      </w:r>
      <w:r w:rsidRPr="002C4385">
        <w:rPr>
          <w:rFonts w:eastAsia="Times New Roman" w:cs="Times New Roman"/>
          <w:szCs w:val="24"/>
        </w:rPr>
        <w:t xml:space="preserve"> </w:t>
      </w:r>
      <w:r>
        <w:rPr>
          <w:rFonts w:eastAsia="Times New Roman" w:cs="Times New Roman"/>
          <w:szCs w:val="24"/>
        </w:rPr>
        <w:t>λ</w:t>
      </w:r>
      <w:r w:rsidRPr="002C4385">
        <w:rPr>
          <w:rFonts w:eastAsia="Times New Roman" w:cs="Times New Roman"/>
          <w:szCs w:val="24"/>
        </w:rPr>
        <w:t>οιπόν</w:t>
      </w:r>
      <w:r>
        <w:rPr>
          <w:rFonts w:eastAsia="Times New Roman" w:cs="Times New Roman"/>
          <w:szCs w:val="24"/>
        </w:rPr>
        <w:t>,</w:t>
      </w:r>
      <w:r w:rsidRPr="002C4385">
        <w:rPr>
          <w:rFonts w:eastAsia="Times New Roman" w:cs="Times New Roman"/>
          <w:szCs w:val="24"/>
        </w:rPr>
        <w:t xml:space="preserve"> του οικονομικού</w:t>
      </w:r>
      <w:r>
        <w:rPr>
          <w:rFonts w:eastAsia="Times New Roman" w:cs="Times New Roman"/>
          <w:szCs w:val="24"/>
        </w:rPr>
        <w:t>,</w:t>
      </w:r>
      <w:r w:rsidRPr="002C4385">
        <w:rPr>
          <w:rFonts w:eastAsia="Times New Roman" w:cs="Times New Roman"/>
          <w:szCs w:val="24"/>
        </w:rPr>
        <w:t xml:space="preserve"> μεγάλη σημασία έχει και η </w:t>
      </w:r>
      <w:r w:rsidRPr="002C4385">
        <w:rPr>
          <w:rFonts w:eastAsia="Times New Roman" w:cs="Times New Roman"/>
          <w:szCs w:val="24"/>
        </w:rPr>
        <w:t>έλλειψη εμπιστοσύνης στις δομές υγείας</w:t>
      </w:r>
      <w:r>
        <w:rPr>
          <w:rFonts w:eastAsia="Times New Roman" w:cs="Times New Roman"/>
          <w:szCs w:val="24"/>
        </w:rPr>
        <w:t>,</w:t>
      </w:r>
      <w:r w:rsidRPr="002C4385">
        <w:rPr>
          <w:rFonts w:eastAsia="Times New Roman" w:cs="Times New Roman"/>
          <w:szCs w:val="24"/>
        </w:rPr>
        <w:t xml:space="preserve"> η απουσία ιατρικής</w:t>
      </w:r>
      <w:r>
        <w:rPr>
          <w:rFonts w:eastAsia="Times New Roman" w:cs="Times New Roman"/>
          <w:szCs w:val="24"/>
        </w:rPr>
        <w:t>,</w:t>
      </w:r>
      <w:r w:rsidRPr="002C4385">
        <w:rPr>
          <w:rFonts w:eastAsia="Times New Roman" w:cs="Times New Roman"/>
          <w:szCs w:val="24"/>
        </w:rPr>
        <w:t xml:space="preserve"> ψυχολογ</w:t>
      </w:r>
      <w:r>
        <w:rPr>
          <w:rFonts w:eastAsia="Times New Roman" w:cs="Times New Roman"/>
          <w:szCs w:val="24"/>
        </w:rPr>
        <w:t xml:space="preserve">ικής </w:t>
      </w:r>
      <w:r w:rsidRPr="002C4385">
        <w:rPr>
          <w:rFonts w:eastAsia="Times New Roman" w:cs="Times New Roman"/>
          <w:szCs w:val="24"/>
        </w:rPr>
        <w:t xml:space="preserve">και </w:t>
      </w:r>
      <w:proofErr w:type="spellStart"/>
      <w:r w:rsidRPr="002C4385">
        <w:rPr>
          <w:rFonts w:eastAsia="Times New Roman" w:cs="Times New Roman"/>
          <w:szCs w:val="24"/>
        </w:rPr>
        <w:t>προνοιακής</w:t>
      </w:r>
      <w:proofErr w:type="spellEnd"/>
      <w:r w:rsidRPr="002C4385">
        <w:rPr>
          <w:rFonts w:eastAsia="Times New Roman" w:cs="Times New Roman"/>
          <w:szCs w:val="24"/>
        </w:rPr>
        <w:t xml:space="preserve"> υποστήριξης των νέων </w:t>
      </w:r>
      <w:r>
        <w:rPr>
          <w:rFonts w:eastAsia="Times New Roman" w:cs="Times New Roman"/>
          <w:szCs w:val="24"/>
        </w:rPr>
        <w:t>γ</w:t>
      </w:r>
      <w:r w:rsidRPr="002C4385">
        <w:rPr>
          <w:rFonts w:eastAsia="Times New Roman" w:cs="Times New Roman"/>
          <w:szCs w:val="24"/>
        </w:rPr>
        <w:t xml:space="preserve">ονέων και </w:t>
      </w:r>
      <w:r>
        <w:rPr>
          <w:rFonts w:eastAsia="Times New Roman" w:cs="Times New Roman"/>
          <w:szCs w:val="24"/>
        </w:rPr>
        <w:t>η παντελής απαξίωση</w:t>
      </w:r>
      <w:r w:rsidRPr="002C4385">
        <w:rPr>
          <w:rFonts w:eastAsia="Times New Roman" w:cs="Times New Roman"/>
          <w:szCs w:val="24"/>
        </w:rPr>
        <w:t xml:space="preserve"> των εκτός μεγάλων αστικών κέντρων περιοχών</w:t>
      </w:r>
      <w:r>
        <w:rPr>
          <w:rFonts w:eastAsia="Times New Roman" w:cs="Times New Roman"/>
          <w:szCs w:val="24"/>
        </w:rPr>
        <w:t>. Ό</w:t>
      </w:r>
      <w:r w:rsidRPr="002C4385">
        <w:rPr>
          <w:rFonts w:eastAsia="Times New Roman" w:cs="Times New Roman"/>
          <w:szCs w:val="24"/>
        </w:rPr>
        <w:t xml:space="preserve">λα αυτά οδηγούν τους Έλληνες </w:t>
      </w:r>
      <w:r>
        <w:rPr>
          <w:rFonts w:eastAsia="Times New Roman" w:cs="Times New Roman"/>
          <w:szCs w:val="24"/>
        </w:rPr>
        <w:t>στο να μην</w:t>
      </w:r>
      <w:r w:rsidRPr="002C4385">
        <w:rPr>
          <w:rFonts w:eastAsia="Times New Roman" w:cs="Times New Roman"/>
          <w:szCs w:val="24"/>
        </w:rPr>
        <w:t xml:space="preserve"> παίρνουν την απόφαση για τεκνοπο</w:t>
      </w:r>
      <w:r w:rsidRPr="002C4385">
        <w:rPr>
          <w:rFonts w:eastAsia="Times New Roman" w:cs="Times New Roman"/>
          <w:szCs w:val="24"/>
        </w:rPr>
        <w:t>ίηση</w:t>
      </w:r>
      <w:r>
        <w:rPr>
          <w:rFonts w:eastAsia="Times New Roman" w:cs="Times New Roman"/>
          <w:szCs w:val="24"/>
        </w:rPr>
        <w:t>.</w:t>
      </w:r>
    </w:p>
    <w:p w14:paraId="692986B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Γ</w:t>
      </w:r>
      <w:r w:rsidRPr="002C4385">
        <w:rPr>
          <w:rFonts w:eastAsia="Times New Roman" w:cs="Times New Roman"/>
          <w:szCs w:val="24"/>
        </w:rPr>
        <w:t>ια να συνεχιστεί η ύπαρξη ενός γένους σε κάθε γενιά χρειάζεται τουλάχιστον 2</w:t>
      </w:r>
      <w:r>
        <w:rPr>
          <w:rFonts w:eastAsia="Times New Roman" w:cs="Times New Roman"/>
          <w:szCs w:val="24"/>
        </w:rPr>
        <w:t>,</w:t>
      </w:r>
      <w:r w:rsidRPr="002C4385">
        <w:rPr>
          <w:rFonts w:eastAsia="Times New Roman" w:cs="Times New Roman"/>
          <w:szCs w:val="24"/>
        </w:rPr>
        <w:t>1 δείκτης γεννητικότητας</w:t>
      </w:r>
      <w:r>
        <w:rPr>
          <w:rFonts w:eastAsia="Times New Roman" w:cs="Times New Roman"/>
          <w:szCs w:val="24"/>
        </w:rPr>
        <w:t xml:space="preserve">, </w:t>
      </w:r>
      <w:r>
        <w:rPr>
          <w:rFonts w:eastAsia="Times New Roman" w:cs="Times New Roman"/>
          <w:szCs w:val="24"/>
          <w:lang w:val="en-US"/>
        </w:rPr>
        <w:t>total</w:t>
      </w:r>
      <w:r w:rsidRPr="006931AF">
        <w:rPr>
          <w:rFonts w:eastAsia="Times New Roman" w:cs="Times New Roman"/>
          <w:szCs w:val="24"/>
        </w:rPr>
        <w:t xml:space="preserve"> </w:t>
      </w:r>
      <w:r>
        <w:rPr>
          <w:rFonts w:eastAsia="Times New Roman" w:cs="Times New Roman"/>
          <w:szCs w:val="24"/>
          <w:lang w:val="en-US"/>
        </w:rPr>
        <w:t>fertility</w:t>
      </w:r>
      <w:r w:rsidRPr="006931AF">
        <w:rPr>
          <w:rFonts w:eastAsia="Times New Roman" w:cs="Times New Roman"/>
          <w:szCs w:val="24"/>
        </w:rPr>
        <w:t xml:space="preserve"> </w:t>
      </w:r>
      <w:r>
        <w:rPr>
          <w:rFonts w:eastAsia="Times New Roman" w:cs="Times New Roman"/>
          <w:szCs w:val="24"/>
          <w:lang w:val="en-US"/>
        </w:rPr>
        <w:t>rate</w:t>
      </w:r>
      <w:r>
        <w:rPr>
          <w:rFonts w:eastAsia="Times New Roman" w:cs="Times New Roman"/>
          <w:szCs w:val="24"/>
        </w:rPr>
        <w:t xml:space="preserve">, </w:t>
      </w:r>
      <w:r w:rsidRPr="002C4385">
        <w:rPr>
          <w:rFonts w:eastAsia="Times New Roman" w:cs="Times New Roman"/>
          <w:szCs w:val="24"/>
        </w:rPr>
        <w:t xml:space="preserve">δηλαδή κατά μέσο όρο ανά γυναίκα στη διάρκεια της ζωής της πρέπει να </w:t>
      </w:r>
      <w:r>
        <w:rPr>
          <w:rFonts w:eastAsia="Times New Roman" w:cs="Times New Roman"/>
          <w:szCs w:val="24"/>
        </w:rPr>
        <w:t>αντιστοιχούν</w:t>
      </w:r>
      <w:r w:rsidRPr="002C4385">
        <w:rPr>
          <w:rFonts w:eastAsia="Times New Roman" w:cs="Times New Roman"/>
          <w:szCs w:val="24"/>
        </w:rPr>
        <w:t xml:space="preserve"> 2</w:t>
      </w:r>
      <w:r>
        <w:rPr>
          <w:rFonts w:eastAsia="Times New Roman" w:cs="Times New Roman"/>
          <w:szCs w:val="24"/>
        </w:rPr>
        <w:t>,</w:t>
      </w:r>
      <w:r w:rsidRPr="002C4385">
        <w:rPr>
          <w:rFonts w:eastAsia="Times New Roman" w:cs="Times New Roman"/>
          <w:szCs w:val="24"/>
        </w:rPr>
        <w:t>1 παιδιά στατιστικά</w:t>
      </w:r>
      <w:r w:rsidRPr="006931AF">
        <w:rPr>
          <w:rFonts w:eastAsia="Times New Roman" w:cs="Times New Roman"/>
          <w:szCs w:val="24"/>
        </w:rPr>
        <w:t>.</w:t>
      </w:r>
      <w:r>
        <w:rPr>
          <w:rFonts w:eastAsia="Times New Roman" w:cs="Times New Roman"/>
          <w:szCs w:val="24"/>
        </w:rPr>
        <w:t xml:space="preserve"> Σ</w:t>
      </w:r>
      <w:r w:rsidRPr="002C4385">
        <w:rPr>
          <w:rFonts w:eastAsia="Times New Roman" w:cs="Times New Roman"/>
          <w:szCs w:val="24"/>
        </w:rPr>
        <w:t>ήμερα η ελληνική ο</w:t>
      </w:r>
      <w:r w:rsidRPr="002C4385">
        <w:rPr>
          <w:rFonts w:eastAsia="Times New Roman" w:cs="Times New Roman"/>
          <w:szCs w:val="24"/>
        </w:rPr>
        <w:t xml:space="preserve">ικογένεια </w:t>
      </w:r>
      <w:r>
        <w:rPr>
          <w:rFonts w:eastAsia="Times New Roman" w:cs="Times New Roman"/>
          <w:szCs w:val="24"/>
        </w:rPr>
        <w:t xml:space="preserve">γεννά </w:t>
      </w:r>
      <w:r w:rsidRPr="002C4385">
        <w:rPr>
          <w:rFonts w:eastAsia="Times New Roman" w:cs="Times New Roman"/>
          <w:szCs w:val="24"/>
        </w:rPr>
        <w:t>από 1 έως 1,3</w:t>
      </w:r>
      <w:r>
        <w:rPr>
          <w:rFonts w:eastAsia="Times New Roman" w:cs="Times New Roman"/>
          <w:szCs w:val="24"/>
        </w:rPr>
        <w:t>,</w:t>
      </w:r>
      <w:r w:rsidRPr="002C4385">
        <w:rPr>
          <w:rFonts w:eastAsia="Times New Roman" w:cs="Times New Roman"/>
          <w:szCs w:val="24"/>
        </w:rPr>
        <w:t xml:space="preserve"> αριθμός τόσο χαμηλός</w:t>
      </w:r>
      <w:r>
        <w:rPr>
          <w:rFonts w:eastAsia="Times New Roman" w:cs="Times New Roman"/>
          <w:szCs w:val="24"/>
        </w:rPr>
        <w:t>,</w:t>
      </w:r>
      <w:r w:rsidRPr="002C4385">
        <w:rPr>
          <w:rFonts w:eastAsia="Times New Roman" w:cs="Times New Roman"/>
          <w:szCs w:val="24"/>
        </w:rPr>
        <w:t xml:space="preserve"> που εγγυάται την </w:t>
      </w:r>
      <w:r>
        <w:rPr>
          <w:rFonts w:eastAsia="Times New Roman" w:cs="Times New Roman"/>
          <w:szCs w:val="24"/>
        </w:rPr>
        <w:t>π</w:t>
      </w:r>
      <w:r w:rsidRPr="002C4385">
        <w:rPr>
          <w:rFonts w:eastAsia="Times New Roman" w:cs="Times New Roman"/>
          <w:szCs w:val="24"/>
        </w:rPr>
        <w:t>ροοδευτική εξαφάνιση των Ελλήνων</w:t>
      </w:r>
      <w:r>
        <w:rPr>
          <w:rFonts w:eastAsia="Times New Roman" w:cs="Times New Roman"/>
          <w:szCs w:val="24"/>
        </w:rPr>
        <w:t>.</w:t>
      </w:r>
    </w:p>
    <w:p w14:paraId="692986B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Ακολουθώντας, κυρίες και κύριοι</w:t>
      </w:r>
      <w:r>
        <w:rPr>
          <w:rFonts w:eastAsia="Times New Roman" w:cs="Times New Roman"/>
          <w:szCs w:val="24"/>
        </w:rPr>
        <w:t>,</w:t>
      </w:r>
      <w:r>
        <w:rPr>
          <w:rFonts w:eastAsia="Times New Roman" w:cs="Times New Roman"/>
          <w:szCs w:val="24"/>
        </w:rPr>
        <w:t xml:space="preserve"> τον ρυθμό αυτό, το 2100 οι απόγονοί μας θα είναι μόλις </w:t>
      </w:r>
      <w:r>
        <w:rPr>
          <w:rFonts w:eastAsia="Times New Roman" w:cs="Times New Roman"/>
          <w:szCs w:val="24"/>
        </w:rPr>
        <w:t xml:space="preserve">δύο </w:t>
      </w:r>
      <w:r>
        <w:rPr>
          <w:rFonts w:eastAsia="Times New Roman" w:cs="Times New Roman"/>
          <w:szCs w:val="24"/>
        </w:rPr>
        <w:t>εκατομμύρια</w:t>
      </w:r>
      <w:r>
        <w:rPr>
          <w:rFonts w:eastAsia="Times New Roman" w:cs="Times New Roman"/>
          <w:szCs w:val="24"/>
        </w:rPr>
        <w:t xml:space="preserve"> τριακόσιες χιλιάδες</w:t>
      </w:r>
      <w:r>
        <w:rPr>
          <w:rFonts w:eastAsia="Times New Roman" w:cs="Times New Roman"/>
          <w:szCs w:val="24"/>
        </w:rPr>
        <w:t>. Άμεσες, λοιπόν, και τραγικ</w:t>
      </w:r>
      <w:r>
        <w:rPr>
          <w:rFonts w:eastAsia="Times New Roman" w:cs="Times New Roman"/>
          <w:szCs w:val="24"/>
        </w:rPr>
        <w:t>ές οι συνέπειες, οι οποίες θα οδηγήσουν στη σίγουρη εξαφάνιση του ελληνικού έθνους. Εδώ, πρέπει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σύμφωνα με έρευνες που έχουν γίνει σε πανευρωπαϊκό επίπεδο από το Εθνικό Κέντρο Κοινωνικών Ερευνών, οι Ελληνίδες θα ήθελαν να γεννήσ</w:t>
      </w:r>
      <w:r>
        <w:rPr>
          <w:rFonts w:eastAsia="Times New Roman" w:cs="Times New Roman"/>
          <w:szCs w:val="24"/>
        </w:rPr>
        <w:t>ουν, κάτι που δεν καταγράφεται σε άλλους ευρωπαϊκούς λαούς, παραδείγματος χάριν στις Γερμανίδες.</w:t>
      </w:r>
    </w:p>
    <w:p w14:paraId="692986B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Σύμφωνα, λοιπόν, με αυτές τις μετρήσεις και τις έρευνες, οι Ελληνίδες θέλουν να γεννήσουν και τρία και τέσσερα παιδιά. Οι λόγοι, όμως, που σταματούν την τεκνοπ</w:t>
      </w:r>
      <w:r>
        <w:rPr>
          <w:rFonts w:eastAsia="Times New Roman" w:cs="Times New Roman"/>
          <w:szCs w:val="24"/>
        </w:rPr>
        <w:t>οίηση είναι κυρίως οι κοινωνικές συνθήκες, σχετιζόμενες άμεσα με την έλλειψη κρατικής μέριμνας</w:t>
      </w:r>
      <w:r w:rsidRPr="00892426">
        <w:rPr>
          <w:rFonts w:eastAsia="Times New Roman" w:cs="Times New Roman"/>
          <w:szCs w:val="24"/>
        </w:rPr>
        <w:t xml:space="preserve">, </w:t>
      </w:r>
      <w:r>
        <w:rPr>
          <w:rFonts w:eastAsia="Times New Roman" w:cs="Times New Roman"/>
          <w:szCs w:val="24"/>
        </w:rPr>
        <w:t>το κόστος, δηλαδή, των γεννήσεων, τη δυσκολία ανατροφής και φυσικά τη γενικότερη οικονομική κατάσταση.</w:t>
      </w:r>
    </w:p>
    <w:p w14:paraId="692986B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Οι ενέργειες που πρέπει να κάνει το κράτος πρέπει να </w:t>
      </w:r>
      <w:r>
        <w:rPr>
          <w:rFonts w:eastAsia="Times New Roman" w:cs="Times New Roman"/>
          <w:szCs w:val="24"/>
        </w:rPr>
        <w:t xml:space="preserve">σχεδιαστούν σε τοπικό επίπεδο. Πρέπει να έχουν γνώμονα την προστασία του ελληνικού έθνους. Δεν θα πρέπει για άλλη μία φορά να αφεθούμε στη μέριμνα της Ευρωπαϊκής Ένωσης. Οι </w:t>
      </w:r>
      <w:r>
        <w:rPr>
          <w:rFonts w:eastAsia="Times New Roman" w:cs="Times New Roman"/>
          <w:szCs w:val="24"/>
        </w:rPr>
        <w:lastRenderedPageBreak/>
        <w:t>πολιτικές της Ένωσης είναι προφανώς σχεδιασμένες για να επιδεινώσουν, παρά να λύσου</w:t>
      </w:r>
      <w:r>
        <w:rPr>
          <w:rFonts w:eastAsia="Times New Roman" w:cs="Times New Roman"/>
          <w:szCs w:val="24"/>
        </w:rPr>
        <w:t>ν το δημογραφικό πρόβλημα της Ελλάδας.</w:t>
      </w:r>
    </w:p>
    <w:p w14:paraId="692986B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 Χρυσή Αυγή θεωρεί ως καθήκοντα του κράτους, πρώτον, την υπεράσπιση της ζωής από τη σύλληψη έως τον θάνατο.</w:t>
      </w:r>
      <w:r w:rsidRPr="004D22C9">
        <w:rPr>
          <w:rFonts w:eastAsia="Times New Roman" w:cs="Times New Roman"/>
          <w:szCs w:val="24"/>
        </w:rPr>
        <w:t xml:space="preserve"> </w:t>
      </w:r>
      <w:r>
        <w:rPr>
          <w:rFonts w:eastAsia="Times New Roman" w:cs="Times New Roman"/>
          <w:szCs w:val="24"/>
        </w:rPr>
        <w:t>Δεύτερον, την προστασία της οικογένειας ως θεμελιώδους μονάδας της κοινωνίας. Τρίτον, την υποστήριξη και αύξ</w:t>
      </w:r>
      <w:r>
        <w:rPr>
          <w:rFonts w:eastAsia="Times New Roman" w:cs="Times New Roman"/>
          <w:szCs w:val="24"/>
        </w:rPr>
        <w:t>ηση του πληθυσμού του ελληνικού λαού.</w:t>
      </w:r>
    </w:p>
    <w:p w14:paraId="692986B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 μείωση των γεννήσεων συμβάλ</w:t>
      </w:r>
      <w:r>
        <w:rPr>
          <w:rFonts w:eastAsia="Times New Roman" w:cs="Times New Roman"/>
          <w:szCs w:val="24"/>
        </w:rPr>
        <w:t>λ</w:t>
      </w:r>
      <w:r>
        <w:rPr>
          <w:rFonts w:eastAsia="Times New Roman" w:cs="Times New Roman"/>
          <w:szCs w:val="24"/>
        </w:rPr>
        <w:t>ει σημαντικά στην οικονομική κρίση και στη γήρανση του πληθυσμού.</w:t>
      </w:r>
      <w:r w:rsidRPr="004D22C9">
        <w:rPr>
          <w:rFonts w:eastAsia="Times New Roman" w:cs="Times New Roman"/>
          <w:szCs w:val="24"/>
        </w:rPr>
        <w:t xml:space="preserve"> </w:t>
      </w:r>
      <w:r>
        <w:rPr>
          <w:rFonts w:eastAsia="Times New Roman" w:cs="Times New Roman"/>
          <w:szCs w:val="24"/>
        </w:rPr>
        <w:t xml:space="preserve">Το κράτος, λοιπόν, πρέπει να επικεντρωθεί γρήγορα, άμεσα και ενεργά στην επίτευξη του διπλασιασμού τουλάχιστον του ρυθμού </w:t>
      </w:r>
      <w:r>
        <w:rPr>
          <w:rFonts w:eastAsia="Times New Roman" w:cs="Times New Roman"/>
          <w:szCs w:val="24"/>
        </w:rPr>
        <w:t xml:space="preserve">ανάπτυξης ως το 3,5%. Θέλουμε </w:t>
      </w:r>
      <w:r>
        <w:rPr>
          <w:rFonts w:eastAsia="Times New Roman" w:cs="Times New Roman"/>
          <w:szCs w:val="24"/>
          <w:lang w:val="en-US"/>
        </w:rPr>
        <w:t>total</w:t>
      </w:r>
      <w:r w:rsidRPr="00DF0A4F">
        <w:rPr>
          <w:rFonts w:eastAsia="Times New Roman" w:cs="Times New Roman"/>
          <w:szCs w:val="24"/>
        </w:rPr>
        <w:t xml:space="preserve"> </w:t>
      </w:r>
      <w:r>
        <w:rPr>
          <w:rFonts w:eastAsia="Times New Roman" w:cs="Times New Roman"/>
          <w:szCs w:val="24"/>
          <w:lang w:val="en-US"/>
        </w:rPr>
        <w:t>fertility</w:t>
      </w:r>
      <w:r w:rsidRPr="00DF0A4F">
        <w:rPr>
          <w:rFonts w:eastAsia="Times New Roman" w:cs="Times New Roman"/>
          <w:szCs w:val="24"/>
        </w:rPr>
        <w:t xml:space="preserve"> </w:t>
      </w:r>
      <w:r>
        <w:rPr>
          <w:rFonts w:eastAsia="Times New Roman" w:cs="Times New Roman"/>
          <w:szCs w:val="24"/>
          <w:lang w:val="en-US"/>
        </w:rPr>
        <w:t>rate</w:t>
      </w:r>
      <w:r w:rsidRPr="00DF0A4F">
        <w:rPr>
          <w:rFonts w:eastAsia="Times New Roman" w:cs="Times New Roman"/>
          <w:szCs w:val="24"/>
        </w:rPr>
        <w:t xml:space="preserve"> </w:t>
      </w:r>
      <w:r>
        <w:rPr>
          <w:rFonts w:eastAsia="Times New Roman" w:cs="Times New Roman"/>
          <w:szCs w:val="24"/>
        </w:rPr>
        <w:t xml:space="preserve">για να αναπτυχθούμε 3,5%. Αυτός πρέπει να είναι ο στόχος. </w:t>
      </w:r>
    </w:p>
    <w:p w14:paraId="692986B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Τα φορολογικά μέτρα χτυπούν άμεσα την οικογένεια και αποτελούν μία επιπλέον απόδειξη του </w:t>
      </w:r>
      <w:proofErr w:type="spellStart"/>
      <w:r>
        <w:rPr>
          <w:rFonts w:eastAsia="Times New Roman" w:cs="Times New Roman"/>
          <w:szCs w:val="24"/>
        </w:rPr>
        <w:t>εθνομηδενισμού</w:t>
      </w:r>
      <w:proofErr w:type="spellEnd"/>
      <w:r>
        <w:rPr>
          <w:rFonts w:eastAsia="Times New Roman" w:cs="Times New Roman"/>
          <w:szCs w:val="24"/>
        </w:rPr>
        <w:t xml:space="preserve"> του πολιτικού συστήματος. Αυτά τα μέτρα η Χρυσή Αυγή θα τα ακυρώσει. Και η Χρυσή Αυγή προς αντιμετώπιση της δημογραφικής </w:t>
      </w:r>
      <w:r>
        <w:rPr>
          <w:rFonts w:eastAsia="Times New Roman" w:cs="Times New Roman"/>
          <w:szCs w:val="24"/>
        </w:rPr>
        <w:lastRenderedPageBreak/>
        <w:t>κρίσης και για τη δημογραφική α</w:t>
      </w:r>
      <w:r>
        <w:rPr>
          <w:rFonts w:eastAsia="Times New Roman" w:cs="Times New Roman"/>
          <w:szCs w:val="24"/>
        </w:rPr>
        <w:t>νάκαμψη του ελληνικού έθνους προτείνει, κατ</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χάς</w:t>
      </w:r>
      <w:r>
        <w:rPr>
          <w:rFonts w:eastAsia="Times New Roman" w:cs="Times New Roman"/>
          <w:szCs w:val="24"/>
        </w:rPr>
        <w:t>, την κατάργηση του ν.821/1978</w:t>
      </w:r>
      <w:r>
        <w:rPr>
          <w:rFonts w:eastAsia="Times New Roman" w:cs="Times New Roman"/>
          <w:szCs w:val="24"/>
        </w:rPr>
        <w:t>,</w:t>
      </w:r>
      <w:r>
        <w:rPr>
          <w:rFonts w:eastAsia="Times New Roman" w:cs="Times New Roman"/>
          <w:szCs w:val="24"/>
        </w:rPr>
        <w:t xml:space="preserve"> ο οποίος νομιμοποίησε τις αμβλώσεις. Προτείνουμε </w:t>
      </w:r>
      <w:r>
        <w:rPr>
          <w:rFonts w:eastAsia="Times New Roman" w:cs="Times New Roman"/>
          <w:szCs w:val="24"/>
        </w:rPr>
        <w:t>να θεσμοθετηθούν</w:t>
      </w:r>
      <w:r>
        <w:rPr>
          <w:rFonts w:eastAsia="Times New Roman" w:cs="Times New Roman"/>
          <w:szCs w:val="24"/>
        </w:rPr>
        <w:t xml:space="preserve"> βαριές κυρώσεις για όσους τις διενεργούν.</w:t>
      </w:r>
    </w:p>
    <w:p w14:paraId="692986C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Διενέργεια εκστρατείας πληροφόρησης σχετικά με τις σοβαρές βλάβες </w:t>
      </w:r>
      <w:r>
        <w:rPr>
          <w:rFonts w:eastAsia="Times New Roman" w:cs="Times New Roman"/>
          <w:szCs w:val="24"/>
        </w:rPr>
        <w:t xml:space="preserve">που δύνανται να προκαλέσουν στη σωματική και ψυχική υγεία των γυναικών οι πρακτικές της άμβλωσης. Η άμβλωση είναι φόνος, να μην το κρύβουμε. Οι σύζυγοι με αυτή την πράξη κατ’ </w:t>
      </w:r>
      <w:proofErr w:type="spellStart"/>
      <w:r>
        <w:rPr>
          <w:rFonts w:eastAsia="Times New Roman" w:cs="Times New Roman"/>
          <w:szCs w:val="24"/>
        </w:rPr>
        <w:t>ουσίαν</w:t>
      </w:r>
      <w:proofErr w:type="spellEnd"/>
      <w:r>
        <w:rPr>
          <w:rFonts w:eastAsia="Times New Roman" w:cs="Times New Roman"/>
          <w:szCs w:val="24"/>
        </w:rPr>
        <w:t xml:space="preserve"> γίνονται παιδοκτόνοι. Αντί να είναι γονείς και να υπηρετούν τη ζωή, υπηρετ</w:t>
      </w:r>
      <w:r>
        <w:rPr>
          <w:rFonts w:eastAsia="Times New Roman" w:cs="Times New Roman"/>
          <w:szCs w:val="24"/>
        </w:rPr>
        <w:t>ούν τη φθορά και τον θάνατο.</w:t>
      </w:r>
    </w:p>
    <w:p w14:paraId="692986C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Εφαρμογή προγράμματος ψυχολογικής</w:t>
      </w:r>
      <w:r w:rsidRPr="00DF0A4F">
        <w:rPr>
          <w:rFonts w:eastAsia="Times New Roman" w:cs="Times New Roman"/>
          <w:szCs w:val="24"/>
        </w:rPr>
        <w:t xml:space="preserve"> </w:t>
      </w:r>
      <w:r>
        <w:rPr>
          <w:rFonts w:eastAsia="Times New Roman" w:cs="Times New Roman"/>
          <w:szCs w:val="24"/>
        </w:rPr>
        <w:t>και υλικής βοήθειας στη γυναίκα που δεν προτίθεται να ολοκληρώσει την εγκυμοσύνη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ρογράμματος προσανατολισμένου στη γέννηση του παιδιού και αν χρειαστεί στην εποπτευόμενη υιοθεσία του από άλλη</w:t>
      </w:r>
      <w:r>
        <w:rPr>
          <w:rFonts w:eastAsia="Times New Roman" w:cs="Times New Roman"/>
          <w:szCs w:val="24"/>
        </w:rPr>
        <w:t xml:space="preserve"> ελληνική οικογένεια.</w:t>
      </w:r>
      <w:r w:rsidRPr="004D22C9">
        <w:rPr>
          <w:rFonts w:eastAsia="Times New Roman" w:cs="Times New Roman"/>
          <w:szCs w:val="24"/>
        </w:rPr>
        <w:t xml:space="preserve"> </w:t>
      </w:r>
      <w:r>
        <w:rPr>
          <w:rFonts w:eastAsia="Times New Roman" w:cs="Times New Roman"/>
          <w:szCs w:val="24"/>
        </w:rPr>
        <w:t xml:space="preserve">Απαγόρευση των πρακτικών που δεν σέβονται την ανθρώπινη ζωή, την ιερότητα της ανθρώπινης ζωής. </w:t>
      </w:r>
      <w:r>
        <w:rPr>
          <w:rFonts w:eastAsia="Times New Roman" w:cs="Times New Roman"/>
          <w:szCs w:val="24"/>
          <w:lang w:val="en-US"/>
        </w:rPr>
        <w:t>N</w:t>
      </w:r>
      <w:r>
        <w:rPr>
          <w:rFonts w:eastAsia="Times New Roman" w:cs="Times New Roman"/>
          <w:szCs w:val="24"/>
        </w:rPr>
        <w:t>α αναφέρω τα πειράματα ανθρώπων και τη συγκομιδή ανθρωπίνων οργάνων με παλλόμενη καρδιά. Εφάπαξ απόδοση χρηματικής βοήθειας σε κάθε νέο Έλ</w:t>
      </w:r>
      <w:r>
        <w:rPr>
          <w:rFonts w:eastAsia="Times New Roman" w:cs="Times New Roman"/>
          <w:szCs w:val="24"/>
        </w:rPr>
        <w:t>ληνα που γεννιέται.</w:t>
      </w:r>
    </w:p>
    <w:p w14:paraId="692986C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Η Χρυσή Αυγή το 2013 συνέταξε σχέδιο νόμου για μείωση κατά 80% της κρατικής επιχορήγησης </w:t>
      </w:r>
      <w:r>
        <w:rPr>
          <w:rFonts w:eastAsia="Times New Roman" w:cs="Times New Roman"/>
          <w:szCs w:val="24"/>
        </w:rPr>
        <w:t>-</w:t>
      </w:r>
      <w:r>
        <w:rPr>
          <w:rFonts w:eastAsia="Times New Roman" w:cs="Times New Roman"/>
          <w:szCs w:val="24"/>
        </w:rPr>
        <w:t xml:space="preserve">επιχορήγησης που με δικό σας νόμο ούτως ή άλλως δεν παίρνει η Χρυσή Αυγή- προς τα </w:t>
      </w:r>
      <w:r>
        <w:rPr>
          <w:rFonts w:eastAsia="Times New Roman" w:cs="Times New Roman"/>
          <w:szCs w:val="24"/>
        </w:rPr>
        <w:t>κ</w:t>
      </w:r>
      <w:r>
        <w:rPr>
          <w:rFonts w:eastAsia="Times New Roman" w:cs="Times New Roman"/>
          <w:szCs w:val="24"/>
        </w:rPr>
        <w:t>όμματα και πρότεινε τα χρήματα που θα εξοικονομηθούν από αυτή τ</w:t>
      </w:r>
      <w:r>
        <w:rPr>
          <w:rFonts w:eastAsia="Times New Roman" w:cs="Times New Roman"/>
          <w:szCs w:val="24"/>
        </w:rPr>
        <w:t xml:space="preserve">ην ενέργεια να μοιραστούν στα νέα </w:t>
      </w:r>
      <w:r>
        <w:rPr>
          <w:rFonts w:eastAsia="Times New Roman" w:cs="Times New Roman"/>
          <w:szCs w:val="24"/>
        </w:rPr>
        <w:t>Ε</w:t>
      </w:r>
      <w:r>
        <w:rPr>
          <w:rFonts w:eastAsia="Times New Roman" w:cs="Times New Roman"/>
          <w:szCs w:val="24"/>
        </w:rPr>
        <w:t xml:space="preserve">λληνόπουλα. Μόνο για το 2013 το κράτος θα εξοικονομούσε προς τον σκοπό αυτό 50 εκατομμύρια ευρώ. </w:t>
      </w:r>
    </w:p>
    <w:p w14:paraId="692986C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Προτείνουμε οικονομική ενίσχυση των μητέρων που επιλέγουν να μην εργάζονται, ώστε να φροντίσουν οι ίδιες τα παιδιά τους και</w:t>
      </w:r>
      <w:r>
        <w:rPr>
          <w:rFonts w:eastAsia="Times New Roman" w:cs="Times New Roman"/>
          <w:szCs w:val="24"/>
        </w:rPr>
        <w:t xml:space="preserve"> αύξηση της επιδότησης για κάθε νεογέννητο. Προτεραιότητα στις πολυμελείς οικογένειες για την αγορά ή ενοικίαση σπιτιού, προώθηση του προτύπου της φυσικής οικογένειας. Ενθάρρυνση της εκπαίδευσης για τον σεβασμό και την προστασία της ζωής. Νομοθετική μεταρρ</w:t>
      </w:r>
      <w:r>
        <w:rPr>
          <w:rFonts w:eastAsia="Times New Roman" w:cs="Times New Roman"/>
          <w:szCs w:val="24"/>
        </w:rPr>
        <w:t xml:space="preserve">ύθμιση για την εξασφάλιση της μέγιστης ταχύτητας έγκρισης των διαδικασιών υιοθεσίας από ελληνικές οικογένειες για </w:t>
      </w:r>
      <w:r>
        <w:rPr>
          <w:rFonts w:eastAsia="Times New Roman" w:cs="Times New Roman"/>
          <w:szCs w:val="24"/>
        </w:rPr>
        <w:t>Ε</w:t>
      </w:r>
      <w:r>
        <w:rPr>
          <w:rFonts w:eastAsia="Times New Roman" w:cs="Times New Roman"/>
          <w:szCs w:val="24"/>
        </w:rPr>
        <w:t>λληνόπουλα. Κοινή επιμέλεια των παιδιών σε περιπτώσεις διαζυγίου για τη διατήρηση της ισό</w:t>
      </w:r>
      <w:r>
        <w:rPr>
          <w:rFonts w:eastAsia="Times New Roman" w:cs="Times New Roman"/>
          <w:szCs w:val="24"/>
        </w:rPr>
        <w:t>ρ</w:t>
      </w:r>
      <w:r>
        <w:rPr>
          <w:rFonts w:eastAsia="Times New Roman" w:cs="Times New Roman"/>
          <w:szCs w:val="24"/>
        </w:rPr>
        <w:t>ροπης ψυχικής ανάπτυξης των τέκνων. Εφαρμογή προγρά</w:t>
      </w:r>
      <w:r>
        <w:rPr>
          <w:rFonts w:eastAsia="Times New Roman" w:cs="Times New Roman"/>
          <w:szCs w:val="24"/>
        </w:rPr>
        <w:t xml:space="preserve">μματος ενσωμάτωσης των ηλικιωμένων ατόμων σε δράσεις εθελοντισμού. Οι </w:t>
      </w:r>
      <w:r>
        <w:rPr>
          <w:rFonts w:eastAsia="Times New Roman" w:cs="Times New Roman"/>
          <w:szCs w:val="24"/>
        </w:rPr>
        <w:lastRenderedPageBreak/>
        <w:t>ηλικιωμένοι καθίστανται ιδιαίτερα χρήσιμοι για το υπό ανασυγκρότηση έθνος με την έμπειρη κοινωνική δυναμική τους.</w:t>
      </w:r>
    </w:p>
    <w:p w14:paraId="692986C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Τέλος, τα ωφελήματα των πολυτέκνων να ξεκινούν από το τρίτο παιδί και να</w:t>
      </w:r>
      <w:r>
        <w:rPr>
          <w:rFonts w:eastAsia="Times New Roman" w:cs="Times New Roman"/>
          <w:szCs w:val="24"/>
        </w:rPr>
        <w:t xml:space="preserve"> αυξάνονται για κάθε επιπλέον παιδί. </w:t>
      </w:r>
    </w:p>
    <w:p w14:paraId="692986C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Θα καταθέσω στη συνέχεια στα Πρακτικά την καταγγελία </w:t>
      </w:r>
      <w:r>
        <w:rPr>
          <w:rFonts w:eastAsia="Times New Roman" w:cs="Times New Roman"/>
          <w:szCs w:val="24"/>
        </w:rPr>
        <w:t xml:space="preserve">της Πανελλαδικής Ομοσπονδίας </w:t>
      </w:r>
      <w:proofErr w:type="spellStart"/>
      <w:r>
        <w:rPr>
          <w:rFonts w:eastAsia="Times New Roman" w:cs="Times New Roman"/>
          <w:szCs w:val="24"/>
        </w:rPr>
        <w:t>Τριτέκνων</w:t>
      </w:r>
      <w:proofErr w:type="spellEnd"/>
      <w:r>
        <w:rPr>
          <w:rFonts w:eastAsia="Times New Roman" w:cs="Times New Roman"/>
          <w:szCs w:val="24"/>
        </w:rPr>
        <w:t xml:space="preserve">, </w:t>
      </w:r>
      <w:r>
        <w:rPr>
          <w:rFonts w:eastAsia="Times New Roman" w:cs="Times New Roman"/>
          <w:szCs w:val="24"/>
        </w:rPr>
        <w:t xml:space="preserve">που έλαβαν σήμερα ο Πρόεδρος της Βουλής και οι Βουλευτές του </w:t>
      </w:r>
      <w:r>
        <w:rPr>
          <w:rFonts w:eastAsia="Times New Roman" w:cs="Times New Roman"/>
          <w:szCs w:val="24"/>
        </w:rPr>
        <w:t>ε</w:t>
      </w:r>
      <w:r>
        <w:rPr>
          <w:rFonts w:eastAsia="Times New Roman" w:cs="Times New Roman"/>
          <w:szCs w:val="24"/>
        </w:rPr>
        <w:t>λληνικού Κοινοβουλίου. Στην καταγγελία αυτή αναφέρεται</w:t>
      </w:r>
      <w:r>
        <w:rPr>
          <w:rFonts w:eastAsia="Times New Roman" w:cs="Times New Roman"/>
          <w:szCs w:val="24"/>
        </w:rPr>
        <w:t xml:space="preserve"> -</w:t>
      </w:r>
      <w:r>
        <w:rPr>
          <w:rFonts w:eastAsia="Times New Roman" w:cs="Times New Roman"/>
          <w:szCs w:val="24"/>
        </w:rPr>
        <w:t xml:space="preserve">και πολύ σωστά- ότι ο όρος δημογραφική πολιτική είναι ξεχωριστός και δεν μπορεί να συγχέεται με την κοινωνική πολιτική της χώρας, αλλά ούτε με τη μεταναστευτική. </w:t>
      </w:r>
    </w:p>
    <w:p w14:paraId="692986C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Μέτρα δημογραφικής πολιτικής παίρνει ένα κράτος για να εξασφαλίσει τη διαιώνιση του είδους έθ</w:t>
      </w:r>
      <w:r>
        <w:rPr>
          <w:rFonts w:eastAsia="Times New Roman" w:cs="Times New Roman"/>
          <w:szCs w:val="24"/>
        </w:rPr>
        <w:t xml:space="preserve">νους του δικού του, όπως λέει και το Σύνταγμα. Απευθύνεται, δηλαδή αποκλειστικά και μόνο σε Έλληνες πολίτες και όχι σε μετανάστες. Επιπλέον αναφέρεται ότι η χώρα μας χρειάζεται άμεσα μια ενιαία δημογραφική </w:t>
      </w:r>
      <w:r>
        <w:rPr>
          <w:rFonts w:eastAsia="Times New Roman" w:cs="Times New Roman"/>
          <w:szCs w:val="24"/>
        </w:rPr>
        <w:lastRenderedPageBreak/>
        <w:t xml:space="preserve">πολιτική, μία σειρά μέτρων που θα έχουν αντίκτυπο </w:t>
      </w:r>
      <w:r>
        <w:rPr>
          <w:rFonts w:eastAsia="Times New Roman" w:cs="Times New Roman"/>
          <w:szCs w:val="24"/>
        </w:rPr>
        <w:t>στην καθημερινή ζωή του πολίτη, μία δημογραφική πολιτική με δύο στόχους.</w:t>
      </w:r>
    </w:p>
    <w:p w14:paraId="692986C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Πρώτον, ισχυρά μέτρα για γεννήσεις από το πρώτο παιδί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ενισχυμένη προστασία και ειδική δέσμη μέτρων στις οικογένειες που θα αποκτήσουν τρίτο παιδί και πάνω. </w:t>
      </w:r>
    </w:p>
    <w:p w14:paraId="692986C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Αντιδρά η Π</w:t>
      </w:r>
      <w:r>
        <w:rPr>
          <w:rFonts w:eastAsia="Times New Roman" w:cs="Times New Roman"/>
          <w:szCs w:val="24"/>
        </w:rPr>
        <w:t xml:space="preserve">ανελλαδική Ένωση </w:t>
      </w:r>
      <w:proofErr w:type="spellStart"/>
      <w:r>
        <w:rPr>
          <w:rFonts w:eastAsia="Times New Roman" w:cs="Times New Roman"/>
          <w:szCs w:val="24"/>
        </w:rPr>
        <w:t>Τριτέκνων</w:t>
      </w:r>
      <w:proofErr w:type="spellEnd"/>
      <w:r>
        <w:rPr>
          <w:rFonts w:eastAsia="Times New Roman" w:cs="Times New Roman"/>
          <w:szCs w:val="24"/>
        </w:rPr>
        <w:t>, όπως επίσης αντιδράσαμε και εμείς και δεν νομιμοποιήσαμε την κοινή σας εισήγηση των κοινών φίλων του Τζ</w:t>
      </w:r>
      <w:r>
        <w:rPr>
          <w:rFonts w:eastAsia="Times New Roman" w:cs="Times New Roman"/>
          <w:szCs w:val="24"/>
        </w:rPr>
        <w:t>ω</w:t>
      </w:r>
      <w:r>
        <w:rPr>
          <w:rFonts w:eastAsia="Times New Roman" w:cs="Times New Roman"/>
          <w:szCs w:val="24"/>
        </w:rPr>
        <w:t xml:space="preserve">ρτζ </w:t>
      </w:r>
      <w:proofErr w:type="spellStart"/>
      <w:r>
        <w:rPr>
          <w:rFonts w:eastAsia="Times New Roman" w:cs="Times New Roman"/>
          <w:szCs w:val="24"/>
        </w:rPr>
        <w:t>Σόρος</w:t>
      </w:r>
      <w:proofErr w:type="spellEnd"/>
      <w:r>
        <w:rPr>
          <w:rFonts w:eastAsia="Times New Roman" w:cs="Times New Roman"/>
          <w:szCs w:val="24"/>
        </w:rPr>
        <w:t xml:space="preserve"> που θέλουν μία Ελλάδα πολυεθνική, μία Ελλάδα που δεν θα ανήκει στους Έλληνες και κάναμε ξεχωριστή δική μας έκθεση </w:t>
      </w:r>
      <w:r>
        <w:rPr>
          <w:rFonts w:eastAsia="Times New Roman" w:cs="Times New Roman"/>
          <w:szCs w:val="24"/>
        </w:rPr>
        <w:t xml:space="preserve">για το δημογραφικό. </w:t>
      </w:r>
    </w:p>
    <w:p w14:paraId="692986C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Ορίστε η καταγγελία της Ένωσης </w:t>
      </w:r>
      <w:proofErr w:type="spellStart"/>
      <w:r>
        <w:rPr>
          <w:rFonts w:eastAsia="Times New Roman" w:cs="Times New Roman"/>
          <w:szCs w:val="24"/>
        </w:rPr>
        <w:t>Τριτέκνων</w:t>
      </w:r>
      <w:proofErr w:type="spellEnd"/>
      <w:r>
        <w:rPr>
          <w:rFonts w:eastAsia="Times New Roman" w:cs="Times New Roman"/>
          <w:szCs w:val="24"/>
        </w:rPr>
        <w:t>.</w:t>
      </w:r>
    </w:p>
    <w:p w14:paraId="692986CA" w14:textId="77777777" w:rsidR="00F93F98" w:rsidRDefault="00F9424E">
      <w:pPr>
        <w:spacing w:line="600" w:lineRule="auto"/>
        <w:ind w:firstLine="720"/>
        <w:jc w:val="both"/>
        <w:rPr>
          <w:rFonts w:eastAsia="Times New Roman" w:cs="Times New Roman"/>
          <w:szCs w:val="24"/>
        </w:rPr>
      </w:pPr>
      <w:r w:rsidRPr="002A1B92">
        <w:rPr>
          <w:rFonts w:eastAsia="Times New Roman" w:cs="Times New Roman"/>
          <w:szCs w:val="24"/>
        </w:rPr>
        <w:t xml:space="preserve">(Στο σημείο αυτό ο Βουλευτής κ. </w:t>
      </w:r>
      <w:r>
        <w:rPr>
          <w:rFonts w:eastAsia="Times New Roman" w:cs="Times New Roman"/>
          <w:szCs w:val="24"/>
        </w:rPr>
        <w:t>Χρήστος Παππάς καταθέτει για τα Πρακτικά το προαναφερθέν έγγραφο</w:t>
      </w:r>
      <w:r w:rsidRPr="002A1B92">
        <w:rPr>
          <w:rFonts w:eastAsia="Times New Roman" w:cs="Times New Roman"/>
          <w:szCs w:val="24"/>
        </w:rPr>
        <w:t>,</w:t>
      </w:r>
      <w:r>
        <w:rPr>
          <w:rFonts w:eastAsia="Times New Roman" w:cs="Times New Roman"/>
          <w:szCs w:val="24"/>
        </w:rPr>
        <w:t xml:space="preserve"> το οποίο βρίσκε</w:t>
      </w:r>
      <w:r w:rsidRPr="002A1B92">
        <w:rPr>
          <w:rFonts w:eastAsia="Times New Roman" w:cs="Times New Roman"/>
          <w:szCs w:val="24"/>
        </w:rPr>
        <w:t>ται στο αρχείο του Τμήματος Γραμματείας της Διεύθυνσης Στενογραφίας και Πρακτικώ</w:t>
      </w:r>
      <w:r w:rsidRPr="002A1B92">
        <w:rPr>
          <w:rFonts w:eastAsia="Times New Roman" w:cs="Times New Roman"/>
          <w:szCs w:val="24"/>
        </w:rPr>
        <w:t>ν της Βουλής)</w:t>
      </w:r>
    </w:p>
    <w:p w14:paraId="692986C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κυρία Πρόεδρε, θέλω να πω ότι εμείς οι Έλληνες εθνικιστές, οι </w:t>
      </w:r>
      <w:proofErr w:type="spellStart"/>
      <w:r>
        <w:rPr>
          <w:rFonts w:eastAsia="Times New Roman" w:cs="Times New Roman"/>
          <w:szCs w:val="24"/>
        </w:rPr>
        <w:t>χ</w:t>
      </w:r>
      <w:r>
        <w:rPr>
          <w:rFonts w:eastAsia="Times New Roman" w:cs="Times New Roman"/>
          <w:szCs w:val="24"/>
        </w:rPr>
        <w:t>ρυσαυγίτες</w:t>
      </w:r>
      <w:proofErr w:type="spellEnd"/>
      <w:r>
        <w:rPr>
          <w:rFonts w:eastAsia="Times New Roman" w:cs="Times New Roman"/>
          <w:szCs w:val="24"/>
        </w:rPr>
        <w:t xml:space="preserve">, σε αυτή τη δυσοίωνη κατάσταση η οποία έχει δημιουργηθεί με το νούμερο ένα πρόβλημα της </w:t>
      </w:r>
      <w:proofErr w:type="spellStart"/>
      <w:r>
        <w:rPr>
          <w:rFonts w:eastAsia="Times New Roman" w:cs="Times New Roman"/>
          <w:szCs w:val="24"/>
        </w:rPr>
        <w:t>πατρίδος</w:t>
      </w:r>
      <w:proofErr w:type="spellEnd"/>
      <w:r>
        <w:rPr>
          <w:rFonts w:eastAsia="Times New Roman" w:cs="Times New Roman"/>
          <w:szCs w:val="24"/>
        </w:rPr>
        <w:t xml:space="preserve"> μας, που είναι το δημογραφικό, λέμε ότι υπάρχει και μία αισ</w:t>
      </w:r>
      <w:r>
        <w:rPr>
          <w:rFonts w:eastAsia="Times New Roman" w:cs="Times New Roman"/>
          <w:szCs w:val="24"/>
        </w:rPr>
        <w:t>ιόδοξη προοπτική, υπάρχει μία αισιόδοξη διαπίστωση ότι αυτό που θα απαιτηθεί, για να ανατραπεί η κατάσταση και να αντιστραφεί το κλίμα, είναι μία ορθή κρατική μέριμνα που πρέπει να γίνει άμεσα και χωρίς να χαθεί άλλος χρόνος.</w:t>
      </w:r>
    </w:p>
    <w:p w14:paraId="692986C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Αυτό, λοιπόν, που απαιτείται ε</w:t>
      </w:r>
      <w:r>
        <w:rPr>
          <w:rFonts w:eastAsia="Times New Roman" w:cs="Times New Roman"/>
          <w:szCs w:val="24"/>
        </w:rPr>
        <w:t>ίναι μία εθνική κυβέρνηση τώρα. Μία εθνική κυβέρνηση που θα ξαναβάλει στο κέντρο του κράτους τον Έλληνα και ως στόχο την καταξίωση της Ελλάδος στον ευρύτερο χώρο της Χερσονήσου του Αίμου και της Ανατολικής Μεσογείου.</w:t>
      </w:r>
    </w:p>
    <w:p w14:paraId="692986C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Ευχαριστώ.</w:t>
      </w:r>
    </w:p>
    <w:p w14:paraId="692986CE" w14:textId="77777777" w:rsidR="00F93F98" w:rsidRDefault="00F9424E">
      <w:pPr>
        <w:spacing w:line="600" w:lineRule="auto"/>
        <w:ind w:firstLine="709"/>
        <w:jc w:val="center"/>
        <w:rPr>
          <w:rFonts w:eastAsia="Times New Roman" w:cs="Times New Roman"/>
          <w:szCs w:val="24"/>
        </w:rPr>
      </w:pPr>
      <w:r w:rsidRPr="007A7052">
        <w:rPr>
          <w:rFonts w:eastAsia="Times New Roman" w:cs="Times New Roman"/>
          <w:szCs w:val="24"/>
        </w:rPr>
        <w:t>(Χειροκροτήματα από την πτέρ</w:t>
      </w:r>
      <w:r w:rsidRPr="007A7052">
        <w:rPr>
          <w:rFonts w:eastAsia="Times New Roman" w:cs="Times New Roman"/>
          <w:szCs w:val="24"/>
        </w:rPr>
        <w:t xml:space="preserve">υγα </w:t>
      </w:r>
      <w:r>
        <w:rPr>
          <w:rFonts w:eastAsia="Times New Roman" w:cs="Times New Roman"/>
          <w:szCs w:val="24"/>
        </w:rPr>
        <w:t>της Χρυσής Αυγής</w:t>
      </w:r>
      <w:r w:rsidRPr="007A7052">
        <w:rPr>
          <w:rFonts w:eastAsia="Times New Roman" w:cs="Times New Roman"/>
          <w:szCs w:val="24"/>
        </w:rPr>
        <w:t>)</w:t>
      </w:r>
    </w:p>
    <w:p w14:paraId="692986CF" w14:textId="77777777" w:rsidR="00F93F98" w:rsidRDefault="00F9424E">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η κ. Μαρία </w:t>
      </w:r>
      <w:proofErr w:type="spellStart"/>
      <w:r>
        <w:rPr>
          <w:rFonts w:eastAsia="Times New Roman" w:cs="Times New Roman"/>
          <w:szCs w:val="24"/>
        </w:rPr>
        <w:t>Θελερίτη</w:t>
      </w:r>
      <w:proofErr w:type="spellEnd"/>
      <w:r>
        <w:rPr>
          <w:rFonts w:eastAsia="Times New Roman" w:cs="Times New Roman"/>
          <w:szCs w:val="24"/>
        </w:rPr>
        <w:t xml:space="preserve"> από τον ΣΥΡΙΖΑ.</w:t>
      </w:r>
    </w:p>
    <w:p w14:paraId="692986D0" w14:textId="77777777" w:rsidR="00F93F98" w:rsidRDefault="00F9424E">
      <w:pPr>
        <w:spacing w:line="600" w:lineRule="auto"/>
        <w:ind w:firstLine="720"/>
        <w:jc w:val="both"/>
        <w:rPr>
          <w:rFonts w:eastAsia="Times New Roman" w:cs="Times New Roman"/>
          <w:szCs w:val="24"/>
        </w:rPr>
      </w:pPr>
      <w:r w:rsidRPr="006224C4">
        <w:rPr>
          <w:rFonts w:eastAsia="Times New Roman" w:cs="Times New Roman"/>
          <w:b/>
          <w:szCs w:val="24"/>
        </w:rPr>
        <w:lastRenderedPageBreak/>
        <w:t>ΜΑΡΙΑ ΘΕΛΕΡΙΤΗ:</w:t>
      </w:r>
      <w:r>
        <w:rPr>
          <w:rFonts w:eastAsia="Times New Roman" w:cs="Times New Roman"/>
          <w:szCs w:val="24"/>
        </w:rPr>
        <w:t xml:space="preserve">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σήμερα μιλάμε για την αντιμετώπιση του δημογραφικού προβλήματος, για τις εργασίες της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πιτροπής που ολοκληρώθηκαν και το πόρισμα που κατατέθηκε. Πρόκειται αναμφίβολα για ένα εξαιρετικά πλούσιο έργο, στο πλαίσιο του οποίου αναδείχθηκαν συγκλίσεις μεταξύ διαφορετικών κομμάτων και εκπροσώπων συλλογικών φορέων και φορέων της πολιτείας, αλλά κα</w:t>
      </w:r>
      <w:r>
        <w:rPr>
          <w:rFonts w:eastAsia="Times New Roman" w:cs="Times New Roman"/>
          <w:szCs w:val="24"/>
        </w:rPr>
        <w:t>ι σημαντικές διαφοροποιήσεις και αντιθέσεις για την κατανόηση του δημογραφικού ζητήματος. Ευτυχώς, θα έλεγα εγώ, ακούγοντας τον προηγούμενο ομιλητή, που δεν ήταν δυνατόν να μην υπήρχαν αυτές οι αντιθέσεις για την αντιμετώπιση του δημογραφικού και ιδιαίτερα</w:t>
      </w:r>
      <w:r>
        <w:rPr>
          <w:rFonts w:eastAsia="Times New Roman" w:cs="Times New Roman"/>
          <w:szCs w:val="24"/>
        </w:rPr>
        <w:t xml:space="preserve"> για τους τρόπους που προτείνονται και για τις πολιτικές με τις οποίες θα αντιμετωπίσουμε το δημογραφικό πρόβλημα.</w:t>
      </w:r>
    </w:p>
    <w:p w14:paraId="692986D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Πιστεύω ότι η έκθεση είναι πάρα πολύ ενδιαφέρουσα, διότι προσεγγίζει το δημογραφικό πρόβλημα μέσα από σύγχρονες θεωρίες και προσεγγίσεις και </w:t>
      </w:r>
      <w:r>
        <w:rPr>
          <w:rFonts w:eastAsia="Times New Roman" w:cs="Times New Roman"/>
          <w:szCs w:val="24"/>
        </w:rPr>
        <w:t>αυτό έχει σημασία για το τι στοχεύσεις θέτεις, αλλά και τι προτείνεις ως πολιτικές επίλυσης.</w:t>
      </w:r>
    </w:p>
    <w:p w14:paraId="692986D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Πριν αναφερθώ στις στοχεύσεις και στις πολιτικές, θα μου επιτρέψετε να προβώ σε κάποιες επισημάνσεις.</w:t>
      </w:r>
    </w:p>
    <w:p w14:paraId="692986D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Επισήμανση πρώτη. Το δημογραφικό ζήτημα βρίσκεται σήμερα στο </w:t>
      </w:r>
      <w:r>
        <w:rPr>
          <w:rFonts w:eastAsia="Times New Roman" w:cs="Times New Roman"/>
          <w:szCs w:val="24"/>
        </w:rPr>
        <w:t>επίκεντρο της δημόσιας συζήτησης σε πανευρωπαϊκό επίπεδο, καθώς η Γηραιά Ήπειρος αντιμετωπίζει τόσο δημογραφική συρρίκνωση όσο και δημογραφική γήρανση. Με εξαίρεση τη Γαλλία και τις σκανδιναβικές χώρες, που θα μπορούσαν να αποτελέσουν ένα αντικείμενο μελέτ</w:t>
      </w:r>
      <w:r>
        <w:rPr>
          <w:rFonts w:eastAsia="Times New Roman" w:cs="Times New Roman"/>
          <w:szCs w:val="24"/>
        </w:rPr>
        <w:t>ης σχετικά με τις πολιτικές που εφαρμόζουν για την αντιμετώπιση του δημογραφικού, οι χώρες της Ανατολικής Ευρώπης παρουσιάζουν υψηλή υπογεννητικότητα, με υψηλές εκροές πληθυσμού προς άλλες χώρες, ενώ οι υπόλοιπες χώρες του ευρωπαϊκού Νότου παρουσιάζουν μια</w:t>
      </w:r>
      <w:r>
        <w:rPr>
          <w:rFonts w:eastAsia="Times New Roman" w:cs="Times New Roman"/>
          <w:szCs w:val="24"/>
        </w:rPr>
        <w:t xml:space="preserve"> δημογραφική εικόνα που προσιδιάζει κατά έναν μεγάλο βαθμό στη χώρα μας.</w:t>
      </w:r>
    </w:p>
    <w:p w14:paraId="692986D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Δεύτερη επισήμανση. Ο</w:t>
      </w:r>
      <w:r>
        <w:rPr>
          <w:rFonts w:eastAsia="Times New Roman" w:cs="Times New Roman"/>
          <w:szCs w:val="24"/>
        </w:rPr>
        <w:t xml:space="preserve"> </w:t>
      </w:r>
      <w:r>
        <w:rPr>
          <w:rFonts w:eastAsia="Times New Roman" w:cs="Times New Roman"/>
          <w:szCs w:val="24"/>
        </w:rPr>
        <w:t>τρόπος που κάθε χώρα αντιμετωπίζει τη δημογραφική συρρίκνωση και γήρανση εξαρτάται ή συνδέεται με τα εκάστοτε μοντέλα του κράτους πρόνοιας που έχουν αναπτυχθεί σ</w:t>
      </w:r>
      <w:r>
        <w:rPr>
          <w:rFonts w:eastAsia="Times New Roman" w:cs="Times New Roman"/>
          <w:szCs w:val="24"/>
        </w:rPr>
        <w:t xml:space="preserve">τις ευρωπαϊκές χώρες. Και εδώ αναφέρομαι </w:t>
      </w:r>
      <w:r>
        <w:rPr>
          <w:rFonts w:eastAsia="Times New Roman" w:cs="Times New Roman"/>
          <w:szCs w:val="24"/>
        </w:rPr>
        <w:lastRenderedPageBreak/>
        <w:t>στο νεοφιλελεύθερο μοντέλο και στο σκανδιναβικό-σοσιαλδημοκρατικό, τα οποία γνωρίζουμε όλοι πάρα πολύ καλά και όσον αφορά το κράτος πρόνοιας, δηλαδή εάν είναι υπολειμματικό ή σοσιαλδημοκρατικό, που σημαίνει κατά πόσ</w:t>
      </w:r>
      <w:r>
        <w:rPr>
          <w:rFonts w:eastAsia="Times New Roman" w:cs="Times New Roman"/>
          <w:szCs w:val="24"/>
        </w:rPr>
        <w:t xml:space="preserve">ο υπάρχει μια καθολικότητα, κατά πόσο οι παροχές καλύπτουν όλους τους πολίτες ή επικεντρώνονται σε μερικές ομάδες ή άτομα που βιώνουν φτώχεια, αποκλεισμό </w:t>
      </w:r>
      <w:proofErr w:type="spellStart"/>
      <w:r>
        <w:rPr>
          <w:rFonts w:eastAsia="Times New Roman" w:cs="Times New Roman"/>
          <w:szCs w:val="24"/>
        </w:rPr>
        <w:t>κ.ο.κ.</w:t>
      </w:r>
      <w:proofErr w:type="spellEnd"/>
      <w:r>
        <w:rPr>
          <w:rFonts w:eastAsia="Times New Roman" w:cs="Times New Roman"/>
          <w:szCs w:val="24"/>
        </w:rPr>
        <w:t>.</w:t>
      </w:r>
    </w:p>
    <w:p w14:paraId="692986D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Ιδιαιτερότητες παρουσιάζουν οι χώρες του Νότου, εξ </w:t>
      </w:r>
      <w:r>
        <w:rPr>
          <w:rFonts w:eastAsia="Times New Roman" w:cs="Times New Roman"/>
          <w:szCs w:val="24"/>
        </w:rPr>
        <w:t>ων</w:t>
      </w:r>
      <w:r>
        <w:rPr>
          <w:rFonts w:eastAsia="Times New Roman" w:cs="Times New Roman"/>
          <w:szCs w:val="24"/>
        </w:rPr>
        <w:t xml:space="preserve"> και η χώρα μας, γιατί ακολουθούσαν το μο</w:t>
      </w:r>
      <w:r>
        <w:rPr>
          <w:rFonts w:eastAsia="Times New Roman" w:cs="Times New Roman"/>
          <w:szCs w:val="24"/>
        </w:rPr>
        <w:t>ντέλο του</w:t>
      </w:r>
      <w:r w:rsidRPr="0035670F">
        <w:rPr>
          <w:rFonts w:eastAsia="Times New Roman" w:cs="Times New Roman"/>
          <w:szCs w:val="24"/>
        </w:rPr>
        <w:t xml:space="preserve"> </w:t>
      </w:r>
      <w:proofErr w:type="spellStart"/>
      <w:r>
        <w:rPr>
          <w:rFonts w:eastAsia="Times New Roman" w:cs="Times New Roman"/>
          <w:szCs w:val="24"/>
        </w:rPr>
        <w:t>Φερέρα</w:t>
      </w:r>
      <w:proofErr w:type="spellEnd"/>
      <w:r>
        <w:rPr>
          <w:rFonts w:eastAsia="Times New Roman" w:cs="Times New Roman"/>
          <w:szCs w:val="24"/>
        </w:rPr>
        <w:t xml:space="preserve">. Δηλαδή, η μεσογειακή οικογένεια υποκαθιστά τις κρατικές δομές και τις δημόσιες πολιτικές, όπου οι γυναίκες, στο πλαίσιο των στερεοτυπικών τους ρόλων, συνήθως φροντίζουν τα των παιδιών και τα της οικίας, δηλαδή </w:t>
      </w:r>
      <w:proofErr w:type="spellStart"/>
      <w:r>
        <w:rPr>
          <w:rFonts w:eastAsia="Times New Roman" w:cs="Times New Roman"/>
          <w:szCs w:val="24"/>
        </w:rPr>
        <w:t>απαξιωμένη</w:t>
      </w:r>
      <w:proofErr w:type="spellEnd"/>
      <w:r>
        <w:rPr>
          <w:rFonts w:eastAsia="Times New Roman" w:cs="Times New Roman"/>
          <w:szCs w:val="24"/>
        </w:rPr>
        <w:t xml:space="preserve">, θα λέγαμε, φροντίδα εργασίας. </w:t>
      </w:r>
    </w:p>
    <w:p w14:paraId="692986D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λλη επισήμανση είναι πως σε ό,τι αφορά τη χώρα μας έχει πολύ μεγάλη σημασία να κατανοήσουμε τον τρόπο με τον οποίο λειτούργησαν έως σήμερα οι πολιτικές επιδομάτων. Και αυτό δεν το αναφέρω, για να πω εάν ήταν επαρκείς ή όχι, γιατί θεωρώ ότι σε μεγάλο βαθμό,</w:t>
      </w:r>
      <w:r>
        <w:rPr>
          <w:rFonts w:eastAsia="Times New Roman" w:cs="Times New Roman"/>
          <w:szCs w:val="24"/>
        </w:rPr>
        <w:t xml:space="preserve"> μετά τις πολιτικές της παρούσας </w:t>
      </w:r>
      <w:r>
        <w:rPr>
          <w:rFonts w:eastAsia="Times New Roman" w:cs="Times New Roman"/>
          <w:szCs w:val="24"/>
        </w:rPr>
        <w:lastRenderedPageBreak/>
        <w:t>Κυβέρνησης, δεν είναι πια εξαιρετικά χαμηλές. Νομίζω, όμως, ότι το πιο σοβαρό είναι ότι δεν υπήρξε πολιτική πρόβλεψη, για να συνδυαστούν αυτές οι πολιτικές, δηλαδή οι επιδοματικές με τα οικογενειακά επιδόματα και τις πολιτι</w:t>
      </w:r>
      <w:r>
        <w:rPr>
          <w:rFonts w:eastAsia="Times New Roman" w:cs="Times New Roman"/>
          <w:szCs w:val="24"/>
        </w:rPr>
        <w:t>κές συμφιλίωσης επαγγελματικής, προσωπικής και οικογενειακής ζωής. Και εδώ</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πάρα πολύ σημαντικό αυτό να το έχουμε ως γνώμονα για τη χάραξη πολιτικών στο μέλλον.</w:t>
      </w:r>
    </w:p>
    <w:p w14:paraId="692986D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Επίσης, αυτή η προσέγγιση θα έλεγα ότι σε σχέση με την κρίση και τη λιτότητα </w:t>
      </w:r>
      <w:r>
        <w:rPr>
          <w:rFonts w:eastAsia="Times New Roman" w:cs="Times New Roman"/>
          <w:szCs w:val="24"/>
        </w:rPr>
        <w:t xml:space="preserve">που ακολούθησαν, οδήγησαν σε μεγαλύτερη υποβάθμιση τις δημογραφικές πολιτικές για την οικογένεια. Αυτό το γεγονός αποτυπώνεται, θα λέγαμε, και στις αλλαγές που διαπιστώνονται στις προτεραιότητες της </w:t>
      </w:r>
      <w:r w:rsidRPr="008763ED">
        <w:rPr>
          <w:rFonts w:eastAsia="Times New Roman" w:cs="Times New Roman"/>
          <w:szCs w:val="24"/>
        </w:rPr>
        <w:t>Ευρωπαϊκή</w:t>
      </w:r>
      <w:r>
        <w:rPr>
          <w:rFonts w:eastAsia="Times New Roman" w:cs="Times New Roman"/>
          <w:szCs w:val="24"/>
        </w:rPr>
        <w:t>ς</w:t>
      </w:r>
      <w:r w:rsidRPr="008763ED">
        <w:rPr>
          <w:rFonts w:eastAsia="Times New Roman" w:cs="Times New Roman"/>
          <w:szCs w:val="24"/>
        </w:rPr>
        <w:t xml:space="preserve"> Ένωση</w:t>
      </w:r>
      <w:r>
        <w:rPr>
          <w:rFonts w:eastAsia="Times New Roman" w:cs="Times New Roman"/>
          <w:szCs w:val="24"/>
        </w:rPr>
        <w:t>ς, που τα τελευταία χρόνια έχει στραφεί σ</w:t>
      </w:r>
      <w:r>
        <w:rPr>
          <w:rFonts w:eastAsia="Times New Roman" w:cs="Times New Roman"/>
          <w:szCs w:val="24"/>
        </w:rPr>
        <w:t xml:space="preserve">’ αυτές τις πολιτικές της λιτότητας και άρα βλέπουμε και τις επιπτώσεις, παρά το γεγονός ότι η ίδια η </w:t>
      </w:r>
      <w:r w:rsidRPr="008763ED">
        <w:rPr>
          <w:rFonts w:eastAsia="Times New Roman" w:cs="Times New Roman"/>
          <w:szCs w:val="24"/>
        </w:rPr>
        <w:t>Ευρωπαϊκή Ένωση</w:t>
      </w:r>
      <w:r>
        <w:rPr>
          <w:rFonts w:eastAsia="Times New Roman" w:cs="Times New Roman"/>
          <w:szCs w:val="24"/>
        </w:rPr>
        <w:t xml:space="preserve"> αναγνωρίζει σε σχετικά κείμενα και αποφάσεις της ότι θα πρέπει να προηγούνται οι πολιτικές για τη συμφιλίωση επαγγελματικής και οικογενεια</w:t>
      </w:r>
      <w:r>
        <w:rPr>
          <w:rFonts w:eastAsia="Times New Roman" w:cs="Times New Roman"/>
          <w:szCs w:val="24"/>
        </w:rPr>
        <w:t xml:space="preserve">κής ζωής και να </w:t>
      </w:r>
      <w:r>
        <w:rPr>
          <w:rFonts w:eastAsia="Times New Roman" w:cs="Times New Roman"/>
          <w:szCs w:val="24"/>
        </w:rPr>
        <w:lastRenderedPageBreak/>
        <w:t>συνδυάζονται με την παροχή κοινωνικών υπηρεσιών. Αυτό, ίσως, είναι και ένα από τα κλειδιά της επίλυσης του δημογραφικού προβλήματος.</w:t>
      </w:r>
    </w:p>
    <w:p w14:paraId="692986D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Ποιες πρέπει να είναι οι στοχεύσεις μας στη χάραξη σήμερα πολιτικών; Πρώτη στόχευση: Πρέπει να έχουμε μια β</w:t>
      </w:r>
      <w:r>
        <w:rPr>
          <w:rFonts w:eastAsia="Times New Roman" w:cs="Times New Roman"/>
          <w:szCs w:val="24"/>
        </w:rPr>
        <w:t xml:space="preserve">ασική παραδοχή ότι για να αντιμετωπίσουμε το δημογραφικό πρόβλημα, δεν μπορούμε να μην έχουμε μια ολοκληρωμένη προσέγγιση και μάλιστα η δημογραφική πολιτική θα πρέπει να συναντά και να αλληλοσυμπληρώνεται από αντίστοιχες πολιτικές, όπως είναι οι πολιτικές </w:t>
      </w:r>
      <w:r>
        <w:rPr>
          <w:rFonts w:eastAsia="Times New Roman" w:cs="Times New Roman"/>
          <w:szCs w:val="24"/>
        </w:rPr>
        <w:t>για την απασχόληση, την οικογένεια, τη μητρότητα, την ισότητα των φύλων, τις πολιτικές για το παιδί. Η επιδοματική πολιτική είναι αναγκαία, αλλά δεν επαρκεί από μόνη της και γι’ αυτό θα πρέπει να συνοδεύεται από πολιτικές εναρμόνισης οικογενειακής και εργα</w:t>
      </w:r>
      <w:r>
        <w:rPr>
          <w:rFonts w:eastAsia="Times New Roman" w:cs="Times New Roman"/>
          <w:szCs w:val="24"/>
        </w:rPr>
        <w:t xml:space="preserve">σιακής ζωής. Αυτό γνωρίζουμε πάρα πολύ καλά, γιατί πρέπει να συμβεί, γιατί θα μας εξασφαλίσει σε περίπτωση απώλειας εργασίας απέναντι στον κίνδυνο της φτώχειας των νοικοκυριών, για να μιλήσουμε για ενεργητικές πολιτικές απασχόλησης, για </w:t>
      </w:r>
      <w:proofErr w:type="spellStart"/>
      <w:r>
        <w:rPr>
          <w:rFonts w:eastAsia="Times New Roman" w:cs="Times New Roman"/>
          <w:szCs w:val="24"/>
        </w:rPr>
        <w:t>στοχευμένες</w:t>
      </w:r>
      <w:proofErr w:type="spellEnd"/>
      <w:r>
        <w:rPr>
          <w:rFonts w:eastAsia="Times New Roman" w:cs="Times New Roman"/>
          <w:szCs w:val="24"/>
        </w:rPr>
        <w:t xml:space="preserve"> πολιτικ</w:t>
      </w:r>
      <w:r>
        <w:rPr>
          <w:rFonts w:eastAsia="Times New Roman" w:cs="Times New Roman"/>
          <w:szCs w:val="24"/>
        </w:rPr>
        <w:t xml:space="preserve">ές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p>
    <w:p w14:paraId="692986D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Τρίτη στόχευση. Θα πρέπει οι προτάσεις μας να είναι για </w:t>
      </w:r>
      <w:proofErr w:type="spellStart"/>
      <w:r>
        <w:rPr>
          <w:rFonts w:eastAsia="Times New Roman" w:cs="Times New Roman"/>
          <w:szCs w:val="24"/>
        </w:rPr>
        <w:t>διατομεακές</w:t>
      </w:r>
      <w:proofErr w:type="spellEnd"/>
      <w:r>
        <w:rPr>
          <w:rFonts w:eastAsia="Times New Roman" w:cs="Times New Roman"/>
          <w:szCs w:val="24"/>
        </w:rPr>
        <w:t xml:space="preserve"> πολιτικές</w:t>
      </w:r>
      <w:r>
        <w:rPr>
          <w:rFonts w:eastAsia="Times New Roman" w:cs="Times New Roman"/>
          <w:szCs w:val="24"/>
        </w:rPr>
        <w:t>,</w:t>
      </w:r>
      <w:r>
        <w:rPr>
          <w:rFonts w:eastAsia="Times New Roman" w:cs="Times New Roman"/>
          <w:szCs w:val="24"/>
        </w:rPr>
        <w:t xml:space="preserve"> που αφορούν την ενίσχυση της οικογένειας και τη συμφιλίωση της εργασίας και φροντίδας. Αυτές θα πρέπει να είναι αλληλένδετες σε όλους τους τομείς της πολιτικής, από την πολιτική της απασχόλησης μέχρι και την πολιτική ευαισθητοποίησης και ενημέρωσης. Όλα α</w:t>
      </w:r>
      <w:r>
        <w:rPr>
          <w:rFonts w:eastAsia="Times New Roman" w:cs="Times New Roman"/>
          <w:szCs w:val="24"/>
        </w:rPr>
        <w:t xml:space="preserve">υτά αναφέρονται στην έκθεση, που δεν προλαβαίνω λόγω χρόνου να αναφέρω, στους δέκα εξαιρετικά σημαντικούς τομείς-πυλώνες, τους οποίους έχουμε αναφέρει στην έκθεση. Και αυτές θα πρέπει να </w:t>
      </w:r>
      <w:proofErr w:type="spellStart"/>
      <w:r>
        <w:rPr>
          <w:rFonts w:eastAsia="Times New Roman" w:cs="Times New Roman"/>
          <w:szCs w:val="24"/>
        </w:rPr>
        <w:t>διαπερνώνται</w:t>
      </w:r>
      <w:proofErr w:type="spellEnd"/>
      <w:r>
        <w:rPr>
          <w:rFonts w:eastAsia="Times New Roman" w:cs="Times New Roman"/>
          <w:szCs w:val="24"/>
        </w:rPr>
        <w:t xml:space="preserve"> από τη διάσταση του φύλου, κατά τη γνώμη μου, πράγμα που</w:t>
      </w:r>
      <w:r>
        <w:rPr>
          <w:rFonts w:eastAsia="Times New Roman" w:cs="Times New Roman"/>
          <w:szCs w:val="24"/>
        </w:rPr>
        <w:t xml:space="preserve"> δεν επετεύχθη στην </w:t>
      </w:r>
      <w:r>
        <w:rPr>
          <w:rFonts w:eastAsia="Times New Roman" w:cs="Times New Roman"/>
          <w:szCs w:val="24"/>
        </w:rPr>
        <w:t>ε</w:t>
      </w:r>
      <w:r>
        <w:rPr>
          <w:rFonts w:eastAsia="Times New Roman" w:cs="Times New Roman"/>
          <w:szCs w:val="24"/>
        </w:rPr>
        <w:t>πιτροπή.</w:t>
      </w:r>
    </w:p>
    <w:p w14:paraId="692986D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Έρχομαι τώρα να αναφερθώ γιατί η στόχευση και στην πρόταση που έκανε ο ΣΥΡΙΖΑ ήταν να είναι στους τομείς αυτής της πολιτικής, της ισότητας των φύλων. Γιατί κυρίως η ισότητα των φύλων συνδέεται άμεσα με την αντιμετώπιση της δημ</w:t>
      </w:r>
      <w:r>
        <w:rPr>
          <w:rFonts w:eastAsia="Times New Roman" w:cs="Times New Roman"/>
          <w:szCs w:val="24"/>
        </w:rPr>
        <w:t xml:space="preserve">ογραφικής πρόκλησης και γιατί οι γυναίκες εξακολουθούν και στην </w:t>
      </w:r>
      <w:r w:rsidRPr="008763ED">
        <w:rPr>
          <w:rFonts w:eastAsia="Times New Roman" w:cs="Times New Roman"/>
          <w:szCs w:val="24"/>
        </w:rPr>
        <w:t>Ευρωπαϊκή Ένωση</w:t>
      </w:r>
      <w:r>
        <w:rPr>
          <w:rFonts w:eastAsia="Times New Roman" w:cs="Times New Roman"/>
          <w:szCs w:val="24"/>
        </w:rPr>
        <w:t xml:space="preserve"> να </w:t>
      </w:r>
      <w:proofErr w:type="spellStart"/>
      <w:r>
        <w:rPr>
          <w:rFonts w:eastAsia="Times New Roman" w:cs="Times New Roman"/>
          <w:szCs w:val="24"/>
        </w:rPr>
        <w:t>υποεκπροσωπούνται</w:t>
      </w:r>
      <w:proofErr w:type="spellEnd"/>
      <w:r>
        <w:rPr>
          <w:rFonts w:eastAsia="Times New Roman" w:cs="Times New Roman"/>
          <w:szCs w:val="24"/>
        </w:rPr>
        <w:t xml:space="preserve"> στην αγορά εργασίας. Ήδη, στη στρατηγική της Ευρώπης 2020 δείχνει πώς πρέπει να αυξηθεί η απασχόληση των γυναικών, αλλά αυτό που έχει </w:t>
      </w:r>
      <w:r>
        <w:rPr>
          <w:rFonts w:eastAsia="Times New Roman" w:cs="Times New Roman"/>
          <w:szCs w:val="24"/>
        </w:rPr>
        <w:lastRenderedPageBreak/>
        <w:t>σημασία είναι με ποιο</w:t>
      </w:r>
      <w:r>
        <w:rPr>
          <w:rFonts w:eastAsia="Times New Roman" w:cs="Times New Roman"/>
          <w:szCs w:val="24"/>
        </w:rPr>
        <w:t>ν τρόπο μπορούν να αρθούν τα εμπόδια, έτσι ώστε οι γυναίκες να μπορούν να είναι στην αγορά εργασίας.</w:t>
      </w:r>
    </w:p>
    <w:p w14:paraId="692986D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Εδώ και με βάση και την προηγούμενη ομιλία, επιτρέψτε μου να πω ότι πρέπει να είναι καθαρό ότι δεν μπορούμε να επιτρέψουμε χάρ</w:t>
      </w:r>
      <w:r>
        <w:rPr>
          <w:rFonts w:eastAsia="Times New Roman" w:cs="Times New Roman"/>
          <w:szCs w:val="24"/>
        </w:rPr>
        <w:t>η</w:t>
      </w:r>
      <w:r>
        <w:rPr>
          <w:rFonts w:eastAsia="Times New Roman" w:cs="Times New Roman"/>
          <w:szCs w:val="24"/>
        </w:rPr>
        <w:t xml:space="preserve"> στην αγωνία και στους φόβου</w:t>
      </w:r>
      <w:r>
        <w:rPr>
          <w:rFonts w:eastAsia="Times New Roman" w:cs="Times New Roman"/>
          <w:szCs w:val="24"/>
        </w:rPr>
        <w:t xml:space="preserve">ς μας για την επίλυση τη δημογραφικού να μην είναι δική μας αφετηρία το δικαίωμα της κάθε γυναίκας να έχει την αυτοδιάθεση του σώματός της και αυτό να είναι ισοδύναμο και ισάξιο με το δικαίωμα στην τεκνοποίηση και στη </w:t>
      </w:r>
      <w:proofErr w:type="spellStart"/>
      <w:r>
        <w:rPr>
          <w:rFonts w:eastAsia="Times New Roman" w:cs="Times New Roman"/>
          <w:szCs w:val="24"/>
        </w:rPr>
        <w:t>μονογονεϊκότητα</w:t>
      </w:r>
      <w:proofErr w:type="spellEnd"/>
      <w:r>
        <w:rPr>
          <w:rFonts w:eastAsia="Times New Roman" w:cs="Times New Roman"/>
          <w:szCs w:val="24"/>
        </w:rPr>
        <w:t xml:space="preserve">. Άρα εδώ δεν μπορούμε </w:t>
      </w:r>
      <w:r>
        <w:rPr>
          <w:rFonts w:eastAsia="Times New Roman" w:cs="Times New Roman"/>
          <w:szCs w:val="24"/>
        </w:rPr>
        <w:t xml:space="preserve">να δεχθούμε οπισθοδρόμηση, όπως η προηγούμενη πρόταση που έγινε για κατάργηση των αμβλώσεων. Νομίζω ότι είναι πολύ επικίνδυνο και πρέπει να το λάβουμε σοβαρά υπ’ </w:t>
      </w:r>
      <w:proofErr w:type="spellStart"/>
      <w:r>
        <w:rPr>
          <w:rFonts w:eastAsia="Times New Roman" w:cs="Times New Roman"/>
          <w:szCs w:val="24"/>
        </w:rPr>
        <w:t>όψιν</w:t>
      </w:r>
      <w:proofErr w:type="spellEnd"/>
      <w:r>
        <w:rPr>
          <w:rFonts w:eastAsia="Times New Roman" w:cs="Times New Roman"/>
          <w:szCs w:val="24"/>
        </w:rPr>
        <w:t xml:space="preserve"> μας. </w:t>
      </w:r>
    </w:p>
    <w:p w14:paraId="692986D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Θεωρώ ότι για εμάς έχει σημασία να επιλέγονται προσεγγίσεις και πολιτικές που θα εν</w:t>
      </w:r>
      <w:r>
        <w:rPr>
          <w:rFonts w:eastAsia="Times New Roman" w:cs="Times New Roman"/>
          <w:szCs w:val="24"/>
        </w:rPr>
        <w:t>δυναμώνουν και θα ενισχύουν την εμπρόθετη δράση των γυναικών και θα είναι αναφαίρετο δικαίωμά τους να έχουν τον έλεγχο της σεξουαλικότητας. Στα πλαίσια αυτά, νομίζω ότι στη χάραξη πολιτικών δεύτερη στόχευσή μας πρέπει να είναι να συμπεριλάβουμε τις νέες εν</w:t>
      </w:r>
      <w:r>
        <w:rPr>
          <w:rFonts w:eastAsia="Times New Roman" w:cs="Times New Roman"/>
          <w:szCs w:val="24"/>
        </w:rPr>
        <w:t>αλλακτικές μορφές οικογένειας, συμβίωσης κ</w:t>
      </w:r>
      <w:r>
        <w:rPr>
          <w:rFonts w:eastAsia="Times New Roman" w:cs="Times New Roman"/>
          <w:szCs w:val="24"/>
        </w:rPr>
        <w:t>.</w:t>
      </w:r>
      <w:r>
        <w:rPr>
          <w:rFonts w:eastAsia="Times New Roman" w:cs="Times New Roman"/>
          <w:szCs w:val="24"/>
        </w:rPr>
        <w:t xml:space="preserve">λπ., δηλαδή να έχουμε την οπτική </w:t>
      </w:r>
      <w:r>
        <w:rPr>
          <w:rFonts w:eastAsia="Times New Roman" w:cs="Times New Roman"/>
          <w:szCs w:val="24"/>
        </w:rPr>
        <w:lastRenderedPageBreak/>
        <w:t xml:space="preserve">στα νέα κοινωνικά και πολιτισμικά δεδομένα, μετά και τη νομοθέτηση που έχουμε κάνει ως Κοινοβούλιο, γιατί ακριβώς αυτό έχει σημασία στο πώς χαράζουμε πολιτικές. </w:t>
      </w:r>
    </w:p>
    <w:p w14:paraId="692986D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Εδώ θα ήθελα από τ</w:t>
      </w:r>
      <w:r>
        <w:rPr>
          <w:rFonts w:eastAsia="Times New Roman" w:cs="Times New Roman"/>
          <w:szCs w:val="24"/>
        </w:rPr>
        <w:t xml:space="preserve">ους τομείς που αναφέρονται στην έκθεση να αναφερθώ ιδιαίτερα στο πόσο κομβικής σημασίας είναι το γεγονός ότι στην έκθεσή μας περιλαμβάνονται και προτάσεις και μέτρα για την κοινωνική ένταξη των μεταναστών και μεταναστριών, καθώς επίσης και θετικές δράσεις </w:t>
      </w:r>
      <w:r>
        <w:rPr>
          <w:rFonts w:eastAsia="Times New Roman" w:cs="Times New Roman"/>
          <w:szCs w:val="24"/>
        </w:rPr>
        <w:t>για την ανάσχεση της φυγής των νέων από τη χώρα μας και την επιστροφή όσων έχουν μεταναστεύσει. Είναι οι προτάσεις αρκετά ενδιαφέρουσες και νομίζω ότι θα μπορούσαμε να δούμε πώς μπορούν να χαραχθούν ως πολιτικές.</w:t>
      </w:r>
    </w:p>
    <w:p w14:paraId="692986D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Τέλος, θα ήθελα να επισημάνω κάτι που ανέφε</w:t>
      </w:r>
      <w:r>
        <w:rPr>
          <w:rFonts w:eastAsia="Times New Roman" w:cs="Times New Roman"/>
          <w:szCs w:val="24"/>
        </w:rPr>
        <w:t>ρα και στην αρχή, ότι έχει μεγάλη σημασία στην υλοποίηση αυτών των ολοκληρωμένων πολιτικών για την οικογένεια και την ενίσχυση της συμφιλίωσης επαγγελματικής και οικογενειακής ζωής να δούμε μέτρα για την ενίσχυση της ισότιμης κατανομής των οικιακών εργασιώ</w:t>
      </w:r>
      <w:r>
        <w:rPr>
          <w:rFonts w:eastAsia="Times New Roman" w:cs="Times New Roman"/>
          <w:szCs w:val="24"/>
        </w:rPr>
        <w:t xml:space="preserve">ν και των ευθυνών φροντίδας στην ελληνική οικογένεια και αυτό με την υποστήριξη, θα λέγαμε, και κοινωνικών </w:t>
      </w:r>
      <w:r>
        <w:rPr>
          <w:rFonts w:eastAsia="Times New Roman" w:cs="Times New Roman"/>
          <w:szCs w:val="24"/>
        </w:rPr>
        <w:lastRenderedPageBreak/>
        <w:t>πολιτικών, δηλαδή παράλληλη παροχή κοινωνικών υπηρεσιών και για την υποστήριξη παιδιών και ηλικιωμένων. Νομίζω ότι αυτός είναι ένας σημαντικός παράγο</w:t>
      </w:r>
      <w:r>
        <w:rPr>
          <w:rFonts w:eastAsia="Times New Roman" w:cs="Times New Roman"/>
          <w:szCs w:val="24"/>
        </w:rPr>
        <w:t xml:space="preserve">ντας. Υπάρχουν μελέτες, όπως και η έρευνα που έγινε των </w:t>
      </w:r>
      <w:proofErr w:type="spellStart"/>
      <w:r>
        <w:rPr>
          <w:rFonts w:eastAsia="Times New Roman" w:cs="Times New Roman"/>
          <w:szCs w:val="24"/>
        </w:rPr>
        <w:t>Καραμεσίνη</w:t>
      </w:r>
      <w:proofErr w:type="spellEnd"/>
      <w:r>
        <w:rPr>
          <w:rFonts w:eastAsia="Times New Roman" w:cs="Times New Roman"/>
          <w:szCs w:val="24"/>
        </w:rPr>
        <w:t xml:space="preserve"> και </w:t>
      </w:r>
      <w:proofErr w:type="spellStart"/>
      <w:r>
        <w:rPr>
          <w:rFonts w:eastAsia="Times New Roman" w:cs="Times New Roman"/>
          <w:szCs w:val="24"/>
        </w:rPr>
        <w:t>Συμεωνάκη</w:t>
      </w:r>
      <w:proofErr w:type="spellEnd"/>
      <w:r>
        <w:rPr>
          <w:rFonts w:eastAsia="Times New Roman" w:cs="Times New Roman"/>
          <w:szCs w:val="24"/>
        </w:rPr>
        <w:t xml:space="preserve"> στο Εργαστήρι Σπουδών Φύλου του </w:t>
      </w:r>
      <w:proofErr w:type="spellStart"/>
      <w:r>
        <w:rPr>
          <w:rFonts w:eastAsia="Times New Roman" w:cs="Times New Roman"/>
          <w:szCs w:val="24"/>
        </w:rPr>
        <w:t>Παντείου</w:t>
      </w:r>
      <w:proofErr w:type="spellEnd"/>
      <w:r>
        <w:rPr>
          <w:rFonts w:eastAsia="Times New Roman" w:cs="Times New Roman"/>
          <w:szCs w:val="24"/>
        </w:rPr>
        <w:t>, όπου διαπιστώνεται πόσο δύσκολη είναι η κατανομή του χρόνου στον ελεύθερο χρόνο ιδιαίτερα των γυναικών και πόσο ακριβώς αφιερώνουν οι</w:t>
      </w:r>
      <w:r>
        <w:rPr>
          <w:rFonts w:eastAsia="Times New Roman" w:cs="Times New Roman"/>
          <w:szCs w:val="24"/>
        </w:rPr>
        <w:t xml:space="preserve"> γυναίκες σε σχέση με τους άντρες και πώς αυτό εμποδίζει, εάν θέλετε, το κομμάτι της συμφιλίωσης.</w:t>
      </w:r>
    </w:p>
    <w:p w14:paraId="692986D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Εν κατακλείδι θα έλεγα ότι τα δεδομένα που πρέπει να κρατήσουμε</w:t>
      </w:r>
      <w:r>
        <w:rPr>
          <w:rFonts w:eastAsia="Times New Roman" w:cs="Times New Roman"/>
          <w:szCs w:val="24"/>
        </w:rPr>
        <w:t>,</w:t>
      </w:r>
      <w:r>
        <w:rPr>
          <w:rFonts w:eastAsia="Times New Roman" w:cs="Times New Roman"/>
          <w:szCs w:val="24"/>
        </w:rPr>
        <w:t xml:space="preserve"> σε ό,τι αφορά την αντιμετώπιση του δημογραφικού ζητήματος</w:t>
      </w:r>
      <w:r>
        <w:rPr>
          <w:rFonts w:eastAsia="Times New Roman" w:cs="Times New Roman"/>
          <w:szCs w:val="24"/>
        </w:rPr>
        <w:t>,</w:t>
      </w:r>
      <w:r>
        <w:rPr>
          <w:rFonts w:eastAsia="Times New Roman" w:cs="Times New Roman"/>
          <w:szCs w:val="24"/>
        </w:rPr>
        <w:t xml:space="preserve"> έχουν να κάνουν με δ</w:t>
      </w:r>
      <w:r>
        <w:rPr>
          <w:rFonts w:eastAsia="Times New Roman" w:cs="Times New Roman"/>
          <w:szCs w:val="24"/>
        </w:rPr>
        <w:t>ύ</w:t>
      </w:r>
      <w:r>
        <w:rPr>
          <w:rFonts w:eastAsia="Times New Roman" w:cs="Times New Roman"/>
          <w:szCs w:val="24"/>
        </w:rPr>
        <w:t xml:space="preserve">ο ερωτήματα, </w:t>
      </w:r>
      <w:r>
        <w:rPr>
          <w:rFonts w:eastAsia="Times New Roman" w:cs="Times New Roman"/>
          <w:szCs w:val="24"/>
        </w:rPr>
        <w:t xml:space="preserve">που </w:t>
      </w:r>
      <w:r>
        <w:rPr>
          <w:rFonts w:eastAsia="Times New Roman" w:cs="Times New Roman"/>
          <w:szCs w:val="24"/>
        </w:rPr>
        <w:t>ανοιχτά και επί της ουσίας. Πώς πρέπει να παρέμβει η πολιτεία, για να συμβάλει στην επίλυση των προβλημάτων που μας απασχολούν, σεβόμενη παράλληλα τα ανθρώπινα δικαιώματα και κατά κύριο λόγο των γυναικών και των παιδιών; Πώς θα πρέπει να κινηθούμε σε κ</w:t>
      </w:r>
      <w:r>
        <w:rPr>
          <w:rFonts w:eastAsia="Times New Roman" w:cs="Times New Roman"/>
          <w:szCs w:val="24"/>
        </w:rPr>
        <w:t>οινοβουλευτικό</w:t>
      </w:r>
      <w:r w:rsidRPr="00495EA9">
        <w:rPr>
          <w:rFonts w:eastAsia="Times New Roman" w:cs="Times New Roman"/>
          <w:szCs w:val="24"/>
        </w:rPr>
        <w:t xml:space="preserve"> </w:t>
      </w:r>
      <w:r>
        <w:rPr>
          <w:rFonts w:eastAsia="Times New Roman" w:cs="Times New Roman"/>
          <w:szCs w:val="24"/>
        </w:rPr>
        <w:t xml:space="preserve">επίπεδο, ώστε μέσω των προτάσεών μας να αμφισβητήσουμε επί της ουσίας παγιωμένες και στερεοτυπικές αντιλήψεις και νοοτροπίες για τα φύλα, την οικογένεια, </w:t>
      </w:r>
      <w:r>
        <w:rPr>
          <w:rFonts w:eastAsia="Times New Roman" w:cs="Times New Roman"/>
          <w:szCs w:val="24"/>
        </w:rPr>
        <w:lastRenderedPageBreak/>
        <w:t xml:space="preserve">τους </w:t>
      </w:r>
      <w:proofErr w:type="spellStart"/>
      <w:r>
        <w:rPr>
          <w:rFonts w:eastAsia="Times New Roman" w:cs="Times New Roman"/>
          <w:szCs w:val="24"/>
        </w:rPr>
        <w:t>έμφυλους</w:t>
      </w:r>
      <w:proofErr w:type="spellEnd"/>
      <w:r>
        <w:rPr>
          <w:rFonts w:eastAsia="Times New Roman" w:cs="Times New Roman"/>
          <w:szCs w:val="24"/>
        </w:rPr>
        <w:t xml:space="preserve"> ρόλους, τη </w:t>
      </w:r>
      <w:proofErr w:type="spellStart"/>
      <w:r>
        <w:rPr>
          <w:rFonts w:eastAsia="Times New Roman" w:cs="Times New Roman"/>
          <w:szCs w:val="24"/>
        </w:rPr>
        <w:t>γονεϊκότητα</w:t>
      </w:r>
      <w:proofErr w:type="spellEnd"/>
      <w:r>
        <w:rPr>
          <w:rFonts w:eastAsia="Times New Roman" w:cs="Times New Roman"/>
          <w:szCs w:val="24"/>
        </w:rPr>
        <w:t xml:space="preserve">, την εργασία φροντίδας και βέβαια ρατσιστικές και </w:t>
      </w:r>
      <w:r>
        <w:rPr>
          <w:rFonts w:eastAsia="Times New Roman" w:cs="Times New Roman"/>
          <w:szCs w:val="24"/>
        </w:rPr>
        <w:t>εθνικιστικές αντιλήψεις</w:t>
      </w:r>
      <w:r>
        <w:rPr>
          <w:rFonts w:eastAsia="Times New Roman" w:cs="Times New Roman"/>
          <w:szCs w:val="24"/>
        </w:rPr>
        <w:t>,</w:t>
      </w:r>
      <w:r>
        <w:rPr>
          <w:rFonts w:eastAsia="Times New Roman" w:cs="Times New Roman"/>
          <w:szCs w:val="24"/>
        </w:rPr>
        <w:t xml:space="preserve"> που συχνά διασυνδέονται με τη δημιουργία πανικού και φόβου για το λεγόμενο δημογραφικό ζήτημα και τη δήθεν εθνική μας εξαφάνιση; </w:t>
      </w:r>
    </w:p>
    <w:p w14:paraId="692986E0" w14:textId="77777777" w:rsidR="00F93F98" w:rsidRDefault="00F9424E">
      <w:pPr>
        <w:tabs>
          <w:tab w:val="left" w:pos="6168"/>
        </w:tabs>
        <w:spacing w:line="600" w:lineRule="auto"/>
        <w:ind w:firstLine="720"/>
        <w:jc w:val="both"/>
        <w:rPr>
          <w:rFonts w:eastAsia="Times New Roman" w:cs="Times New Roman"/>
          <w:szCs w:val="24"/>
        </w:rPr>
      </w:pPr>
      <w:r w:rsidRPr="000D1A08">
        <w:rPr>
          <w:rFonts w:eastAsia="Times New Roman" w:cs="Times New Roman"/>
          <w:szCs w:val="24"/>
        </w:rPr>
        <w:t>Στο πλαίσιο, λοιπόν, αυτό θεωρώ εξαιρετικής σημασίας την πρόταση για την ε</w:t>
      </w:r>
      <w:r>
        <w:rPr>
          <w:rFonts w:eastAsia="Times New Roman" w:cs="Times New Roman"/>
          <w:szCs w:val="24"/>
        </w:rPr>
        <w:t>κπόνηση δημογραφικών ερευνώ</w:t>
      </w:r>
      <w:r>
        <w:rPr>
          <w:rFonts w:eastAsia="Times New Roman" w:cs="Times New Roman"/>
          <w:szCs w:val="24"/>
        </w:rPr>
        <w:t>ν,</w:t>
      </w:r>
      <w:r w:rsidRPr="000D1A08">
        <w:rPr>
          <w:rFonts w:eastAsia="Times New Roman" w:cs="Times New Roman"/>
          <w:szCs w:val="24"/>
        </w:rPr>
        <w:t xml:space="preserve"> κυρίως ερευνών που θα έχουν τη διάσταση του φύλου. </w:t>
      </w:r>
    </w:p>
    <w:p w14:paraId="692986E1" w14:textId="77777777" w:rsidR="00F93F98" w:rsidRDefault="00F9424E">
      <w:pPr>
        <w:tabs>
          <w:tab w:val="left" w:pos="6168"/>
        </w:tabs>
        <w:spacing w:line="600" w:lineRule="auto"/>
        <w:ind w:firstLine="720"/>
        <w:jc w:val="both"/>
        <w:rPr>
          <w:rFonts w:eastAsia="Times New Roman" w:cs="Times New Roman"/>
          <w:szCs w:val="24"/>
        </w:rPr>
      </w:pPr>
      <w:r w:rsidRPr="000D1A08">
        <w:rPr>
          <w:rFonts w:eastAsia="Times New Roman" w:cs="Times New Roman"/>
          <w:szCs w:val="24"/>
        </w:rPr>
        <w:t xml:space="preserve">Επίσης, </w:t>
      </w:r>
      <w:r>
        <w:rPr>
          <w:rFonts w:eastAsia="Times New Roman" w:cs="Times New Roman"/>
          <w:szCs w:val="24"/>
        </w:rPr>
        <w:t>θεωρώ πάρα πολύ σημαντική</w:t>
      </w:r>
      <w:r w:rsidRPr="000D1A08">
        <w:rPr>
          <w:rFonts w:eastAsia="Times New Roman" w:cs="Times New Roman"/>
          <w:szCs w:val="24"/>
        </w:rPr>
        <w:t xml:space="preserve"> την πρόταση που γίνεται από την </w:t>
      </w:r>
      <w:r>
        <w:rPr>
          <w:rFonts w:eastAsia="Times New Roman" w:cs="Times New Roman"/>
          <w:szCs w:val="24"/>
        </w:rPr>
        <w:t>έ</w:t>
      </w:r>
      <w:r w:rsidRPr="000D1A08">
        <w:rPr>
          <w:rFonts w:eastAsia="Times New Roman" w:cs="Times New Roman"/>
          <w:szCs w:val="24"/>
        </w:rPr>
        <w:t xml:space="preserve">κθεση </w:t>
      </w:r>
      <w:r>
        <w:rPr>
          <w:rFonts w:eastAsia="Times New Roman" w:cs="Times New Roman"/>
          <w:szCs w:val="24"/>
        </w:rPr>
        <w:t>για τους φορείς σχεδιασμού</w:t>
      </w:r>
      <w:r w:rsidRPr="000D1A08">
        <w:rPr>
          <w:rFonts w:eastAsia="Times New Roman" w:cs="Times New Roman"/>
          <w:szCs w:val="24"/>
        </w:rPr>
        <w:t xml:space="preserve"> αυτών των πολιτικών</w:t>
      </w:r>
      <w:r>
        <w:rPr>
          <w:rFonts w:eastAsia="Times New Roman" w:cs="Times New Roman"/>
          <w:szCs w:val="24"/>
        </w:rPr>
        <w:t>, δ</w:t>
      </w:r>
      <w:r w:rsidRPr="000D1A08">
        <w:rPr>
          <w:rFonts w:eastAsia="Times New Roman" w:cs="Times New Roman"/>
          <w:szCs w:val="24"/>
        </w:rPr>
        <w:t xml:space="preserve">ηλαδή </w:t>
      </w:r>
      <w:r>
        <w:rPr>
          <w:rFonts w:eastAsia="Times New Roman" w:cs="Times New Roman"/>
          <w:szCs w:val="24"/>
        </w:rPr>
        <w:t>τη δημιουργία οριζόντιων δομών…</w:t>
      </w:r>
    </w:p>
    <w:p w14:paraId="692986E2" w14:textId="77777777" w:rsidR="00F93F98" w:rsidRDefault="00F9424E">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Κυρία συνάδελφε, πρέπει να ολοκληρώσετε. </w:t>
      </w:r>
    </w:p>
    <w:p w14:paraId="692986E3"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Τελειώνω, κυρία Πρόεδρε. </w:t>
      </w:r>
    </w:p>
    <w:p w14:paraId="692986E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…για την παρακολούθηση </w:t>
      </w:r>
      <w:r w:rsidRPr="000D1A08">
        <w:rPr>
          <w:rFonts w:eastAsia="Times New Roman" w:cs="Times New Roman"/>
          <w:szCs w:val="24"/>
        </w:rPr>
        <w:t xml:space="preserve">των πολιτικών που σχεδιάζονται και εφαρμόζονται </w:t>
      </w:r>
      <w:r>
        <w:rPr>
          <w:rFonts w:eastAsia="Times New Roman" w:cs="Times New Roman"/>
          <w:szCs w:val="24"/>
        </w:rPr>
        <w:t xml:space="preserve">σε εθνικό </w:t>
      </w:r>
      <w:r w:rsidRPr="000D1A08">
        <w:rPr>
          <w:rFonts w:eastAsia="Times New Roman" w:cs="Times New Roman"/>
          <w:szCs w:val="24"/>
        </w:rPr>
        <w:t>και περιφερειακό επίπεδο</w:t>
      </w:r>
      <w:r>
        <w:rPr>
          <w:rFonts w:eastAsia="Times New Roman" w:cs="Times New Roman"/>
          <w:szCs w:val="24"/>
        </w:rPr>
        <w:t xml:space="preserve">, τη δημιουργία της </w:t>
      </w:r>
      <w:r>
        <w:rPr>
          <w:rFonts w:eastAsia="Times New Roman" w:cs="Times New Roman"/>
          <w:szCs w:val="24"/>
        </w:rPr>
        <w:t>δ</w:t>
      </w:r>
      <w:r w:rsidRPr="000D1A08">
        <w:rPr>
          <w:rFonts w:eastAsia="Times New Roman" w:cs="Times New Roman"/>
          <w:szCs w:val="24"/>
        </w:rPr>
        <w:t>ιυπουργικής επιτροπής</w:t>
      </w:r>
      <w:r w:rsidRPr="000D1A08">
        <w:rPr>
          <w:rFonts w:eastAsia="Times New Roman" w:cs="Times New Roman"/>
          <w:szCs w:val="24"/>
        </w:rPr>
        <w:t xml:space="preserve"> στη Γενική Γραμματεία</w:t>
      </w:r>
      <w:r w:rsidRPr="000D1A08">
        <w:rPr>
          <w:rFonts w:eastAsia="Times New Roman" w:cs="Times New Roman"/>
          <w:szCs w:val="24"/>
        </w:rPr>
        <w:t xml:space="preserve"> Κυβέρνησης</w:t>
      </w:r>
      <w:r>
        <w:rPr>
          <w:rFonts w:eastAsia="Times New Roman" w:cs="Times New Roman"/>
          <w:szCs w:val="24"/>
        </w:rPr>
        <w:t>,</w:t>
      </w:r>
      <w:r w:rsidRPr="000D1A08">
        <w:rPr>
          <w:rFonts w:eastAsia="Times New Roman" w:cs="Times New Roman"/>
          <w:szCs w:val="24"/>
        </w:rPr>
        <w:t xml:space="preserve"> τη σύσταση </w:t>
      </w:r>
      <w:r w:rsidRPr="000D1A08">
        <w:rPr>
          <w:rFonts w:eastAsia="Times New Roman" w:cs="Times New Roman"/>
          <w:szCs w:val="24"/>
        </w:rPr>
        <w:t>γραφείου παρακολούθησης</w:t>
      </w:r>
      <w:r w:rsidRPr="000D1A08">
        <w:rPr>
          <w:rFonts w:eastAsia="Times New Roman" w:cs="Times New Roman"/>
          <w:szCs w:val="24"/>
        </w:rPr>
        <w:t xml:space="preserve"> </w:t>
      </w:r>
      <w:r>
        <w:rPr>
          <w:rFonts w:eastAsia="Times New Roman" w:cs="Times New Roman"/>
          <w:szCs w:val="24"/>
        </w:rPr>
        <w:t>του δημο</w:t>
      </w:r>
      <w:r>
        <w:rPr>
          <w:rFonts w:eastAsia="Times New Roman" w:cs="Times New Roman"/>
          <w:szCs w:val="24"/>
        </w:rPr>
        <w:lastRenderedPageBreak/>
        <w:t xml:space="preserve">γραφικού ζητήματος </w:t>
      </w:r>
      <w:r w:rsidRPr="000D1A08">
        <w:rPr>
          <w:rFonts w:eastAsia="Times New Roman" w:cs="Times New Roman"/>
          <w:szCs w:val="24"/>
        </w:rPr>
        <w:t xml:space="preserve">στη Βουλή και τη </w:t>
      </w:r>
      <w:r w:rsidRPr="000D1A08">
        <w:rPr>
          <w:rFonts w:eastAsia="Times New Roman" w:cs="Times New Roman"/>
          <w:szCs w:val="24"/>
        </w:rPr>
        <w:t xml:space="preserve">μόνιμη </w:t>
      </w:r>
      <w:r>
        <w:rPr>
          <w:rFonts w:eastAsia="Times New Roman" w:cs="Times New Roman"/>
          <w:szCs w:val="24"/>
        </w:rPr>
        <w:t>επιτροπή</w:t>
      </w:r>
      <w:r>
        <w:rPr>
          <w:rFonts w:eastAsia="Times New Roman" w:cs="Times New Roman"/>
          <w:szCs w:val="24"/>
        </w:rPr>
        <w:t xml:space="preserve"> της Βουλής, </w:t>
      </w:r>
      <w:r w:rsidRPr="000D1A08">
        <w:rPr>
          <w:rFonts w:eastAsia="Times New Roman" w:cs="Times New Roman"/>
          <w:szCs w:val="24"/>
        </w:rPr>
        <w:t>τη διακομματική</w:t>
      </w:r>
      <w:r>
        <w:rPr>
          <w:rFonts w:eastAsia="Times New Roman" w:cs="Times New Roman"/>
          <w:szCs w:val="24"/>
        </w:rPr>
        <w:t>,</w:t>
      </w:r>
      <w:r w:rsidRPr="000D1A08">
        <w:rPr>
          <w:rFonts w:eastAsia="Times New Roman" w:cs="Times New Roman"/>
          <w:szCs w:val="24"/>
        </w:rPr>
        <w:t xml:space="preserve"> που θα μπορεί αντίστοιχα με </w:t>
      </w:r>
      <w:r>
        <w:rPr>
          <w:rFonts w:eastAsia="Times New Roman" w:cs="Times New Roman"/>
          <w:szCs w:val="24"/>
        </w:rPr>
        <w:t>Κ</w:t>
      </w:r>
      <w:r w:rsidRPr="000D1A08">
        <w:rPr>
          <w:rFonts w:eastAsia="Times New Roman" w:cs="Times New Roman"/>
          <w:szCs w:val="24"/>
        </w:rPr>
        <w:t xml:space="preserve">οινοβουλευτικές </w:t>
      </w:r>
      <w:r>
        <w:rPr>
          <w:rFonts w:eastAsia="Times New Roman" w:cs="Times New Roman"/>
          <w:szCs w:val="24"/>
        </w:rPr>
        <w:t>Ο</w:t>
      </w:r>
      <w:r w:rsidRPr="000D1A08">
        <w:rPr>
          <w:rFonts w:eastAsia="Times New Roman" w:cs="Times New Roman"/>
          <w:szCs w:val="24"/>
        </w:rPr>
        <w:t>μάδες</w:t>
      </w:r>
      <w:r>
        <w:rPr>
          <w:rFonts w:eastAsia="Times New Roman" w:cs="Times New Roman"/>
          <w:szCs w:val="24"/>
        </w:rPr>
        <w:t>,</w:t>
      </w:r>
      <w:r w:rsidRPr="000D1A08">
        <w:rPr>
          <w:rFonts w:eastAsia="Times New Roman" w:cs="Times New Roman"/>
          <w:szCs w:val="24"/>
        </w:rPr>
        <w:t xml:space="preserve"> αλλά και </w:t>
      </w:r>
      <w:r>
        <w:rPr>
          <w:rFonts w:eastAsia="Times New Roman" w:cs="Times New Roman"/>
          <w:szCs w:val="24"/>
        </w:rPr>
        <w:t xml:space="preserve">με την </w:t>
      </w:r>
      <w:r w:rsidRPr="000D1A08">
        <w:rPr>
          <w:rFonts w:eastAsia="Times New Roman" w:cs="Times New Roman"/>
          <w:szCs w:val="24"/>
        </w:rPr>
        <w:t xml:space="preserve">εμπειρία από άλλες </w:t>
      </w:r>
      <w:r>
        <w:rPr>
          <w:rFonts w:eastAsia="Times New Roman" w:cs="Times New Roman"/>
          <w:szCs w:val="24"/>
        </w:rPr>
        <w:t xml:space="preserve">χώρες, </w:t>
      </w:r>
      <w:r w:rsidRPr="000D1A08">
        <w:rPr>
          <w:rFonts w:eastAsia="Times New Roman" w:cs="Times New Roman"/>
          <w:szCs w:val="24"/>
        </w:rPr>
        <w:t xml:space="preserve">να ανταλλάξει </w:t>
      </w:r>
      <w:r>
        <w:rPr>
          <w:rFonts w:eastAsia="Times New Roman" w:cs="Times New Roman"/>
          <w:szCs w:val="24"/>
        </w:rPr>
        <w:t xml:space="preserve">απόψεις </w:t>
      </w:r>
      <w:r w:rsidRPr="000D1A08">
        <w:rPr>
          <w:rFonts w:eastAsia="Times New Roman" w:cs="Times New Roman"/>
          <w:szCs w:val="24"/>
        </w:rPr>
        <w:t>κα</w:t>
      </w:r>
      <w:r w:rsidRPr="000D1A08">
        <w:rPr>
          <w:rFonts w:eastAsia="Times New Roman" w:cs="Times New Roman"/>
          <w:szCs w:val="24"/>
        </w:rPr>
        <w:t xml:space="preserve">ι να αντιμετωπίσει </w:t>
      </w:r>
      <w:r>
        <w:rPr>
          <w:rFonts w:eastAsia="Times New Roman" w:cs="Times New Roman"/>
          <w:szCs w:val="24"/>
        </w:rPr>
        <w:t>τ</w:t>
      </w:r>
      <w:r w:rsidRPr="000D1A08">
        <w:rPr>
          <w:rFonts w:eastAsia="Times New Roman" w:cs="Times New Roman"/>
          <w:szCs w:val="24"/>
        </w:rPr>
        <w:t>ο δημογραφικό ζήτημα μέσα από συνεργασίες</w:t>
      </w:r>
      <w:r>
        <w:rPr>
          <w:rFonts w:eastAsia="Times New Roman" w:cs="Times New Roman"/>
          <w:szCs w:val="24"/>
        </w:rPr>
        <w:t>,</w:t>
      </w:r>
      <w:r w:rsidRPr="000D1A08">
        <w:rPr>
          <w:rFonts w:eastAsia="Times New Roman" w:cs="Times New Roman"/>
          <w:szCs w:val="24"/>
        </w:rPr>
        <w:t xml:space="preserve"> κοινές δράσεις και με ατζέντες που πραγματικά θα έχουν μία νέα προσέγγιση</w:t>
      </w:r>
      <w:r>
        <w:rPr>
          <w:rFonts w:eastAsia="Times New Roman" w:cs="Times New Roman"/>
          <w:szCs w:val="24"/>
        </w:rPr>
        <w:t>.</w:t>
      </w:r>
    </w:p>
    <w:p w14:paraId="692986E5"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t>Ευχαριστώ</w:t>
      </w:r>
      <w:r>
        <w:rPr>
          <w:rFonts w:eastAsia="Times New Roman" w:cs="Times New Roman"/>
          <w:szCs w:val="24"/>
        </w:rPr>
        <w:t>.</w:t>
      </w:r>
    </w:p>
    <w:p w14:paraId="692986E6"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2986E7" w14:textId="77777777" w:rsidR="00F93F98" w:rsidRDefault="00F9424E">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Κι εμείς ευχαριστού</w:t>
      </w:r>
      <w:r>
        <w:rPr>
          <w:rFonts w:eastAsia="Times New Roman" w:cs="Times New Roman"/>
          <w:szCs w:val="24"/>
        </w:rPr>
        <w:t xml:space="preserve">με. </w:t>
      </w:r>
    </w:p>
    <w:p w14:paraId="692986E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w:t>
      </w:r>
      <w:r>
        <w:rPr>
          <w:rFonts w:eastAsia="Times New Roman" w:cs="Times New Roman"/>
          <w:szCs w:val="24"/>
        </w:rPr>
        <w:t xml:space="preserve"> και τον τρόπο οργάνωσης και λειτουργίας της Βουλής, τριάντα τρεις μαθήτριες και μαθητές και τρεις εκπαιδευτικοί συνοδοί τους από το 1</w:t>
      </w:r>
      <w:r w:rsidRPr="000D1A08">
        <w:rPr>
          <w:rFonts w:eastAsia="Times New Roman" w:cs="Times New Roman"/>
          <w:szCs w:val="24"/>
          <w:vertAlign w:val="superscript"/>
        </w:rPr>
        <w:t>ο</w:t>
      </w:r>
      <w:r>
        <w:rPr>
          <w:rFonts w:eastAsia="Times New Roman" w:cs="Times New Roman"/>
          <w:szCs w:val="24"/>
        </w:rPr>
        <w:t xml:space="preserve"> Γενικό Λύκειο Νίκαιας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w:t>
      </w:r>
    </w:p>
    <w:p w14:paraId="692986E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Η Βουλή </w:t>
      </w:r>
      <w:r>
        <w:rPr>
          <w:rFonts w:eastAsia="Times New Roman" w:cs="Times New Roman"/>
          <w:szCs w:val="24"/>
        </w:rPr>
        <w:t>σάς</w:t>
      </w:r>
      <w:r>
        <w:rPr>
          <w:rFonts w:eastAsia="Times New Roman" w:cs="Times New Roman"/>
          <w:szCs w:val="24"/>
        </w:rPr>
        <w:t xml:space="preserve"> καλωσορίζει.</w:t>
      </w:r>
    </w:p>
    <w:p w14:paraId="692986EA" w14:textId="77777777" w:rsidR="00F93F98" w:rsidRDefault="00F9424E">
      <w:pPr>
        <w:spacing w:line="600" w:lineRule="auto"/>
        <w:ind w:firstLine="709"/>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92986E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για επτά λεπτά. </w:t>
      </w:r>
    </w:p>
    <w:p w14:paraId="692986EC"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Ευχαριστώ, κυρία Πρόεδρε. </w:t>
      </w:r>
    </w:p>
    <w:p w14:paraId="692986E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0D1A08">
        <w:rPr>
          <w:rFonts w:eastAsia="Times New Roman" w:cs="Times New Roman"/>
          <w:szCs w:val="24"/>
        </w:rPr>
        <w:t xml:space="preserve">η </w:t>
      </w:r>
      <w:r>
        <w:rPr>
          <w:rFonts w:eastAsia="Times New Roman" w:cs="Times New Roman"/>
          <w:szCs w:val="24"/>
        </w:rPr>
        <w:t>έ</w:t>
      </w:r>
      <w:r w:rsidRPr="000D1A08">
        <w:rPr>
          <w:rFonts w:eastAsia="Times New Roman" w:cs="Times New Roman"/>
          <w:szCs w:val="24"/>
        </w:rPr>
        <w:t xml:space="preserve">κθεση της </w:t>
      </w:r>
      <w:r>
        <w:rPr>
          <w:rFonts w:eastAsia="Times New Roman" w:cs="Times New Roman"/>
          <w:szCs w:val="24"/>
        </w:rPr>
        <w:t>Δ</w:t>
      </w:r>
      <w:r w:rsidRPr="000D1A08">
        <w:rPr>
          <w:rFonts w:eastAsia="Times New Roman" w:cs="Times New Roman"/>
          <w:szCs w:val="24"/>
        </w:rPr>
        <w:t xml:space="preserve">ιακομματικής </w:t>
      </w:r>
      <w:r>
        <w:rPr>
          <w:rFonts w:eastAsia="Times New Roman" w:cs="Times New Roman"/>
          <w:szCs w:val="24"/>
        </w:rPr>
        <w:t>Κ</w:t>
      </w:r>
      <w:r w:rsidRPr="000D1A08">
        <w:rPr>
          <w:rFonts w:eastAsia="Times New Roman" w:cs="Times New Roman"/>
          <w:szCs w:val="24"/>
        </w:rPr>
        <w:t xml:space="preserve">οινοβουλευτικής Επιτροπής για το </w:t>
      </w:r>
      <w:r>
        <w:rPr>
          <w:rFonts w:eastAsia="Times New Roman" w:cs="Times New Roman"/>
          <w:szCs w:val="24"/>
        </w:rPr>
        <w:t>Δ</w:t>
      </w:r>
      <w:r w:rsidRPr="000D1A08">
        <w:rPr>
          <w:rFonts w:eastAsia="Times New Roman" w:cs="Times New Roman"/>
          <w:szCs w:val="24"/>
        </w:rPr>
        <w:t>ημογραφικό που συζητάμε σήμερα</w:t>
      </w:r>
      <w:r>
        <w:rPr>
          <w:rFonts w:eastAsia="Times New Roman" w:cs="Times New Roman"/>
          <w:szCs w:val="24"/>
        </w:rPr>
        <w:t>,</w:t>
      </w:r>
      <w:r w:rsidRPr="000D1A08">
        <w:rPr>
          <w:rFonts w:eastAsia="Times New Roman" w:cs="Times New Roman"/>
          <w:szCs w:val="24"/>
        </w:rPr>
        <w:t xml:space="preserve"> κρούει</w:t>
      </w:r>
      <w:r>
        <w:rPr>
          <w:rFonts w:eastAsia="Times New Roman" w:cs="Times New Roman"/>
          <w:szCs w:val="24"/>
        </w:rPr>
        <w:t xml:space="preserve"> τον κώδωνα του κινδύνου για τη</w:t>
      </w:r>
      <w:r w:rsidRPr="000D1A08">
        <w:rPr>
          <w:rFonts w:eastAsia="Times New Roman" w:cs="Times New Roman"/>
          <w:szCs w:val="24"/>
        </w:rPr>
        <w:t xml:space="preserve"> μείζονα απε</w:t>
      </w:r>
      <w:r w:rsidRPr="000D1A08">
        <w:rPr>
          <w:rFonts w:eastAsia="Times New Roman" w:cs="Times New Roman"/>
          <w:szCs w:val="24"/>
        </w:rPr>
        <w:t>ιλή της χώρας</w:t>
      </w:r>
      <w:r>
        <w:rPr>
          <w:rFonts w:eastAsia="Times New Roman" w:cs="Times New Roman"/>
          <w:szCs w:val="24"/>
        </w:rPr>
        <w:t>,</w:t>
      </w:r>
      <w:r w:rsidRPr="000D1A08">
        <w:rPr>
          <w:rFonts w:eastAsia="Times New Roman" w:cs="Times New Roman"/>
          <w:szCs w:val="24"/>
        </w:rPr>
        <w:t xml:space="preserve"> δηλαδή την υπογεννητικότητα και τη συνακόλουθη μείωση</w:t>
      </w:r>
      <w:r>
        <w:rPr>
          <w:rFonts w:eastAsia="Times New Roman" w:cs="Times New Roman"/>
          <w:szCs w:val="24"/>
        </w:rPr>
        <w:t>,</w:t>
      </w:r>
      <w:r w:rsidRPr="000D1A08">
        <w:rPr>
          <w:rFonts w:eastAsia="Times New Roman" w:cs="Times New Roman"/>
          <w:szCs w:val="24"/>
        </w:rPr>
        <w:t xml:space="preserve"> γήρανση του πληθυσμού για τη χώρα </w:t>
      </w:r>
      <w:r>
        <w:rPr>
          <w:rFonts w:eastAsia="Times New Roman" w:cs="Times New Roman"/>
          <w:szCs w:val="24"/>
        </w:rPr>
        <w:t>μας.</w:t>
      </w:r>
    </w:p>
    <w:p w14:paraId="692986EE"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t xml:space="preserve">Ήδη από το 1993 αρμόδια </w:t>
      </w:r>
      <w:r>
        <w:rPr>
          <w:rFonts w:eastAsia="Times New Roman" w:cs="Times New Roman"/>
          <w:szCs w:val="24"/>
        </w:rPr>
        <w:t>ε</w:t>
      </w:r>
      <w:r w:rsidRPr="000D1A08">
        <w:rPr>
          <w:rFonts w:eastAsia="Times New Roman" w:cs="Times New Roman"/>
          <w:szCs w:val="24"/>
        </w:rPr>
        <w:t>πιτροπή της Βουλής είχε προβλέψει το κακό σενάριο της πληθυσμιακής συρρίκνωσης</w:t>
      </w:r>
      <w:r>
        <w:rPr>
          <w:rFonts w:eastAsia="Times New Roman" w:cs="Times New Roman"/>
          <w:szCs w:val="24"/>
        </w:rPr>
        <w:t>,</w:t>
      </w:r>
      <w:r w:rsidRPr="000D1A08">
        <w:rPr>
          <w:rFonts w:eastAsia="Times New Roman" w:cs="Times New Roman"/>
          <w:szCs w:val="24"/>
        </w:rPr>
        <w:t xml:space="preserve"> προτείνοντας και τότε</w:t>
      </w:r>
      <w:r>
        <w:rPr>
          <w:rFonts w:eastAsia="Times New Roman" w:cs="Times New Roman"/>
          <w:szCs w:val="24"/>
        </w:rPr>
        <w:t>,</w:t>
      </w:r>
      <w:r w:rsidRPr="000D1A08">
        <w:rPr>
          <w:rFonts w:eastAsia="Times New Roman" w:cs="Times New Roman"/>
          <w:szCs w:val="24"/>
        </w:rPr>
        <w:t xml:space="preserve"> όπως και τώρα</w:t>
      </w:r>
      <w:r>
        <w:rPr>
          <w:rFonts w:eastAsia="Times New Roman" w:cs="Times New Roman"/>
          <w:szCs w:val="24"/>
        </w:rPr>
        <w:t>,</w:t>
      </w:r>
      <w:r w:rsidRPr="000D1A08">
        <w:rPr>
          <w:rFonts w:eastAsia="Times New Roman" w:cs="Times New Roman"/>
          <w:szCs w:val="24"/>
        </w:rPr>
        <w:t xml:space="preserve"> πολι</w:t>
      </w:r>
      <w:r w:rsidRPr="000D1A08">
        <w:rPr>
          <w:rFonts w:eastAsia="Times New Roman" w:cs="Times New Roman"/>
          <w:szCs w:val="24"/>
        </w:rPr>
        <w:t xml:space="preserve">τικές ενίσχυσης </w:t>
      </w:r>
      <w:r>
        <w:rPr>
          <w:rFonts w:eastAsia="Times New Roman" w:cs="Times New Roman"/>
          <w:szCs w:val="24"/>
        </w:rPr>
        <w:t xml:space="preserve">της υπογεννητικότητάς </w:t>
      </w:r>
      <w:r w:rsidRPr="000D1A08">
        <w:rPr>
          <w:rFonts w:eastAsia="Times New Roman" w:cs="Times New Roman"/>
          <w:szCs w:val="24"/>
        </w:rPr>
        <w:t xml:space="preserve">και στήριξης </w:t>
      </w:r>
      <w:r>
        <w:rPr>
          <w:rFonts w:eastAsia="Times New Roman" w:cs="Times New Roman"/>
          <w:szCs w:val="24"/>
        </w:rPr>
        <w:t xml:space="preserve">της </w:t>
      </w:r>
      <w:r w:rsidRPr="000D1A08">
        <w:rPr>
          <w:rFonts w:eastAsia="Times New Roman" w:cs="Times New Roman"/>
          <w:szCs w:val="24"/>
        </w:rPr>
        <w:t>οικογένειας</w:t>
      </w:r>
      <w:r>
        <w:rPr>
          <w:rFonts w:eastAsia="Times New Roman" w:cs="Times New Roman"/>
          <w:szCs w:val="24"/>
        </w:rPr>
        <w:t>.</w:t>
      </w:r>
    </w:p>
    <w:p w14:paraId="692986EF"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t xml:space="preserve">Παρά τις προειδοποιητικές κρούσεις και παρά </w:t>
      </w:r>
      <w:r>
        <w:rPr>
          <w:rFonts w:eastAsia="Times New Roman" w:cs="Times New Roman"/>
          <w:szCs w:val="24"/>
        </w:rPr>
        <w:t xml:space="preserve">τα </w:t>
      </w:r>
      <w:r w:rsidRPr="000D1A08">
        <w:rPr>
          <w:rFonts w:eastAsia="Times New Roman" w:cs="Times New Roman"/>
          <w:szCs w:val="24"/>
        </w:rPr>
        <w:t>μέτρα που πάρθηκαν τις τελευταίες δεκαετίες</w:t>
      </w:r>
      <w:r>
        <w:rPr>
          <w:rFonts w:eastAsia="Times New Roman" w:cs="Times New Roman"/>
          <w:szCs w:val="24"/>
        </w:rPr>
        <w:t>, δ</w:t>
      </w:r>
      <w:r w:rsidRPr="000D1A08">
        <w:rPr>
          <w:rFonts w:eastAsia="Times New Roman" w:cs="Times New Roman"/>
          <w:szCs w:val="24"/>
        </w:rPr>
        <w:t>υστυχώς</w:t>
      </w:r>
      <w:r>
        <w:rPr>
          <w:rFonts w:eastAsia="Times New Roman" w:cs="Times New Roman"/>
          <w:szCs w:val="24"/>
        </w:rPr>
        <w:t>,</w:t>
      </w:r>
      <w:r w:rsidRPr="000D1A08">
        <w:rPr>
          <w:rFonts w:eastAsia="Times New Roman" w:cs="Times New Roman"/>
          <w:szCs w:val="24"/>
        </w:rPr>
        <w:t xml:space="preserve"> η πτωτική πορεία των γεννήσεων όχι μόνο δεν </w:t>
      </w:r>
      <w:r>
        <w:rPr>
          <w:rFonts w:eastAsia="Times New Roman" w:cs="Times New Roman"/>
          <w:szCs w:val="24"/>
        </w:rPr>
        <w:t xml:space="preserve">αναστράφηκε </w:t>
      </w:r>
      <w:r w:rsidRPr="000D1A08">
        <w:rPr>
          <w:rFonts w:eastAsia="Times New Roman" w:cs="Times New Roman"/>
          <w:szCs w:val="24"/>
        </w:rPr>
        <w:t>άλλα ενισχύθηκε εν συνόλω</w:t>
      </w:r>
      <w:r>
        <w:rPr>
          <w:rFonts w:eastAsia="Times New Roman" w:cs="Times New Roman"/>
          <w:szCs w:val="24"/>
        </w:rPr>
        <w:t>,</w:t>
      </w:r>
      <w:r w:rsidRPr="000D1A08">
        <w:rPr>
          <w:rFonts w:eastAsia="Times New Roman" w:cs="Times New Roman"/>
          <w:szCs w:val="24"/>
        </w:rPr>
        <w:t xml:space="preserve"> σύμ</w:t>
      </w:r>
      <w:r w:rsidRPr="000D1A08">
        <w:rPr>
          <w:rFonts w:eastAsia="Times New Roman" w:cs="Times New Roman"/>
          <w:szCs w:val="24"/>
        </w:rPr>
        <w:t>φωνα και με τα στοιχεία της απογραφής</w:t>
      </w:r>
      <w:r>
        <w:rPr>
          <w:rFonts w:eastAsia="Times New Roman" w:cs="Times New Roman"/>
          <w:szCs w:val="24"/>
        </w:rPr>
        <w:t>.</w:t>
      </w:r>
      <w:r w:rsidRPr="000D1A08">
        <w:rPr>
          <w:rFonts w:eastAsia="Times New Roman" w:cs="Times New Roman"/>
          <w:szCs w:val="24"/>
        </w:rPr>
        <w:t xml:space="preserve"> Η δε μείωση των γεννήσεων</w:t>
      </w:r>
      <w:r>
        <w:rPr>
          <w:rFonts w:eastAsia="Times New Roman" w:cs="Times New Roman"/>
          <w:szCs w:val="24"/>
        </w:rPr>
        <w:t>,</w:t>
      </w:r>
      <w:r w:rsidRPr="000D1A08">
        <w:rPr>
          <w:rFonts w:eastAsia="Times New Roman" w:cs="Times New Roman"/>
          <w:szCs w:val="24"/>
        </w:rPr>
        <w:t xml:space="preserve"> ειδικά την τελευταία δεκαετία</w:t>
      </w:r>
      <w:r>
        <w:rPr>
          <w:rFonts w:eastAsia="Times New Roman" w:cs="Times New Roman"/>
          <w:szCs w:val="24"/>
        </w:rPr>
        <w:t>,</w:t>
      </w:r>
      <w:r w:rsidRPr="000D1A08">
        <w:rPr>
          <w:rFonts w:eastAsia="Times New Roman" w:cs="Times New Roman"/>
          <w:szCs w:val="24"/>
        </w:rPr>
        <w:t xml:space="preserve"> υπήρξε </w:t>
      </w:r>
      <w:r w:rsidRPr="000D1A08">
        <w:rPr>
          <w:rFonts w:eastAsia="Times New Roman" w:cs="Times New Roman"/>
          <w:szCs w:val="24"/>
        </w:rPr>
        <w:lastRenderedPageBreak/>
        <w:t>δραματική</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 xml:space="preserve">Είχαμε </w:t>
      </w:r>
      <w:r w:rsidRPr="000D1A08">
        <w:rPr>
          <w:rFonts w:eastAsia="Times New Roman" w:cs="Times New Roman"/>
          <w:szCs w:val="24"/>
        </w:rPr>
        <w:t>μείωση των γεννήσεων κατά 33,7% μεταξύ του 2008 και του 2017</w:t>
      </w:r>
      <w:r>
        <w:rPr>
          <w:rFonts w:eastAsia="Times New Roman" w:cs="Times New Roman"/>
          <w:szCs w:val="24"/>
        </w:rPr>
        <w:t>.</w:t>
      </w:r>
      <w:r w:rsidRPr="000D1A08">
        <w:rPr>
          <w:rFonts w:eastAsia="Times New Roman" w:cs="Times New Roman"/>
          <w:szCs w:val="24"/>
        </w:rPr>
        <w:t xml:space="preserve"> Σε απόλυτους αριθμούς οι γεννήσεις από </w:t>
      </w:r>
      <w:proofErr w:type="spellStart"/>
      <w:r>
        <w:rPr>
          <w:rFonts w:eastAsia="Times New Roman" w:cs="Times New Roman"/>
          <w:szCs w:val="24"/>
        </w:rPr>
        <w:t>εκατόν</w:t>
      </w:r>
      <w:proofErr w:type="spellEnd"/>
      <w:r>
        <w:rPr>
          <w:rFonts w:eastAsia="Times New Roman" w:cs="Times New Roman"/>
          <w:szCs w:val="24"/>
        </w:rPr>
        <w:t xml:space="preserve"> δέκα ο</w:t>
      </w:r>
      <w:r>
        <w:rPr>
          <w:rFonts w:eastAsia="Times New Roman" w:cs="Times New Roman"/>
          <w:szCs w:val="24"/>
        </w:rPr>
        <w:t>κ</w:t>
      </w:r>
      <w:r>
        <w:rPr>
          <w:rFonts w:eastAsia="Times New Roman" w:cs="Times New Roman"/>
          <w:szCs w:val="24"/>
        </w:rPr>
        <w:t xml:space="preserve">τώ χιλιάδες </w:t>
      </w:r>
      <w:r w:rsidRPr="000D1A08">
        <w:rPr>
          <w:rFonts w:eastAsia="Times New Roman" w:cs="Times New Roman"/>
          <w:szCs w:val="24"/>
        </w:rPr>
        <w:t xml:space="preserve">πήγαν στις </w:t>
      </w:r>
      <w:r>
        <w:rPr>
          <w:rFonts w:eastAsia="Times New Roman" w:cs="Times New Roman"/>
          <w:szCs w:val="24"/>
        </w:rPr>
        <w:t>ογδόντα ο</w:t>
      </w:r>
      <w:r>
        <w:rPr>
          <w:rFonts w:eastAsia="Times New Roman" w:cs="Times New Roman"/>
          <w:szCs w:val="24"/>
        </w:rPr>
        <w:t>κ</w:t>
      </w:r>
      <w:r>
        <w:rPr>
          <w:rFonts w:eastAsia="Times New Roman" w:cs="Times New Roman"/>
          <w:szCs w:val="24"/>
        </w:rPr>
        <w:t xml:space="preserve">τώ χιλιάδες. </w:t>
      </w:r>
    </w:p>
    <w:p w14:paraId="692986F0"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t xml:space="preserve">Η μείωση των γεννήσεων και το </w:t>
      </w:r>
      <w:r>
        <w:rPr>
          <w:rFonts w:eastAsia="Times New Roman" w:cs="Times New Roman"/>
          <w:szCs w:val="24"/>
          <w:lang w:val="en-US"/>
        </w:rPr>
        <w:t>b</w:t>
      </w:r>
      <w:r w:rsidRPr="000D1A08">
        <w:rPr>
          <w:rFonts w:eastAsia="Times New Roman" w:cs="Times New Roman"/>
          <w:szCs w:val="24"/>
          <w:lang w:val="en-US"/>
        </w:rPr>
        <w:t>rain</w:t>
      </w:r>
      <w:r w:rsidRPr="000D1A08">
        <w:rPr>
          <w:rFonts w:eastAsia="Times New Roman" w:cs="Times New Roman"/>
          <w:szCs w:val="24"/>
        </w:rPr>
        <w:t xml:space="preserve"> </w:t>
      </w:r>
      <w:r>
        <w:rPr>
          <w:rFonts w:eastAsia="Times New Roman" w:cs="Times New Roman"/>
          <w:szCs w:val="24"/>
          <w:lang w:val="en-US"/>
        </w:rPr>
        <w:t>d</w:t>
      </w:r>
      <w:r w:rsidRPr="000D1A08">
        <w:rPr>
          <w:rFonts w:eastAsia="Times New Roman" w:cs="Times New Roman"/>
          <w:szCs w:val="24"/>
          <w:lang w:val="en-US"/>
        </w:rPr>
        <w:t>rain</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μέσα σε ένα π</w:t>
      </w:r>
      <w:r w:rsidRPr="000D1A08">
        <w:rPr>
          <w:rFonts w:eastAsia="Times New Roman" w:cs="Times New Roman"/>
          <w:szCs w:val="24"/>
        </w:rPr>
        <w:t>λαίσιο οικονομικής ύφεσης και συνακό</w:t>
      </w:r>
      <w:r>
        <w:rPr>
          <w:rFonts w:eastAsia="Times New Roman" w:cs="Times New Roman"/>
          <w:szCs w:val="24"/>
        </w:rPr>
        <w:t>λουθης κ</w:t>
      </w:r>
      <w:r w:rsidRPr="000D1A08">
        <w:rPr>
          <w:rFonts w:eastAsia="Times New Roman" w:cs="Times New Roman"/>
          <w:szCs w:val="24"/>
        </w:rPr>
        <w:t>οινωνικής αναταραχής</w:t>
      </w:r>
      <w:r w:rsidRPr="004954A5">
        <w:rPr>
          <w:rFonts w:eastAsia="Times New Roman" w:cs="Times New Roman"/>
          <w:szCs w:val="24"/>
        </w:rPr>
        <w:t>,</w:t>
      </w:r>
      <w:r w:rsidRPr="000D1A08">
        <w:rPr>
          <w:rFonts w:eastAsia="Times New Roman" w:cs="Times New Roman"/>
          <w:szCs w:val="24"/>
        </w:rPr>
        <w:t xml:space="preserve"> είχαν ως αποτέλεσμα τη δραματική μείωση του πληθυσμού</w:t>
      </w:r>
      <w:r>
        <w:rPr>
          <w:rFonts w:eastAsia="Times New Roman" w:cs="Times New Roman"/>
          <w:szCs w:val="24"/>
        </w:rPr>
        <w:t>.</w:t>
      </w:r>
      <w:r w:rsidRPr="000D1A08">
        <w:rPr>
          <w:rFonts w:eastAsia="Times New Roman" w:cs="Times New Roman"/>
          <w:szCs w:val="24"/>
        </w:rPr>
        <w:t xml:space="preserve"> Οι διαθέσιμες προβολές στο εγγύς μέλλον κάνουν λόγο για πληθυσμό της τάξης </w:t>
      </w:r>
      <w:r>
        <w:rPr>
          <w:rFonts w:eastAsia="Times New Roman" w:cs="Times New Roman"/>
          <w:szCs w:val="24"/>
        </w:rPr>
        <w:t xml:space="preserve">των </w:t>
      </w:r>
      <w:proofErr w:type="spellStart"/>
      <w:r>
        <w:rPr>
          <w:rFonts w:eastAsia="Times New Roman" w:cs="Times New Roman"/>
          <w:szCs w:val="24"/>
        </w:rPr>
        <w:t>εννιάμισι</w:t>
      </w:r>
      <w:proofErr w:type="spellEnd"/>
      <w:r>
        <w:rPr>
          <w:rFonts w:eastAsia="Times New Roman" w:cs="Times New Roman"/>
          <w:szCs w:val="24"/>
        </w:rPr>
        <w:t xml:space="preserve"> με </w:t>
      </w:r>
      <w:r>
        <w:rPr>
          <w:rFonts w:eastAsia="Times New Roman" w:cs="Times New Roman"/>
          <w:szCs w:val="24"/>
        </w:rPr>
        <w:t>δέκα</w:t>
      </w:r>
      <w:r>
        <w:rPr>
          <w:rFonts w:eastAsia="Times New Roman" w:cs="Times New Roman"/>
          <w:szCs w:val="24"/>
        </w:rPr>
        <w:t xml:space="preserve"> εκατομμυρίων </w:t>
      </w:r>
      <w:r w:rsidRPr="000D1A08">
        <w:rPr>
          <w:rFonts w:eastAsia="Times New Roman" w:cs="Times New Roman"/>
          <w:szCs w:val="24"/>
        </w:rPr>
        <w:t xml:space="preserve">έως </w:t>
      </w:r>
      <w:r>
        <w:rPr>
          <w:rFonts w:eastAsia="Times New Roman" w:cs="Times New Roman"/>
          <w:szCs w:val="24"/>
        </w:rPr>
        <w:t xml:space="preserve">το 2035, </w:t>
      </w:r>
      <w:r>
        <w:rPr>
          <w:rFonts w:eastAsia="Times New Roman" w:cs="Times New Roman"/>
          <w:szCs w:val="24"/>
        </w:rPr>
        <w:t xml:space="preserve">οκτώ εκατομμυρίων τριακοσίων χιλιάδων </w:t>
      </w:r>
      <w:r>
        <w:rPr>
          <w:rFonts w:eastAsia="Times New Roman" w:cs="Times New Roman"/>
          <w:szCs w:val="24"/>
        </w:rPr>
        <w:t xml:space="preserve">έως δέκα εκατομμυρίων </w:t>
      </w:r>
      <w:r w:rsidRPr="000D1A08">
        <w:rPr>
          <w:rFonts w:eastAsia="Times New Roman" w:cs="Times New Roman"/>
          <w:szCs w:val="24"/>
        </w:rPr>
        <w:t>το 2050</w:t>
      </w:r>
      <w:r>
        <w:rPr>
          <w:rFonts w:eastAsia="Times New Roman" w:cs="Times New Roman"/>
          <w:szCs w:val="24"/>
        </w:rPr>
        <w:t>,</w:t>
      </w:r>
      <w:r w:rsidRPr="000D1A08">
        <w:rPr>
          <w:rFonts w:eastAsia="Times New Roman" w:cs="Times New Roman"/>
          <w:szCs w:val="24"/>
        </w:rPr>
        <w:t xml:space="preserve"> ενώ το </w:t>
      </w:r>
      <w:r>
        <w:rPr>
          <w:rFonts w:eastAsia="Times New Roman" w:cs="Times New Roman"/>
          <w:szCs w:val="24"/>
        </w:rPr>
        <w:t xml:space="preserve">2015 ήταν </w:t>
      </w:r>
      <w:r>
        <w:rPr>
          <w:rFonts w:eastAsia="Times New Roman" w:cs="Times New Roman"/>
          <w:szCs w:val="24"/>
        </w:rPr>
        <w:t>δέκα</w:t>
      </w:r>
      <w:r w:rsidRPr="000D1A08">
        <w:rPr>
          <w:rFonts w:eastAsia="Times New Roman" w:cs="Times New Roman"/>
          <w:szCs w:val="24"/>
        </w:rPr>
        <w:t xml:space="preserve"> εκατομμύρια</w:t>
      </w:r>
      <w:r>
        <w:rPr>
          <w:rFonts w:eastAsia="Times New Roman" w:cs="Times New Roman"/>
          <w:szCs w:val="24"/>
        </w:rPr>
        <w:t xml:space="preserve"> εννιακόσιες χιλιάδες</w:t>
      </w:r>
      <w:r>
        <w:rPr>
          <w:rFonts w:eastAsia="Times New Roman" w:cs="Times New Roman"/>
          <w:szCs w:val="24"/>
        </w:rPr>
        <w:t>.</w:t>
      </w:r>
      <w:r w:rsidRPr="000D1A08">
        <w:rPr>
          <w:rFonts w:eastAsia="Times New Roman" w:cs="Times New Roman"/>
          <w:szCs w:val="24"/>
        </w:rPr>
        <w:t xml:space="preserve"> </w:t>
      </w:r>
    </w:p>
    <w:p w14:paraId="692986F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w:t>
      </w:r>
      <w:r w:rsidRPr="000D1A08">
        <w:rPr>
          <w:rFonts w:eastAsia="Times New Roman" w:cs="Times New Roman"/>
          <w:szCs w:val="24"/>
        </w:rPr>
        <w:t xml:space="preserve"> όσο σύνθετος κι αν είναι ένας ολοκληρωμένος σχεδιασμός αντιμετώπιση</w:t>
      </w:r>
      <w:r>
        <w:rPr>
          <w:rFonts w:eastAsia="Times New Roman" w:cs="Times New Roman"/>
          <w:szCs w:val="24"/>
        </w:rPr>
        <w:t>ς</w:t>
      </w:r>
      <w:r w:rsidRPr="000D1A08">
        <w:rPr>
          <w:rFonts w:eastAsia="Times New Roman" w:cs="Times New Roman"/>
          <w:szCs w:val="24"/>
        </w:rPr>
        <w:t xml:space="preserve"> του δημογραφικού προβλήματος</w:t>
      </w:r>
      <w:r>
        <w:rPr>
          <w:rFonts w:eastAsia="Times New Roman" w:cs="Times New Roman"/>
          <w:szCs w:val="24"/>
        </w:rPr>
        <w:t>,</w:t>
      </w:r>
      <w:r w:rsidRPr="000D1A08">
        <w:rPr>
          <w:rFonts w:eastAsia="Times New Roman" w:cs="Times New Roman"/>
          <w:szCs w:val="24"/>
        </w:rPr>
        <w:t xml:space="preserve"> οφείλουμε τάχιστα να υπερβούμε τις δυσκολίες και να αναλάβουμε τις πρωτοβουλίες που θα στοχεύουν στην ενίσχυση της γεννητικότητας</w:t>
      </w:r>
      <w:r>
        <w:rPr>
          <w:rFonts w:eastAsia="Times New Roman" w:cs="Times New Roman"/>
          <w:szCs w:val="24"/>
        </w:rPr>
        <w:t>,</w:t>
      </w:r>
      <w:r w:rsidRPr="000D1A08">
        <w:rPr>
          <w:rFonts w:eastAsia="Times New Roman" w:cs="Times New Roman"/>
          <w:szCs w:val="24"/>
        </w:rPr>
        <w:t xml:space="preserve"> τη</w:t>
      </w:r>
      <w:r w:rsidRPr="000D1A08">
        <w:rPr>
          <w:rFonts w:eastAsia="Times New Roman" w:cs="Times New Roman"/>
          <w:szCs w:val="24"/>
        </w:rPr>
        <w:t xml:space="preserve"> μεταβολή του δείκτη των νέων ηλικιών</w:t>
      </w:r>
      <w:r>
        <w:rPr>
          <w:rFonts w:eastAsia="Times New Roman" w:cs="Times New Roman"/>
          <w:szCs w:val="24"/>
        </w:rPr>
        <w:t>,</w:t>
      </w:r>
      <w:r w:rsidRPr="000D1A08">
        <w:rPr>
          <w:rFonts w:eastAsia="Times New Roman" w:cs="Times New Roman"/>
          <w:szCs w:val="24"/>
        </w:rPr>
        <w:t xml:space="preserve"> την αποκατάσταση του ισοζυγίου ενεργού πληθυσμού</w:t>
      </w:r>
      <w:r>
        <w:rPr>
          <w:rFonts w:eastAsia="Times New Roman" w:cs="Times New Roman"/>
          <w:szCs w:val="24"/>
        </w:rPr>
        <w:t>.</w:t>
      </w:r>
    </w:p>
    <w:p w14:paraId="692986F2"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lastRenderedPageBreak/>
        <w:t xml:space="preserve">Εμείς στη Νέα Δημοκρατία υποβάλαμε </w:t>
      </w:r>
      <w:r>
        <w:rPr>
          <w:rFonts w:eastAsia="Times New Roman" w:cs="Times New Roman"/>
          <w:szCs w:val="24"/>
        </w:rPr>
        <w:t xml:space="preserve">πρόσφατα τις </w:t>
      </w:r>
      <w:r w:rsidRPr="000D1A08">
        <w:rPr>
          <w:rFonts w:eastAsia="Times New Roman" w:cs="Times New Roman"/>
          <w:szCs w:val="24"/>
        </w:rPr>
        <w:t xml:space="preserve">προτάσεις μας για την αντιμετώπιση </w:t>
      </w:r>
      <w:r>
        <w:rPr>
          <w:rFonts w:eastAsia="Times New Roman" w:cs="Times New Roman"/>
          <w:szCs w:val="24"/>
        </w:rPr>
        <w:t>της δημογραφικής πρόκληση</w:t>
      </w:r>
      <w:r w:rsidRPr="000D1A08">
        <w:rPr>
          <w:rFonts w:eastAsia="Times New Roman" w:cs="Times New Roman"/>
          <w:szCs w:val="24"/>
        </w:rPr>
        <w:t>ς</w:t>
      </w:r>
      <w:r>
        <w:rPr>
          <w:rFonts w:eastAsia="Times New Roman" w:cs="Times New Roman"/>
          <w:szCs w:val="24"/>
        </w:rPr>
        <w:t xml:space="preserve">, οι οποίες </w:t>
      </w:r>
      <w:r w:rsidRPr="000D1A08">
        <w:rPr>
          <w:rFonts w:eastAsia="Times New Roman" w:cs="Times New Roman"/>
          <w:szCs w:val="24"/>
        </w:rPr>
        <w:t>βασίζονται σε έξι άξονες</w:t>
      </w:r>
      <w:r>
        <w:rPr>
          <w:rFonts w:eastAsia="Times New Roman" w:cs="Times New Roman"/>
          <w:szCs w:val="24"/>
        </w:rPr>
        <w:t>.</w:t>
      </w:r>
      <w:r w:rsidRPr="000D1A08">
        <w:rPr>
          <w:rFonts w:eastAsia="Times New Roman" w:cs="Times New Roman"/>
          <w:szCs w:val="24"/>
        </w:rPr>
        <w:t xml:space="preserve"> </w:t>
      </w:r>
    </w:p>
    <w:p w14:paraId="692986F3"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t>Άξονας πρώτος</w:t>
      </w:r>
      <w:r>
        <w:rPr>
          <w:rFonts w:eastAsia="Times New Roman" w:cs="Times New Roman"/>
          <w:szCs w:val="24"/>
        </w:rPr>
        <w:t>, η</w:t>
      </w:r>
      <w:r w:rsidRPr="000D1A08">
        <w:rPr>
          <w:rFonts w:eastAsia="Times New Roman" w:cs="Times New Roman"/>
          <w:szCs w:val="24"/>
        </w:rPr>
        <w:t xml:space="preserve"> με</w:t>
      </w:r>
      <w:r w:rsidRPr="000D1A08">
        <w:rPr>
          <w:rFonts w:eastAsia="Times New Roman" w:cs="Times New Roman"/>
          <w:szCs w:val="24"/>
        </w:rPr>
        <w:t>ίωση του κόστους απόκτησης παιδιού</w:t>
      </w:r>
      <w:r>
        <w:rPr>
          <w:rFonts w:eastAsia="Times New Roman" w:cs="Times New Roman"/>
          <w:szCs w:val="24"/>
        </w:rPr>
        <w:t>,</w:t>
      </w:r>
      <w:r w:rsidRPr="000D1A08">
        <w:rPr>
          <w:rFonts w:eastAsia="Times New Roman" w:cs="Times New Roman"/>
          <w:szCs w:val="24"/>
        </w:rPr>
        <w:t xml:space="preserve"> ενδεικτικά</w:t>
      </w:r>
      <w:r>
        <w:rPr>
          <w:rFonts w:eastAsia="Times New Roman" w:cs="Times New Roman"/>
          <w:szCs w:val="24"/>
        </w:rPr>
        <w:t>,</w:t>
      </w:r>
      <w:r w:rsidRPr="000D1A08">
        <w:rPr>
          <w:rFonts w:eastAsia="Times New Roman" w:cs="Times New Roman"/>
          <w:szCs w:val="24"/>
        </w:rPr>
        <w:t xml:space="preserve"> με αύξηση του αφορολόγητου κατά 1.000 ευρώ για κάθε παιδί της οικογένειας ήδη από το πρώτο παιδί</w:t>
      </w:r>
      <w:r>
        <w:rPr>
          <w:rFonts w:eastAsia="Times New Roman" w:cs="Times New Roman"/>
          <w:szCs w:val="24"/>
        </w:rPr>
        <w:t>,</w:t>
      </w:r>
      <w:r w:rsidRPr="000D1A08">
        <w:rPr>
          <w:rFonts w:eastAsia="Times New Roman" w:cs="Times New Roman"/>
          <w:szCs w:val="24"/>
        </w:rPr>
        <w:t xml:space="preserve"> αλλά και χορήγηση ειδικού οικονομικού βοηθήματος σε περίπτωση γέννησης επόμενου παιδιού εντός </w:t>
      </w:r>
      <w:r>
        <w:rPr>
          <w:rFonts w:eastAsia="Times New Roman" w:cs="Times New Roman"/>
          <w:szCs w:val="24"/>
        </w:rPr>
        <w:t>τριάντα</w:t>
      </w:r>
      <w:r w:rsidRPr="000D1A08">
        <w:rPr>
          <w:rFonts w:eastAsia="Times New Roman" w:cs="Times New Roman"/>
          <w:szCs w:val="24"/>
        </w:rPr>
        <w:t xml:space="preserve"> μηνών </w:t>
      </w:r>
      <w:r>
        <w:rPr>
          <w:rFonts w:eastAsia="Times New Roman" w:cs="Times New Roman"/>
          <w:szCs w:val="24"/>
        </w:rPr>
        <w:t xml:space="preserve">από </w:t>
      </w:r>
      <w:r w:rsidRPr="000D1A08">
        <w:rPr>
          <w:rFonts w:eastAsia="Times New Roman" w:cs="Times New Roman"/>
          <w:szCs w:val="24"/>
        </w:rPr>
        <w:t xml:space="preserve">την προηγούμενη </w:t>
      </w:r>
      <w:r>
        <w:rPr>
          <w:rFonts w:eastAsia="Times New Roman" w:cs="Times New Roman"/>
          <w:szCs w:val="24"/>
        </w:rPr>
        <w:t xml:space="preserve">γέννα. Εναλλακτικά, </w:t>
      </w:r>
      <w:r w:rsidRPr="000D1A08">
        <w:rPr>
          <w:rFonts w:eastAsia="Times New Roman" w:cs="Times New Roman"/>
          <w:szCs w:val="24"/>
        </w:rPr>
        <w:t>θα μπορούσε να εξεταστεί επιπλέον αφορολόγητο για τα πρώτα χρόνια ζωής των παιδιών</w:t>
      </w:r>
      <w:r>
        <w:rPr>
          <w:rFonts w:eastAsia="Times New Roman" w:cs="Times New Roman"/>
          <w:szCs w:val="24"/>
        </w:rPr>
        <w:t>.</w:t>
      </w:r>
    </w:p>
    <w:p w14:paraId="692986F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Δεύτερος άξονας, η</w:t>
      </w:r>
      <w:r w:rsidRPr="000D1A08">
        <w:rPr>
          <w:rFonts w:eastAsia="Times New Roman" w:cs="Times New Roman"/>
          <w:szCs w:val="24"/>
        </w:rPr>
        <w:t xml:space="preserve"> στήριξη των εργαζόμενων γονέων και κυρίως των γυναικών</w:t>
      </w:r>
      <w:r>
        <w:rPr>
          <w:rFonts w:eastAsia="Times New Roman" w:cs="Times New Roman"/>
          <w:szCs w:val="24"/>
        </w:rPr>
        <w:t>.</w:t>
      </w:r>
      <w:r w:rsidRPr="000D1A08">
        <w:rPr>
          <w:rFonts w:eastAsia="Times New Roman" w:cs="Times New Roman"/>
          <w:szCs w:val="24"/>
        </w:rPr>
        <w:t xml:space="preserve"> Ενδεικτικά</w:t>
      </w:r>
      <w:r>
        <w:rPr>
          <w:rFonts w:eastAsia="Times New Roman" w:cs="Times New Roman"/>
          <w:szCs w:val="24"/>
        </w:rPr>
        <w:t>,</w:t>
      </w:r>
      <w:r w:rsidRPr="000D1A08">
        <w:rPr>
          <w:rFonts w:eastAsia="Times New Roman" w:cs="Times New Roman"/>
          <w:szCs w:val="24"/>
        </w:rPr>
        <w:t xml:space="preserve"> προτείνουμε τη δυνατότητα επιλογής του χρόνου</w:t>
      </w:r>
      <w:r w:rsidRPr="000D1A08">
        <w:rPr>
          <w:rFonts w:eastAsia="Times New Roman" w:cs="Times New Roman"/>
          <w:szCs w:val="24"/>
        </w:rPr>
        <w:t xml:space="preserve"> κατά τον οποίο θα γίνει χρήση της άδειας εγκυμοσύνης και λοχείας</w:t>
      </w:r>
      <w:r>
        <w:rPr>
          <w:rFonts w:eastAsia="Times New Roman" w:cs="Times New Roman"/>
          <w:szCs w:val="24"/>
        </w:rPr>
        <w:t>.</w:t>
      </w:r>
      <w:r w:rsidRPr="000D1A08">
        <w:rPr>
          <w:rFonts w:eastAsia="Times New Roman" w:cs="Times New Roman"/>
          <w:szCs w:val="24"/>
        </w:rPr>
        <w:t xml:space="preserve"> Επιπλέον</w:t>
      </w:r>
      <w:r>
        <w:rPr>
          <w:rFonts w:eastAsia="Times New Roman" w:cs="Times New Roman"/>
          <w:szCs w:val="24"/>
        </w:rPr>
        <w:t>,</w:t>
      </w:r>
      <w:r w:rsidRPr="000D1A08">
        <w:rPr>
          <w:rFonts w:eastAsia="Times New Roman" w:cs="Times New Roman"/>
          <w:szCs w:val="24"/>
        </w:rPr>
        <w:t xml:space="preserve"> σε συνεργασία με τους κοινωνικούς εταίρους μπορεί να προβλεφθεί μεγαλύτερη χρονικά άδεια σε μονογονεϊκές οικογένειες</w:t>
      </w:r>
      <w:r>
        <w:rPr>
          <w:rFonts w:eastAsia="Times New Roman" w:cs="Times New Roman"/>
          <w:szCs w:val="24"/>
        </w:rPr>
        <w:t>.</w:t>
      </w:r>
      <w:r w:rsidRPr="000D1A08">
        <w:rPr>
          <w:rFonts w:eastAsia="Times New Roman" w:cs="Times New Roman"/>
          <w:szCs w:val="24"/>
        </w:rPr>
        <w:t xml:space="preserve"> Για κάθε παιδί που δεν βρίσκει θέση </w:t>
      </w:r>
      <w:r>
        <w:rPr>
          <w:rFonts w:eastAsia="Times New Roman" w:cs="Times New Roman"/>
          <w:szCs w:val="24"/>
        </w:rPr>
        <w:t xml:space="preserve">σε </w:t>
      </w:r>
      <w:r w:rsidRPr="000D1A08">
        <w:rPr>
          <w:rFonts w:eastAsia="Times New Roman" w:cs="Times New Roman"/>
          <w:szCs w:val="24"/>
        </w:rPr>
        <w:t>παιδικό σταθμό</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 xml:space="preserve">η </w:t>
      </w:r>
      <w:r w:rsidRPr="000D1A08">
        <w:rPr>
          <w:rFonts w:eastAsia="Times New Roman" w:cs="Times New Roman"/>
          <w:szCs w:val="24"/>
        </w:rPr>
        <w:t>οικο</w:t>
      </w:r>
      <w:r w:rsidRPr="000D1A08">
        <w:rPr>
          <w:rFonts w:eastAsia="Times New Roman" w:cs="Times New Roman"/>
          <w:szCs w:val="24"/>
        </w:rPr>
        <w:t>γένει</w:t>
      </w:r>
      <w:r>
        <w:rPr>
          <w:rFonts w:eastAsia="Times New Roman" w:cs="Times New Roman"/>
          <w:szCs w:val="24"/>
        </w:rPr>
        <w:t>ά</w:t>
      </w:r>
      <w:r w:rsidRPr="000D1A08">
        <w:rPr>
          <w:rFonts w:eastAsia="Times New Roman" w:cs="Times New Roman"/>
          <w:szCs w:val="24"/>
        </w:rPr>
        <w:t xml:space="preserve"> του</w:t>
      </w:r>
      <w:r>
        <w:rPr>
          <w:rFonts w:eastAsia="Times New Roman" w:cs="Times New Roman"/>
          <w:szCs w:val="24"/>
        </w:rPr>
        <w:t>,</w:t>
      </w:r>
      <w:r w:rsidRPr="000D1A08">
        <w:rPr>
          <w:rFonts w:eastAsia="Times New Roman" w:cs="Times New Roman"/>
          <w:szCs w:val="24"/>
        </w:rPr>
        <w:t xml:space="preserve"> εφόσον </w:t>
      </w:r>
      <w:r>
        <w:rPr>
          <w:rFonts w:eastAsia="Times New Roman" w:cs="Times New Roman"/>
          <w:szCs w:val="24"/>
        </w:rPr>
        <w:t xml:space="preserve">πληροί τα εισοδηματικά </w:t>
      </w:r>
      <w:r w:rsidRPr="000D1A08">
        <w:rPr>
          <w:rFonts w:eastAsia="Times New Roman" w:cs="Times New Roman"/>
          <w:szCs w:val="24"/>
        </w:rPr>
        <w:t>κριτήρια</w:t>
      </w:r>
      <w:r>
        <w:rPr>
          <w:rFonts w:eastAsia="Times New Roman" w:cs="Times New Roman"/>
          <w:szCs w:val="24"/>
        </w:rPr>
        <w:t>,</w:t>
      </w:r>
      <w:r w:rsidRPr="000D1A08">
        <w:rPr>
          <w:rFonts w:eastAsia="Times New Roman" w:cs="Times New Roman"/>
          <w:szCs w:val="24"/>
        </w:rPr>
        <w:t xml:space="preserve"> θα λαμβάνει κουπόνι ύψους 180 ευρώ </w:t>
      </w:r>
      <w:r>
        <w:rPr>
          <w:rFonts w:eastAsia="Times New Roman" w:cs="Times New Roman"/>
          <w:szCs w:val="24"/>
        </w:rPr>
        <w:lastRenderedPageBreak/>
        <w:t>ανά</w:t>
      </w:r>
      <w:r w:rsidRPr="000D1A08">
        <w:rPr>
          <w:rFonts w:eastAsia="Times New Roman" w:cs="Times New Roman"/>
          <w:szCs w:val="24"/>
        </w:rPr>
        <w:t xml:space="preserve"> μήνα</w:t>
      </w:r>
      <w:r>
        <w:rPr>
          <w:rFonts w:eastAsia="Times New Roman" w:cs="Times New Roman"/>
          <w:szCs w:val="24"/>
        </w:rPr>
        <w:t>,</w:t>
      </w:r>
      <w:r w:rsidRPr="000D1A08">
        <w:rPr>
          <w:rFonts w:eastAsia="Times New Roman" w:cs="Times New Roman"/>
          <w:szCs w:val="24"/>
        </w:rPr>
        <w:t xml:space="preserve"> για </w:t>
      </w:r>
      <w:r>
        <w:rPr>
          <w:rFonts w:eastAsia="Times New Roman" w:cs="Times New Roman"/>
          <w:szCs w:val="24"/>
        </w:rPr>
        <w:t xml:space="preserve">δέκα </w:t>
      </w:r>
      <w:r w:rsidRPr="000D1A08">
        <w:rPr>
          <w:rFonts w:eastAsia="Times New Roman" w:cs="Times New Roman"/>
          <w:szCs w:val="24"/>
        </w:rPr>
        <w:t>μήνες το χρόνο</w:t>
      </w:r>
      <w:r>
        <w:rPr>
          <w:rFonts w:eastAsia="Times New Roman" w:cs="Times New Roman"/>
          <w:szCs w:val="24"/>
        </w:rPr>
        <w:t>,</w:t>
      </w:r>
      <w:r w:rsidRPr="000D1A08">
        <w:rPr>
          <w:rFonts w:eastAsia="Times New Roman" w:cs="Times New Roman"/>
          <w:szCs w:val="24"/>
        </w:rPr>
        <w:t xml:space="preserve"> το οποίο θα μπορεί να εξαργυρώνεται σε βρεφονηπιακό σταθμό της επιλογής του</w:t>
      </w:r>
      <w:r>
        <w:rPr>
          <w:rFonts w:eastAsia="Times New Roman" w:cs="Times New Roman"/>
          <w:szCs w:val="24"/>
        </w:rPr>
        <w:t>.</w:t>
      </w:r>
      <w:r w:rsidRPr="000D1A08">
        <w:rPr>
          <w:rFonts w:eastAsia="Times New Roman" w:cs="Times New Roman"/>
          <w:szCs w:val="24"/>
        </w:rPr>
        <w:t xml:space="preserve"> </w:t>
      </w:r>
    </w:p>
    <w:p w14:paraId="692986F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Προτείνουμε </w:t>
      </w:r>
      <w:r w:rsidRPr="000D1A08">
        <w:rPr>
          <w:rFonts w:eastAsia="Times New Roman" w:cs="Times New Roman"/>
          <w:szCs w:val="24"/>
        </w:rPr>
        <w:t>θεσμικά μέτρα για την ευρύτερη προσαρμογή τη</w:t>
      </w:r>
      <w:r w:rsidRPr="000D1A08">
        <w:rPr>
          <w:rFonts w:eastAsia="Times New Roman" w:cs="Times New Roman"/>
          <w:szCs w:val="24"/>
        </w:rPr>
        <w:t xml:space="preserve">ς κοινωνίας και της πολιτείας στις δημογραφικές εξελίξεις και την αντιμετώπιση των σύγχρονων προκλήσεων </w:t>
      </w:r>
      <w:r>
        <w:rPr>
          <w:rFonts w:eastAsia="Times New Roman" w:cs="Times New Roman"/>
          <w:szCs w:val="24"/>
        </w:rPr>
        <w:t>όπως,</w:t>
      </w:r>
      <w:r w:rsidRPr="000D1A08">
        <w:rPr>
          <w:rFonts w:eastAsia="Times New Roman" w:cs="Times New Roman"/>
          <w:szCs w:val="24"/>
        </w:rPr>
        <w:t xml:space="preserve"> για παράδειγμα</w:t>
      </w:r>
      <w:r>
        <w:rPr>
          <w:rFonts w:eastAsia="Times New Roman" w:cs="Times New Roman"/>
          <w:szCs w:val="24"/>
        </w:rPr>
        <w:t>,</w:t>
      </w:r>
      <w:r w:rsidRPr="000D1A08">
        <w:rPr>
          <w:rFonts w:eastAsia="Times New Roman" w:cs="Times New Roman"/>
          <w:szCs w:val="24"/>
        </w:rPr>
        <w:t xml:space="preserve"> συστηματι</w:t>
      </w:r>
      <w:r>
        <w:rPr>
          <w:rFonts w:eastAsia="Times New Roman" w:cs="Times New Roman"/>
          <w:szCs w:val="24"/>
        </w:rPr>
        <w:t>κό έλεγχο των νόμων ως προς τις</w:t>
      </w:r>
      <w:r w:rsidRPr="000D1A08">
        <w:rPr>
          <w:rFonts w:eastAsia="Times New Roman" w:cs="Times New Roman"/>
          <w:szCs w:val="24"/>
        </w:rPr>
        <w:t xml:space="preserve"> δημογραφικές επιπτώσεις τους και ίδρυση </w:t>
      </w:r>
      <w:r>
        <w:rPr>
          <w:rFonts w:eastAsia="Times New Roman" w:cs="Times New Roman"/>
          <w:szCs w:val="24"/>
        </w:rPr>
        <w:t>γ</w:t>
      </w:r>
      <w:r w:rsidRPr="000D1A08">
        <w:rPr>
          <w:rFonts w:eastAsia="Times New Roman" w:cs="Times New Roman"/>
          <w:szCs w:val="24"/>
        </w:rPr>
        <w:t xml:space="preserve">ραφείου </w:t>
      </w:r>
      <w:r>
        <w:rPr>
          <w:rFonts w:eastAsia="Times New Roman" w:cs="Times New Roman"/>
          <w:szCs w:val="24"/>
        </w:rPr>
        <w:t>δ</w:t>
      </w:r>
      <w:r w:rsidRPr="000D1A08">
        <w:rPr>
          <w:rFonts w:eastAsia="Times New Roman" w:cs="Times New Roman"/>
          <w:szCs w:val="24"/>
        </w:rPr>
        <w:t xml:space="preserve">ημογραφικής </w:t>
      </w:r>
      <w:r>
        <w:rPr>
          <w:rFonts w:eastAsia="Times New Roman" w:cs="Times New Roman"/>
          <w:szCs w:val="24"/>
        </w:rPr>
        <w:t>π</w:t>
      </w:r>
      <w:r w:rsidRPr="000D1A08">
        <w:rPr>
          <w:rFonts w:eastAsia="Times New Roman" w:cs="Times New Roman"/>
          <w:szCs w:val="24"/>
        </w:rPr>
        <w:t>ολιτικής στη Βουλή</w:t>
      </w:r>
      <w:r>
        <w:rPr>
          <w:rFonts w:eastAsia="Times New Roman" w:cs="Times New Roman"/>
          <w:szCs w:val="24"/>
        </w:rPr>
        <w:t>.</w:t>
      </w:r>
      <w:r w:rsidRPr="000D1A08">
        <w:rPr>
          <w:rFonts w:eastAsia="Times New Roman" w:cs="Times New Roman"/>
          <w:szCs w:val="24"/>
        </w:rPr>
        <w:t xml:space="preserve"> </w:t>
      </w:r>
    </w:p>
    <w:p w14:paraId="692986F6"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t>Προτε</w:t>
      </w:r>
      <w:r w:rsidRPr="000D1A08">
        <w:rPr>
          <w:rFonts w:eastAsia="Times New Roman" w:cs="Times New Roman"/>
          <w:szCs w:val="24"/>
        </w:rPr>
        <w:t>ίναμε</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επίσης,</w:t>
      </w:r>
      <w:r w:rsidRPr="000D1A08">
        <w:rPr>
          <w:rFonts w:eastAsia="Times New Roman" w:cs="Times New Roman"/>
          <w:szCs w:val="24"/>
        </w:rPr>
        <w:t xml:space="preserve"> την ενίσχυση του κοινωνικού χαρακτήρα του </w:t>
      </w:r>
      <w:r>
        <w:rPr>
          <w:rFonts w:eastAsia="Times New Roman" w:cs="Times New Roman"/>
          <w:szCs w:val="24"/>
        </w:rPr>
        <w:t xml:space="preserve">εκπαιδευτικού </w:t>
      </w:r>
      <w:r w:rsidRPr="000D1A08">
        <w:rPr>
          <w:rFonts w:eastAsia="Times New Roman" w:cs="Times New Roman"/>
          <w:szCs w:val="24"/>
        </w:rPr>
        <w:t xml:space="preserve">συστήματος με </w:t>
      </w:r>
      <w:r>
        <w:rPr>
          <w:rFonts w:eastAsia="Times New Roman" w:cs="Times New Roman"/>
          <w:szCs w:val="24"/>
        </w:rPr>
        <w:t xml:space="preserve">ολοήμερα </w:t>
      </w:r>
      <w:r w:rsidRPr="000D1A08">
        <w:rPr>
          <w:rFonts w:eastAsia="Times New Roman" w:cs="Times New Roman"/>
          <w:szCs w:val="24"/>
        </w:rPr>
        <w:t>σχολε</w:t>
      </w:r>
      <w:r>
        <w:rPr>
          <w:rFonts w:eastAsia="Times New Roman" w:cs="Times New Roman"/>
          <w:szCs w:val="24"/>
        </w:rPr>
        <w:t>ί</w:t>
      </w:r>
      <w:r w:rsidRPr="000D1A08">
        <w:rPr>
          <w:rFonts w:eastAsia="Times New Roman" w:cs="Times New Roman"/>
          <w:szCs w:val="24"/>
        </w:rPr>
        <w:t>α παντού</w:t>
      </w:r>
      <w:r>
        <w:rPr>
          <w:rFonts w:eastAsia="Times New Roman" w:cs="Times New Roman"/>
          <w:szCs w:val="24"/>
        </w:rPr>
        <w:t>,</w:t>
      </w:r>
      <w:r w:rsidRPr="000D1A08">
        <w:rPr>
          <w:rFonts w:eastAsia="Times New Roman" w:cs="Times New Roman"/>
          <w:szCs w:val="24"/>
        </w:rPr>
        <w:t xml:space="preserve"> με εκμάθηση ξένων γλωσσών μέσα στα σχολεία</w:t>
      </w:r>
      <w:r>
        <w:rPr>
          <w:rFonts w:eastAsia="Times New Roman" w:cs="Times New Roman"/>
          <w:szCs w:val="24"/>
        </w:rPr>
        <w:t>,</w:t>
      </w:r>
      <w:r w:rsidRPr="000D1A08">
        <w:rPr>
          <w:rFonts w:eastAsia="Times New Roman" w:cs="Times New Roman"/>
          <w:szCs w:val="24"/>
        </w:rPr>
        <w:t xml:space="preserve"> με λειτουργία τάξεων υποδοχής για την ε</w:t>
      </w:r>
      <w:r>
        <w:rPr>
          <w:rFonts w:eastAsia="Times New Roman" w:cs="Times New Roman"/>
          <w:szCs w:val="24"/>
        </w:rPr>
        <w:t>νσωμάτωση όλων των παιδιών στο ε</w:t>
      </w:r>
      <w:r w:rsidRPr="000D1A08">
        <w:rPr>
          <w:rFonts w:eastAsia="Times New Roman" w:cs="Times New Roman"/>
          <w:szCs w:val="24"/>
        </w:rPr>
        <w:t>λληνικό εκπαιδευτικό σύστημα</w:t>
      </w:r>
      <w:r>
        <w:rPr>
          <w:rFonts w:eastAsia="Times New Roman" w:cs="Times New Roman"/>
          <w:szCs w:val="24"/>
        </w:rPr>
        <w:t>,</w:t>
      </w:r>
      <w:r w:rsidRPr="000D1A08">
        <w:rPr>
          <w:rFonts w:eastAsia="Times New Roman" w:cs="Times New Roman"/>
          <w:szCs w:val="24"/>
        </w:rPr>
        <w:t xml:space="preserve"> μ</w:t>
      </w:r>
      <w:r w:rsidRPr="000D1A08">
        <w:rPr>
          <w:rFonts w:eastAsia="Times New Roman" w:cs="Times New Roman"/>
          <w:szCs w:val="24"/>
        </w:rPr>
        <w:t xml:space="preserve">ε επέκταση </w:t>
      </w:r>
      <w:r>
        <w:rPr>
          <w:rFonts w:eastAsia="Times New Roman" w:cs="Times New Roman"/>
          <w:szCs w:val="24"/>
        </w:rPr>
        <w:t xml:space="preserve">της </w:t>
      </w:r>
      <w:r w:rsidRPr="000D1A08">
        <w:rPr>
          <w:rFonts w:eastAsia="Times New Roman" w:cs="Times New Roman"/>
          <w:szCs w:val="24"/>
        </w:rPr>
        <w:t>π</w:t>
      </w:r>
      <w:r>
        <w:rPr>
          <w:rFonts w:eastAsia="Times New Roman" w:cs="Times New Roman"/>
          <w:szCs w:val="24"/>
        </w:rPr>
        <w:t>ροστασίας από απόλυση από τους δεκαο</w:t>
      </w:r>
      <w:r>
        <w:rPr>
          <w:rFonts w:eastAsia="Times New Roman" w:cs="Times New Roman"/>
          <w:szCs w:val="24"/>
        </w:rPr>
        <w:t>κ</w:t>
      </w:r>
      <w:r>
        <w:rPr>
          <w:rFonts w:eastAsia="Times New Roman" w:cs="Times New Roman"/>
          <w:szCs w:val="24"/>
        </w:rPr>
        <w:t>τώ μήνες</w:t>
      </w:r>
      <w:r w:rsidRPr="000D1A08">
        <w:rPr>
          <w:rFonts w:eastAsia="Times New Roman" w:cs="Times New Roman"/>
          <w:szCs w:val="24"/>
        </w:rPr>
        <w:t xml:space="preserve"> στους </w:t>
      </w:r>
      <w:r>
        <w:rPr>
          <w:rFonts w:eastAsia="Times New Roman" w:cs="Times New Roman"/>
          <w:szCs w:val="24"/>
        </w:rPr>
        <w:t>είκοσι τέσσερις</w:t>
      </w:r>
      <w:r w:rsidRPr="000D1A08">
        <w:rPr>
          <w:rFonts w:eastAsia="Times New Roman" w:cs="Times New Roman"/>
          <w:szCs w:val="24"/>
        </w:rPr>
        <w:t xml:space="preserve"> μήνες μετά τον τοκετό και επέκταση της ρύθμισης και στους πατέρες μόλις </w:t>
      </w:r>
      <w:r>
        <w:rPr>
          <w:rFonts w:eastAsia="Times New Roman" w:cs="Times New Roman"/>
          <w:szCs w:val="24"/>
        </w:rPr>
        <w:t xml:space="preserve">ανακοινώνουν στην </w:t>
      </w:r>
      <w:r w:rsidRPr="000D1A08">
        <w:rPr>
          <w:rFonts w:eastAsia="Times New Roman" w:cs="Times New Roman"/>
          <w:szCs w:val="24"/>
        </w:rPr>
        <w:t>εργασία τους ότι οι γυναίκες τους κυοφορούν</w:t>
      </w:r>
      <w:r>
        <w:rPr>
          <w:rFonts w:eastAsia="Times New Roman" w:cs="Times New Roman"/>
          <w:szCs w:val="24"/>
        </w:rPr>
        <w:t>.</w:t>
      </w:r>
    </w:p>
    <w:p w14:paraId="692986F7"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lastRenderedPageBreak/>
        <w:t>Τέταρτος άξονας</w:t>
      </w:r>
      <w:r>
        <w:rPr>
          <w:rFonts w:eastAsia="Times New Roman" w:cs="Times New Roman"/>
          <w:szCs w:val="24"/>
        </w:rPr>
        <w:t>.</w:t>
      </w:r>
      <w:r>
        <w:rPr>
          <w:rFonts w:eastAsia="Times New Roman" w:cs="Times New Roman"/>
          <w:szCs w:val="24"/>
        </w:rPr>
        <w:t xml:space="preserve"> Μ</w:t>
      </w:r>
      <w:r w:rsidRPr="000D1A08">
        <w:rPr>
          <w:rFonts w:eastAsia="Times New Roman" w:cs="Times New Roman"/>
          <w:szCs w:val="24"/>
        </w:rPr>
        <w:t xml:space="preserve">έτρα προώθησης </w:t>
      </w:r>
      <w:r w:rsidRPr="000D1A08">
        <w:rPr>
          <w:rFonts w:eastAsia="Times New Roman" w:cs="Times New Roman"/>
          <w:szCs w:val="24"/>
        </w:rPr>
        <w:t xml:space="preserve">ενεργού γήρανσης και της </w:t>
      </w:r>
      <w:proofErr w:type="spellStart"/>
      <w:r w:rsidRPr="000D1A08">
        <w:rPr>
          <w:rFonts w:eastAsia="Times New Roman" w:cs="Times New Roman"/>
          <w:szCs w:val="24"/>
        </w:rPr>
        <w:t>διαγενεακής</w:t>
      </w:r>
      <w:proofErr w:type="spellEnd"/>
      <w:r w:rsidRPr="000D1A08">
        <w:rPr>
          <w:rFonts w:eastAsia="Times New Roman" w:cs="Times New Roman"/>
          <w:szCs w:val="24"/>
        </w:rPr>
        <w:t xml:space="preserve"> αλληλεγγύης</w:t>
      </w:r>
      <w:r>
        <w:rPr>
          <w:rFonts w:eastAsia="Times New Roman" w:cs="Times New Roman"/>
          <w:szCs w:val="24"/>
        </w:rPr>
        <w:t>,</w:t>
      </w:r>
      <w:r w:rsidRPr="000D1A08">
        <w:rPr>
          <w:rFonts w:eastAsia="Times New Roman" w:cs="Times New Roman"/>
          <w:szCs w:val="24"/>
        </w:rPr>
        <w:t xml:space="preserve"> αναμόρφωση </w:t>
      </w:r>
      <w:r>
        <w:rPr>
          <w:rFonts w:eastAsia="Times New Roman" w:cs="Times New Roman"/>
          <w:szCs w:val="24"/>
        </w:rPr>
        <w:t>του συνταξιοδοτικού και φορολογικού</w:t>
      </w:r>
      <w:r w:rsidRPr="000D1A08">
        <w:rPr>
          <w:rFonts w:eastAsia="Times New Roman" w:cs="Times New Roman"/>
          <w:szCs w:val="24"/>
        </w:rPr>
        <w:t xml:space="preserve"> συστήματος</w:t>
      </w:r>
      <w:r>
        <w:rPr>
          <w:rFonts w:eastAsia="Times New Roman" w:cs="Times New Roman"/>
          <w:szCs w:val="24"/>
        </w:rPr>
        <w:t>,</w:t>
      </w:r>
      <w:r w:rsidRPr="000D1A08">
        <w:rPr>
          <w:rFonts w:eastAsia="Times New Roman" w:cs="Times New Roman"/>
          <w:szCs w:val="24"/>
        </w:rPr>
        <w:t xml:space="preserve"> ώστε να μη λειτουργεί αποτρεπτικά στην παράταση του εργασιακού βίου μετά τα </w:t>
      </w:r>
      <w:r>
        <w:rPr>
          <w:rFonts w:eastAsia="Times New Roman" w:cs="Times New Roman"/>
          <w:szCs w:val="24"/>
        </w:rPr>
        <w:t xml:space="preserve">εξήντα πέντε έτη, </w:t>
      </w:r>
      <w:r w:rsidRPr="000D1A08">
        <w:rPr>
          <w:rFonts w:eastAsia="Times New Roman" w:cs="Times New Roman"/>
          <w:szCs w:val="24"/>
        </w:rPr>
        <w:t xml:space="preserve">εξασφάλιση της βιωσιμότητας του ασφαλιστικού και </w:t>
      </w:r>
      <w:r>
        <w:rPr>
          <w:rFonts w:eastAsia="Times New Roman" w:cs="Times New Roman"/>
          <w:szCs w:val="24"/>
        </w:rPr>
        <w:t>συντ</w:t>
      </w:r>
      <w:r>
        <w:rPr>
          <w:rFonts w:eastAsia="Times New Roman" w:cs="Times New Roman"/>
          <w:szCs w:val="24"/>
        </w:rPr>
        <w:t xml:space="preserve">αξιοδοτικού μας </w:t>
      </w:r>
      <w:r w:rsidRPr="000D1A08">
        <w:rPr>
          <w:rFonts w:eastAsia="Times New Roman" w:cs="Times New Roman"/>
          <w:szCs w:val="24"/>
        </w:rPr>
        <w:t xml:space="preserve">συστήματος με ένα σύστημα τριών πυλώνων που θα συνδυάζει τον πρώτο </w:t>
      </w:r>
      <w:r>
        <w:rPr>
          <w:rFonts w:eastAsia="Times New Roman" w:cs="Times New Roman"/>
          <w:szCs w:val="24"/>
        </w:rPr>
        <w:t xml:space="preserve">αναδιανεμητικό </w:t>
      </w:r>
      <w:r w:rsidRPr="000D1A08">
        <w:rPr>
          <w:rFonts w:eastAsia="Times New Roman" w:cs="Times New Roman"/>
          <w:szCs w:val="24"/>
        </w:rPr>
        <w:t xml:space="preserve">πυλώνα με έναν δεύτερο </w:t>
      </w:r>
      <w:proofErr w:type="spellStart"/>
      <w:r w:rsidRPr="000D1A08">
        <w:rPr>
          <w:rFonts w:eastAsia="Times New Roman" w:cs="Times New Roman"/>
          <w:szCs w:val="24"/>
        </w:rPr>
        <w:t>κεφαλαιοποιητικό</w:t>
      </w:r>
      <w:proofErr w:type="spellEnd"/>
      <w:r w:rsidRPr="000D1A08">
        <w:rPr>
          <w:rFonts w:eastAsia="Times New Roman" w:cs="Times New Roman"/>
          <w:szCs w:val="24"/>
        </w:rPr>
        <w:t xml:space="preserve"> πυλώνα και έναν τρίτο πυλώνα σε εθελοντική βάση</w:t>
      </w:r>
      <w:r>
        <w:rPr>
          <w:rFonts w:eastAsia="Times New Roman" w:cs="Times New Roman"/>
          <w:szCs w:val="24"/>
        </w:rPr>
        <w:t>.</w:t>
      </w:r>
    </w:p>
    <w:p w14:paraId="692986F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Πέμπτος άξονας, η</w:t>
      </w:r>
      <w:r w:rsidRPr="000D1A08">
        <w:rPr>
          <w:rFonts w:eastAsia="Times New Roman" w:cs="Times New Roman"/>
          <w:szCs w:val="24"/>
        </w:rPr>
        <w:t xml:space="preserve"> στήριξη των μεγάλων οικογενειών ενδεικτικά με την ε</w:t>
      </w:r>
      <w:r w:rsidRPr="000D1A08">
        <w:rPr>
          <w:rFonts w:eastAsia="Times New Roman" w:cs="Times New Roman"/>
          <w:szCs w:val="24"/>
        </w:rPr>
        <w:t xml:space="preserve">παναφορά </w:t>
      </w:r>
      <w:r>
        <w:rPr>
          <w:rFonts w:eastAsia="Times New Roman" w:cs="Times New Roman"/>
          <w:szCs w:val="24"/>
        </w:rPr>
        <w:t xml:space="preserve">των επιδομάτων </w:t>
      </w:r>
      <w:r w:rsidRPr="000D1A08">
        <w:rPr>
          <w:rFonts w:eastAsia="Times New Roman" w:cs="Times New Roman"/>
          <w:szCs w:val="24"/>
        </w:rPr>
        <w:t xml:space="preserve">πολυτέκνων στα προ του </w:t>
      </w:r>
      <w:r>
        <w:rPr>
          <w:rFonts w:eastAsia="Times New Roman" w:cs="Times New Roman"/>
          <w:szCs w:val="24"/>
        </w:rPr>
        <w:t xml:space="preserve">2018 </w:t>
      </w:r>
      <w:r w:rsidRPr="000D1A08">
        <w:rPr>
          <w:rFonts w:eastAsia="Times New Roman" w:cs="Times New Roman"/>
          <w:szCs w:val="24"/>
        </w:rPr>
        <w:t>επίπεδα</w:t>
      </w:r>
      <w:r>
        <w:rPr>
          <w:rFonts w:eastAsia="Times New Roman" w:cs="Times New Roman"/>
          <w:szCs w:val="24"/>
        </w:rPr>
        <w:t>,</w:t>
      </w:r>
      <w:r w:rsidRPr="000D1A08">
        <w:rPr>
          <w:rFonts w:eastAsia="Times New Roman" w:cs="Times New Roman"/>
          <w:szCs w:val="24"/>
        </w:rPr>
        <w:t xml:space="preserve"> με νομικές προβλέψει</w:t>
      </w:r>
      <w:r>
        <w:rPr>
          <w:rFonts w:eastAsia="Times New Roman" w:cs="Times New Roman"/>
          <w:szCs w:val="24"/>
        </w:rPr>
        <w:t>ς για</w:t>
      </w:r>
      <w:r w:rsidRPr="000D1A08">
        <w:rPr>
          <w:rFonts w:eastAsia="Times New Roman" w:cs="Times New Roman"/>
          <w:szCs w:val="24"/>
        </w:rPr>
        <w:t xml:space="preserve"> την παροχή μεγαλύτερης ευελιξίας στους δήμους για τη στήριξη πολυμελών οικογενειών</w:t>
      </w:r>
      <w:r>
        <w:rPr>
          <w:rFonts w:eastAsia="Times New Roman" w:cs="Times New Roman"/>
          <w:szCs w:val="24"/>
        </w:rPr>
        <w:t>,</w:t>
      </w:r>
      <w:r w:rsidRPr="000D1A08">
        <w:rPr>
          <w:rFonts w:eastAsia="Times New Roman" w:cs="Times New Roman"/>
          <w:szCs w:val="24"/>
        </w:rPr>
        <w:t xml:space="preserve"> με έκπτωση </w:t>
      </w:r>
      <w:r>
        <w:rPr>
          <w:rFonts w:eastAsia="Times New Roman" w:cs="Times New Roman"/>
          <w:szCs w:val="24"/>
        </w:rPr>
        <w:t xml:space="preserve">στα </w:t>
      </w:r>
      <w:r w:rsidRPr="000D1A08">
        <w:rPr>
          <w:rFonts w:eastAsia="Times New Roman" w:cs="Times New Roman"/>
          <w:szCs w:val="24"/>
        </w:rPr>
        <w:t xml:space="preserve">τέλη κυκλοφορίας </w:t>
      </w:r>
      <w:r>
        <w:rPr>
          <w:rFonts w:eastAsia="Times New Roman" w:cs="Times New Roman"/>
          <w:szCs w:val="24"/>
        </w:rPr>
        <w:t xml:space="preserve">ΙΧ </w:t>
      </w:r>
      <w:r w:rsidRPr="000D1A08">
        <w:rPr>
          <w:rFonts w:eastAsia="Times New Roman" w:cs="Times New Roman"/>
          <w:szCs w:val="24"/>
        </w:rPr>
        <w:t xml:space="preserve">και επανεξέταση των τεκμηρίων έως την </w:t>
      </w:r>
      <w:r>
        <w:rPr>
          <w:rFonts w:eastAsia="Times New Roman" w:cs="Times New Roman"/>
          <w:szCs w:val="24"/>
        </w:rPr>
        <w:t xml:space="preserve">ενηλικίωση </w:t>
      </w:r>
      <w:r w:rsidRPr="000D1A08">
        <w:rPr>
          <w:rFonts w:eastAsia="Times New Roman" w:cs="Times New Roman"/>
          <w:szCs w:val="24"/>
        </w:rPr>
        <w:t>τ</w:t>
      </w:r>
      <w:r w:rsidRPr="000D1A08">
        <w:rPr>
          <w:rFonts w:eastAsia="Times New Roman" w:cs="Times New Roman"/>
          <w:szCs w:val="24"/>
        </w:rPr>
        <w:t>ων τέκνων</w:t>
      </w:r>
      <w:r>
        <w:rPr>
          <w:rFonts w:eastAsia="Times New Roman" w:cs="Times New Roman"/>
          <w:szCs w:val="24"/>
        </w:rPr>
        <w:t>.</w:t>
      </w:r>
    </w:p>
    <w:p w14:paraId="692986F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Έκτος άξονας, η</w:t>
      </w:r>
      <w:r w:rsidRPr="000D1A08">
        <w:rPr>
          <w:rFonts w:eastAsia="Times New Roman" w:cs="Times New Roman"/>
          <w:szCs w:val="24"/>
        </w:rPr>
        <w:t xml:space="preserve"> αναστροφή του </w:t>
      </w:r>
      <w:r>
        <w:rPr>
          <w:rFonts w:eastAsia="Times New Roman" w:cs="Times New Roman"/>
          <w:szCs w:val="24"/>
          <w:lang w:val="en-US"/>
        </w:rPr>
        <w:t>b</w:t>
      </w:r>
      <w:r w:rsidRPr="000D1A08">
        <w:rPr>
          <w:rFonts w:eastAsia="Times New Roman" w:cs="Times New Roman"/>
          <w:szCs w:val="24"/>
          <w:lang w:val="en-US"/>
        </w:rPr>
        <w:t>rain</w:t>
      </w:r>
      <w:r w:rsidRPr="000D1A08">
        <w:rPr>
          <w:rFonts w:eastAsia="Times New Roman" w:cs="Times New Roman"/>
          <w:szCs w:val="24"/>
        </w:rPr>
        <w:t xml:space="preserve"> </w:t>
      </w:r>
      <w:r>
        <w:rPr>
          <w:rFonts w:eastAsia="Times New Roman" w:cs="Times New Roman"/>
          <w:szCs w:val="24"/>
          <w:lang w:val="en-US"/>
        </w:rPr>
        <w:t>d</w:t>
      </w:r>
      <w:r w:rsidRPr="000D1A08">
        <w:rPr>
          <w:rFonts w:eastAsia="Times New Roman" w:cs="Times New Roman"/>
          <w:szCs w:val="24"/>
          <w:lang w:val="en-US"/>
        </w:rPr>
        <w:t>rain</w:t>
      </w:r>
      <w:r>
        <w:rPr>
          <w:rFonts w:eastAsia="Times New Roman" w:cs="Times New Roman"/>
          <w:szCs w:val="24"/>
        </w:rPr>
        <w:t>,</w:t>
      </w:r>
      <w:r w:rsidRPr="000D1A08">
        <w:rPr>
          <w:rFonts w:eastAsia="Times New Roman" w:cs="Times New Roman"/>
          <w:szCs w:val="24"/>
        </w:rPr>
        <w:t xml:space="preserve"> της φυγής των νέων</w:t>
      </w:r>
      <w:r>
        <w:rPr>
          <w:rFonts w:eastAsia="Times New Roman" w:cs="Times New Roman"/>
          <w:szCs w:val="24"/>
        </w:rPr>
        <w:t>,</w:t>
      </w:r>
      <w:r w:rsidRPr="000D1A08">
        <w:rPr>
          <w:rFonts w:eastAsia="Times New Roman" w:cs="Times New Roman"/>
          <w:szCs w:val="24"/>
        </w:rPr>
        <w:t xml:space="preserve"> ενδεικτικά με </w:t>
      </w:r>
      <w:r>
        <w:rPr>
          <w:rFonts w:eastAsia="Times New Roman" w:cs="Times New Roman"/>
          <w:szCs w:val="24"/>
        </w:rPr>
        <w:t>τη στήριξη στις νεοφυεί</w:t>
      </w:r>
      <w:r w:rsidRPr="000D1A08">
        <w:rPr>
          <w:rFonts w:eastAsia="Times New Roman" w:cs="Times New Roman"/>
          <w:szCs w:val="24"/>
        </w:rPr>
        <w:t xml:space="preserve">ς και καινοτόμες </w:t>
      </w:r>
      <w:r w:rsidRPr="000D1A08">
        <w:rPr>
          <w:rFonts w:eastAsia="Times New Roman" w:cs="Times New Roman"/>
          <w:szCs w:val="24"/>
        </w:rPr>
        <w:lastRenderedPageBreak/>
        <w:t>επιχειρήσεις</w:t>
      </w:r>
      <w:r>
        <w:rPr>
          <w:rFonts w:eastAsia="Times New Roman" w:cs="Times New Roman"/>
          <w:szCs w:val="24"/>
        </w:rPr>
        <w:t>,</w:t>
      </w:r>
      <w:r w:rsidRPr="000D1A08">
        <w:rPr>
          <w:rFonts w:eastAsia="Times New Roman" w:cs="Times New Roman"/>
          <w:szCs w:val="24"/>
        </w:rPr>
        <w:t xml:space="preserve"> για παράδειγμα μέσω ευνοϊκής φορολογίας για κινητοποίηση ιδιωτικών κεφαλαίων</w:t>
      </w:r>
      <w:r>
        <w:rPr>
          <w:rFonts w:eastAsia="Times New Roman" w:cs="Times New Roman"/>
          <w:szCs w:val="24"/>
        </w:rPr>
        <w:t>,</w:t>
      </w:r>
      <w:r w:rsidRPr="000D1A08">
        <w:rPr>
          <w:rFonts w:eastAsia="Times New Roman" w:cs="Times New Roman"/>
          <w:szCs w:val="24"/>
        </w:rPr>
        <w:t xml:space="preserve"> για τη χρηματοδοτική υποστήριξη των </w:t>
      </w:r>
      <w:r w:rsidRPr="000D1A08">
        <w:rPr>
          <w:rFonts w:eastAsia="Times New Roman" w:cs="Times New Roman"/>
          <w:szCs w:val="24"/>
        </w:rPr>
        <w:t xml:space="preserve">λεγομένων </w:t>
      </w:r>
      <w:r>
        <w:rPr>
          <w:rFonts w:eastAsia="Times New Roman" w:cs="Times New Roman"/>
          <w:szCs w:val="24"/>
        </w:rPr>
        <w:t>«</w:t>
      </w:r>
      <w:r w:rsidRPr="000D1A08">
        <w:rPr>
          <w:rFonts w:eastAsia="Times New Roman" w:cs="Times New Roman"/>
          <w:szCs w:val="24"/>
          <w:lang w:val="en-US"/>
        </w:rPr>
        <w:t>s</w:t>
      </w:r>
      <w:r w:rsidRPr="000D1A08">
        <w:rPr>
          <w:rFonts w:eastAsia="Times New Roman" w:cs="Times New Roman"/>
          <w:szCs w:val="24"/>
          <w:lang w:val="en-US"/>
        </w:rPr>
        <w:t>tartup</w:t>
      </w:r>
      <w:r>
        <w:rPr>
          <w:rFonts w:eastAsia="Times New Roman" w:cs="Times New Roman"/>
          <w:szCs w:val="24"/>
        </w:rPr>
        <w:t>»</w:t>
      </w:r>
      <w:r w:rsidRPr="000D1A08">
        <w:rPr>
          <w:rFonts w:eastAsia="Times New Roman" w:cs="Times New Roman"/>
          <w:szCs w:val="24"/>
        </w:rPr>
        <w:t xml:space="preserve"> επιχειρήσεων</w:t>
      </w:r>
      <w:r>
        <w:rPr>
          <w:rFonts w:eastAsia="Times New Roman" w:cs="Times New Roman"/>
          <w:szCs w:val="24"/>
        </w:rPr>
        <w:t>.</w:t>
      </w:r>
    </w:p>
    <w:p w14:paraId="692986FA"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t>Πριν από όλα αυτά</w:t>
      </w:r>
      <w:r>
        <w:rPr>
          <w:rFonts w:eastAsia="Times New Roman" w:cs="Times New Roman"/>
          <w:szCs w:val="24"/>
        </w:rPr>
        <w:t xml:space="preserve"> τα μέτρα,</w:t>
      </w:r>
      <w:r w:rsidRPr="000D1A08">
        <w:rPr>
          <w:rFonts w:eastAsia="Times New Roman" w:cs="Times New Roman"/>
          <w:szCs w:val="24"/>
        </w:rPr>
        <w:t xml:space="preserve"> </w:t>
      </w:r>
      <w:r>
        <w:rPr>
          <w:rFonts w:eastAsia="Times New Roman" w:cs="Times New Roman"/>
          <w:szCs w:val="24"/>
        </w:rPr>
        <w:t>όμως,</w:t>
      </w:r>
      <w:r w:rsidRPr="000D1A08">
        <w:rPr>
          <w:rFonts w:eastAsia="Times New Roman" w:cs="Times New Roman"/>
          <w:szCs w:val="24"/>
        </w:rPr>
        <w:t xml:space="preserve"> κυρίες και κύριοι</w:t>
      </w:r>
      <w:r>
        <w:rPr>
          <w:rFonts w:eastAsia="Times New Roman" w:cs="Times New Roman"/>
          <w:szCs w:val="24"/>
        </w:rPr>
        <w:t>,</w:t>
      </w:r>
      <w:r w:rsidRPr="000D1A08">
        <w:rPr>
          <w:rFonts w:eastAsia="Times New Roman" w:cs="Times New Roman"/>
          <w:szCs w:val="24"/>
        </w:rPr>
        <w:t xml:space="preserve"> υπάρχει μία βασική προϋπόθεση</w:t>
      </w:r>
      <w:r>
        <w:rPr>
          <w:rFonts w:eastAsia="Times New Roman" w:cs="Times New Roman"/>
          <w:szCs w:val="24"/>
        </w:rPr>
        <w:t>.</w:t>
      </w:r>
      <w:r w:rsidRPr="000D1A08">
        <w:rPr>
          <w:rFonts w:eastAsia="Times New Roman" w:cs="Times New Roman"/>
          <w:szCs w:val="24"/>
        </w:rPr>
        <w:t xml:space="preserve"> Η βασική προϋπόθεση δεν είναι άλλη από την επιστροφή στην ανάπτυξη</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w:t>
      </w:r>
      <w:r w:rsidRPr="000D1A08">
        <w:rPr>
          <w:rFonts w:eastAsia="Times New Roman" w:cs="Times New Roman"/>
          <w:szCs w:val="24"/>
        </w:rPr>
        <w:t>Ανάπτυξη</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σημαίνει προσέλκυση ε</w:t>
      </w:r>
      <w:r w:rsidRPr="000D1A08">
        <w:rPr>
          <w:rFonts w:eastAsia="Times New Roman" w:cs="Times New Roman"/>
          <w:szCs w:val="24"/>
        </w:rPr>
        <w:t>πενδύσεων</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 xml:space="preserve">σημαίνει </w:t>
      </w:r>
      <w:r w:rsidRPr="000D1A08">
        <w:rPr>
          <w:rFonts w:eastAsia="Times New Roman" w:cs="Times New Roman"/>
          <w:szCs w:val="24"/>
        </w:rPr>
        <w:t xml:space="preserve">δημιουργία θέσεων </w:t>
      </w:r>
      <w:r w:rsidRPr="000D1A08">
        <w:rPr>
          <w:rFonts w:eastAsia="Times New Roman" w:cs="Times New Roman"/>
          <w:szCs w:val="24"/>
        </w:rPr>
        <w:t>εργασίας</w:t>
      </w:r>
      <w:r>
        <w:rPr>
          <w:rFonts w:eastAsia="Times New Roman" w:cs="Times New Roman"/>
          <w:szCs w:val="24"/>
        </w:rPr>
        <w:t>.</w:t>
      </w:r>
      <w:r w:rsidRPr="000D1A08">
        <w:rPr>
          <w:rFonts w:eastAsia="Times New Roman" w:cs="Times New Roman"/>
          <w:szCs w:val="24"/>
        </w:rPr>
        <w:t xml:space="preserve"> Χωρίς ανάπτυξη</w:t>
      </w:r>
      <w:r>
        <w:rPr>
          <w:rFonts w:eastAsia="Times New Roman" w:cs="Times New Roman"/>
          <w:szCs w:val="24"/>
        </w:rPr>
        <w:t>,</w:t>
      </w:r>
      <w:r w:rsidRPr="000D1A08">
        <w:rPr>
          <w:rFonts w:eastAsia="Times New Roman" w:cs="Times New Roman"/>
          <w:szCs w:val="24"/>
        </w:rPr>
        <w:t xml:space="preserve"> χωρίς δουλειές οι</w:t>
      </w:r>
      <w:r>
        <w:rPr>
          <w:rFonts w:eastAsia="Times New Roman" w:cs="Times New Roman"/>
          <w:szCs w:val="24"/>
        </w:rPr>
        <w:t xml:space="preserve"> νέοι</w:t>
      </w:r>
      <w:r w:rsidRPr="000D1A08">
        <w:rPr>
          <w:rFonts w:eastAsia="Times New Roman" w:cs="Times New Roman"/>
          <w:szCs w:val="24"/>
        </w:rPr>
        <w:t xml:space="preserve"> άνθρωποι που μαστίζονται από την ανεργία</w:t>
      </w:r>
      <w:r>
        <w:rPr>
          <w:rFonts w:eastAsia="Times New Roman" w:cs="Times New Roman"/>
          <w:szCs w:val="24"/>
        </w:rPr>
        <w:t>,</w:t>
      </w:r>
      <w:r w:rsidRPr="000D1A08">
        <w:rPr>
          <w:rFonts w:eastAsia="Times New Roman" w:cs="Times New Roman"/>
          <w:szCs w:val="24"/>
        </w:rPr>
        <w:t xml:space="preserve"> δεν πρόκειται να αποφασίσουν να κάνουν οικογένεια</w:t>
      </w:r>
      <w:r>
        <w:rPr>
          <w:rFonts w:eastAsia="Times New Roman" w:cs="Times New Roman"/>
          <w:szCs w:val="24"/>
        </w:rPr>
        <w:t>.</w:t>
      </w:r>
      <w:r w:rsidRPr="000D1A08">
        <w:rPr>
          <w:rFonts w:eastAsia="Times New Roman" w:cs="Times New Roman"/>
          <w:szCs w:val="24"/>
        </w:rPr>
        <w:t xml:space="preserve"> </w:t>
      </w:r>
    </w:p>
    <w:p w14:paraId="692986F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Συνεπώς οφείλουμε με ό</w:t>
      </w:r>
      <w:r w:rsidRPr="000D1A08">
        <w:rPr>
          <w:rFonts w:eastAsia="Times New Roman" w:cs="Times New Roman"/>
          <w:szCs w:val="24"/>
        </w:rPr>
        <w:t xml:space="preserve">λες μας τις δυνάμεις πολίτες και πολιτικοί να παλέψουμε για την επιστροφή της χώρας μας σε </w:t>
      </w:r>
      <w:r w:rsidRPr="000D1A08">
        <w:rPr>
          <w:rFonts w:eastAsia="Times New Roman" w:cs="Times New Roman"/>
          <w:szCs w:val="24"/>
        </w:rPr>
        <w:t>τροχιά ανάπτυξης</w:t>
      </w:r>
      <w:r>
        <w:rPr>
          <w:rFonts w:eastAsia="Times New Roman" w:cs="Times New Roman"/>
          <w:szCs w:val="24"/>
        </w:rPr>
        <w:t>.</w:t>
      </w:r>
    </w:p>
    <w:p w14:paraId="692986F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0D1A08">
        <w:rPr>
          <w:rFonts w:eastAsia="Times New Roman" w:cs="Times New Roman"/>
          <w:szCs w:val="24"/>
        </w:rPr>
        <w:t xml:space="preserve"> τα δεδομένα τα έχουμε και είναι άκρως ανησυχητικά</w:t>
      </w:r>
      <w:r>
        <w:rPr>
          <w:rFonts w:eastAsia="Times New Roman" w:cs="Times New Roman"/>
          <w:szCs w:val="24"/>
        </w:rPr>
        <w:t>.</w:t>
      </w:r>
      <w:r w:rsidRPr="000D1A08">
        <w:rPr>
          <w:rFonts w:eastAsia="Times New Roman" w:cs="Times New Roman"/>
          <w:szCs w:val="24"/>
        </w:rPr>
        <w:t xml:space="preserve"> Η χώρα μας είναι μία χώρα υπό εξαφάνιση</w:t>
      </w:r>
      <w:r>
        <w:rPr>
          <w:rFonts w:eastAsia="Times New Roman" w:cs="Times New Roman"/>
          <w:szCs w:val="24"/>
        </w:rPr>
        <w:t>.</w:t>
      </w:r>
      <w:r w:rsidRPr="000D1A08">
        <w:rPr>
          <w:rFonts w:eastAsia="Times New Roman" w:cs="Times New Roman"/>
          <w:szCs w:val="24"/>
        </w:rPr>
        <w:t xml:space="preserve"> Αν δεν δράσουμε αποφασιστικά</w:t>
      </w:r>
      <w:r>
        <w:rPr>
          <w:rFonts w:eastAsia="Times New Roman" w:cs="Times New Roman"/>
          <w:szCs w:val="24"/>
        </w:rPr>
        <w:t>,</w:t>
      </w:r>
      <w:r w:rsidRPr="000D1A08">
        <w:rPr>
          <w:rFonts w:eastAsia="Times New Roman" w:cs="Times New Roman"/>
          <w:szCs w:val="24"/>
        </w:rPr>
        <w:t xml:space="preserve"> η χώρα μας κινδυνεύει να έχει </w:t>
      </w:r>
      <w:r w:rsidRPr="000D1A08">
        <w:rPr>
          <w:rFonts w:eastAsia="Times New Roman" w:cs="Times New Roman"/>
          <w:szCs w:val="24"/>
        </w:rPr>
        <w:t xml:space="preserve">πληθυσμό </w:t>
      </w:r>
      <w:r w:rsidRPr="000D1A08">
        <w:rPr>
          <w:rFonts w:eastAsia="Times New Roman" w:cs="Times New Roman"/>
          <w:szCs w:val="24"/>
        </w:rPr>
        <w:t xml:space="preserve">μόλις </w:t>
      </w:r>
      <w:r>
        <w:rPr>
          <w:rFonts w:eastAsia="Times New Roman" w:cs="Times New Roman"/>
          <w:szCs w:val="24"/>
        </w:rPr>
        <w:t>οκτώ</w:t>
      </w:r>
      <w:r w:rsidRPr="000D1A08">
        <w:rPr>
          <w:rFonts w:eastAsia="Times New Roman" w:cs="Times New Roman"/>
          <w:szCs w:val="24"/>
        </w:rPr>
        <w:t xml:space="preserve"> εκατομμύρια </w:t>
      </w:r>
      <w:r>
        <w:rPr>
          <w:rFonts w:eastAsia="Times New Roman" w:cs="Times New Roman"/>
          <w:szCs w:val="24"/>
        </w:rPr>
        <w:t xml:space="preserve">τριακόσιες χιλιάδες </w:t>
      </w:r>
      <w:r w:rsidRPr="000D1A08">
        <w:rPr>
          <w:rFonts w:eastAsia="Times New Roman" w:cs="Times New Roman"/>
          <w:szCs w:val="24"/>
        </w:rPr>
        <w:lastRenderedPageBreak/>
        <w:t>το 2</w:t>
      </w:r>
      <w:r w:rsidRPr="000D1A08">
        <w:rPr>
          <w:rFonts w:eastAsia="Times New Roman" w:cs="Times New Roman"/>
          <w:szCs w:val="24"/>
        </w:rPr>
        <w:t>050</w:t>
      </w:r>
      <w:r>
        <w:rPr>
          <w:rFonts w:eastAsia="Times New Roman" w:cs="Times New Roman"/>
          <w:szCs w:val="24"/>
        </w:rPr>
        <w:t>.</w:t>
      </w:r>
      <w:r w:rsidRPr="000D1A08">
        <w:rPr>
          <w:rFonts w:eastAsia="Times New Roman" w:cs="Times New Roman"/>
          <w:szCs w:val="24"/>
        </w:rPr>
        <w:t xml:space="preserve"> Και αν δεν δράσουμε τώρα</w:t>
      </w:r>
      <w:r>
        <w:rPr>
          <w:rFonts w:eastAsia="Times New Roman" w:cs="Times New Roman"/>
          <w:szCs w:val="24"/>
        </w:rPr>
        <w:t>,</w:t>
      </w:r>
      <w:r w:rsidRPr="000D1A08">
        <w:rPr>
          <w:rFonts w:eastAsia="Times New Roman" w:cs="Times New Roman"/>
          <w:szCs w:val="24"/>
        </w:rPr>
        <w:t xml:space="preserve"> η κατάσταση σε λίγα χρόνια θα είναι μη αναστρέψιμη</w:t>
      </w:r>
      <w:r>
        <w:rPr>
          <w:rFonts w:eastAsia="Times New Roman" w:cs="Times New Roman"/>
          <w:szCs w:val="24"/>
        </w:rPr>
        <w:t>.</w:t>
      </w:r>
      <w:r w:rsidRPr="000D1A08">
        <w:rPr>
          <w:rFonts w:eastAsia="Times New Roman" w:cs="Times New Roman"/>
          <w:szCs w:val="24"/>
        </w:rPr>
        <w:t xml:space="preserve"> </w:t>
      </w:r>
    </w:p>
    <w:p w14:paraId="692986FD"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t>Προτάσεις ρεαλιστικές με συγκεκριμένη στόχευση</w:t>
      </w:r>
      <w:r>
        <w:rPr>
          <w:rFonts w:eastAsia="Times New Roman" w:cs="Times New Roman"/>
          <w:szCs w:val="24"/>
        </w:rPr>
        <w:t xml:space="preserve"> έχουμε. Τι λείπει λ</w:t>
      </w:r>
      <w:r w:rsidRPr="000D1A08">
        <w:rPr>
          <w:rFonts w:eastAsia="Times New Roman" w:cs="Times New Roman"/>
          <w:szCs w:val="24"/>
        </w:rPr>
        <w:t>οιπόν</w:t>
      </w:r>
      <w:r>
        <w:rPr>
          <w:rFonts w:eastAsia="Times New Roman" w:cs="Times New Roman"/>
          <w:szCs w:val="24"/>
        </w:rPr>
        <w:t>;</w:t>
      </w:r>
      <w:r w:rsidRPr="000D1A08">
        <w:rPr>
          <w:rFonts w:eastAsia="Times New Roman" w:cs="Times New Roman"/>
          <w:szCs w:val="24"/>
        </w:rPr>
        <w:t xml:space="preserve"> Λείπει η πολιτική βούληση</w:t>
      </w:r>
      <w:r>
        <w:rPr>
          <w:rFonts w:eastAsia="Times New Roman" w:cs="Times New Roman"/>
          <w:szCs w:val="24"/>
        </w:rPr>
        <w:t>.</w:t>
      </w:r>
      <w:r w:rsidRPr="000D1A08">
        <w:rPr>
          <w:rFonts w:eastAsia="Times New Roman" w:cs="Times New Roman"/>
          <w:szCs w:val="24"/>
        </w:rPr>
        <w:t xml:space="preserve"> Γιατί δεν βλέπουμε </w:t>
      </w:r>
      <w:r>
        <w:rPr>
          <w:rFonts w:eastAsia="Times New Roman" w:cs="Times New Roman"/>
          <w:szCs w:val="24"/>
        </w:rPr>
        <w:t xml:space="preserve">ότι το δημογραφικό </w:t>
      </w:r>
      <w:r w:rsidRPr="000D1A08">
        <w:rPr>
          <w:rFonts w:eastAsia="Times New Roman" w:cs="Times New Roman"/>
          <w:szCs w:val="24"/>
        </w:rPr>
        <w:t>πρόβλημα συνιστά μία πραγματική ωρ</w:t>
      </w:r>
      <w:r w:rsidRPr="000D1A08">
        <w:rPr>
          <w:rFonts w:eastAsia="Times New Roman" w:cs="Times New Roman"/>
          <w:szCs w:val="24"/>
        </w:rPr>
        <w:t>ολογιακή βόμβα στα θεμέλια της χώρας</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Ή μήπως τ</w:t>
      </w:r>
      <w:r w:rsidRPr="000D1A08">
        <w:rPr>
          <w:rFonts w:eastAsia="Times New Roman" w:cs="Times New Roman"/>
          <w:szCs w:val="24"/>
        </w:rPr>
        <w:t xml:space="preserve">ο βλέπουμε και απλώς επιλέγουμε να το </w:t>
      </w:r>
      <w:r>
        <w:rPr>
          <w:rFonts w:eastAsia="Times New Roman" w:cs="Times New Roman"/>
          <w:szCs w:val="24"/>
        </w:rPr>
        <w:t>αγνοήσουμε, γ</w:t>
      </w:r>
      <w:r w:rsidRPr="000D1A08">
        <w:rPr>
          <w:rFonts w:eastAsia="Times New Roman" w:cs="Times New Roman"/>
          <w:szCs w:val="24"/>
        </w:rPr>
        <w:t xml:space="preserve">ιατί έχουμε τη βεβαιότητα ότι δεν θα σκάσει στα χέρια </w:t>
      </w:r>
      <w:r>
        <w:rPr>
          <w:rFonts w:eastAsia="Times New Roman" w:cs="Times New Roman"/>
          <w:szCs w:val="24"/>
        </w:rPr>
        <w:t>μας;</w:t>
      </w:r>
      <w:r w:rsidRPr="000D1A08">
        <w:rPr>
          <w:rFonts w:eastAsia="Times New Roman" w:cs="Times New Roman"/>
          <w:szCs w:val="24"/>
        </w:rPr>
        <w:t xml:space="preserve"> Τι νόημα έχει</w:t>
      </w:r>
      <w:r>
        <w:rPr>
          <w:rFonts w:eastAsia="Times New Roman" w:cs="Times New Roman"/>
          <w:szCs w:val="24"/>
        </w:rPr>
        <w:t>,</w:t>
      </w:r>
      <w:r w:rsidRPr="000D1A08">
        <w:rPr>
          <w:rFonts w:eastAsia="Times New Roman" w:cs="Times New Roman"/>
          <w:szCs w:val="24"/>
        </w:rPr>
        <w:t xml:space="preserve"> κυρίες και κύριοι</w:t>
      </w:r>
      <w:r>
        <w:rPr>
          <w:rFonts w:eastAsia="Times New Roman" w:cs="Times New Roman"/>
          <w:szCs w:val="24"/>
        </w:rPr>
        <w:t>,</w:t>
      </w:r>
      <w:r w:rsidRPr="000D1A08">
        <w:rPr>
          <w:rFonts w:eastAsia="Times New Roman" w:cs="Times New Roman"/>
          <w:szCs w:val="24"/>
        </w:rPr>
        <w:t xml:space="preserve"> να συζητάμε για την οικονομία</w:t>
      </w:r>
      <w:r>
        <w:rPr>
          <w:rFonts w:eastAsia="Times New Roman" w:cs="Times New Roman"/>
          <w:szCs w:val="24"/>
        </w:rPr>
        <w:t xml:space="preserve">, την </w:t>
      </w:r>
      <w:r>
        <w:rPr>
          <w:rFonts w:eastAsia="Times New Roman" w:cs="Times New Roman"/>
          <w:szCs w:val="24"/>
        </w:rPr>
        <w:t>υ</w:t>
      </w:r>
      <w:r w:rsidRPr="000D1A08">
        <w:rPr>
          <w:rFonts w:eastAsia="Times New Roman" w:cs="Times New Roman"/>
          <w:szCs w:val="24"/>
        </w:rPr>
        <w:t>γεία</w:t>
      </w:r>
      <w:r>
        <w:rPr>
          <w:rFonts w:eastAsia="Times New Roman" w:cs="Times New Roman"/>
          <w:szCs w:val="24"/>
        </w:rPr>
        <w:t>,</w:t>
      </w:r>
      <w:r w:rsidRPr="000D1A08">
        <w:rPr>
          <w:rFonts w:eastAsia="Times New Roman" w:cs="Times New Roman"/>
          <w:szCs w:val="24"/>
        </w:rPr>
        <w:t xml:space="preserve"> την </w:t>
      </w:r>
      <w:r>
        <w:rPr>
          <w:rFonts w:eastAsia="Times New Roman" w:cs="Times New Roman"/>
          <w:szCs w:val="24"/>
        </w:rPr>
        <w:t>π</w:t>
      </w:r>
      <w:r w:rsidRPr="000D1A08">
        <w:rPr>
          <w:rFonts w:eastAsia="Times New Roman" w:cs="Times New Roman"/>
          <w:szCs w:val="24"/>
        </w:rPr>
        <w:t>αιδεία</w:t>
      </w:r>
      <w:r>
        <w:rPr>
          <w:rFonts w:eastAsia="Times New Roman" w:cs="Times New Roman"/>
          <w:szCs w:val="24"/>
        </w:rPr>
        <w:t>,</w:t>
      </w:r>
      <w:r w:rsidRPr="000D1A08">
        <w:rPr>
          <w:rFonts w:eastAsia="Times New Roman" w:cs="Times New Roman"/>
          <w:szCs w:val="24"/>
        </w:rPr>
        <w:t xml:space="preserve"> τη </w:t>
      </w:r>
      <w:r>
        <w:rPr>
          <w:rFonts w:eastAsia="Times New Roman" w:cs="Times New Roman"/>
          <w:szCs w:val="24"/>
        </w:rPr>
        <w:t>δ</w:t>
      </w:r>
      <w:r w:rsidRPr="000D1A08">
        <w:rPr>
          <w:rFonts w:eastAsia="Times New Roman" w:cs="Times New Roman"/>
          <w:szCs w:val="24"/>
        </w:rPr>
        <w:t>ικαιοσύνη</w:t>
      </w:r>
      <w:r>
        <w:rPr>
          <w:rFonts w:eastAsia="Times New Roman" w:cs="Times New Roman"/>
          <w:szCs w:val="24"/>
        </w:rPr>
        <w:t>,</w:t>
      </w:r>
      <w:r w:rsidRPr="000D1A08">
        <w:rPr>
          <w:rFonts w:eastAsia="Times New Roman" w:cs="Times New Roman"/>
          <w:szCs w:val="24"/>
        </w:rPr>
        <w:t xml:space="preserve"> όταν πάνω από όλα είμαστε μία χώρα υπό εξαφάνιση</w:t>
      </w:r>
      <w:r>
        <w:rPr>
          <w:rFonts w:eastAsia="Times New Roman" w:cs="Times New Roman"/>
          <w:szCs w:val="24"/>
        </w:rPr>
        <w:t>;</w:t>
      </w:r>
      <w:r w:rsidRPr="000D1A08">
        <w:rPr>
          <w:rFonts w:eastAsia="Times New Roman" w:cs="Times New Roman"/>
          <w:szCs w:val="24"/>
        </w:rPr>
        <w:t xml:space="preserve"> </w:t>
      </w:r>
    </w:p>
    <w:p w14:paraId="692986FE"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ν</w:t>
      </w:r>
      <w:r w:rsidRPr="000D1A08">
        <w:rPr>
          <w:rFonts w:eastAsia="Times New Roman" w:cs="Times New Roman"/>
          <w:szCs w:val="24"/>
        </w:rPr>
        <w:t>αι</w:t>
      </w:r>
      <w:r>
        <w:rPr>
          <w:rFonts w:eastAsia="Times New Roman" w:cs="Times New Roman"/>
          <w:szCs w:val="24"/>
        </w:rPr>
        <w:t>,</w:t>
      </w:r>
      <w:r w:rsidRPr="000D1A08">
        <w:rPr>
          <w:rFonts w:eastAsia="Times New Roman" w:cs="Times New Roman"/>
          <w:szCs w:val="24"/>
        </w:rPr>
        <w:t xml:space="preserve"> είναι γεγονός ότι οποιαδήποτε δημογραφική πολιτική χρειάζεται χρόνο για να αποδώσει αποτελέσματα</w:t>
      </w:r>
      <w:r>
        <w:rPr>
          <w:rFonts w:eastAsia="Times New Roman" w:cs="Times New Roman"/>
          <w:szCs w:val="24"/>
        </w:rPr>
        <w:t>.</w:t>
      </w:r>
      <w:r w:rsidRPr="000D1A08">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ν</w:t>
      </w:r>
      <w:r w:rsidRPr="000D1A08">
        <w:rPr>
          <w:rFonts w:eastAsia="Times New Roman" w:cs="Times New Roman"/>
          <w:szCs w:val="24"/>
        </w:rPr>
        <w:t>αι</w:t>
      </w:r>
      <w:r>
        <w:rPr>
          <w:rFonts w:eastAsia="Times New Roman" w:cs="Times New Roman"/>
          <w:szCs w:val="24"/>
        </w:rPr>
        <w:t>,</w:t>
      </w:r>
      <w:r w:rsidRPr="000D1A08">
        <w:rPr>
          <w:rFonts w:eastAsia="Times New Roman" w:cs="Times New Roman"/>
          <w:szCs w:val="24"/>
        </w:rPr>
        <w:t xml:space="preserve"> είναι γεγο</w:t>
      </w:r>
      <w:r>
        <w:rPr>
          <w:rFonts w:eastAsia="Times New Roman" w:cs="Times New Roman"/>
          <w:szCs w:val="24"/>
        </w:rPr>
        <w:t>νός ότι η αύξηση του ποσοστού των</w:t>
      </w:r>
      <w:r w:rsidRPr="000D1A08">
        <w:rPr>
          <w:rFonts w:eastAsia="Times New Roman" w:cs="Times New Roman"/>
          <w:szCs w:val="24"/>
        </w:rPr>
        <w:t xml:space="preserve"> </w:t>
      </w:r>
      <w:r>
        <w:rPr>
          <w:rFonts w:eastAsia="Times New Roman" w:cs="Times New Roman"/>
          <w:szCs w:val="24"/>
        </w:rPr>
        <w:t xml:space="preserve">γεννήσεων </w:t>
      </w:r>
      <w:r w:rsidRPr="000D1A08">
        <w:rPr>
          <w:rFonts w:eastAsia="Times New Roman" w:cs="Times New Roman"/>
          <w:szCs w:val="24"/>
        </w:rPr>
        <w:t>χρειάζεται δεκαετίες γ</w:t>
      </w:r>
      <w:r w:rsidRPr="000D1A08">
        <w:rPr>
          <w:rFonts w:eastAsia="Times New Roman" w:cs="Times New Roman"/>
          <w:szCs w:val="24"/>
        </w:rPr>
        <w:t>ια να μετατραπεί σε αύξηση του εργατικού δυναμικού</w:t>
      </w:r>
      <w:r>
        <w:rPr>
          <w:rFonts w:eastAsia="Times New Roman" w:cs="Times New Roman"/>
          <w:szCs w:val="24"/>
        </w:rPr>
        <w:t>.</w:t>
      </w:r>
      <w:r w:rsidRPr="000D1A08">
        <w:rPr>
          <w:rFonts w:eastAsia="Times New Roman" w:cs="Times New Roman"/>
          <w:szCs w:val="24"/>
        </w:rPr>
        <w:t xml:space="preserve"> Αυτό</w:t>
      </w:r>
      <w:r>
        <w:rPr>
          <w:rFonts w:eastAsia="Times New Roman" w:cs="Times New Roman"/>
          <w:szCs w:val="24"/>
        </w:rPr>
        <w:t>ς,</w:t>
      </w:r>
      <w:r w:rsidRPr="000D1A08">
        <w:rPr>
          <w:rFonts w:eastAsia="Times New Roman" w:cs="Times New Roman"/>
          <w:szCs w:val="24"/>
        </w:rPr>
        <w:t xml:space="preserve"> </w:t>
      </w:r>
      <w:r>
        <w:rPr>
          <w:rFonts w:eastAsia="Times New Roman" w:cs="Times New Roman"/>
          <w:szCs w:val="24"/>
        </w:rPr>
        <w:t>όμως,</w:t>
      </w:r>
      <w:r w:rsidRPr="000D1A08">
        <w:rPr>
          <w:rFonts w:eastAsia="Times New Roman" w:cs="Times New Roman"/>
          <w:szCs w:val="24"/>
        </w:rPr>
        <w:t xml:space="preserve"> δεν είναι λόγος για να μη δράσουμε άμεσα</w:t>
      </w:r>
      <w:r>
        <w:rPr>
          <w:rFonts w:eastAsia="Times New Roman" w:cs="Times New Roman"/>
          <w:szCs w:val="24"/>
        </w:rPr>
        <w:t>,</w:t>
      </w:r>
      <w:r w:rsidRPr="000D1A08">
        <w:rPr>
          <w:rFonts w:eastAsia="Times New Roman" w:cs="Times New Roman"/>
          <w:szCs w:val="24"/>
        </w:rPr>
        <w:t xml:space="preserve"> για να μη δράσουμε αποφασιστικά</w:t>
      </w:r>
      <w:r>
        <w:rPr>
          <w:rFonts w:eastAsia="Times New Roman" w:cs="Times New Roman"/>
          <w:szCs w:val="24"/>
        </w:rPr>
        <w:t>.</w:t>
      </w:r>
      <w:r w:rsidRPr="000D1A08">
        <w:rPr>
          <w:rFonts w:eastAsia="Times New Roman" w:cs="Times New Roman"/>
          <w:szCs w:val="24"/>
        </w:rPr>
        <w:t xml:space="preserve"> Το οφείλουμε στα παιδιά </w:t>
      </w:r>
      <w:r>
        <w:rPr>
          <w:rFonts w:eastAsia="Times New Roman" w:cs="Times New Roman"/>
          <w:szCs w:val="24"/>
        </w:rPr>
        <w:t>μας,</w:t>
      </w:r>
      <w:r w:rsidRPr="000D1A08">
        <w:rPr>
          <w:rFonts w:eastAsia="Times New Roman" w:cs="Times New Roman"/>
          <w:szCs w:val="24"/>
        </w:rPr>
        <w:t xml:space="preserve"> </w:t>
      </w:r>
      <w:r>
        <w:rPr>
          <w:rFonts w:eastAsia="Times New Roman" w:cs="Times New Roman"/>
          <w:szCs w:val="24"/>
        </w:rPr>
        <w:t>σ</w:t>
      </w:r>
      <w:r w:rsidRPr="000D1A08">
        <w:rPr>
          <w:rFonts w:eastAsia="Times New Roman" w:cs="Times New Roman"/>
          <w:szCs w:val="24"/>
        </w:rPr>
        <w:t xml:space="preserve">τα παιδιά </w:t>
      </w:r>
      <w:r>
        <w:rPr>
          <w:rFonts w:eastAsia="Times New Roman" w:cs="Times New Roman"/>
          <w:szCs w:val="24"/>
        </w:rPr>
        <w:t xml:space="preserve">που </w:t>
      </w:r>
      <w:r w:rsidRPr="000D1A08">
        <w:rPr>
          <w:rFonts w:eastAsia="Times New Roman" w:cs="Times New Roman"/>
          <w:szCs w:val="24"/>
        </w:rPr>
        <w:t xml:space="preserve">παρακολουθούν </w:t>
      </w:r>
      <w:r>
        <w:rPr>
          <w:rFonts w:eastAsia="Times New Roman" w:cs="Times New Roman"/>
          <w:szCs w:val="24"/>
        </w:rPr>
        <w:t xml:space="preserve">από </w:t>
      </w:r>
      <w:r>
        <w:rPr>
          <w:rFonts w:eastAsia="Times New Roman" w:cs="Times New Roman"/>
          <w:szCs w:val="24"/>
        </w:rPr>
        <w:t>τα θεωρεία</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 xml:space="preserve">Το οφείλουμε </w:t>
      </w:r>
      <w:r w:rsidRPr="000D1A08">
        <w:rPr>
          <w:rFonts w:eastAsia="Times New Roman" w:cs="Times New Roman"/>
          <w:szCs w:val="24"/>
        </w:rPr>
        <w:t xml:space="preserve">στα εγγόνια </w:t>
      </w:r>
      <w:r>
        <w:rPr>
          <w:rFonts w:eastAsia="Times New Roman" w:cs="Times New Roman"/>
          <w:szCs w:val="24"/>
        </w:rPr>
        <w:t>μας.</w:t>
      </w:r>
      <w:r w:rsidRPr="000D1A08">
        <w:rPr>
          <w:rFonts w:eastAsia="Times New Roman" w:cs="Times New Roman"/>
          <w:szCs w:val="24"/>
        </w:rPr>
        <w:t xml:space="preserve"> Το οφείλουμε</w:t>
      </w:r>
      <w:r w:rsidRPr="000D1A08">
        <w:rPr>
          <w:rFonts w:eastAsia="Times New Roman" w:cs="Times New Roman"/>
          <w:szCs w:val="24"/>
        </w:rPr>
        <w:t xml:space="preserve"> στη νέα γενιά</w:t>
      </w:r>
      <w:r>
        <w:rPr>
          <w:rFonts w:eastAsia="Times New Roman" w:cs="Times New Roman"/>
          <w:szCs w:val="24"/>
        </w:rPr>
        <w:t>.</w:t>
      </w:r>
    </w:p>
    <w:p w14:paraId="692986FF"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lastRenderedPageBreak/>
        <w:t>Σας ευχαριστώ πολύ</w:t>
      </w:r>
      <w:r>
        <w:rPr>
          <w:rFonts w:eastAsia="Times New Roman" w:cs="Times New Roman"/>
          <w:szCs w:val="24"/>
        </w:rPr>
        <w:t>.</w:t>
      </w:r>
    </w:p>
    <w:p w14:paraId="69298700" w14:textId="77777777" w:rsidR="00F93F98" w:rsidRDefault="00F9424E">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298701" w14:textId="77777777" w:rsidR="00F93F98" w:rsidRDefault="00F9424E">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Ευχαριστούμε και για την τήρηση του χρόνου, κυρία </w:t>
      </w:r>
      <w:proofErr w:type="spellStart"/>
      <w:r>
        <w:rPr>
          <w:rFonts w:eastAsia="Times New Roman" w:cs="Times New Roman"/>
          <w:szCs w:val="24"/>
        </w:rPr>
        <w:t>Κεραμέως</w:t>
      </w:r>
      <w:proofErr w:type="spellEnd"/>
      <w:r>
        <w:rPr>
          <w:rFonts w:eastAsia="Times New Roman" w:cs="Times New Roman"/>
          <w:szCs w:val="24"/>
        </w:rPr>
        <w:t xml:space="preserve">. Είστε η πρώτη που τηρεί τον χρόνο μετά από δέκα ομιλητές. </w:t>
      </w:r>
    </w:p>
    <w:p w14:paraId="6929870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w:t>
      </w:r>
      <w:r>
        <w:rPr>
          <w:rFonts w:eastAsia="Times New Roman" w:cs="Times New Roman"/>
          <w:szCs w:val="24"/>
        </w:rPr>
        <w:t xml:space="preserve">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ζητεί άδεια ολιγοήμερης απουσίας στο εξωτερικό. Η Βουλή εγκρίνει;</w:t>
      </w:r>
    </w:p>
    <w:p w14:paraId="69298703"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ΟΛΟΙ ΒΟΥΛΕΥΤΕΣ: </w:t>
      </w:r>
      <w:r>
        <w:rPr>
          <w:rFonts w:eastAsia="Times New Roman" w:cs="Times New Roman"/>
          <w:szCs w:val="24"/>
        </w:rPr>
        <w:t xml:space="preserve">Μάλιστα, μάλιστα. </w:t>
      </w:r>
    </w:p>
    <w:p w14:paraId="69298704" w14:textId="77777777" w:rsidR="00F93F98" w:rsidRDefault="00F9424E">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6929870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ν λόγο έχει ο κ. Εμμανουήλ Συντυχάκης από το ΚΚΕ για επτά λεπτά. </w:t>
      </w:r>
    </w:p>
    <w:p w14:paraId="69298706"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sidRPr="000D1A08">
        <w:rPr>
          <w:rFonts w:eastAsia="Times New Roman" w:cs="Times New Roman"/>
          <w:szCs w:val="24"/>
        </w:rPr>
        <w:t>Ευχαριστώ</w:t>
      </w:r>
      <w:r>
        <w:rPr>
          <w:rFonts w:eastAsia="Times New Roman" w:cs="Times New Roman"/>
          <w:szCs w:val="24"/>
        </w:rPr>
        <w:t>,</w:t>
      </w:r>
      <w:r w:rsidRPr="000D1A08">
        <w:rPr>
          <w:rFonts w:eastAsia="Times New Roman" w:cs="Times New Roman"/>
          <w:szCs w:val="24"/>
        </w:rPr>
        <w:t xml:space="preserve"> κυρία Πρόεδρε</w:t>
      </w:r>
      <w:r>
        <w:rPr>
          <w:rFonts w:eastAsia="Times New Roman" w:cs="Times New Roman"/>
          <w:szCs w:val="24"/>
        </w:rPr>
        <w:t>.</w:t>
      </w:r>
    </w:p>
    <w:p w14:paraId="69298707" w14:textId="77777777" w:rsidR="00F93F98" w:rsidRDefault="00F9424E">
      <w:pPr>
        <w:spacing w:line="600" w:lineRule="auto"/>
        <w:ind w:firstLine="720"/>
        <w:jc w:val="both"/>
        <w:rPr>
          <w:rFonts w:eastAsia="Times New Roman" w:cs="Times New Roman"/>
          <w:szCs w:val="24"/>
        </w:rPr>
      </w:pPr>
      <w:r w:rsidRPr="000D1A08">
        <w:rPr>
          <w:rFonts w:eastAsia="Times New Roman" w:cs="Times New Roman"/>
          <w:szCs w:val="24"/>
        </w:rPr>
        <w:lastRenderedPageBreak/>
        <w:t>Κυρίες και κύριοι</w:t>
      </w:r>
      <w:r>
        <w:rPr>
          <w:rFonts w:eastAsia="Times New Roman" w:cs="Times New Roman"/>
          <w:szCs w:val="24"/>
        </w:rPr>
        <w:t>,</w:t>
      </w:r>
      <w:r w:rsidRPr="000D1A08">
        <w:rPr>
          <w:rFonts w:eastAsia="Times New Roman" w:cs="Times New Roman"/>
          <w:szCs w:val="24"/>
        </w:rPr>
        <w:t xml:space="preserve"> το δημογραφικό μπορεί να αποτελεί κοινή</w:t>
      </w:r>
      <w:r>
        <w:rPr>
          <w:rFonts w:eastAsia="Times New Roman" w:cs="Times New Roman"/>
          <w:szCs w:val="24"/>
        </w:rPr>
        <w:t xml:space="preserve"> διαπίστωση όλων των πολιτικών δ</w:t>
      </w:r>
      <w:r w:rsidRPr="000D1A08">
        <w:rPr>
          <w:rFonts w:eastAsia="Times New Roman" w:cs="Times New Roman"/>
          <w:szCs w:val="24"/>
        </w:rPr>
        <w:t>υνάμεων ως πρόβλημα</w:t>
      </w:r>
      <w:r>
        <w:rPr>
          <w:rFonts w:eastAsia="Times New Roman" w:cs="Times New Roman"/>
          <w:szCs w:val="24"/>
        </w:rPr>
        <w:t>. Ω</w:t>
      </w:r>
      <w:r w:rsidRPr="000D1A08">
        <w:rPr>
          <w:rFonts w:eastAsia="Times New Roman" w:cs="Times New Roman"/>
          <w:szCs w:val="24"/>
        </w:rPr>
        <w:t xml:space="preserve">στόσο οι προσεγγίσεις για τις </w:t>
      </w:r>
      <w:r w:rsidRPr="000D1A08">
        <w:rPr>
          <w:rFonts w:eastAsia="Times New Roman" w:cs="Times New Roman"/>
          <w:szCs w:val="24"/>
        </w:rPr>
        <w:t>αιτίες που το παράγουν και το αναπαράγουν</w:t>
      </w:r>
      <w:r>
        <w:rPr>
          <w:rFonts w:eastAsia="Times New Roman" w:cs="Times New Roman"/>
          <w:szCs w:val="24"/>
        </w:rPr>
        <w:t>,</w:t>
      </w:r>
      <w:r w:rsidRPr="000D1A08">
        <w:rPr>
          <w:rFonts w:eastAsia="Times New Roman" w:cs="Times New Roman"/>
          <w:szCs w:val="24"/>
        </w:rPr>
        <w:t xml:space="preserve"> όπως και οι λύσεις που προτείνονται</w:t>
      </w:r>
      <w:r>
        <w:rPr>
          <w:rFonts w:eastAsia="Times New Roman" w:cs="Times New Roman"/>
          <w:szCs w:val="24"/>
        </w:rPr>
        <w:t>,</w:t>
      </w:r>
      <w:r w:rsidRPr="000D1A08">
        <w:rPr>
          <w:rFonts w:eastAsia="Times New Roman" w:cs="Times New Roman"/>
          <w:szCs w:val="24"/>
        </w:rPr>
        <w:t xml:space="preserve"> διαφέρουν ριζικά</w:t>
      </w:r>
      <w:r>
        <w:rPr>
          <w:rFonts w:eastAsia="Times New Roman" w:cs="Times New Roman"/>
          <w:szCs w:val="24"/>
        </w:rPr>
        <w:t xml:space="preserve">, τόσο με τις </w:t>
      </w:r>
      <w:proofErr w:type="spellStart"/>
      <w:r>
        <w:rPr>
          <w:rFonts w:eastAsia="Times New Roman" w:cs="Times New Roman"/>
          <w:szCs w:val="24"/>
        </w:rPr>
        <w:t>ευρω</w:t>
      </w:r>
      <w:r w:rsidRPr="000D1A08">
        <w:rPr>
          <w:rFonts w:eastAsia="Times New Roman" w:cs="Times New Roman"/>
          <w:szCs w:val="24"/>
        </w:rPr>
        <w:t>κοσμοπολίτικες</w:t>
      </w:r>
      <w:proofErr w:type="spellEnd"/>
      <w:r>
        <w:rPr>
          <w:rFonts w:eastAsia="Times New Roman" w:cs="Times New Roman"/>
          <w:szCs w:val="24"/>
        </w:rPr>
        <w:t>,</w:t>
      </w:r>
      <w:r w:rsidRPr="000D1A08">
        <w:rPr>
          <w:rFonts w:eastAsia="Times New Roman" w:cs="Times New Roman"/>
          <w:szCs w:val="24"/>
        </w:rPr>
        <w:t xml:space="preserve"> νεοφιλελεύθερες σοσιαλδημοκρατικές</w:t>
      </w:r>
      <w:r>
        <w:rPr>
          <w:rFonts w:eastAsia="Times New Roman" w:cs="Times New Roman"/>
          <w:szCs w:val="24"/>
        </w:rPr>
        <w:t>,</w:t>
      </w:r>
      <w:r w:rsidRPr="000D1A08">
        <w:rPr>
          <w:rFonts w:eastAsia="Times New Roman" w:cs="Times New Roman"/>
          <w:szCs w:val="24"/>
        </w:rPr>
        <w:t xml:space="preserve"> </w:t>
      </w:r>
      <w:r>
        <w:rPr>
          <w:rFonts w:eastAsia="Times New Roman" w:cs="Times New Roman"/>
          <w:szCs w:val="24"/>
        </w:rPr>
        <w:t>δ</w:t>
      </w:r>
      <w:r w:rsidRPr="000D1A08">
        <w:rPr>
          <w:rFonts w:eastAsia="Times New Roman" w:cs="Times New Roman"/>
          <w:szCs w:val="24"/>
        </w:rPr>
        <w:t xml:space="preserve">ήθεν </w:t>
      </w:r>
      <w:r>
        <w:rPr>
          <w:rFonts w:eastAsia="Times New Roman" w:cs="Times New Roman"/>
          <w:szCs w:val="24"/>
        </w:rPr>
        <w:t>α</w:t>
      </w:r>
      <w:r w:rsidRPr="000D1A08">
        <w:rPr>
          <w:rFonts w:eastAsia="Times New Roman" w:cs="Times New Roman"/>
          <w:szCs w:val="24"/>
        </w:rPr>
        <w:t>ριστερές αντιλήψεις</w:t>
      </w:r>
      <w:r>
        <w:rPr>
          <w:rFonts w:eastAsia="Times New Roman" w:cs="Times New Roman"/>
          <w:szCs w:val="24"/>
        </w:rPr>
        <w:t>,</w:t>
      </w:r>
      <w:r w:rsidRPr="000D1A08">
        <w:rPr>
          <w:rFonts w:eastAsia="Times New Roman" w:cs="Times New Roman"/>
          <w:szCs w:val="24"/>
        </w:rPr>
        <w:t xml:space="preserve"> όσο και με τις εθνικιστικές</w:t>
      </w:r>
      <w:r>
        <w:rPr>
          <w:rFonts w:eastAsia="Times New Roman" w:cs="Times New Roman"/>
          <w:szCs w:val="24"/>
        </w:rPr>
        <w:t>,</w:t>
      </w:r>
      <w:r w:rsidRPr="000D1A08">
        <w:rPr>
          <w:rFonts w:eastAsia="Times New Roman" w:cs="Times New Roman"/>
          <w:szCs w:val="24"/>
        </w:rPr>
        <w:t xml:space="preserve"> σκοταδιστικές</w:t>
      </w:r>
      <w:r>
        <w:rPr>
          <w:rFonts w:eastAsia="Times New Roman" w:cs="Times New Roman"/>
          <w:szCs w:val="24"/>
        </w:rPr>
        <w:t>,</w:t>
      </w:r>
      <w:r w:rsidRPr="000D1A08">
        <w:rPr>
          <w:rFonts w:eastAsia="Times New Roman" w:cs="Times New Roman"/>
          <w:szCs w:val="24"/>
        </w:rPr>
        <w:t xml:space="preserve"> επικίνδυνες αντιλή</w:t>
      </w:r>
      <w:r w:rsidRPr="000D1A08">
        <w:rPr>
          <w:rFonts w:eastAsia="Times New Roman" w:cs="Times New Roman"/>
          <w:szCs w:val="24"/>
        </w:rPr>
        <w:t>ψεις της εγκληματικής Χρυσής Αυγής</w:t>
      </w:r>
      <w:r>
        <w:rPr>
          <w:rFonts w:eastAsia="Times New Roman" w:cs="Times New Roman"/>
          <w:szCs w:val="24"/>
        </w:rPr>
        <w:t>.</w:t>
      </w:r>
      <w:r w:rsidRPr="000D1A08">
        <w:rPr>
          <w:rFonts w:eastAsia="Times New Roman" w:cs="Times New Roman"/>
          <w:szCs w:val="24"/>
        </w:rPr>
        <w:t xml:space="preserve"> </w:t>
      </w:r>
    </w:p>
    <w:p w14:paraId="6929870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Αυτός είναι και ο πιο ουσιαστικός λόγος που η Κοινοβουλευτική Ομάδα του ΚΚΕ κατέθεσε δικό της πόρισμα στη Διακομματική Κοινοβουλευτική Επιτροπή της Βουλής για το </w:t>
      </w:r>
      <w:r>
        <w:rPr>
          <w:rFonts w:eastAsia="Times New Roman" w:cs="Times New Roman"/>
          <w:szCs w:val="24"/>
        </w:rPr>
        <w:t>Δ</w:t>
      </w:r>
      <w:r>
        <w:rPr>
          <w:rFonts w:eastAsia="Times New Roman" w:cs="Times New Roman"/>
          <w:szCs w:val="24"/>
        </w:rPr>
        <w:t>ημογραφικό,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μελέτες και έρευνες που</w:t>
      </w:r>
      <w:r>
        <w:rPr>
          <w:rFonts w:eastAsia="Times New Roman" w:cs="Times New Roman"/>
          <w:szCs w:val="24"/>
        </w:rPr>
        <w:t xml:space="preserve"> έχουν γίνει για το δημογραφικό ζήτημα.</w:t>
      </w:r>
    </w:p>
    <w:p w14:paraId="6929870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Για το ΚΚΕ οι παράγοντες που συνθέτουν το δημογραφικό πρόβλημα, όπως οι όροι ζωής, η υπογεννητικότητα, η μετανάστευση, η προσφυγιά, η θνησιμότητα και άλλα, είναι πρωτίστως κοινωνικοί, οικονομικοί, πολιτικοί, πολιτιστ</w:t>
      </w:r>
      <w:r>
        <w:rPr>
          <w:rFonts w:eastAsia="Times New Roman" w:cs="Times New Roman"/>
          <w:szCs w:val="24"/>
        </w:rPr>
        <w:t>ικοί. Από αυτή την άποψη, οι δημογραφικές εξελίξεις στις κοινωνίες του καπιτα</w:t>
      </w:r>
      <w:r>
        <w:rPr>
          <w:rFonts w:eastAsia="Times New Roman" w:cs="Times New Roman"/>
          <w:szCs w:val="24"/>
        </w:rPr>
        <w:lastRenderedPageBreak/>
        <w:t xml:space="preserve">λισμού είναι άμεσα συνυφασμένες με τις συνθήκες αναπαραγωγής της εργατικής δύναμης ή -με άλλα λόγια- με τις συνθήκες διαβίωσης του λαού. </w:t>
      </w:r>
    </w:p>
    <w:p w14:paraId="6929870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Από έρευνα του Πανεπιστημίου Θεσσαλίας προκύπτει ότι από το 2011 έως και το 2017, που έγινε η έρευνα, προκύπτει ότι κάποιες μακροχρόνιες τάσεις επιταχύνουν βασικά δημογραφικά χαρακτηριστικά, όπως η ακόμα μεγαλύτερη φθίνουσα πορεία της γονιμότητας, δηλαδή τ</w:t>
      </w:r>
      <w:r>
        <w:rPr>
          <w:rFonts w:eastAsia="Times New Roman" w:cs="Times New Roman"/>
          <w:szCs w:val="24"/>
        </w:rPr>
        <w:t xml:space="preserve">ου μέσου όρου του αριθμού γεννήσεων ανά γυναίκα, η ανακοπή της ανοδικής τάσης του προσδόκιμου ζωής, η αυξημένη μεταναστευτική ροή. </w:t>
      </w:r>
    </w:p>
    <w:p w14:paraId="6929870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Αντίστοιχα, τα κοινωνικά χαρακτηριστικά της απογραφής του 2011 από την Ελληνική Στατιστική Υπηρεσία δείχνουν ότι εξακολουθεί</w:t>
      </w:r>
      <w:r>
        <w:rPr>
          <w:rFonts w:eastAsia="Times New Roman" w:cs="Times New Roman"/>
          <w:szCs w:val="24"/>
        </w:rPr>
        <w:t xml:space="preserve"> να περιορίζεται ο μέσος αριθμός των μελών των νοικοκυριών. Από το 1991 η μέση οικογένεια στη χώρα μας αποτελούνταν από τρία άτομα και ήδη το 2011 μειώθηκε στα 2,6 άτομα, μέσος όρος που θα ήταν μικρότερος αν δεν υπήρχε αυξημένος αριθμός οικογενειών μετανασ</w:t>
      </w:r>
      <w:r>
        <w:rPr>
          <w:rFonts w:eastAsia="Times New Roman" w:cs="Times New Roman"/>
          <w:szCs w:val="24"/>
        </w:rPr>
        <w:t xml:space="preserve">τών, όπου κατά τεκμήριο ο μέσος αριθμός των μελών του κάθε νοικοκυριού είναι αυξημένος. Προφανώς σήμερα τα πράγματα είναι ακόμη χειρότερα. </w:t>
      </w:r>
    </w:p>
    <w:p w14:paraId="6929870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Η ανησυχία που εκφράζει για τους δημογραφικούς δείκτες η Κυβέρνηση ΣΥΡΙΖΑ, η Νέα Δημοκρατία, αλλά και τα υπόλοιπα </w:t>
      </w:r>
      <w:r>
        <w:rPr>
          <w:rFonts w:eastAsia="Times New Roman" w:cs="Times New Roman"/>
          <w:szCs w:val="24"/>
        </w:rPr>
        <w:t xml:space="preserve">κόμματα του </w:t>
      </w:r>
      <w:proofErr w:type="spellStart"/>
      <w:r>
        <w:rPr>
          <w:rFonts w:eastAsia="Times New Roman" w:cs="Times New Roman"/>
          <w:szCs w:val="24"/>
        </w:rPr>
        <w:t>ευρωμονόδρομου</w:t>
      </w:r>
      <w:proofErr w:type="spellEnd"/>
      <w:r>
        <w:rPr>
          <w:rFonts w:eastAsia="Times New Roman" w:cs="Times New Roman"/>
          <w:szCs w:val="24"/>
        </w:rPr>
        <w:t>, κατά τη γνώμη μας είναι υποκριτική, αφού όχι μόνο δεν συνοδεύεται από κανένα μέτρο για την ανακούφιση και τη στήριξη της λαϊκής οικογένειας αλλά, αντιθέτως, συνδυάζεται με αλλεπάλληλα μέτρα που χειροτερεύουν τη ζωή της, που εξυπ</w:t>
      </w:r>
      <w:r>
        <w:rPr>
          <w:rFonts w:eastAsia="Times New Roman" w:cs="Times New Roman"/>
          <w:szCs w:val="24"/>
        </w:rPr>
        <w:t>ηρετούν την ανταγωνιστικότητα των επιχειρηματικών ομίλων και την εξασφάλιση της ακόμη μεγαλύτερης κερδοφορίας τους. Η ενεργός προώθηση αυτής της πολιτικής δεν αποτελεί έναν συγκυριακό ελιγμό, αλλά σταθερή στρατηγική επιλογή της Ευρωπαϊκής Ένωσης και των κυ</w:t>
      </w:r>
      <w:r>
        <w:rPr>
          <w:rFonts w:eastAsia="Times New Roman" w:cs="Times New Roman"/>
          <w:szCs w:val="24"/>
        </w:rPr>
        <w:t xml:space="preserve">βερνήσεων. Δεν μπορούν να κρύψουν πως στον πυρήνα της πολιτικής τους βρίσκεται η αντικατάσταση της υποχρέωσης του κράτους να παρέχει δημόσιες και δωρεάν καθολικές υπηρεσίες κοινωνικής ασφάλισης, </w:t>
      </w:r>
      <w:r>
        <w:rPr>
          <w:rFonts w:eastAsia="Times New Roman" w:cs="Times New Roman"/>
          <w:szCs w:val="24"/>
        </w:rPr>
        <w:t>υγείας</w:t>
      </w:r>
      <w:r>
        <w:rPr>
          <w:rFonts w:eastAsia="Times New Roman" w:cs="Times New Roman"/>
          <w:szCs w:val="24"/>
        </w:rPr>
        <w:t xml:space="preserve">, πρόνοιας, </w:t>
      </w:r>
      <w:r>
        <w:rPr>
          <w:rFonts w:eastAsia="Times New Roman" w:cs="Times New Roman"/>
          <w:szCs w:val="24"/>
        </w:rPr>
        <w:t>παιδείας</w:t>
      </w:r>
      <w:r>
        <w:rPr>
          <w:rFonts w:eastAsia="Times New Roman" w:cs="Times New Roman"/>
          <w:szCs w:val="24"/>
        </w:rPr>
        <w:t>, προσχολικής αγωγής και στήριξης τ</w:t>
      </w:r>
      <w:r>
        <w:rPr>
          <w:rFonts w:eastAsia="Times New Roman" w:cs="Times New Roman"/>
          <w:szCs w:val="24"/>
        </w:rPr>
        <w:t>ης οικογένειας με την ατομική και οικογενειακή ευθύνη για την ικανοποίηση των ολοένα αυξανόμενων αναγκών της.</w:t>
      </w:r>
    </w:p>
    <w:p w14:paraId="6929870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Γι’ αυτό, άλλωστε, η μητρότητα δεν έχει κοινωνική αξία, δεν θεωρείται κοινωνικό δικαίωμα. Είναι κόστος, προσωπική υπόθεση του ζευγαριού και περισσ</w:t>
      </w:r>
      <w:r>
        <w:rPr>
          <w:rFonts w:eastAsia="Times New Roman" w:cs="Times New Roman"/>
          <w:szCs w:val="24"/>
        </w:rPr>
        <w:t xml:space="preserve">ότερο της γυναίκας. Τα δημόσια μαιευτήρια και άλλες κρατικές δομές για το νεογέννητο, για την κοινωνικοποίηση του παιδιού, είναι σχεδόν ανύπαρκτες ή διαλυμένες, </w:t>
      </w:r>
      <w:proofErr w:type="spellStart"/>
      <w:r>
        <w:rPr>
          <w:rFonts w:eastAsia="Times New Roman" w:cs="Times New Roman"/>
          <w:szCs w:val="24"/>
        </w:rPr>
        <w:t>υποχρηματοδοτούμενες</w:t>
      </w:r>
      <w:proofErr w:type="spellEnd"/>
      <w:r>
        <w:rPr>
          <w:rFonts w:eastAsia="Times New Roman" w:cs="Times New Roman"/>
          <w:szCs w:val="24"/>
        </w:rPr>
        <w:t xml:space="preserve">, </w:t>
      </w:r>
      <w:proofErr w:type="spellStart"/>
      <w:r>
        <w:rPr>
          <w:rFonts w:eastAsia="Times New Roman" w:cs="Times New Roman"/>
          <w:szCs w:val="24"/>
        </w:rPr>
        <w:t>υποστελεχωμένες</w:t>
      </w:r>
      <w:proofErr w:type="spellEnd"/>
      <w:r>
        <w:rPr>
          <w:rFonts w:eastAsia="Times New Roman" w:cs="Times New Roman"/>
          <w:szCs w:val="24"/>
        </w:rPr>
        <w:t xml:space="preserve">, με πεπαλαιωμένες και </w:t>
      </w:r>
      <w:proofErr w:type="spellStart"/>
      <w:r>
        <w:rPr>
          <w:rFonts w:eastAsia="Times New Roman" w:cs="Times New Roman"/>
          <w:szCs w:val="24"/>
        </w:rPr>
        <w:t>κακοσυντηρημένες</w:t>
      </w:r>
      <w:proofErr w:type="spellEnd"/>
      <w:r>
        <w:rPr>
          <w:rFonts w:eastAsia="Times New Roman" w:cs="Times New Roman"/>
          <w:szCs w:val="24"/>
        </w:rPr>
        <w:t xml:space="preserve"> υποδομές. Την ίδια</w:t>
      </w:r>
      <w:r>
        <w:rPr>
          <w:rFonts w:eastAsia="Times New Roman" w:cs="Times New Roman"/>
          <w:szCs w:val="24"/>
        </w:rPr>
        <w:t xml:space="preserve"> στιγμή, όμως, οι ιδιωτικές μονάδες, οι ΜΚΟ και τα διάφορα ευαγή ιδρύματα, που φυτρώνουν σαν τα μανιτάρια, αντικαθιστώντας το κράτος, αναλαμβάνουν την προστασία της μητρότητας, το μεγάλωμα του νεογνού, των παιδιών, μετατρέποντας την κρατική ευθύνη σε ατομι</w:t>
      </w:r>
      <w:r>
        <w:rPr>
          <w:rFonts w:eastAsia="Times New Roman" w:cs="Times New Roman"/>
          <w:szCs w:val="24"/>
        </w:rPr>
        <w:t>κή υπόθεση του γονιού και κυρίως της εργαζόμενης μάνας.</w:t>
      </w:r>
    </w:p>
    <w:p w14:paraId="6929870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Μύρια τα εμπόδια, πραγματικός </w:t>
      </w:r>
      <w:proofErr w:type="spellStart"/>
      <w:r>
        <w:rPr>
          <w:rFonts w:eastAsia="Times New Roman" w:cs="Times New Roman"/>
          <w:szCs w:val="24"/>
        </w:rPr>
        <w:t>γ</w:t>
      </w:r>
      <w:r>
        <w:rPr>
          <w:rFonts w:eastAsia="Times New Roman" w:cs="Times New Roman"/>
          <w:szCs w:val="24"/>
        </w:rPr>
        <w:t>ολγοθάς</w:t>
      </w:r>
      <w:proofErr w:type="spellEnd"/>
      <w:r>
        <w:rPr>
          <w:rFonts w:eastAsia="Times New Roman" w:cs="Times New Roman"/>
          <w:szCs w:val="24"/>
        </w:rPr>
        <w:t xml:space="preserve"> για μια νέα εργαζόμενη γυναίκα να πάρει ελεύθερα την απόφαση να τεκνοποιήσει. Αντικειμενικά τίθενται σοβαρά εμπόδια στην επιλογή ενός ζευγαριού να δημιουργήσει τ</w:t>
      </w:r>
      <w:r>
        <w:rPr>
          <w:rFonts w:eastAsia="Times New Roman" w:cs="Times New Roman"/>
          <w:szCs w:val="24"/>
        </w:rPr>
        <w:t>η δική του οικογένεια, να αποκτήσει παιδιά, όπως η υποαπασχόληση, οι μισθοί ψίχουλα, η ανασφά</w:t>
      </w:r>
      <w:r>
        <w:rPr>
          <w:rFonts w:eastAsia="Times New Roman" w:cs="Times New Roman"/>
          <w:szCs w:val="24"/>
        </w:rPr>
        <w:lastRenderedPageBreak/>
        <w:t>λιστη εργασία, η εντατικοποίηση της εργασίας, τα κυκλικά ωράρια, τα ωράρια-λάστιχο, η νυχτερινή εργασία, παράγοντες που επιβαρύνουν την ψυχική και σωματική υγεία τ</w:t>
      </w:r>
      <w:r>
        <w:rPr>
          <w:rFonts w:eastAsia="Times New Roman" w:cs="Times New Roman"/>
          <w:szCs w:val="24"/>
        </w:rPr>
        <w:t xml:space="preserve">ων γυναικών με αύξηση των εργατικών ατυχημάτων, των επαγγελματικών ασθενειών, που επιδρούν στα αυξημένα ποσοστά </w:t>
      </w:r>
      <w:proofErr w:type="spellStart"/>
      <w:r>
        <w:rPr>
          <w:rFonts w:eastAsia="Times New Roman" w:cs="Times New Roman"/>
          <w:szCs w:val="24"/>
        </w:rPr>
        <w:t>υπογόνιμων</w:t>
      </w:r>
      <w:proofErr w:type="spellEnd"/>
      <w:r>
        <w:rPr>
          <w:rFonts w:eastAsia="Times New Roman" w:cs="Times New Roman"/>
          <w:szCs w:val="24"/>
        </w:rPr>
        <w:t xml:space="preserve"> ζευγαριών, η παντελής έλλειψη σεξουαλικής αγωγής και οικογενειακού προγραμματισμού από επιστημονικούς και κρατικούς φορείς, που αποτε</w:t>
      </w:r>
      <w:r>
        <w:rPr>
          <w:rFonts w:eastAsia="Times New Roman" w:cs="Times New Roman"/>
          <w:szCs w:val="24"/>
        </w:rPr>
        <w:t>λούν κύρια αιτία για τις ανεπιθύμητες εγκυμοσύνες, οι πανάκριβες εξετάσεις προγεννητικού ελέγχου, η εγκυμοσύνη, οι απλησίαστες μαιευτικές και γυναικολογικές κλινικές για τον τοκετό, καθώς και μετέπειτα στη φάση της ανατροφής του παιδιού, τις άδειες μητρότη</w:t>
      </w:r>
      <w:r>
        <w:rPr>
          <w:rFonts w:eastAsia="Times New Roman" w:cs="Times New Roman"/>
          <w:szCs w:val="24"/>
        </w:rPr>
        <w:t>τας, τη μόρφωσή του, την ικανοποίηση των αναγκών του για τη σωστή ψυχοκοινωνική του ανάπτυξη.</w:t>
      </w:r>
    </w:p>
    <w:p w14:paraId="6929870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Με βάση στοιχεία του 2015, ο μέσος όρος ηλικίας τεκνοποίησης στην Ελλάδα για τις γυναίκες έχει αυξηθεί, φτάνοντας στα 31,2 έτη. Η τάση αναβολής της απόκτησης πρώτ</w:t>
      </w:r>
      <w:r>
        <w:rPr>
          <w:rFonts w:eastAsia="Times New Roman" w:cs="Times New Roman"/>
          <w:szCs w:val="24"/>
        </w:rPr>
        <w:t xml:space="preserve">ου παιδιού για μεγαλύτερες ηλικίες, αυξάνει τις πιθανότητες και τα ποσοστά ενός νέου φαινομένου, αυτού της τελικής ατεκνίας. Ταυτόχρονα </w:t>
      </w:r>
      <w:r>
        <w:rPr>
          <w:rFonts w:eastAsia="Times New Roman" w:cs="Times New Roman"/>
          <w:szCs w:val="24"/>
        </w:rPr>
        <w:lastRenderedPageBreak/>
        <w:t>-</w:t>
      </w:r>
      <w:r>
        <w:rPr>
          <w:rFonts w:eastAsia="Times New Roman" w:cs="Times New Roman"/>
          <w:szCs w:val="24"/>
        </w:rPr>
        <w:t>και ενώ υπάρχουν τεράστιες επιστημονικές και τεχνολογικές εξελίξεις στον τομέα της ιατρικώς υποβοηθούμενης αναπαραγωγής</w:t>
      </w:r>
      <w:r>
        <w:rPr>
          <w:rFonts w:eastAsia="Times New Roman" w:cs="Times New Roman"/>
          <w:szCs w:val="24"/>
        </w:rPr>
        <w:t>-</w:t>
      </w:r>
      <w:r>
        <w:rPr>
          <w:rFonts w:eastAsia="Times New Roman" w:cs="Times New Roman"/>
          <w:szCs w:val="24"/>
        </w:rPr>
        <w:t xml:space="preserve"> χιλιάδες </w:t>
      </w:r>
      <w:proofErr w:type="spellStart"/>
      <w:r>
        <w:rPr>
          <w:rFonts w:eastAsia="Times New Roman" w:cs="Times New Roman"/>
          <w:szCs w:val="24"/>
        </w:rPr>
        <w:t>υπογόνιμα</w:t>
      </w:r>
      <w:proofErr w:type="spellEnd"/>
      <w:r>
        <w:rPr>
          <w:rFonts w:eastAsia="Times New Roman" w:cs="Times New Roman"/>
          <w:szCs w:val="24"/>
        </w:rPr>
        <w:t xml:space="preserve"> ζευγάρια αποκλείονται από αυτή τη διαδικασία, η οποία είναι παραδομένη στα ιδιωτικά μεγαθήρια της υγείας με τζίρο 30.000.000 ευρώ ετησίως. Το ίδιο και οι τράπεζες ωαρίων, ομφαλικών κυττάρων, που βρίσκονται στον ιδιωτικό επιχειρηματικό </w:t>
      </w:r>
      <w:r>
        <w:rPr>
          <w:rFonts w:eastAsia="Times New Roman" w:cs="Times New Roman"/>
          <w:szCs w:val="24"/>
        </w:rPr>
        <w:t xml:space="preserve">τομέα. </w:t>
      </w:r>
    </w:p>
    <w:p w14:paraId="6929871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Ιδιαίτερες δυσκολίες, βέβαια, αντιμετωπίζουν οι οικογένειες -ιδιαίτερα οι μητέρες- παιδιών, ατόμων με ειδικές ανάγκες, οι οποίες βιώνουν τη διαρκή ανασφάλεια για το μέλλον των παιδιών τους σε συνθήκες που ακόμα και η στοιχειώδης ειδική αγωγή υποβαθ</w:t>
      </w:r>
      <w:r>
        <w:rPr>
          <w:rFonts w:eastAsia="Times New Roman" w:cs="Times New Roman"/>
          <w:szCs w:val="24"/>
        </w:rPr>
        <w:t xml:space="preserve">μίζεται. Συχνά οι μητέρες παιδιών, ατόμων με ειδικές ανάγκες αναγκάζονται να παραιτηθούν από την εργασία τους για να μπορέσουν να ανταποκριθούν στις αυξημένες καθημερινές ανάγκες. </w:t>
      </w:r>
    </w:p>
    <w:p w14:paraId="6929871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Για το Κομμουνιστικό Κόμμα Ελλάδας είναι επιστημονικά σύγχρονο να υπάρχει κ</w:t>
      </w:r>
      <w:r>
        <w:rPr>
          <w:rFonts w:eastAsia="Times New Roman" w:cs="Times New Roman"/>
          <w:szCs w:val="24"/>
        </w:rPr>
        <w:t xml:space="preserve">αθολική, δημόσια και δωρεάν πρώιμη διάγνωση και παρέμβαση από τη στιγμή της σύλληψης, της γέννησης του παιδιού. Είναι πραγματικά αναγκαίο να καταρτίζεται </w:t>
      </w:r>
      <w:r>
        <w:rPr>
          <w:rFonts w:eastAsia="Times New Roman" w:cs="Times New Roman"/>
          <w:szCs w:val="24"/>
        </w:rPr>
        <w:lastRenderedPageBreak/>
        <w:t>από τα πρώτα βήματα της προσχολικής ηλικίας και καθ’ όλη τη διάρκεια των σχολικών χρόνων ενιαίο επιστη</w:t>
      </w:r>
      <w:r>
        <w:rPr>
          <w:rFonts w:eastAsia="Times New Roman" w:cs="Times New Roman"/>
          <w:szCs w:val="24"/>
        </w:rPr>
        <w:t>μονικό πρόγραμμα που θα θέτει τους γενικούς στόχους και σκοπούς. Ταυτόχρονα, μέσα σε αυτό το πλαίσιο θα γίνεται η αναγκαία εξειδίκευση ανά περίπτωση παιδιού. Βήμα-βήμα θα παρακολουθείται αυτή η εξέλιξη και ανάπτυξή του. Θα υποστηρίζεται με κάθε μέσο, έμψυχ</w:t>
      </w:r>
      <w:r>
        <w:rPr>
          <w:rFonts w:eastAsia="Times New Roman" w:cs="Times New Roman"/>
          <w:szCs w:val="24"/>
        </w:rPr>
        <w:t xml:space="preserve">ο ή άψυχο, θα πλαισιώνεται από κάθε επιστημονική ειδικότητα, κάθε καταρτισμένο επιστήμονα και θα έχει στη διάθεσή του κάθε μέσο. Όλη η εκπαιδευτική διαδικασία θα υπηρετεί, όπως άλλωστε ισχύει και για τα παιδιά της τυπικής ανάπτυξης, το μέλλον του παιδιού, </w:t>
      </w:r>
      <w:r>
        <w:rPr>
          <w:rFonts w:eastAsia="Times New Roman" w:cs="Times New Roman"/>
          <w:szCs w:val="24"/>
        </w:rPr>
        <w:t>που δεν είναι άλλο από την ουσιαστική προετοιμασία και την ένταξή του στην κοινωνία.</w:t>
      </w:r>
    </w:p>
    <w:p w14:paraId="6929871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Για το Κομμουνιστικό Κόμμα Ελλάδας τα επιστημονικά και τεχνολογικά επιτεύγματα μας δίνουν τη δυνατότητα να ζούμε όλοι μια αξιοπρεπή ζωή, με βάση τις σύγχρονες ανάγκες μας </w:t>
      </w:r>
      <w:r>
        <w:rPr>
          <w:rFonts w:eastAsia="Times New Roman" w:cs="Times New Roman"/>
          <w:szCs w:val="24"/>
        </w:rPr>
        <w:t xml:space="preserve">στην εργασία, στον ελεύθερο χρόνο, στην κοινωνική προστασία της μητρότητας. Ποιο είναι το εμπόδιο; Η πολιτική της Ευρωπαϊκής Ένωσης, όλων των κυβερνήσεων που χτίζουν τα κέρδη των </w:t>
      </w:r>
      <w:r>
        <w:rPr>
          <w:rFonts w:eastAsia="Times New Roman" w:cs="Times New Roman"/>
          <w:szCs w:val="24"/>
        </w:rPr>
        <w:lastRenderedPageBreak/>
        <w:t>επιχειρηματικών ομίλων στα ερείπια των εργατικών λαϊκών δικαιωμάτων. Γι’ αυτό</w:t>
      </w:r>
      <w:r>
        <w:rPr>
          <w:rFonts w:eastAsia="Times New Roman" w:cs="Times New Roman"/>
          <w:szCs w:val="24"/>
        </w:rPr>
        <w:t xml:space="preserve"> και η πρόταση του ΚΚΕ για το δημογραφικό ζήτημα διαμορφώνεται, έχοντας ως κριτήριο τις σύγχρονες κοινωνικές ανάγκες για τα σύγχρονα δικαιώματα της εργατικής λαϊκής οικογένειας, ώστε η απόφαση δημιουργίας οικογένειας ή συμβίωσης να μην εξαρτάται από οικονο</w:t>
      </w:r>
      <w:r>
        <w:rPr>
          <w:rFonts w:eastAsia="Times New Roman" w:cs="Times New Roman"/>
          <w:szCs w:val="24"/>
        </w:rPr>
        <w:t xml:space="preserve">μικούς, κοινωνικούς παράγοντες. Να είναι πραγματικά ελεύθερη επιλογή ενός νέου ζευγαριού πότε και αν θα κάνει και πόσα παιδιά, στηριγμένη στον αμοιβαίο σεβασμό μεταξύ των δύο φύλων, στηριγμένη αποκλειστικά στη σωματική, πνευματική και ψυχική έλξη. </w:t>
      </w:r>
    </w:p>
    <w:p w14:paraId="6929871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(Στο ση</w:t>
      </w:r>
      <w:r>
        <w:rPr>
          <w:rFonts w:eastAsia="Times New Roman" w:cs="Times New Roman"/>
          <w:szCs w:val="24"/>
        </w:rPr>
        <w:t>μείο αυτό την Προεδρική Έδρα καταλαμβάνει ο Δ</w:t>
      </w:r>
      <w:r>
        <w:rPr>
          <w:rFonts w:eastAsia="Times New Roman" w:cs="Times New Roman"/>
          <w:szCs w:val="24"/>
        </w:rPr>
        <w:t>΄</w:t>
      </w:r>
      <w:r>
        <w:rPr>
          <w:rFonts w:eastAsia="Times New Roman" w:cs="Times New Roman"/>
          <w:szCs w:val="24"/>
        </w:rPr>
        <w:t xml:space="preserve"> Αντιπρόεδρος της Βουλής κ. </w:t>
      </w:r>
      <w:r w:rsidRPr="0054042B">
        <w:rPr>
          <w:rFonts w:eastAsia="Times New Roman" w:cs="Times New Roman"/>
          <w:b/>
          <w:szCs w:val="24"/>
        </w:rPr>
        <w:t>ΝΙΚΗΤΑΣ ΚΑΚΛΑΜΑΝΗΣ</w:t>
      </w:r>
      <w:r>
        <w:rPr>
          <w:rFonts w:eastAsia="Times New Roman" w:cs="Times New Roman"/>
          <w:szCs w:val="24"/>
        </w:rPr>
        <w:t>)</w:t>
      </w:r>
    </w:p>
    <w:p w14:paraId="6929871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 πολύ μεγάλη αύξηση της παραγωγικότητας της εργασίας κάνει αναγκαία και ρεαλιστική τη συνολική μείωση του γενικού εργάσιμου χρόνου, εξασφαλίζοντας σε όλους και ό</w:t>
      </w:r>
      <w:r>
        <w:rPr>
          <w:rFonts w:eastAsia="Times New Roman" w:cs="Times New Roman"/>
          <w:szCs w:val="24"/>
        </w:rPr>
        <w:t xml:space="preserve">λες μόνιμη, σταθερή δουλειά με ταυτόχρονη άνοδο του βιοτικού επιπέδου μέσω της αύξησης μισθών, της βελτίωσης των συνθηκών εργασίας και ζωής. Ταυτόχρονα, όμως, η κατάσταση των ισότιμων σχέσεων ανάμεσα στα δύο φύλα προϋποθέτει αποκλειστικά </w:t>
      </w:r>
      <w:r>
        <w:rPr>
          <w:rFonts w:eastAsia="Times New Roman" w:cs="Times New Roman"/>
          <w:szCs w:val="24"/>
        </w:rPr>
        <w:lastRenderedPageBreak/>
        <w:t>κρατικές, δωρεάν π</w:t>
      </w:r>
      <w:r>
        <w:rPr>
          <w:rFonts w:eastAsia="Times New Roman" w:cs="Times New Roman"/>
          <w:szCs w:val="24"/>
        </w:rPr>
        <w:t>αρεχόμενες, κοινωνικές υπηρεσίες παιδείας, υγείας, πρόνοιας, με έμφαση στις ιδιαίτερες ανάγκες της γυναίκας λόγω του ρόλου της στην αναπαραγωγική διαδικασία. Στο πόρισμα που κατέθεσε το ΚΚΕ, κυρίες και κύριοι συνάδελφοι, αναφέρεται ένα συνεκτικό πλαίσιο θέ</w:t>
      </w:r>
      <w:r>
        <w:rPr>
          <w:rFonts w:eastAsia="Times New Roman" w:cs="Times New Roman"/>
          <w:szCs w:val="24"/>
        </w:rPr>
        <w:t xml:space="preserve">σεων και προτάσεων που λόγω χρόνου δεν είναι εύκολο να τα απαριθμήσουμε. </w:t>
      </w:r>
    </w:p>
    <w:p w14:paraId="6929871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Τελειώνοντας να πω ότι οι παραπάνω στόχοι και οι προτάσεις που έχει καταθέσει το ΚΚΕ είναι ρεαλιστικοί, γιατί είναι αναγκαίοι για να μπορέσει η εργατική τάξη και τα λαϊκά στρώματα, ο</w:t>
      </w:r>
      <w:r>
        <w:rPr>
          <w:rFonts w:eastAsia="Times New Roman" w:cs="Times New Roman"/>
          <w:szCs w:val="24"/>
        </w:rPr>
        <w:t xml:space="preserve">ι οικογένειες των πολύτεκνων, των </w:t>
      </w:r>
      <w:proofErr w:type="spellStart"/>
      <w:r>
        <w:rPr>
          <w:rFonts w:eastAsia="Times New Roman" w:cs="Times New Roman"/>
          <w:szCs w:val="24"/>
        </w:rPr>
        <w:t>τρίτεκνων</w:t>
      </w:r>
      <w:proofErr w:type="spellEnd"/>
      <w:r>
        <w:rPr>
          <w:rFonts w:eastAsia="Times New Roman" w:cs="Times New Roman"/>
          <w:szCs w:val="24"/>
        </w:rPr>
        <w:t>, να επανακτήσουν τις απώλειες των τελευταίων χρόνων, των χρόνων της κρίσης. Να ανοίξει ο δρόμος για την ανάπτυξη, που θα έχει κριτήριο την ικανοποίηση όλων των σύγχρονων λαϊκών αναγκών. Γι’ αυτή την πρόταση το ΚΚ</w:t>
      </w:r>
      <w:r>
        <w:rPr>
          <w:rFonts w:eastAsia="Times New Roman" w:cs="Times New Roman"/>
          <w:szCs w:val="24"/>
        </w:rPr>
        <w:t>Ε διαθέτει όλες του τις δυνάμεις για την ανάπτυξη της λαϊκής πάλης, της κοινωνικής συμμαχίας των εργατοϋπαλλήλων, των αυτοαπασχολουμένων της πόλης, των φτωχών αγροτών, της νεολαίας, των γυναικών, σε αντιμονοπωλιακή, αντικαπιταλιστική κατεύθυνση με προοπτικ</w:t>
      </w:r>
      <w:r>
        <w:rPr>
          <w:rFonts w:eastAsia="Times New Roman" w:cs="Times New Roman"/>
          <w:szCs w:val="24"/>
        </w:rPr>
        <w:t xml:space="preserve">ή τη νέα κοινωνία, τον σοσιαλισμό, κομμουνισμό, όπου η πλήρης ικανοποίηση των </w:t>
      </w:r>
      <w:r>
        <w:rPr>
          <w:rFonts w:eastAsia="Times New Roman" w:cs="Times New Roman"/>
          <w:szCs w:val="24"/>
        </w:rPr>
        <w:lastRenderedPageBreak/>
        <w:t xml:space="preserve">λαϊκών αναγκών θα είναι η πραγματική λύση του δημογραφικού προβλήματος. </w:t>
      </w:r>
    </w:p>
    <w:p w14:paraId="6929871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και για την ανοχή σας. </w:t>
      </w:r>
    </w:p>
    <w:p w14:paraId="69298717"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Καλές είναι οι ευχαρισ</w:t>
      </w:r>
      <w:r>
        <w:rPr>
          <w:rFonts w:eastAsia="Times New Roman" w:cs="Times New Roman"/>
          <w:szCs w:val="24"/>
        </w:rPr>
        <w:t>τίες και να υπάρχει μια μικρή ανοχή, αλλά εδώ βλέπω ότι μερικοί πάνε στον διπλάσιο χρόνο. Αυτό πρέπει να το μαζέψουμε.</w:t>
      </w:r>
    </w:p>
    <w:p w14:paraId="6929871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Τώρα, για τον πρώτο κύκλο απομένουν ο κ. </w:t>
      </w:r>
      <w:proofErr w:type="spellStart"/>
      <w:r>
        <w:rPr>
          <w:rFonts w:eastAsia="Times New Roman" w:cs="Times New Roman"/>
          <w:szCs w:val="24"/>
        </w:rPr>
        <w:t>Σαρίδης</w:t>
      </w:r>
      <w:proofErr w:type="spellEnd"/>
      <w:r>
        <w:rPr>
          <w:rFonts w:eastAsia="Times New Roman" w:cs="Times New Roman"/>
          <w:szCs w:val="24"/>
        </w:rPr>
        <w:t xml:space="preserve"> και ο κ. </w:t>
      </w:r>
      <w:proofErr w:type="spellStart"/>
      <w:r>
        <w:rPr>
          <w:rFonts w:eastAsia="Times New Roman" w:cs="Times New Roman"/>
          <w:szCs w:val="24"/>
        </w:rPr>
        <w:t>Κουκούτσης</w:t>
      </w:r>
      <w:proofErr w:type="spellEnd"/>
      <w:r>
        <w:rPr>
          <w:rFonts w:eastAsia="Times New Roman" w:cs="Times New Roman"/>
          <w:szCs w:val="24"/>
        </w:rPr>
        <w:t xml:space="preserve">. Ξεκινάμε μετά τον δεύτερο κύκλο και, βεβαίως, είναι οι Αρχηγοί των </w:t>
      </w:r>
      <w:r>
        <w:rPr>
          <w:rFonts w:eastAsia="Times New Roman" w:cs="Times New Roman"/>
          <w:szCs w:val="24"/>
        </w:rPr>
        <w:t>κ</w:t>
      </w:r>
      <w:r>
        <w:rPr>
          <w:rFonts w:eastAsia="Times New Roman" w:cs="Times New Roman"/>
          <w:szCs w:val="24"/>
        </w:rPr>
        <w:t xml:space="preserve">ομμάτων, ο Υπουργός, οι Κοινοβουλευτικοί Εκπρόσωποι που θα μιλήσουν μετά. </w:t>
      </w:r>
    </w:p>
    <w:p w14:paraId="6929871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σαράντα επτά μαθήτριες και μαθητές και τέσσερις εκπα</w:t>
      </w:r>
      <w:r>
        <w:rPr>
          <w:rFonts w:eastAsia="Times New Roman" w:cs="Times New Roman"/>
          <w:szCs w:val="24"/>
        </w:rPr>
        <w:t>ιδευτικοί συνοδοί τους από το 2</w:t>
      </w:r>
      <w:r w:rsidRPr="00122950">
        <w:rPr>
          <w:rFonts w:eastAsia="Times New Roman" w:cs="Times New Roman"/>
          <w:szCs w:val="24"/>
          <w:vertAlign w:val="superscript"/>
        </w:rPr>
        <w:t>ο</w:t>
      </w:r>
      <w:r>
        <w:rPr>
          <w:rFonts w:eastAsia="Times New Roman" w:cs="Times New Roman"/>
          <w:szCs w:val="24"/>
        </w:rPr>
        <w:t xml:space="preserve"> Γενικό Λύκειο Γέρακα (</w:t>
      </w:r>
      <w:r>
        <w:rPr>
          <w:rFonts w:eastAsia="Times New Roman" w:cs="Times New Roman"/>
          <w:szCs w:val="24"/>
        </w:rPr>
        <w:t>δεύτερο τ</w:t>
      </w:r>
      <w:r>
        <w:rPr>
          <w:rFonts w:eastAsia="Times New Roman" w:cs="Times New Roman"/>
          <w:szCs w:val="24"/>
        </w:rPr>
        <w:t xml:space="preserve">μήμα). </w:t>
      </w:r>
    </w:p>
    <w:p w14:paraId="6929871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 σε μια πολύ ενδιαφέρουσα συνεδρίαση.</w:t>
      </w:r>
    </w:p>
    <w:p w14:paraId="6929871B" w14:textId="77777777" w:rsidR="00F93F98" w:rsidRDefault="00F9424E">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6929871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Σαρίδης</w:t>
      </w:r>
      <w:proofErr w:type="spellEnd"/>
      <w:r>
        <w:rPr>
          <w:rFonts w:eastAsia="Times New Roman" w:cs="Times New Roman"/>
          <w:szCs w:val="24"/>
        </w:rPr>
        <w:t>.</w:t>
      </w:r>
    </w:p>
    <w:p w14:paraId="6929871D"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sidRPr="00122950">
        <w:rPr>
          <w:rFonts w:eastAsia="Times New Roman" w:cs="Times New Roman"/>
          <w:szCs w:val="24"/>
        </w:rPr>
        <w:t xml:space="preserve">Ευχαριστώ πολύ, κύριε </w:t>
      </w:r>
      <w:r>
        <w:rPr>
          <w:rFonts w:eastAsia="Times New Roman" w:cs="Times New Roman"/>
          <w:szCs w:val="24"/>
        </w:rPr>
        <w:t xml:space="preserve">Πρόεδρε. </w:t>
      </w:r>
    </w:p>
    <w:p w14:paraId="6929871E"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Κ</w:t>
      </w:r>
      <w:r>
        <w:rPr>
          <w:rFonts w:eastAsia="Times New Roman" w:cs="Times New Roman"/>
          <w:szCs w:val="24"/>
        </w:rPr>
        <w:t>υρίες και κ</w:t>
      </w:r>
      <w:r w:rsidRPr="00122950">
        <w:rPr>
          <w:rFonts w:eastAsia="Times New Roman" w:cs="Times New Roman"/>
          <w:szCs w:val="24"/>
        </w:rPr>
        <w:t>ύριοι συνάδελφοι</w:t>
      </w:r>
      <w:r>
        <w:rPr>
          <w:rFonts w:eastAsia="Times New Roman" w:cs="Times New Roman"/>
          <w:szCs w:val="24"/>
        </w:rPr>
        <w:t>,</w:t>
      </w:r>
      <w:r w:rsidRPr="00122950">
        <w:rPr>
          <w:rFonts w:eastAsia="Times New Roman" w:cs="Times New Roman"/>
          <w:szCs w:val="24"/>
        </w:rPr>
        <w:t xml:space="preserve"> η σημερινή συνεδρίαση</w:t>
      </w:r>
      <w:r>
        <w:rPr>
          <w:rFonts w:eastAsia="Times New Roman" w:cs="Times New Roman"/>
          <w:szCs w:val="24"/>
        </w:rPr>
        <w:t>,</w:t>
      </w:r>
      <w:r w:rsidRPr="00122950">
        <w:rPr>
          <w:rFonts w:eastAsia="Times New Roman" w:cs="Times New Roman"/>
          <w:szCs w:val="24"/>
        </w:rPr>
        <w:t xml:space="preserve"> παρά το φαινομενικά τυπικό του χαρακτήρα </w:t>
      </w:r>
      <w:r>
        <w:rPr>
          <w:rFonts w:eastAsia="Times New Roman" w:cs="Times New Roman"/>
          <w:szCs w:val="24"/>
        </w:rPr>
        <w:t>της,</w:t>
      </w:r>
      <w:r w:rsidRPr="00122950">
        <w:rPr>
          <w:rFonts w:eastAsia="Times New Roman" w:cs="Times New Roman"/>
          <w:szCs w:val="24"/>
        </w:rPr>
        <w:t xml:space="preserve"> είναι </w:t>
      </w:r>
      <w:r>
        <w:rPr>
          <w:rFonts w:eastAsia="Times New Roman" w:cs="Times New Roman"/>
          <w:szCs w:val="24"/>
        </w:rPr>
        <w:t>-</w:t>
      </w:r>
      <w:r w:rsidRPr="00122950">
        <w:rPr>
          <w:rFonts w:eastAsia="Times New Roman" w:cs="Times New Roman"/>
          <w:szCs w:val="24"/>
        </w:rPr>
        <w:t>κατά την εκτίμησή μου</w:t>
      </w:r>
      <w:r>
        <w:rPr>
          <w:rFonts w:eastAsia="Times New Roman" w:cs="Times New Roman"/>
          <w:szCs w:val="24"/>
        </w:rPr>
        <w:t>-</w:t>
      </w:r>
      <w:r w:rsidRPr="00122950">
        <w:rPr>
          <w:rFonts w:eastAsia="Times New Roman" w:cs="Times New Roman"/>
          <w:szCs w:val="24"/>
        </w:rPr>
        <w:t xml:space="preserve"> μία από τις σημαντικότερες του Σώματος</w:t>
      </w:r>
      <w:r>
        <w:rPr>
          <w:rFonts w:eastAsia="Times New Roman" w:cs="Times New Roman"/>
          <w:szCs w:val="24"/>
        </w:rPr>
        <w:t>.</w:t>
      </w:r>
      <w:r w:rsidRPr="00122950">
        <w:rPr>
          <w:rFonts w:eastAsia="Times New Roman" w:cs="Times New Roman"/>
          <w:szCs w:val="24"/>
        </w:rPr>
        <w:t xml:space="preserve"> Στη δική μου </w:t>
      </w:r>
      <w:r>
        <w:rPr>
          <w:rFonts w:eastAsia="Times New Roman" w:cs="Times New Roman"/>
          <w:szCs w:val="24"/>
        </w:rPr>
        <w:t>συνείδηση βρίσκεται το ίδιο υ</w:t>
      </w:r>
      <w:r w:rsidRPr="00122950">
        <w:rPr>
          <w:rFonts w:eastAsia="Times New Roman" w:cs="Times New Roman"/>
          <w:szCs w:val="24"/>
        </w:rPr>
        <w:t xml:space="preserve">ψηλά με τις ψηφοφορίες για τη </w:t>
      </w:r>
      <w:r>
        <w:rPr>
          <w:rFonts w:eastAsia="Times New Roman" w:cs="Times New Roman"/>
          <w:szCs w:val="24"/>
        </w:rPr>
        <w:t>σ</w:t>
      </w:r>
      <w:r w:rsidRPr="00122950">
        <w:rPr>
          <w:rFonts w:eastAsia="Times New Roman" w:cs="Times New Roman"/>
          <w:szCs w:val="24"/>
        </w:rPr>
        <w:t>υντα</w:t>
      </w:r>
      <w:r w:rsidRPr="00122950">
        <w:rPr>
          <w:rFonts w:eastAsia="Times New Roman" w:cs="Times New Roman"/>
          <w:szCs w:val="24"/>
        </w:rPr>
        <w:t xml:space="preserve">γματική </w:t>
      </w:r>
      <w:r>
        <w:rPr>
          <w:rFonts w:eastAsia="Times New Roman" w:cs="Times New Roman"/>
          <w:szCs w:val="24"/>
        </w:rPr>
        <w:t>Α</w:t>
      </w:r>
      <w:r w:rsidRPr="00122950">
        <w:rPr>
          <w:rFonts w:eastAsia="Times New Roman" w:cs="Times New Roman"/>
          <w:szCs w:val="24"/>
        </w:rPr>
        <w:t xml:space="preserve">ναθεώρηση και για τον </w:t>
      </w:r>
      <w:r>
        <w:rPr>
          <w:rFonts w:eastAsia="Times New Roman" w:cs="Times New Roman"/>
          <w:szCs w:val="24"/>
        </w:rPr>
        <w:t>π</w:t>
      </w:r>
      <w:r w:rsidRPr="00122950">
        <w:rPr>
          <w:rFonts w:eastAsia="Times New Roman" w:cs="Times New Roman"/>
          <w:szCs w:val="24"/>
        </w:rPr>
        <w:t>ροϋπολογισμό</w:t>
      </w:r>
      <w:r>
        <w:rPr>
          <w:rFonts w:eastAsia="Times New Roman" w:cs="Times New Roman"/>
          <w:szCs w:val="24"/>
        </w:rPr>
        <w:t>.</w:t>
      </w:r>
      <w:r w:rsidRPr="00122950">
        <w:rPr>
          <w:rFonts w:eastAsia="Times New Roman" w:cs="Times New Roman"/>
          <w:szCs w:val="24"/>
        </w:rPr>
        <w:t xml:space="preserve"> </w:t>
      </w:r>
      <w:r>
        <w:rPr>
          <w:rFonts w:eastAsia="Times New Roman" w:cs="Times New Roman"/>
          <w:szCs w:val="24"/>
        </w:rPr>
        <w:t>Κ</w:t>
      </w:r>
      <w:r w:rsidRPr="00122950">
        <w:rPr>
          <w:rFonts w:eastAsia="Times New Roman" w:cs="Times New Roman"/>
          <w:szCs w:val="24"/>
        </w:rPr>
        <w:t>αι αυτό επειδή σήμερα</w:t>
      </w:r>
      <w:r>
        <w:rPr>
          <w:rFonts w:eastAsia="Times New Roman" w:cs="Times New Roman"/>
          <w:szCs w:val="24"/>
        </w:rPr>
        <w:t xml:space="preserve"> οι συμπολίτες μας θα ακούσουν -ακούν ήδη</w:t>
      </w:r>
      <w:r w:rsidRPr="00122950">
        <w:rPr>
          <w:rFonts w:eastAsia="Times New Roman" w:cs="Times New Roman"/>
          <w:szCs w:val="24"/>
        </w:rPr>
        <w:t xml:space="preserve"> αυτή τη στιγμή</w:t>
      </w:r>
      <w:r>
        <w:rPr>
          <w:rFonts w:eastAsia="Times New Roman" w:cs="Times New Roman"/>
          <w:szCs w:val="24"/>
        </w:rPr>
        <w:t>-</w:t>
      </w:r>
      <w:r w:rsidRPr="00122950">
        <w:rPr>
          <w:rFonts w:eastAsia="Times New Roman" w:cs="Times New Roman"/>
          <w:szCs w:val="24"/>
        </w:rPr>
        <w:t xml:space="preserve"> και στην Ολομέλεια της Βουλής για το δημογραφικό πρόβλημα</w:t>
      </w:r>
      <w:r>
        <w:rPr>
          <w:rFonts w:eastAsia="Times New Roman" w:cs="Times New Roman"/>
          <w:szCs w:val="24"/>
        </w:rPr>
        <w:t>,</w:t>
      </w:r>
      <w:r w:rsidRPr="00122950">
        <w:rPr>
          <w:rFonts w:eastAsia="Times New Roman" w:cs="Times New Roman"/>
          <w:szCs w:val="24"/>
        </w:rPr>
        <w:t xml:space="preserve"> το οποίο είναι παρ</w:t>
      </w:r>
      <w:r>
        <w:rPr>
          <w:rFonts w:eastAsia="Times New Roman" w:cs="Times New Roman"/>
          <w:szCs w:val="24"/>
        </w:rPr>
        <w:t>ό</w:t>
      </w:r>
      <w:r w:rsidRPr="00122950">
        <w:rPr>
          <w:rFonts w:eastAsia="Times New Roman" w:cs="Times New Roman"/>
          <w:szCs w:val="24"/>
        </w:rPr>
        <w:t>ν και διαρκώς επιδεινούμενο</w:t>
      </w:r>
      <w:r>
        <w:rPr>
          <w:rFonts w:eastAsia="Times New Roman" w:cs="Times New Roman"/>
          <w:szCs w:val="24"/>
        </w:rPr>
        <w:t>,</w:t>
      </w:r>
      <w:r w:rsidRPr="00122950">
        <w:rPr>
          <w:rFonts w:eastAsia="Times New Roman" w:cs="Times New Roman"/>
          <w:szCs w:val="24"/>
        </w:rPr>
        <w:t xml:space="preserve"> απειλώντας την κοινωνικ</w:t>
      </w:r>
      <w:r w:rsidRPr="00122950">
        <w:rPr>
          <w:rFonts w:eastAsia="Times New Roman" w:cs="Times New Roman"/>
          <w:szCs w:val="24"/>
        </w:rPr>
        <w:t>ή συνοχή</w:t>
      </w:r>
      <w:r>
        <w:rPr>
          <w:rFonts w:eastAsia="Times New Roman" w:cs="Times New Roman"/>
          <w:szCs w:val="24"/>
        </w:rPr>
        <w:t>,</w:t>
      </w:r>
      <w:r w:rsidRPr="00122950">
        <w:rPr>
          <w:rFonts w:eastAsia="Times New Roman" w:cs="Times New Roman"/>
          <w:szCs w:val="24"/>
        </w:rPr>
        <w:t xml:space="preserve"> απειλώντας την εθνική ασφάλεια και την αναπτυξιακή πορεία της χώρας</w:t>
      </w:r>
      <w:r>
        <w:rPr>
          <w:rFonts w:eastAsia="Times New Roman" w:cs="Times New Roman"/>
          <w:szCs w:val="24"/>
        </w:rPr>
        <w:t>,</w:t>
      </w:r>
      <w:r w:rsidRPr="00122950">
        <w:rPr>
          <w:rFonts w:eastAsia="Times New Roman" w:cs="Times New Roman"/>
          <w:szCs w:val="24"/>
        </w:rPr>
        <w:t xml:space="preserve"> ενώ μεσοπρόθεσμα μπορεί να αποδειχθεί κίνδυνος ακόμα και για την εθνική </w:t>
      </w:r>
      <w:r>
        <w:rPr>
          <w:rFonts w:eastAsia="Times New Roman" w:cs="Times New Roman"/>
          <w:szCs w:val="24"/>
        </w:rPr>
        <w:t xml:space="preserve">της </w:t>
      </w:r>
      <w:r w:rsidRPr="00122950">
        <w:rPr>
          <w:rFonts w:eastAsia="Times New Roman" w:cs="Times New Roman"/>
          <w:szCs w:val="24"/>
        </w:rPr>
        <w:t>υπόσταση</w:t>
      </w:r>
      <w:r>
        <w:rPr>
          <w:rFonts w:eastAsia="Times New Roman" w:cs="Times New Roman"/>
          <w:szCs w:val="24"/>
        </w:rPr>
        <w:t>.</w:t>
      </w:r>
      <w:r w:rsidRPr="00122950">
        <w:rPr>
          <w:rFonts w:eastAsia="Times New Roman" w:cs="Times New Roman"/>
          <w:szCs w:val="24"/>
        </w:rPr>
        <w:t xml:space="preserve"> </w:t>
      </w:r>
    </w:p>
    <w:p w14:paraId="6929871F"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Είναι αλήθεια</w:t>
      </w:r>
      <w:r>
        <w:rPr>
          <w:rFonts w:eastAsia="Times New Roman" w:cs="Times New Roman"/>
          <w:szCs w:val="24"/>
        </w:rPr>
        <w:t>,</w:t>
      </w:r>
      <w:r w:rsidRPr="00122950">
        <w:rPr>
          <w:rFonts w:eastAsia="Times New Roman" w:cs="Times New Roman"/>
          <w:szCs w:val="24"/>
        </w:rPr>
        <w:t xml:space="preserve"> κυρίες και κύριοι συνάδελφοι</w:t>
      </w:r>
      <w:r>
        <w:rPr>
          <w:rFonts w:eastAsia="Times New Roman" w:cs="Times New Roman"/>
          <w:szCs w:val="24"/>
        </w:rPr>
        <w:t>,</w:t>
      </w:r>
      <w:r w:rsidRPr="00122950">
        <w:rPr>
          <w:rFonts w:eastAsia="Times New Roman" w:cs="Times New Roman"/>
          <w:szCs w:val="24"/>
        </w:rPr>
        <w:t xml:space="preserve"> πως επί δεκαετίες το δημογραφικό ήταν στο</w:t>
      </w:r>
      <w:r>
        <w:rPr>
          <w:rFonts w:eastAsia="Times New Roman" w:cs="Times New Roman"/>
          <w:szCs w:val="24"/>
        </w:rPr>
        <w:t>ν</w:t>
      </w:r>
      <w:r w:rsidRPr="00122950">
        <w:rPr>
          <w:rFonts w:eastAsia="Times New Roman" w:cs="Times New Roman"/>
          <w:szCs w:val="24"/>
        </w:rPr>
        <w:t xml:space="preserve"> δη</w:t>
      </w:r>
      <w:r w:rsidRPr="00122950">
        <w:rPr>
          <w:rFonts w:eastAsia="Times New Roman" w:cs="Times New Roman"/>
          <w:szCs w:val="24"/>
        </w:rPr>
        <w:t>μόσιο διάλογο ένα πρό</w:t>
      </w:r>
      <w:r w:rsidRPr="00122950">
        <w:rPr>
          <w:rFonts w:eastAsia="Times New Roman" w:cs="Times New Roman"/>
          <w:szCs w:val="24"/>
        </w:rPr>
        <w:lastRenderedPageBreak/>
        <w:t>βλημα περίπου αόρατο</w:t>
      </w:r>
      <w:r>
        <w:rPr>
          <w:rFonts w:eastAsia="Times New Roman" w:cs="Times New Roman"/>
          <w:szCs w:val="24"/>
        </w:rPr>
        <w:t>,</w:t>
      </w:r>
      <w:r w:rsidRPr="00122950">
        <w:rPr>
          <w:rFonts w:eastAsia="Times New Roman" w:cs="Times New Roman"/>
          <w:szCs w:val="24"/>
        </w:rPr>
        <w:t xml:space="preserve"> τουλάχιστον γι</w:t>
      </w:r>
      <w:r>
        <w:rPr>
          <w:rFonts w:eastAsia="Times New Roman" w:cs="Times New Roman"/>
          <w:szCs w:val="24"/>
        </w:rPr>
        <w:t>’</w:t>
      </w:r>
      <w:r w:rsidRPr="00122950">
        <w:rPr>
          <w:rFonts w:eastAsia="Times New Roman" w:cs="Times New Roman"/>
          <w:szCs w:val="24"/>
        </w:rPr>
        <w:t xml:space="preserve"> αυτούς τους οποίους εκφράζουν πολιτικό λόγο</w:t>
      </w:r>
      <w:r>
        <w:rPr>
          <w:rFonts w:eastAsia="Times New Roman" w:cs="Times New Roman"/>
          <w:szCs w:val="24"/>
        </w:rPr>
        <w:t>. Και αυτό</w:t>
      </w:r>
      <w:r>
        <w:rPr>
          <w:rFonts w:eastAsia="Times New Roman" w:cs="Times New Roman"/>
          <w:szCs w:val="24"/>
        </w:rPr>
        <w:t xml:space="preserve"> </w:t>
      </w:r>
      <w:r w:rsidRPr="00122950">
        <w:rPr>
          <w:rFonts w:eastAsia="Times New Roman" w:cs="Times New Roman"/>
          <w:szCs w:val="24"/>
        </w:rPr>
        <w:t>παρ</w:t>
      </w:r>
      <w:r>
        <w:rPr>
          <w:rFonts w:eastAsia="Times New Roman" w:cs="Times New Roman"/>
          <w:szCs w:val="24"/>
        </w:rPr>
        <w:t xml:space="preserve">’ </w:t>
      </w:r>
      <w:r w:rsidRPr="00122950">
        <w:rPr>
          <w:rFonts w:eastAsia="Times New Roman" w:cs="Times New Roman"/>
          <w:szCs w:val="24"/>
        </w:rPr>
        <w:t>όλο που οι εργασίες της αντίστοιχης Βουλής στις αρχές της δεκαετίας του 1990 προσέγγισα</w:t>
      </w:r>
      <w:r>
        <w:rPr>
          <w:rFonts w:eastAsia="Times New Roman" w:cs="Times New Roman"/>
          <w:szCs w:val="24"/>
        </w:rPr>
        <w:t>ν</w:t>
      </w:r>
      <w:r w:rsidRPr="00122950">
        <w:rPr>
          <w:rFonts w:eastAsia="Times New Roman" w:cs="Times New Roman"/>
          <w:szCs w:val="24"/>
        </w:rPr>
        <w:t xml:space="preserve"> λεπτομερώς το πρόβλημα και οδήγησαν στην πρόταση </w:t>
      </w:r>
      <w:r w:rsidRPr="00122950">
        <w:rPr>
          <w:rFonts w:eastAsia="Times New Roman" w:cs="Times New Roman"/>
          <w:szCs w:val="24"/>
        </w:rPr>
        <w:t>μιας ευρείας δέσμης μέτρων για την ανάσχεσ</w:t>
      </w:r>
      <w:r>
        <w:rPr>
          <w:rFonts w:eastAsia="Times New Roman" w:cs="Times New Roman"/>
          <w:szCs w:val="24"/>
        </w:rPr>
        <w:t>ή</w:t>
      </w:r>
      <w:r w:rsidRPr="00122950">
        <w:rPr>
          <w:rFonts w:eastAsia="Times New Roman" w:cs="Times New Roman"/>
          <w:szCs w:val="24"/>
        </w:rPr>
        <w:t xml:space="preserve"> του</w:t>
      </w:r>
      <w:r>
        <w:rPr>
          <w:rFonts w:eastAsia="Times New Roman" w:cs="Times New Roman"/>
          <w:szCs w:val="24"/>
        </w:rPr>
        <w:t>.</w:t>
      </w:r>
      <w:r w:rsidRPr="00122950">
        <w:rPr>
          <w:rFonts w:eastAsia="Times New Roman" w:cs="Times New Roman"/>
          <w:szCs w:val="24"/>
        </w:rPr>
        <w:t xml:space="preserve"> </w:t>
      </w:r>
    </w:p>
    <w:p w14:paraId="69298720"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Δυστυχώς</w:t>
      </w:r>
      <w:r>
        <w:rPr>
          <w:rFonts w:eastAsia="Times New Roman" w:cs="Times New Roman"/>
          <w:szCs w:val="24"/>
        </w:rPr>
        <w:t>,</w:t>
      </w:r>
      <w:r w:rsidRPr="00122950">
        <w:rPr>
          <w:rFonts w:eastAsia="Times New Roman" w:cs="Times New Roman"/>
          <w:szCs w:val="24"/>
        </w:rPr>
        <w:t xml:space="preserve"> </w:t>
      </w:r>
      <w:r>
        <w:rPr>
          <w:rFonts w:eastAsia="Times New Roman" w:cs="Times New Roman"/>
          <w:szCs w:val="24"/>
        </w:rPr>
        <w:t xml:space="preserve">όμως, οι προ εικοσιπενταετίας συνάδελφοί μας δεν μπόρεσαν να εφαρμόσουν </w:t>
      </w:r>
      <w:r w:rsidRPr="00122950">
        <w:rPr>
          <w:rFonts w:eastAsia="Times New Roman" w:cs="Times New Roman"/>
          <w:szCs w:val="24"/>
        </w:rPr>
        <w:t xml:space="preserve">αυτά τα οποία </w:t>
      </w:r>
      <w:r>
        <w:rPr>
          <w:rFonts w:eastAsia="Times New Roman" w:cs="Times New Roman"/>
          <w:szCs w:val="24"/>
        </w:rPr>
        <w:t>προτάθηκαν ή</w:t>
      </w:r>
      <w:r w:rsidRPr="00122950">
        <w:rPr>
          <w:rFonts w:eastAsia="Times New Roman" w:cs="Times New Roman"/>
          <w:szCs w:val="24"/>
        </w:rPr>
        <w:t xml:space="preserve"> αποδείχθηκαν αναποτελεσματικά</w:t>
      </w:r>
      <w:r>
        <w:rPr>
          <w:rFonts w:eastAsia="Times New Roman" w:cs="Times New Roman"/>
          <w:szCs w:val="24"/>
        </w:rPr>
        <w:t>.</w:t>
      </w:r>
      <w:r w:rsidRPr="00122950">
        <w:rPr>
          <w:rFonts w:eastAsia="Times New Roman" w:cs="Times New Roman"/>
          <w:szCs w:val="24"/>
        </w:rPr>
        <w:t xml:space="preserve"> Σημασία έχει πως το πρόβλημα οξύνθηκε</w:t>
      </w:r>
      <w:r>
        <w:rPr>
          <w:rFonts w:eastAsia="Times New Roman" w:cs="Times New Roman"/>
          <w:szCs w:val="24"/>
        </w:rPr>
        <w:t>, ε</w:t>
      </w:r>
      <w:r w:rsidRPr="00122950">
        <w:rPr>
          <w:rFonts w:eastAsia="Times New Roman" w:cs="Times New Roman"/>
          <w:szCs w:val="24"/>
        </w:rPr>
        <w:t>ιδικά όταν απρόβλεπτοι παρ</w:t>
      </w:r>
      <w:r w:rsidRPr="00122950">
        <w:rPr>
          <w:rFonts w:eastAsia="Times New Roman" w:cs="Times New Roman"/>
          <w:szCs w:val="24"/>
        </w:rPr>
        <w:t>άγοντες μπήκαν σε αυτή την εξίσωση μέσα</w:t>
      </w:r>
      <w:r>
        <w:rPr>
          <w:rFonts w:eastAsia="Times New Roman" w:cs="Times New Roman"/>
          <w:szCs w:val="24"/>
        </w:rPr>
        <w:t>,</w:t>
      </w:r>
      <w:r w:rsidRPr="00122950">
        <w:rPr>
          <w:rFonts w:eastAsia="Times New Roman" w:cs="Times New Roman"/>
          <w:szCs w:val="24"/>
        </w:rPr>
        <w:t xml:space="preserve"> αναγκάζοντας τη Βουλή των Ελλήνων προ </w:t>
      </w:r>
      <w:r>
        <w:rPr>
          <w:rFonts w:eastAsia="Times New Roman" w:cs="Times New Roman"/>
          <w:szCs w:val="24"/>
        </w:rPr>
        <w:t>δεκαοκτώ</w:t>
      </w:r>
      <w:r w:rsidRPr="00122950">
        <w:rPr>
          <w:rFonts w:eastAsia="Times New Roman" w:cs="Times New Roman"/>
          <w:szCs w:val="24"/>
        </w:rPr>
        <w:t xml:space="preserve"> μηνών να </w:t>
      </w:r>
      <w:r>
        <w:rPr>
          <w:rFonts w:eastAsia="Times New Roman" w:cs="Times New Roman"/>
          <w:szCs w:val="24"/>
        </w:rPr>
        <w:t>οδηγηθεί</w:t>
      </w:r>
      <w:r w:rsidRPr="00122950">
        <w:rPr>
          <w:rFonts w:eastAsia="Times New Roman" w:cs="Times New Roman"/>
          <w:szCs w:val="24"/>
        </w:rPr>
        <w:t xml:space="preserve"> </w:t>
      </w:r>
      <w:r>
        <w:rPr>
          <w:rFonts w:eastAsia="Times New Roman" w:cs="Times New Roman"/>
          <w:szCs w:val="24"/>
        </w:rPr>
        <w:t>σ</w:t>
      </w:r>
      <w:r w:rsidRPr="00122950">
        <w:rPr>
          <w:rFonts w:eastAsia="Times New Roman" w:cs="Times New Roman"/>
          <w:szCs w:val="24"/>
        </w:rPr>
        <w:t xml:space="preserve">τη σύσταση μιας </w:t>
      </w:r>
      <w:r w:rsidRPr="00122950">
        <w:rPr>
          <w:rFonts w:eastAsia="Times New Roman" w:cs="Times New Roman"/>
          <w:szCs w:val="24"/>
        </w:rPr>
        <w:t>διακομματικής κοινοβουλευτικής επιτροπής</w:t>
      </w:r>
      <w:r>
        <w:rPr>
          <w:rFonts w:eastAsia="Times New Roman" w:cs="Times New Roman"/>
          <w:szCs w:val="24"/>
        </w:rPr>
        <w:t>,</w:t>
      </w:r>
      <w:r w:rsidRPr="00122950">
        <w:rPr>
          <w:rFonts w:eastAsia="Times New Roman" w:cs="Times New Roman"/>
          <w:szCs w:val="24"/>
        </w:rPr>
        <w:t xml:space="preserve"> της οποίας </w:t>
      </w:r>
      <w:r>
        <w:rPr>
          <w:rFonts w:eastAsia="Times New Roman" w:cs="Times New Roman"/>
          <w:szCs w:val="24"/>
        </w:rPr>
        <w:t>τ</w:t>
      </w:r>
      <w:r w:rsidRPr="00122950">
        <w:rPr>
          <w:rFonts w:eastAsia="Times New Roman" w:cs="Times New Roman"/>
          <w:szCs w:val="24"/>
        </w:rPr>
        <w:t>ο πόρισμα σήμερα συζητούμε σε αυτή εδώ την Αίθουσα</w:t>
      </w:r>
      <w:r>
        <w:rPr>
          <w:rFonts w:eastAsia="Times New Roman" w:cs="Times New Roman"/>
          <w:szCs w:val="24"/>
        </w:rPr>
        <w:t>.</w:t>
      </w:r>
      <w:r w:rsidRPr="00122950">
        <w:rPr>
          <w:rFonts w:eastAsia="Times New Roman" w:cs="Times New Roman"/>
          <w:szCs w:val="24"/>
        </w:rPr>
        <w:t xml:space="preserve"> </w:t>
      </w:r>
    </w:p>
    <w:p w14:paraId="6929872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πιτροπή με τη</w:t>
      </w:r>
      <w:r w:rsidRPr="00122950">
        <w:rPr>
          <w:rFonts w:eastAsia="Times New Roman" w:cs="Times New Roman"/>
          <w:szCs w:val="24"/>
        </w:rPr>
        <w:t xml:space="preserve"> βοήθεια τόσο </w:t>
      </w:r>
      <w:r>
        <w:rPr>
          <w:rFonts w:eastAsia="Times New Roman" w:cs="Times New Roman"/>
          <w:szCs w:val="24"/>
        </w:rPr>
        <w:t>του</w:t>
      </w:r>
      <w:r w:rsidRPr="00122950">
        <w:rPr>
          <w:rFonts w:eastAsia="Times New Roman" w:cs="Times New Roman"/>
          <w:szCs w:val="24"/>
        </w:rPr>
        <w:t xml:space="preserve"> Επιστημονικού Συμβουλίου</w:t>
      </w:r>
      <w:r>
        <w:rPr>
          <w:rFonts w:eastAsia="Times New Roman" w:cs="Times New Roman"/>
          <w:szCs w:val="24"/>
        </w:rPr>
        <w:t>,</w:t>
      </w:r>
      <w:r w:rsidRPr="00122950">
        <w:rPr>
          <w:rFonts w:eastAsia="Times New Roman" w:cs="Times New Roman"/>
          <w:szCs w:val="24"/>
        </w:rPr>
        <w:t xml:space="preserve"> αλλά και των εκπροσώπων από την ακαδημαϊκή κοινότητα</w:t>
      </w:r>
      <w:r>
        <w:rPr>
          <w:rFonts w:eastAsia="Times New Roman" w:cs="Times New Roman"/>
          <w:szCs w:val="24"/>
        </w:rPr>
        <w:t>,</w:t>
      </w:r>
      <w:r w:rsidRPr="00122950">
        <w:rPr>
          <w:rFonts w:eastAsia="Times New Roman" w:cs="Times New Roman"/>
          <w:szCs w:val="24"/>
        </w:rPr>
        <w:t xml:space="preserve"> </w:t>
      </w:r>
      <w:r>
        <w:rPr>
          <w:rFonts w:eastAsia="Times New Roman" w:cs="Times New Roman"/>
          <w:szCs w:val="24"/>
        </w:rPr>
        <w:t xml:space="preserve">τους </w:t>
      </w:r>
      <w:r w:rsidRPr="00122950">
        <w:rPr>
          <w:rFonts w:eastAsia="Times New Roman" w:cs="Times New Roman"/>
          <w:szCs w:val="24"/>
        </w:rPr>
        <w:t>αρμόδιους φορείς και την κοινωνία των πολιτών</w:t>
      </w:r>
      <w:r>
        <w:rPr>
          <w:rFonts w:eastAsia="Times New Roman" w:cs="Times New Roman"/>
          <w:szCs w:val="24"/>
        </w:rPr>
        <w:t>, κατάφερε να χαρτογραφήσει</w:t>
      </w:r>
      <w:r w:rsidRPr="00122950">
        <w:rPr>
          <w:rFonts w:eastAsia="Times New Roman" w:cs="Times New Roman"/>
          <w:szCs w:val="24"/>
        </w:rPr>
        <w:t xml:space="preserve"> εγκαίρ</w:t>
      </w:r>
      <w:r>
        <w:rPr>
          <w:rFonts w:eastAsia="Times New Roman" w:cs="Times New Roman"/>
          <w:szCs w:val="24"/>
        </w:rPr>
        <w:t>ως το πρόβλημα και να καταλήξει</w:t>
      </w:r>
      <w:r w:rsidRPr="00122950">
        <w:rPr>
          <w:rFonts w:eastAsia="Times New Roman" w:cs="Times New Roman"/>
          <w:szCs w:val="24"/>
        </w:rPr>
        <w:t xml:space="preserve"> σε μία δέσμη προτεινόμενων μέτρων και πολι</w:t>
      </w:r>
      <w:r w:rsidRPr="00122950">
        <w:rPr>
          <w:rFonts w:eastAsia="Times New Roman" w:cs="Times New Roman"/>
          <w:szCs w:val="24"/>
        </w:rPr>
        <w:t>τικών</w:t>
      </w:r>
      <w:r>
        <w:rPr>
          <w:rFonts w:eastAsia="Times New Roman" w:cs="Times New Roman"/>
          <w:szCs w:val="24"/>
        </w:rPr>
        <w:t>.</w:t>
      </w:r>
      <w:r w:rsidRPr="00122950">
        <w:rPr>
          <w:rFonts w:eastAsia="Times New Roman" w:cs="Times New Roman"/>
          <w:szCs w:val="24"/>
        </w:rPr>
        <w:t xml:space="preserve"> </w:t>
      </w:r>
    </w:p>
    <w:p w14:paraId="6929872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Στους </w:t>
      </w:r>
      <w:r w:rsidRPr="00122950">
        <w:rPr>
          <w:rFonts w:eastAsia="Times New Roman" w:cs="Times New Roman"/>
          <w:szCs w:val="24"/>
        </w:rPr>
        <w:t xml:space="preserve">εντός και εκτός Βουλής επιστήμονες και στα υπόλοιπα πρόσωπα που ενίσχυσαν το έργο </w:t>
      </w:r>
      <w:r>
        <w:rPr>
          <w:rFonts w:eastAsia="Times New Roman" w:cs="Times New Roman"/>
          <w:szCs w:val="24"/>
        </w:rPr>
        <w:t>μας, θέλω</w:t>
      </w:r>
      <w:r w:rsidRPr="00122950">
        <w:rPr>
          <w:rFonts w:eastAsia="Times New Roman" w:cs="Times New Roman"/>
          <w:szCs w:val="24"/>
        </w:rPr>
        <w:t xml:space="preserve"> να πω ένα πολύ μεγάλο ευχαριστώ ως μέλος αυτής της </w:t>
      </w:r>
      <w:r>
        <w:rPr>
          <w:rFonts w:eastAsia="Times New Roman" w:cs="Times New Roman"/>
          <w:szCs w:val="24"/>
        </w:rPr>
        <w:t>ε</w:t>
      </w:r>
      <w:r w:rsidRPr="00122950">
        <w:rPr>
          <w:rFonts w:eastAsia="Times New Roman" w:cs="Times New Roman"/>
          <w:szCs w:val="24"/>
        </w:rPr>
        <w:t>πιτροπής</w:t>
      </w:r>
      <w:r>
        <w:rPr>
          <w:rFonts w:eastAsia="Times New Roman" w:cs="Times New Roman"/>
          <w:szCs w:val="24"/>
        </w:rPr>
        <w:t>.</w:t>
      </w:r>
      <w:r w:rsidRPr="00122950">
        <w:rPr>
          <w:rFonts w:eastAsia="Times New Roman" w:cs="Times New Roman"/>
          <w:szCs w:val="24"/>
        </w:rPr>
        <w:t xml:space="preserve"> Οφείλω να αναγνωρίσω </w:t>
      </w:r>
      <w:r>
        <w:rPr>
          <w:rFonts w:eastAsia="Times New Roman" w:cs="Times New Roman"/>
          <w:szCs w:val="24"/>
        </w:rPr>
        <w:t xml:space="preserve">δε, </w:t>
      </w:r>
      <w:r w:rsidRPr="00122950">
        <w:rPr>
          <w:rFonts w:eastAsia="Times New Roman" w:cs="Times New Roman"/>
          <w:szCs w:val="24"/>
        </w:rPr>
        <w:t>εκτός ολίγων εξαιρέσεων</w:t>
      </w:r>
      <w:r>
        <w:rPr>
          <w:rFonts w:eastAsia="Times New Roman" w:cs="Times New Roman"/>
          <w:szCs w:val="24"/>
        </w:rPr>
        <w:t>,</w:t>
      </w:r>
      <w:r w:rsidRPr="00122950">
        <w:rPr>
          <w:rFonts w:eastAsia="Times New Roman" w:cs="Times New Roman"/>
          <w:szCs w:val="24"/>
        </w:rPr>
        <w:t xml:space="preserve"> ότι η </w:t>
      </w:r>
      <w:r>
        <w:rPr>
          <w:rFonts w:eastAsia="Times New Roman" w:cs="Times New Roman"/>
          <w:szCs w:val="24"/>
        </w:rPr>
        <w:t>ε</w:t>
      </w:r>
      <w:r w:rsidRPr="00122950">
        <w:rPr>
          <w:rFonts w:eastAsia="Times New Roman" w:cs="Times New Roman"/>
          <w:szCs w:val="24"/>
        </w:rPr>
        <w:t>πιτροπή κινήθηκε σε ένα σωστό π</w:t>
      </w:r>
      <w:r w:rsidRPr="00122950">
        <w:rPr>
          <w:rFonts w:eastAsia="Times New Roman" w:cs="Times New Roman"/>
          <w:szCs w:val="24"/>
        </w:rPr>
        <w:t>νεύμα χωρίς ιδιαίτερες παρεκτροπές</w:t>
      </w:r>
      <w:r>
        <w:rPr>
          <w:rFonts w:eastAsia="Times New Roman" w:cs="Times New Roman"/>
          <w:szCs w:val="24"/>
        </w:rPr>
        <w:t>.</w:t>
      </w:r>
      <w:r w:rsidRPr="00122950">
        <w:rPr>
          <w:rFonts w:eastAsia="Times New Roman" w:cs="Times New Roman"/>
          <w:szCs w:val="24"/>
        </w:rPr>
        <w:t xml:space="preserve"> </w:t>
      </w:r>
    </w:p>
    <w:p w14:paraId="69298723"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Κάπου εδώ</w:t>
      </w:r>
      <w:r>
        <w:rPr>
          <w:rFonts w:eastAsia="Times New Roman" w:cs="Times New Roman"/>
          <w:szCs w:val="24"/>
        </w:rPr>
        <w:t>,</w:t>
      </w:r>
      <w:r w:rsidRPr="00122950">
        <w:rPr>
          <w:rFonts w:eastAsia="Times New Roman" w:cs="Times New Roman"/>
          <w:szCs w:val="24"/>
        </w:rPr>
        <w:t xml:space="preserve"> </w:t>
      </w:r>
      <w:r>
        <w:rPr>
          <w:rFonts w:eastAsia="Times New Roman" w:cs="Times New Roman"/>
          <w:szCs w:val="24"/>
        </w:rPr>
        <w:t xml:space="preserve">όμως, σταματούν και τα καλά νέα. </w:t>
      </w:r>
      <w:r w:rsidRPr="00122950">
        <w:rPr>
          <w:rFonts w:eastAsia="Times New Roman" w:cs="Times New Roman"/>
          <w:szCs w:val="24"/>
        </w:rPr>
        <w:t xml:space="preserve">Για να ακριβολογώ </w:t>
      </w:r>
      <w:r>
        <w:rPr>
          <w:rFonts w:eastAsia="Times New Roman" w:cs="Times New Roman"/>
          <w:szCs w:val="24"/>
        </w:rPr>
        <w:t>-</w:t>
      </w:r>
      <w:r w:rsidRPr="00122950">
        <w:rPr>
          <w:rFonts w:eastAsia="Times New Roman" w:cs="Times New Roman"/>
          <w:szCs w:val="24"/>
        </w:rPr>
        <w:t>και θα ακουστεί ίσως οξύμωρο</w:t>
      </w:r>
      <w:r>
        <w:rPr>
          <w:rFonts w:eastAsia="Times New Roman" w:cs="Times New Roman"/>
          <w:szCs w:val="24"/>
        </w:rPr>
        <w:t>-</w:t>
      </w:r>
      <w:r w:rsidRPr="00122950">
        <w:rPr>
          <w:rFonts w:eastAsia="Times New Roman" w:cs="Times New Roman"/>
          <w:szCs w:val="24"/>
        </w:rPr>
        <w:t xml:space="preserve"> το συναινετικό κλίμα μεταξύ των </w:t>
      </w:r>
      <w:r>
        <w:rPr>
          <w:rFonts w:eastAsia="Times New Roman" w:cs="Times New Roman"/>
          <w:szCs w:val="24"/>
        </w:rPr>
        <w:t>Βουλευτών-</w:t>
      </w:r>
      <w:r w:rsidRPr="00122950">
        <w:rPr>
          <w:rFonts w:eastAsia="Times New Roman" w:cs="Times New Roman"/>
          <w:szCs w:val="24"/>
        </w:rPr>
        <w:t xml:space="preserve">μελών της </w:t>
      </w:r>
      <w:r>
        <w:rPr>
          <w:rFonts w:eastAsia="Times New Roman" w:cs="Times New Roman"/>
          <w:szCs w:val="24"/>
        </w:rPr>
        <w:t>ε</w:t>
      </w:r>
      <w:r w:rsidRPr="00122950">
        <w:rPr>
          <w:rFonts w:eastAsia="Times New Roman" w:cs="Times New Roman"/>
          <w:szCs w:val="24"/>
        </w:rPr>
        <w:t xml:space="preserve">πιτροπής και </w:t>
      </w:r>
      <w:r>
        <w:rPr>
          <w:rFonts w:eastAsia="Times New Roman" w:cs="Times New Roman"/>
          <w:szCs w:val="24"/>
        </w:rPr>
        <w:t>η με</w:t>
      </w:r>
      <w:r w:rsidRPr="00122950">
        <w:rPr>
          <w:rFonts w:eastAsia="Times New Roman" w:cs="Times New Roman"/>
          <w:szCs w:val="24"/>
        </w:rPr>
        <w:t xml:space="preserve"> ευρεία πλειοψηφία έγκριση του συγκεκριμένου σημερινού π</w:t>
      </w:r>
      <w:r w:rsidRPr="00122950">
        <w:rPr>
          <w:rFonts w:eastAsia="Times New Roman" w:cs="Times New Roman"/>
          <w:szCs w:val="24"/>
        </w:rPr>
        <w:t xml:space="preserve">ορίσματος καταδεικνύουν το </w:t>
      </w:r>
      <w:r>
        <w:rPr>
          <w:rFonts w:eastAsia="Times New Roman" w:cs="Times New Roman"/>
          <w:szCs w:val="24"/>
        </w:rPr>
        <w:t xml:space="preserve">πόσο δύσκολη είναι η κατάσταση. Είναι τόσο δύσκολη, </w:t>
      </w:r>
      <w:r w:rsidRPr="00122950">
        <w:rPr>
          <w:rFonts w:eastAsia="Times New Roman" w:cs="Times New Roman"/>
          <w:szCs w:val="24"/>
        </w:rPr>
        <w:t>ώστε κόμματα και πρόσωπα συνηθισμένα να συγκρούονται με το παραμικρό</w:t>
      </w:r>
      <w:r>
        <w:rPr>
          <w:rFonts w:eastAsia="Times New Roman" w:cs="Times New Roman"/>
          <w:szCs w:val="24"/>
        </w:rPr>
        <w:t>,</w:t>
      </w:r>
      <w:r w:rsidRPr="00122950">
        <w:rPr>
          <w:rFonts w:eastAsia="Times New Roman" w:cs="Times New Roman"/>
          <w:szCs w:val="24"/>
        </w:rPr>
        <w:t xml:space="preserve"> να καταφέρουν να </w:t>
      </w:r>
      <w:r>
        <w:rPr>
          <w:rFonts w:eastAsia="Times New Roman" w:cs="Times New Roman"/>
          <w:szCs w:val="24"/>
        </w:rPr>
        <w:t>κινηθούν σε οδούς</w:t>
      </w:r>
      <w:r w:rsidRPr="00122950">
        <w:rPr>
          <w:rFonts w:eastAsia="Times New Roman" w:cs="Times New Roman"/>
          <w:szCs w:val="24"/>
        </w:rPr>
        <w:t xml:space="preserve"> σύμπνοιας</w:t>
      </w:r>
      <w:r>
        <w:rPr>
          <w:rFonts w:eastAsia="Times New Roman" w:cs="Times New Roman"/>
          <w:szCs w:val="24"/>
        </w:rPr>
        <w:t>.</w:t>
      </w:r>
      <w:r w:rsidRPr="00122950">
        <w:rPr>
          <w:rFonts w:eastAsia="Times New Roman" w:cs="Times New Roman"/>
          <w:szCs w:val="24"/>
        </w:rPr>
        <w:t xml:space="preserve"> </w:t>
      </w:r>
    </w:p>
    <w:p w14:paraId="69298724"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 xml:space="preserve">Κατά τις εργασίες </w:t>
      </w:r>
      <w:r>
        <w:rPr>
          <w:rFonts w:eastAsia="Times New Roman" w:cs="Times New Roman"/>
          <w:szCs w:val="24"/>
        </w:rPr>
        <w:t xml:space="preserve">της </w:t>
      </w:r>
      <w:r>
        <w:rPr>
          <w:rFonts w:eastAsia="Times New Roman" w:cs="Times New Roman"/>
          <w:szCs w:val="24"/>
        </w:rPr>
        <w:t>ε</w:t>
      </w:r>
      <w:r w:rsidRPr="00122950">
        <w:rPr>
          <w:rFonts w:eastAsia="Times New Roman" w:cs="Times New Roman"/>
          <w:szCs w:val="24"/>
        </w:rPr>
        <w:t>πιτροπής</w:t>
      </w:r>
      <w:r>
        <w:rPr>
          <w:rFonts w:eastAsia="Times New Roman" w:cs="Times New Roman"/>
          <w:szCs w:val="24"/>
        </w:rPr>
        <w:t xml:space="preserve"> -</w:t>
      </w:r>
      <w:r w:rsidRPr="00122950">
        <w:rPr>
          <w:rFonts w:eastAsia="Times New Roman" w:cs="Times New Roman"/>
          <w:szCs w:val="24"/>
        </w:rPr>
        <w:t>πράγμα που αποτυπώνεται και</w:t>
      </w:r>
      <w:r w:rsidRPr="00122950">
        <w:rPr>
          <w:rFonts w:eastAsia="Times New Roman" w:cs="Times New Roman"/>
          <w:szCs w:val="24"/>
        </w:rPr>
        <w:t xml:space="preserve"> στο πόρισμα</w:t>
      </w:r>
      <w:r>
        <w:rPr>
          <w:rFonts w:eastAsia="Times New Roman" w:cs="Times New Roman"/>
          <w:szCs w:val="24"/>
        </w:rPr>
        <w:t>-</w:t>
      </w:r>
      <w:r w:rsidRPr="00122950">
        <w:rPr>
          <w:rFonts w:eastAsia="Times New Roman" w:cs="Times New Roman"/>
          <w:szCs w:val="24"/>
        </w:rPr>
        <w:t xml:space="preserve"> τεκμηριώθηκε ότι η το δημογραφικό πρόβλημα βραχυπρόθεσμα θα ενταθεί περισσότερο</w:t>
      </w:r>
      <w:r>
        <w:rPr>
          <w:rFonts w:eastAsia="Times New Roman" w:cs="Times New Roman"/>
          <w:szCs w:val="24"/>
        </w:rPr>
        <w:t>.</w:t>
      </w:r>
      <w:r w:rsidRPr="00122950">
        <w:rPr>
          <w:rFonts w:eastAsia="Times New Roman" w:cs="Times New Roman"/>
          <w:szCs w:val="24"/>
        </w:rPr>
        <w:t xml:space="preserve"> Γνωστές παράμετροι</w:t>
      </w:r>
      <w:r>
        <w:rPr>
          <w:rFonts w:eastAsia="Times New Roman" w:cs="Times New Roman"/>
          <w:szCs w:val="24"/>
        </w:rPr>
        <w:t>,</w:t>
      </w:r>
      <w:r w:rsidRPr="00122950">
        <w:rPr>
          <w:rFonts w:eastAsia="Times New Roman" w:cs="Times New Roman"/>
          <w:szCs w:val="24"/>
        </w:rPr>
        <w:t xml:space="preserve"> κυρίως οικονομικές</w:t>
      </w:r>
      <w:r>
        <w:rPr>
          <w:rFonts w:eastAsia="Times New Roman" w:cs="Times New Roman"/>
          <w:szCs w:val="24"/>
        </w:rPr>
        <w:t>,</w:t>
      </w:r>
      <w:r w:rsidRPr="00122950">
        <w:rPr>
          <w:rFonts w:eastAsia="Times New Roman" w:cs="Times New Roman"/>
          <w:szCs w:val="24"/>
        </w:rPr>
        <w:t xml:space="preserve"> αλλά και παράγοντες </w:t>
      </w:r>
      <w:r>
        <w:rPr>
          <w:rFonts w:eastAsia="Times New Roman" w:cs="Times New Roman"/>
          <w:szCs w:val="24"/>
        </w:rPr>
        <w:t xml:space="preserve">που καλώς </w:t>
      </w:r>
      <w:r w:rsidRPr="00122950">
        <w:rPr>
          <w:rFonts w:eastAsia="Times New Roman" w:cs="Times New Roman"/>
          <w:szCs w:val="24"/>
        </w:rPr>
        <w:t>βρίσκονται πέραν του ελέγχου της πολιτείας</w:t>
      </w:r>
      <w:r>
        <w:rPr>
          <w:rFonts w:eastAsia="Times New Roman" w:cs="Times New Roman"/>
          <w:szCs w:val="24"/>
        </w:rPr>
        <w:t>, όπως η εξέλιξη της περί ευζωίας</w:t>
      </w:r>
      <w:r w:rsidRPr="00122950">
        <w:rPr>
          <w:rFonts w:eastAsia="Times New Roman" w:cs="Times New Roman"/>
          <w:szCs w:val="24"/>
        </w:rPr>
        <w:t xml:space="preserve"> έννοιας στις δυ</w:t>
      </w:r>
      <w:r w:rsidRPr="00122950">
        <w:rPr>
          <w:rFonts w:eastAsia="Times New Roman" w:cs="Times New Roman"/>
          <w:szCs w:val="24"/>
        </w:rPr>
        <w:t>τικές κοινωνίες</w:t>
      </w:r>
      <w:r>
        <w:rPr>
          <w:rFonts w:eastAsia="Times New Roman" w:cs="Times New Roman"/>
          <w:szCs w:val="24"/>
        </w:rPr>
        <w:t>,</w:t>
      </w:r>
      <w:r w:rsidRPr="00122950">
        <w:rPr>
          <w:rFonts w:eastAsia="Times New Roman" w:cs="Times New Roman"/>
          <w:szCs w:val="24"/>
        </w:rPr>
        <w:t xml:space="preserve"> αναπόφευκτα θα </w:t>
      </w:r>
      <w:r w:rsidRPr="00122950">
        <w:rPr>
          <w:rFonts w:eastAsia="Times New Roman" w:cs="Times New Roman"/>
          <w:szCs w:val="24"/>
        </w:rPr>
        <w:lastRenderedPageBreak/>
        <w:t>κάνουν τα πράγματα χειρότερα πριν αυτά γίνουν</w:t>
      </w:r>
      <w:r>
        <w:rPr>
          <w:rFonts w:eastAsia="Times New Roman" w:cs="Times New Roman"/>
          <w:szCs w:val="24"/>
        </w:rPr>
        <w:t xml:space="preserve"> -α</w:t>
      </w:r>
      <w:r w:rsidRPr="00122950">
        <w:rPr>
          <w:rFonts w:eastAsia="Times New Roman" w:cs="Times New Roman"/>
          <w:szCs w:val="24"/>
        </w:rPr>
        <w:t>ν γίνουν</w:t>
      </w:r>
      <w:r>
        <w:rPr>
          <w:rFonts w:eastAsia="Times New Roman" w:cs="Times New Roman"/>
          <w:szCs w:val="24"/>
        </w:rPr>
        <w:t>!-</w:t>
      </w:r>
      <w:r w:rsidRPr="00122950">
        <w:rPr>
          <w:rFonts w:eastAsia="Times New Roman" w:cs="Times New Roman"/>
          <w:szCs w:val="24"/>
        </w:rPr>
        <w:t xml:space="preserve"> καλύτερα</w:t>
      </w:r>
      <w:r>
        <w:rPr>
          <w:rFonts w:eastAsia="Times New Roman" w:cs="Times New Roman"/>
          <w:szCs w:val="24"/>
        </w:rPr>
        <w:t>. Αναπόφευκτα, ακόμη κι αν αύριο το πρωί καταφέρναμε να υιοθετήσουμε</w:t>
      </w:r>
      <w:r w:rsidRPr="00122950">
        <w:rPr>
          <w:rFonts w:eastAsia="Times New Roman" w:cs="Times New Roman"/>
          <w:szCs w:val="24"/>
        </w:rPr>
        <w:t xml:space="preserve"> τις βέλτιστες πρακτικές</w:t>
      </w:r>
      <w:r>
        <w:rPr>
          <w:rFonts w:eastAsia="Times New Roman" w:cs="Times New Roman"/>
          <w:szCs w:val="24"/>
        </w:rPr>
        <w:t>,</w:t>
      </w:r>
      <w:r w:rsidRPr="00122950">
        <w:rPr>
          <w:rFonts w:eastAsia="Times New Roman" w:cs="Times New Roman"/>
          <w:szCs w:val="24"/>
        </w:rPr>
        <w:t xml:space="preserve"> που θα χρειάζονταν στις αμέσως επόμενες δεκαετίες να </w:t>
      </w:r>
      <w:r>
        <w:rPr>
          <w:rFonts w:eastAsia="Times New Roman" w:cs="Times New Roman"/>
          <w:szCs w:val="24"/>
        </w:rPr>
        <w:t>κινη</w:t>
      </w:r>
      <w:r w:rsidRPr="00122950">
        <w:rPr>
          <w:rFonts w:eastAsia="Times New Roman" w:cs="Times New Roman"/>
          <w:szCs w:val="24"/>
        </w:rPr>
        <w:t>θούμε</w:t>
      </w:r>
      <w:r>
        <w:rPr>
          <w:rFonts w:eastAsia="Times New Roman" w:cs="Times New Roman"/>
          <w:szCs w:val="24"/>
        </w:rPr>
        <w:t>,</w:t>
      </w:r>
      <w:r>
        <w:rPr>
          <w:rFonts w:eastAsia="Times New Roman" w:cs="Times New Roman"/>
          <w:szCs w:val="24"/>
        </w:rPr>
        <w:t xml:space="preserve"> η κίνησή μας</w:t>
      </w:r>
      <w:r w:rsidRPr="00122950">
        <w:rPr>
          <w:rFonts w:eastAsia="Times New Roman" w:cs="Times New Roman"/>
          <w:szCs w:val="24"/>
        </w:rPr>
        <w:t xml:space="preserve"> αυτή θα ήταν πάνω σε ένα λεπτό στρώμα </w:t>
      </w:r>
      <w:r>
        <w:rPr>
          <w:rFonts w:eastAsia="Times New Roman" w:cs="Times New Roman"/>
          <w:szCs w:val="24"/>
        </w:rPr>
        <w:t>πάγου.</w:t>
      </w:r>
    </w:p>
    <w:p w14:paraId="69298725"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Δεν μπορώ</w:t>
      </w:r>
      <w:r>
        <w:rPr>
          <w:rFonts w:eastAsia="Times New Roman" w:cs="Times New Roman"/>
          <w:szCs w:val="24"/>
        </w:rPr>
        <w:t>,</w:t>
      </w:r>
      <w:r w:rsidRPr="00122950">
        <w:rPr>
          <w:rFonts w:eastAsia="Times New Roman" w:cs="Times New Roman"/>
          <w:szCs w:val="24"/>
        </w:rPr>
        <w:t xml:space="preserve"> λοιπόν</w:t>
      </w:r>
      <w:r>
        <w:rPr>
          <w:rFonts w:eastAsia="Times New Roman" w:cs="Times New Roman"/>
          <w:szCs w:val="24"/>
        </w:rPr>
        <w:t>,</w:t>
      </w:r>
      <w:r w:rsidRPr="00122950">
        <w:rPr>
          <w:rFonts w:eastAsia="Times New Roman" w:cs="Times New Roman"/>
          <w:szCs w:val="24"/>
        </w:rPr>
        <w:t xml:space="preserve"> να κρύψω</w:t>
      </w:r>
      <w:r>
        <w:rPr>
          <w:rFonts w:eastAsia="Times New Roman" w:cs="Times New Roman"/>
          <w:szCs w:val="24"/>
        </w:rPr>
        <w:t>,</w:t>
      </w:r>
      <w:r w:rsidRPr="00122950">
        <w:rPr>
          <w:rFonts w:eastAsia="Times New Roman" w:cs="Times New Roman"/>
          <w:szCs w:val="24"/>
        </w:rPr>
        <w:t xml:space="preserve"> κυρίες και κύριοι Βουλευτές</w:t>
      </w:r>
      <w:r>
        <w:rPr>
          <w:rFonts w:eastAsia="Times New Roman" w:cs="Times New Roman"/>
          <w:szCs w:val="24"/>
        </w:rPr>
        <w:t>,</w:t>
      </w:r>
      <w:r w:rsidRPr="00122950">
        <w:rPr>
          <w:rFonts w:eastAsia="Times New Roman" w:cs="Times New Roman"/>
          <w:szCs w:val="24"/>
        </w:rPr>
        <w:t xml:space="preserve"> ότι η δωδεκάτη ώρα έχει ήδη σημάνει</w:t>
      </w:r>
      <w:r>
        <w:rPr>
          <w:rFonts w:eastAsia="Times New Roman" w:cs="Times New Roman"/>
          <w:szCs w:val="24"/>
        </w:rPr>
        <w:t>.</w:t>
      </w:r>
      <w:r w:rsidRPr="00122950">
        <w:rPr>
          <w:rFonts w:eastAsia="Times New Roman" w:cs="Times New Roman"/>
          <w:szCs w:val="24"/>
        </w:rPr>
        <w:t xml:space="preserve"> Γνωρίζουμε το μέγεθος του προβλήματος</w:t>
      </w:r>
      <w:r>
        <w:rPr>
          <w:rFonts w:eastAsia="Times New Roman" w:cs="Times New Roman"/>
          <w:szCs w:val="24"/>
        </w:rPr>
        <w:t>,</w:t>
      </w:r>
      <w:r w:rsidRPr="00122950">
        <w:rPr>
          <w:rFonts w:eastAsia="Times New Roman" w:cs="Times New Roman"/>
          <w:szCs w:val="24"/>
        </w:rPr>
        <w:t xml:space="preserve"> καθώς </w:t>
      </w:r>
      <w:r>
        <w:rPr>
          <w:rFonts w:eastAsia="Times New Roman" w:cs="Times New Roman"/>
          <w:szCs w:val="24"/>
        </w:rPr>
        <w:t xml:space="preserve">μας </w:t>
      </w:r>
      <w:r w:rsidRPr="00122950">
        <w:rPr>
          <w:rFonts w:eastAsia="Times New Roman" w:cs="Times New Roman"/>
          <w:szCs w:val="24"/>
        </w:rPr>
        <w:t>το περιέγραψαν εκπρόσωποι φορέων που καθημερινά</w:t>
      </w:r>
      <w:r>
        <w:rPr>
          <w:rFonts w:eastAsia="Times New Roman" w:cs="Times New Roman"/>
          <w:szCs w:val="24"/>
        </w:rPr>
        <w:t xml:space="preserve"> παλεύ</w:t>
      </w:r>
      <w:r>
        <w:rPr>
          <w:rFonts w:eastAsia="Times New Roman" w:cs="Times New Roman"/>
          <w:szCs w:val="24"/>
        </w:rPr>
        <w:t>ουν να το περιορίσουν.</w:t>
      </w:r>
      <w:r w:rsidRPr="00122950">
        <w:rPr>
          <w:rFonts w:eastAsia="Times New Roman" w:cs="Times New Roman"/>
          <w:szCs w:val="24"/>
        </w:rPr>
        <w:t xml:space="preserve"> Ξέρουμε την προβολή του</w:t>
      </w:r>
      <w:r>
        <w:rPr>
          <w:rFonts w:eastAsia="Times New Roman" w:cs="Times New Roman"/>
          <w:szCs w:val="24"/>
        </w:rPr>
        <w:t xml:space="preserve"> σε μια γενιά παρακάτω από τη</w:t>
      </w:r>
      <w:r w:rsidRPr="00122950">
        <w:rPr>
          <w:rFonts w:eastAsia="Times New Roman" w:cs="Times New Roman"/>
          <w:szCs w:val="24"/>
        </w:rPr>
        <w:t xml:space="preserve"> δική </w:t>
      </w:r>
      <w:r>
        <w:rPr>
          <w:rFonts w:eastAsia="Times New Roman" w:cs="Times New Roman"/>
          <w:szCs w:val="24"/>
        </w:rPr>
        <w:t>μας, αφού μας τη σκιαγράφησαν</w:t>
      </w:r>
      <w:r w:rsidRPr="00122950">
        <w:rPr>
          <w:rFonts w:eastAsia="Times New Roman" w:cs="Times New Roman"/>
          <w:szCs w:val="24"/>
        </w:rPr>
        <w:t xml:space="preserve"> λεπτομερώς οι επιφανείς ειδικοί επιστήμονες που μας τίμησαν με την υποστήριξή </w:t>
      </w:r>
      <w:r>
        <w:rPr>
          <w:rFonts w:eastAsia="Times New Roman" w:cs="Times New Roman"/>
          <w:szCs w:val="24"/>
        </w:rPr>
        <w:t>τους.</w:t>
      </w:r>
      <w:r w:rsidRPr="00122950">
        <w:rPr>
          <w:rFonts w:eastAsia="Times New Roman" w:cs="Times New Roman"/>
          <w:szCs w:val="24"/>
        </w:rPr>
        <w:t xml:space="preserve"> </w:t>
      </w:r>
    </w:p>
    <w:p w14:paraId="69298726"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Δεν έχουμε δικαίωμα</w:t>
      </w:r>
      <w:r>
        <w:rPr>
          <w:rFonts w:eastAsia="Times New Roman" w:cs="Times New Roman"/>
          <w:szCs w:val="24"/>
        </w:rPr>
        <w:t>,</w:t>
      </w:r>
      <w:r w:rsidRPr="00122950">
        <w:rPr>
          <w:rFonts w:eastAsia="Times New Roman" w:cs="Times New Roman"/>
          <w:szCs w:val="24"/>
        </w:rPr>
        <w:t xml:space="preserve"> λοιπόν</w:t>
      </w:r>
      <w:r>
        <w:rPr>
          <w:rFonts w:eastAsia="Times New Roman" w:cs="Times New Roman"/>
          <w:szCs w:val="24"/>
        </w:rPr>
        <w:t>,</w:t>
      </w:r>
      <w:r w:rsidRPr="00122950">
        <w:rPr>
          <w:rFonts w:eastAsia="Times New Roman" w:cs="Times New Roman"/>
          <w:szCs w:val="24"/>
        </w:rPr>
        <w:t xml:space="preserve"> να κλείσουμε πάλι τα μάτια απέν</w:t>
      </w:r>
      <w:r w:rsidRPr="00122950">
        <w:rPr>
          <w:rFonts w:eastAsia="Times New Roman" w:cs="Times New Roman"/>
          <w:szCs w:val="24"/>
        </w:rPr>
        <w:t>αντι σε κάτι που αθόρυβα ακρωτηριάζει το ελληνικό έθνος</w:t>
      </w:r>
      <w:r>
        <w:rPr>
          <w:rFonts w:eastAsia="Times New Roman" w:cs="Times New Roman"/>
          <w:szCs w:val="24"/>
        </w:rPr>
        <w:t>.</w:t>
      </w:r>
      <w:r w:rsidRPr="00122950">
        <w:rPr>
          <w:rFonts w:eastAsia="Times New Roman" w:cs="Times New Roman"/>
          <w:szCs w:val="24"/>
        </w:rPr>
        <w:t xml:space="preserve"> </w:t>
      </w:r>
    </w:p>
    <w:p w14:paraId="69298727"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 xml:space="preserve">Στη </w:t>
      </w:r>
      <w:r>
        <w:rPr>
          <w:rFonts w:eastAsia="Times New Roman" w:cs="Times New Roman"/>
          <w:szCs w:val="24"/>
        </w:rPr>
        <w:t>διάθεσ</w:t>
      </w:r>
      <w:r>
        <w:rPr>
          <w:rFonts w:eastAsia="Times New Roman" w:cs="Times New Roman"/>
          <w:szCs w:val="24"/>
        </w:rPr>
        <w:t>ή</w:t>
      </w:r>
      <w:r>
        <w:rPr>
          <w:rFonts w:eastAsia="Times New Roman" w:cs="Times New Roman"/>
          <w:szCs w:val="24"/>
        </w:rPr>
        <w:t xml:space="preserve"> μας, ημών των </w:t>
      </w:r>
      <w:r w:rsidRPr="00122950">
        <w:rPr>
          <w:rFonts w:eastAsia="Times New Roman" w:cs="Times New Roman"/>
          <w:szCs w:val="24"/>
        </w:rPr>
        <w:t>Βουλευτών</w:t>
      </w:r>
      <w:r>
        <w:rPr>
          <w:rFonts w:eastAsia="Times New Roman" w:cs="Times New Roman"/>
          <w:szCs w:val="24"/>
        </w:rPr>
        <w:t>,</w:t>
      </w:r>
      <w:r w:rsidRPr="00122950">
        <w:rPr>
          <w:rFonts w:eastAsia="Times New Roman" w:cs="Times New Roman"/>
          <w:szCs w:val="24"/>
        </w:rPr>
        <w:t xml:space="preserve"> αλλά και όλων των Ελλήνων</w:t>
      </w:r>
      <w:r>
        <w:rPr>
          <w:rFonts w:eastAsia="Times New Roman" w:cs="Times New Roman"/>
          <w:szCs w:val="24"/>
        </w:rPr>
        <w:t>,</w:t>
      </w:r>
      <w:r w:rsidRPr="00122950">
        <w:rPr>
          <w:rFonts w:eastAsia="Times New Roman" w:cs="Times New Roman"/>
          <w:szCs w:val="24"/>
        </w:rPr>
        <w:t xml:space="preserve"> υπάρχει το πόρισμα της </w:t>
      </w:r>
      <w:r w:rsidRPr="00122950">
        <w:rPr>
          <w:rFonts w:eastAsia="Times New Roman" w:cs="Times New Roman"/>
          <w:szCs w:val="24"/>
        </w:rPr>
        <w:t>διακομματικής επιτροπής</w:t>
      </w:r>
      <w:r w:rsidRPr="00122950">
        <w:rPr>
          <w:rFonts w:eastAsia="Times New Roman" w:cs="Times New Roman"/>
          <w:szCs w:val="24"/>
        </w:rPr>
        <w:t xml:space="preserve"> με </w:t>
      </w:r>
      <w:proofErr w:type="spellStart"/>
      <w:r w:rsidRPr="00122950">
        <w:rPr>
          <w:rFonts w:eastAsia="Times New Roman" w:cs="Times New Roman"/>
          <w:szCs w:val="24"/>
        </w:rPr>
        <w:t>επικαιροποιημένη</w:t>
      </w:r>
      <w:proofErr w:type="spellEnd"/>
      <w:r w:rsidRPr="00122950">
        <w:rPr>
          <w:rFonts w:eastAsia="Times New Roman" w:cs="Times New Roman"/>
          <w:szCs w:val="24"/>
        </w:rPr>
        <w:t xml:space="preserve"> αποτύπωση της κατάστασης</w:t>
      </w:r>
      <w:r>
        <w:rPr>
          <w:rFonts w:eastAsia="Times New Roman" w:cs="Times New Roman"/>
          <w:szCs w:val="24"/>
        </w:rPr>
        <w:t xml:space="preserve"> αλλά και τ</w:t>
      </w:r>
      <w:r w:rsidRPr="00122950">
        <w:rPr>
          <w:rFonts w:eastAsia="Times New Roman" w:cs="Times New Roman"/>
          <w:szCs w:val="24"/>
        </w:rPr>
        <w:t xml:space="preserve">ην </w:t>
      </w:r>
      <w:r w:rsidRPr="00122950">
        <w:rPr>
          <w:rFonts w:eastAsia="Times New Roman" w:cs="Times New Roman"/>
          <w:szCs w:val="24"/>
        </w:rPr>
        <w:lastRenderedPageBreak/>
        <w:t>παράθεση προτάσεων</w:t>
      </w:r>
      <w:r>
        <w:rPr>
          <w:rFonts w:eastAsia="Times New Roman" w:cs="Times New Roman"/>
          <w:szCs w:val="24"/>
        </w:rPr>
        <w:t>,</w:t>
      </w:r>
      <w:r w:rsidRPr="00122950">
        <w:rPr>
          <w:rFonts w:eastAsia="Times New Roman" w:cs="Times New Roman"/>
          <w:szCs w:val="24"/>
        </w:rPr>
        <w:t xml:space="preserve"> τόσο στρα</w:t>
      </w:r>
      <w:r w:rsidRPr="00122950">
        <w:rPr>
          <w:rFonts w:eastAsia="Times New Roman" w:cs="Times New Roman"/>
          <w:szCs w:val="24"/>
        </w:rPr>
        <w:t>τηγικής σημασίας όσο και μικρότερης κλίμακας</w:t>
      </w:r>
      <w:r>
        <w:rPr>
          <w:rFonts w:eastAsia="Times New Roman" w:cs="Times New Roman"/>
          <w:szCs w:val="24"/>
        </w:rPr>
        <w:t>.</w:t>
      </w:r>
      <w:r w:rsidRPr="00122950">
        <w:rPr>
          <w:rFonts w:eastAsia="Times New Roman" w:cs="Times New Roman"/>
          <w:szCs w:val="24"/>
        </w:rPr>
        <w:t xml:space="preserve"> </w:t>
      </w:r>
    </w:p>
    <w:p w14:paraId="6929872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Σημαντικότερη, όμως, </w:t>
      </w:r>
      <w:r w:rsidRPr="00122950">
        <w:rPr>
          <w:rFonts w:eastAsia="Times New Roman" w:cs="Times New Roman"/>
          <w:szCs w:val="24"/>
        </w:rPr>
        <w:t>από κάθε μέτρο</w:t>
      </w:r>
      <w:r>
        <w:rPr>
          <w:rFonts w:eastAsia="Times New Roman" w:cs="Times New Roman"/>
          <w:szCs w:val="24"/>
        </w:rPr>
        <w:t>,</w:t>
      </w:r>
      <w:r w:rsidRPr="00122950">
        <w:rPr>
          <w:rFonts w:eastAsia="Times New Roman" w:cs="Times New Roman"/>
          <w:szCs w:val="24"/>
        </w:rPr>
        <w:t xml:space="preserve"> είναι η αναγνώριση πως κα</w:t>
      </w:r>
      <w:r>
        <w:rPr>
          <w:rFonts w:eastAsia="Times New Roman" w:cs="Times New Roman"/>
          <w:szCs w:val="24"/>
        </w:rPr>
        <w:t>μ</w:t>
      </w:r>
      <w:r w:rsidRPr="00122950">
        <w:rPr>
          <w:rFonts w:eastAsia="Times New Roman" w:cs="Times New Roman"/>
          <w:szCs w:val="24"/>
        </w:rPr>
        <w:t>μία κυβέρνηση</w:t>
      </w:r>
      <w:r>
        <w:rPr>
          <w:rFonts w:eastAsia="Times New Roman" w:cs="Times New Roman"/>
          <w:szCs w:val="24"/>
        </w:rPr>
        <w:t>,</w:t>
      </w:r>
      <w:r>
        <w:rPr>
          <w:rFonts w:eastAsia="Times New Roman" w:cs="Times New Roman"/>
          <w:szCs w:val="24"/>
        </w:rPr>
        <w:t xml:space="preserve"> </w:t>
      </w:r>
      <w:r w:rsidRPr="00122950">
        <w:rPr>
          <w:rFonts w:eastAsia="Times New Roman" w:cs="Times New Roman"/>
          <w:szCs w:val="24"/>
        </w:rPr>
        <w:t>όσο χρονικό ορίζοντα και να έχει</w:t>
      </w:r>
      <w:r>
        <w:rPr>
          <w:rFonts w:eastAsia="Times New Roman" w:cs="Times New Roman"/>
          <w:szCs w:val="24"/>
        </w:rPr>
        <w:t>,</w:t>
      </w:r>
      <w:r w:rsidRPr="00122950">
        <w:rPr>
          <w:rFonts w:eastAsia="Times New Roman" w:cs="Times New Roman"/>
          <w:szCs w:val="24"/>
        </w:rPr>
        <w:t xml:space="preserve"> κα</w:t>
      </w:r>
      <w:r>
        <w:rPr>
          <w:rFonts w:eastAsia="Times New Roman" w:cs="Times New Roman"/>
          <w:szCs w:val="24"/>
        </w:rPr>
        <w:t>μ</w:t>
      </w:r>
      <w:r w:rsidRPr="00122950">
        <w:rPr>
          <w:rFonts w:eastAsia="Times New Roman" w:cs="Times New Roman"/>
          <w:szCs w:val="24"/>
        </w:rPr>
        <w:t>μία Βουλή</w:t>
      </w:r>
      <w:r>
        <w:rPr>
          <w:rFonts w:eastAsia="Times New Roman" w:cs="Times New Roman"/>
          <w:szCs w:val="24"/>
        </w:rPr>
        <w:t>,</w:t>
      </w:r>
      <w:r>
        <w:rPr>
          <w:rFonts w:eastAsia="Times New Roman" w:cs="Times New Roman"/>
          <w:szCs w:val="24"/>
        </w:rPr>
        <w:t xml:space="preserve"> όσο ώριμα και να συζητά,</w:t>
      </w:r>
      <w:r w:rsidRPr="00122950">
        <w:rPr>
          <w:rFonts w:eastAsia="Times New Roman" w:cs="Times New Roman"/>
          <w:szCs w:val="24"/>
        </w:rPr>
        <w:t xml:space="preserve"> δεν φτάνει για να προχωρήσει σε εκείνες τις προσεγγίσεις</w:t>
      </w:r>
      <w:r>
        <w:rPr>
          <w:rFonts w:eastAsia="Times New Roman" w:cs="Times New Roman"/>
          <w:szCs w:val="24"/>
        </w:rPr>
        <w:t xml:space="preserve"> -</w:t>
      </w:r>
      <w:r w:rsidRPr="00122950">
        <w:rPr>
          <w:rFonts w:eastAsia="Times New Roman" w:cs="Times New Roman"/>
          <w:szCs w:val="24"/>
        </w:rPr>
        <w:t xml:space="preserve">τολμηρές </w:t>
      </w:r>
      <w:r>
        <w:rPr>
          <w:rFonts w:eastAsia="Times New Roman" w:cs="Times New Roman"/>
          <w:szCs w:val="24"/>
        </w:rPr>
        <w:t xml:space="preserve">ή </w:t>
      </w:r>
      <w:r w:rsidRPr="00122950">
        <w:rPr>
          <w:rFonts w:eastAsia="Times New Roman" w:cs="Times New Roman"/>
          <w:szCs w:val="24"/>
        </w:rPr>
        <w:t>προσεκτικές</w:t>
      </w:r>
      <w:r>
        <w:rPr>
          <w:rFonts w:eastAsia="Times New Roman" w:cs="Times New Roman"/>
          <w:szCs w:val="24"/>
        </w:rPr>
        <w:t>-</w:t>
      </w:r>
      <w:r w:rsidRPr="00122950">
        <w:rPr>
          <w:rFonts w:eastAsia="Times New Roman" w:cs="Times New Roman"/>
          <w:szCs w:val="24"/>
        </w:rPr>
        <w:t xml:space="preserve"> που θα πετύχουν μία πρώτη ανάσχεση του προβλήματος</w:t>
      </w:r>
      <w:r>
        <w:rPr>
          <w:rFonts w:eastAsia="Times New Roman" w:cs="Times New Roman"/>
          <w:szCs w:val="24"/>
        </w:rPr>
        <w:t>.</w:t>
      </w:r>
      <w:r w:rsidRPr="00122950">
        <w:rPr>
          <w:rFonts w:eastAsia="Times New Roman" w:cs="Times New Roman"/>
          <w:szCs w:val="24"/>
        </w:rPr>
        <w:t xml:space="preserve"> </w:t>
      </w:r>
    </w:p>
    <w:p w14:paraId="69298729"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Πρέπει</w:t>
      </w:r>
      <w:r>
        <w:rPr>
          <w:rFonts w:eastAsia="Times New Roman" w:cs="Times New Roman"/>
          <w:szCs w:val="24"/>
        </w:rPr>
        <w:t>, λ</w:t>
      </w:r>
      <w:r w:rsidRPr="00122950">
        <w:rPr>
          <w:rFonts w:eastAsia="Times New Roman" w:cs="Times New Roman"/>
          <w:szCs w:val="24"/>
        </w:rPr>
        <w:t>οιπόν</w:t>
      </w:r>
      <w:r>
        <w:rPr>
          <w:rFonts w:eastAsia="Times New Roman" w:cs="Times New Roman"/>
          <w:szCs w:val="24"/>
        </w:rPr>
        <w:t>,</w:t>
      </w:r>
      <w:r w:rsidRPr="00122950">
        <w:rPr>
          <w:rFonts w:eastAsia="Times New Roman" w:cs="Times New Roman"/>
          <w:szCs w:val="24"/>
        </w:rPr>
        <w:t xml:space="preserve"> πέρα από τη δική μας υπερψήφι</w:t>
      </w:r>
      <w:r>
        <w:rPr>
          <w:rFonts w:eastAsia="Times New Roman" w:cs="Times New Roman"/>
          <w:szCs w:val="24"/>
        </w:rPr>
        <w:t>ση</w:t>
      </w:r>
      <w:r w:rsidRPr="00122950">
        <w:rPr>
          <w:rFonts w:eastAsia="Times New Roman" w:cs="Times New Roman"/>
          <w:szCs w:val="24"/>
        </w:rPr>
        <w:t xml:space="preserve"> </w:t>
      </w:r>
      <w:r>
        <w:rPr>
          <w:rFonts w:eastAsia="Times New Roman" w:cs="Times New Roman"/>
          <w:szCs w:val="24"/>
        </w:rPr>
        <w:t>ή μη του</w:t>
      </w:r>
      <w:r w:rsidRPr="00122950">
        <w:rPr>
          <w:rFonts w:eastAsia="Times New Roman" w:cs="Times New Roman"/>
          <w:szCs w:val="24"/>
        </w:rPr>
        <w:t xml:space="preserve"> πορίσματος</w:t>
      </w:r>
      <w:r>
        <w:rPr>
          <w:rFonts w:eastAsia="Times New Roman" w:cs="Times New Roman"/>
          <w:szCs w:val="24"/>
        </w:rPr>
        <w:t>, η Κυβέρνηση</w:t>
      </w:r>
      <w:r w:rsidRPr="00122950">
        <w:rPr>
          <w:rFonts w:eastAsia="Times New Roman" w:cs="Times New Roman"/>
          <w:szCs w:val="24"/>
        </w:rPr>
        <w:t xml:space="preserve"> άμεσα να </w:t>
      </w:r>
      <w:r>
        <w:rPr>
          <w:rFonts w:eastAsia="Times New Roman" w:cs="Times New Roman"/>
          <w:szCs w:val="24"/>
        </w:rPr>
        <w:t>αναλάβει την πρωτοβουλία για τη</w:t>
      </w:r>
      <w:r w:rsidRPr="00122950">
        <w:rPr>
          <w:rFonts w:eastAsia="Times New Roman" w:cs="Times New Roman"/>
          <w:szCs w:val="24"/>
        </w:rPr>
        <w:t xml:space="preserve"> δημιουργία της επιτελικής δομής που προτείνει </w:t>
      </w:r>
      <w:r>
        <w:rPr>
          <w:rFonts w:eastAsia="Times New Roman" w:cs="Times New Roman"/>
          <w:szCs w:val="24"/>
        </w:rPr>
        <w:t>η επιστημον</w:t>
      </w:r>
      <w:r>
        <w:rPr>
          <w:rFonts w:eastAsia="Times New Roman" w:cs="Times New Roman"/>
          <w:szCs w:val="24"/>
        </w:rPr>
        <w:t xml:space="preserve">ική </w:t>
      </w:r>
      <w:r>
        <w:rPr>
          <w:rFonts w:eastAsia="Times New Roman" w:cs="Times New Roman"/>
          <w:szCs w:val="24"/>
        </w:rPr>
        <w:t>έ</w:t>
      </w:r>
      <w:r w:rsidRPr="00122950">
        <w:rPr>
          <w:rFonts w:eastAsia="Times New Roman" w:cs="Times New Roman"/>
          <w:szCs w:val="24"/>
        </w:rPr>
        <w:t>κθεση</w:t>
      </w:r>
      <w:r>
        <w:rPr>
          <w:rFonts w:eastAsia="Times New Roman" w:cs="Times New Roman"/>
          <w:szCs w:val="24"/>
        </w:rPr>
        <w:t>,</w:t>
      </w:r>
      <w:r w:rsidRPr="00122950">
        <w:rPr>
          <w:rFonts w:eastAsia="Times New Roman" w:cs="Times New Roman"/>
          <w:szCs w:val="24"/>
        </w:rPr>
        <w:t xml:space="preserve"> εκείνης</w:t>
      </w:r>
      <w:r>
        <w:rPr>
          <w:rFonts w:eastAsia="Times New Roman" w:cs="Times New Roman"/>
          <w:szCs w:val="24"/>
        </w:rPr>
        <w:t>,</w:t>
      </w:r>
      <w:r w:rsidRPr="00122950">
        <w:rPr>
          <w:rFonts w:eastAsia="Times New Roman" w:cs="Times New Roman"/>
          <w:szCs w:val="24"/>
        </w:rPr>
        <w:t xml:space="preserve"> δηλαδή</w:t>
      </w:r>
      <w:r>
        <w:rPr>
          <w:rFonts w:eastAsia="Times New Roman" w:cs="Times New Roman"/>
          <w:szCs w:val="24"/>
        </w:rPr>
        <w:t>,</w:t>
      </w:r>
      <w:r w:rsidRPr="00122950">
        <w:rPr>
          <w:rFonts w:eastAsia="Times New Roman" w:cs="Times New Roman"/>
          <w:szCs w:val="24"/>
        </w:rPr>
        <w:t xml:space="preserve"> της οντότητας της πολιτείας που θα έχει</w:t>
      </w:r>
      <w:r>
        <w:rPr>
          <w:rFonts w:eastAsia="Times New Roman" w:cs="Times New Roman"/>
          <w:szCs w:val="24"/>
        </w:rPr>
        <w:t xml:space="preserve"> ως αποκλειστικό αντικείμενο τη</w:t>
      </w:r>
      <w:r w:rsidRPr="00122950">
        <w:rPr>
          <w:rFonts w:eastAsia="Times New Roman" w:cs="Times New Roman"/>
          <w:szCs w:val="24"/>
        </w:rPr>
        <w:t xml:space="preserve"> διαρκή μελέτη και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σχεδιασμό</w:t>
      </w:r>
      <w:r w:rsidRPr="00122950">
        <w:rPr>
          <w:rFonts w:eastAsia="Times New Roman" w:cs="Times New Roman"/>
          <w:szCs w:val="24"/>
        </w:rPr>
        <w:t xml:space="preserve"> αντιμετώπισης του δημογραφικού προβλήματος</w:t>
      </w:r>
      <w:r>
        <w:rPr>
          <w:rFonts w:eastAsia="Times New Roman" w:cs="Times New Roman"/>
          <w:szCs w:val="24"/>
        </w:rPr>
        <w:t>.</w:t>
      </w:r>
      <w:r w:rsidRPr="00122950">
        <w:rPr>
          <w:rFonts w:eastAsia="Times New Roman" w:cs="Times New Roman"/>
          <w:szCs w:val="24"/>
        </w:rPr>
        <w:t xml:space="preserve"> Και </w:t>
      </w:r>
      <w:r>
        <w:rPr>
          <w:rFonts w:eastAsia="Times New Roman" w:cs="Times New Roman"/>
          <w:szCs w:val="24"/>
        </w:rPr>
        <w:t>η</w:t>
      </w:r>
      <w:r w:rsidRPr="00122950">
        <w:rPr>
          <w:rFonts w:eastAsia="Times New Roman" w:cs="Times New Roman"/>
          <w:szCs w:val="24"/>
        </w:rPr>
        <w:t xml:space="preserve"> Αντιπολίτευση από την πλευρά της οφείλει να συζητήσει και εκείνη με μοναδι</w:t>
      </w:r>
      <w:r w:rsidRPr="00122950">
        <w:rPr>
          <w:rFonts w:eastAsia="Times New Roman" w:cs="Times New Roman"/>
          <w:szCs w:val="24"/>
        </w:rPr>
        <w:t>κό γνώμονα</w:t>
      </w:r>
      <w:r>
        <w:rPr>
          <w:rFonts w:eastAsia="Times New Roman" w:cs="Times New Roman"/>
          <w:szCs w:val="24"/>
        </w:rPr>
        <w:t xml:space="preserve"> πώς</w:t>
      </w:r>
      <w:r w:rsidRPr="00122950">
        <w:rPr>
          <w:rFonts w:eastAsia="Times New Roman" w:cs="Times New Roman"/>
          <w:szCs w:val="24"/>
        </w:rPr>
        <w:t xml:space="preserve"> αυτή η δομή θα είναι όσο το δυνατόν πιο αποτελεσματική γίνεται</w:t>
      </w:r>
      <w:r>
        <w:rPr>
          <w:rFonts w:eastAsia="Times New Roman" w:cs="Times New Roman"/>
          <w:szCs w:val="24"/>
        </w:rPr>
        <w:t>.</w:t>
      </w:r>
      <w:r w:rsidRPr="00122950">
        <w:rPr>
          <w:rFonts w:eastAsia="Times New Roman" w:cs="Times New Roman"/>
          <w:szCs w:val="24"/>
        </w:rPr>
        <w:t xml:space="preserve"> </w:t>
      </w:r>
    </w:p>
    <w:p w14:paraId="6929872A"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Αυτή είναι η μόνη αφετηρία για μία οργανωμένη</w:t>
      </w:r>
      <w:r>
        <w:rPr>
          <w:rFonts w:eastAsia="Times New Roman" w:cs="Times New Roman"/>
          <w:szCs w:val="24"/>
        </w:rPr>
        <w:t>,</w:t>
      </w:r>
      <w:r w:rsidRPr="00122950">
        <w:rPr>
          <w:rFonts w:eastAsia="Times New Roman" w:cs="Times New Roman"/>
          <w:szCs w:val="24"/>
        </w:rPr>
        <w:t xml:space="preserve"> ευέλικτη</w:t>
      </w:r>
      <w:r>
        <w:rPr>
          <w:rFonts w:eastAsia="Times New Roman" w:cs="Times New Roman"/>
          <w:szCs w:val="24"/>
        </w:rPr>
        <w:t xml:space="preserve">, διαχρονική και, </w:t>
      </w:r>
      <w:r w:rsidRPr="00122950">
        <w:rPr>
          <w:rFonts w:eastAsia="Times New Roman" w:cs="Times New Roman"/>
          <w:szCs w:val="24"/>
        </w:rPr>
        <w:t>ενδεχομένως</w:t>
      </w:r>
      <w:r>
        <w:rPr>
          <w:rFonts w:eastAsia="Times New Roman" w:cs="Times New Roman"/>
          <w:szCs w:val="24"/>
        </w:rPr>
        <w:t>,</w:t>
      </w:r>
      <w:r w:rsidRPr="00122950">
        <w:rPr>
          <w:rFonts w:eastAsia="Times New Roman" w:cs="Times New Roman"/>
          <w:szCs w:val="24"/>
        </w:rPr>
        <w:t xml:space="preserve"> αποτελεσματική αντιμετώπιση</w:t>
      </w:r>
      <w:r>
        <w:rPr>
          <w:rFonts w:eastAsia="Times New Roman" w:cs="Times New Roman"/>
          <w:szCs w:val="24"/>
        </w:rPr>
        <w:t>.</w:t>
      </w:r>
      <w:r w:rsidRPr="00122950">
        <w:rPr>
          <w:rFonts w:eastAsia="Times New Roman" w:cs="Times New Roman"/>
          <w:szCs w:val="24"/>
        </w:rPr>
        <w:t xml:space="preserve"> </w:t>
      </w:r>
    </w:p>
    <w:p w14:paraId="6929872B"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lastRenderedPageBreak/>
        <w:t>Το δημογραφικό πρόβλημα</w:t>
      </w:r>
      <w:r>
        <w:rPr>
          <w:rFonts w:eastAsia="Times New Roman" w:cs="Times New Roman"/>
          <w:szCs w:val="24"/>
        </w:rPr>
        <w:t>,</w:t>
      </w:r>
      <w:r w:rsidRPr="00122950">
        <w:rPr>
          <w:rFonts w:eastAsia="Times New Roman" w:cs="Times New Roman"/>
          <w:szCs w:val="24"/>
        </w:rPr>
        <w:t xml:space="preserve"> κυρίες και κύριοι Βουλευτές</w:t>
      </w:r>
      <w:r>
        <w:rPr>
          <w:rFonts w:eastAsia="Times New Roman" w:cs="Times New Roman"/>
          <w:szCs w:val="24"/>
        </w:rPr>
        <w:t>,</w:t>
      </w:r>
      <w:r w:rsidRPr="00122950">
        <w:rPr>
          <w:rFonts w:eastAsia="Times New Roman" w:cs="Times New Roman"/>
          <w:szCs w:val="24"/>
        </w:rPr>
        <w:t xml:space="preserve"> κυρίες</w:t>
      </w:r>
      <w:r w:rsidRPr="00122950">
        <w:rPr>
          <w:rFonts w:eastAsia="Times New Roman" w:cs="Times New Roman"/>
          <w:szCs w:val="24"/>
        </w:rPr>
        <w:t xml:space="preserve"> και κύριοι συνάδελφοι</w:t>
      </w:r>
      <w:r>
        <w:rPr>
          <w:rFonts w:eastAsia="Times New Roman" w:cs="Times New Roman"/>
          <w:szCs w:val="24"/>
        </w:rPr>
        <w:t>,</w:t>
      </w:r>
      <w:r w:rsidRPr="00122950">
        <w:rPr>
          <w:rFonts w:eastAsia="Times New Roman" w:cs="Times New Roman"/>
          <w:szCs w:val="24"/>
        </w:rPr>
        <w:t xml:space="preserve"> προσφέρεται για αναλύσεις επί αναλύσεων</w:t>
      </w:r>
      <w:r>
        <w:rPr>
          <w:rFonts w:eastAsia="Times New Roman" w:cs="Times New Roman"/>
          <w:szCs w:val="24"/>
        </w:rPr>
        <w:t>.</w:t>
      </w:r>
      <w:r w:rsidRPr="00122950">
        <w:rPr>
          <w:rFonts w:eastAsia="Times New Roman" w:cs="Times New Roman"/>
          <w:szCs w:val="24"/>
        </w:rPr>
        <w:t xml:space="preserve"> Είναι κατάλληλο για σύμπνοια</w:t>
      </w:r>
      <w:r>
        <w:rPr>
          <w:rFonts w:eastAsia="Times New Roman" w:cs="Times New Roman"/>
          <w:szCs w:val="24"/>
        </w:rPr>
        <w:t>,</w:t>
      </w:r>
      <w:r w:rsidRPr="00122950">
        <w:rPr>
          <w:rFonts w:eastAsia="Times New Roman" w:cs="Times New Roman"/>
          <w:szCs w:val="24"/>
        </w:rPr>
        <w:t xml:space="preserve"> για σύγκρουση</w:t>
      </w:r>
      <w:r>
        <w:rPr>
          <w:rFonts w:eastAsia="Times New Roman" w:cs="Times New Roman"/>
          <w:szCs w:val="24"/>
        </w:rPr>
        <w:t>, αλλά και για τη μέση οδό του «</w:t>
      </w:r>
      <w:r>
        <w:rPr>
          <w:rFonts w:eastAsia="Times New Roman" w:cs="Times New Roman"/>
          <w:szCs w:val="24"/>
        </w:rPr>
        <w:t>ν</w:t>
      </w:r>
      <w:r w:rsidRPr="00122950">
        <w:rPr>
          <w:rFonts w:eastAsia="Times New Roman" w:cs="Times New Roman"/>
          <w:szCs w:val="24"/>
        </w:rPr>
        <w:t>αι μεν</w:t>
      </w:r>
      <w:r>
        <w:rPr>
          <w:rFonts w:eastAsia="Times New Roman" w:cs="Times New Roman"/>
          <w:szCs w:val="24"/>
        </w:rPr>
        <w:t>,</w:t>
      </w:r>
      <w:r w:rsidRPr="00122950">
        <w:rPr>
          <w:rFonts w:eastAsia="Times New Roman" w:cs="Times New Roman"/>
          <w:szCs w:val="24"/>
        </w:rPr>
        <w:t xml:space="preserve"> αλλά</w:t>
      </w:r>
      <w:r>
        <w:rPr>
          <w:rFonts w:eastAsia="Times New Roman" w:cs="Times New Roman"/>
          <w:szCs w:val="24"/>
        </w:rPr>
        <w:t>».</w:t>
      </w:r>
      <w:r w:rsidRPr="00122950">
        <w:rPr>
          <w:rFonts w:eastAsia="Times New Roman" w:cs="Times New Roman"/>
          <w:szCs w:val="24"/>
        </w:rPr>
        <w:t xml:space="preserve"> Σύντομα</w:t>
      </w:r>
      <w:r>
        <w:rPr>
          <w:rFonts w:eastAsia="Times New Roman" w:cs="Times New Roman"/>
          <w:szCs w:val="24"/>
        </w:rPr>
        <w:t>,</w:t>
      </w:r>
      <w:r w:rsidRPr="00122950">
        <w:rPr>
          <w:rFonts w:eastAsia="Times New Roman" w:cs="Times New Roman"/>
          <w:szCs w:val="24"/>
        </w:rPr>
        <w:t xml:space="preserve"> </w:t>
      </w:r>
      <w:r>
        <w:rPr>
          <w:rFonts w:eastAsia="Times New Roman" w:cs="Times New Roman"/>
          <w:szCs w:val="24"/>
        </w:rPr>
        <w:t>όμως,</w:t>
      </w:r>
      <w:r w:rsidRPr="00122950">
        <w:rPr>
          <w:rFonts w:eastAsia="Times New Roman" w:cs="Times New Roman"/>
          <w:szCs w:val="24"/>
        </w:rPr>
        <w:t xml:space="preserve"> θα μάθουμε αν είναι και πεδίο εφαρμογής ενός σύγχρονου πατριωτικού </w:t>
      </w:r>
      <w:r>
        <w:rPr>
          <w:rFonts w:eastAsia="Times New Roman" w:cs="Times New Roman"/>
          <w:szCs w:val="24"/>
        </w:rPr>
        <w:t>π</w:t>
      </w:r>
      <w:r w:rsidRPr="00122950">
        <w:rPr>
          <w:rFonts w:eastAsia="Times New Roman" w:cs="Times New Roman"/>
          <w:szCs w:val="24"/>
        </w:rPr>
        <w:t>νεύματος</w:t>
      </w:r>
      <w:r>
        <w:rPr>
          <w:rFonts w:eastAsia="Times New Roman" w:cs="Times New Roman"/>
          <w:szCs w:val="24"/>
        </w:rPr>
        <w:t>, ε</w:t>
      </w:r>
      <w:r w:rsidRPr="00122950">
        <w:rPr>
          <w:rFonts w:eastAsia="Times New Roman" w:cs="Times New Roman"/>
          <w:szCs w:val="24"/>
        </w:rPr>
        <w:t xml:space="preserve">φόσον </w:t>
      </w:r>
      <w:r w:rsidRPr="00122950">
        <w:rPr>
          <w:rFonts w:eastAsia="Times New Roman" w:cs="Times New Roman"/>
          <w:szCs w:val="24"/>
        </w:rPr>
        <w:t>τελικά αποφασίσουμε να δράσουμε με τέτοιο</w:t>
      </w:r>
      <w:r>
        <w:rPr>
          <w:rFonts w:eastAsia="Times New Roman" w:cs="Times New Roman"/>
          <w:szCs w:val="24"/>
        </w:rPr>
        <w:t>ν</w:t>
      </w:r>
      <w:r w:rsidRPr="00122950">
        <w:rPr>
          <w:rFonts w:eastAsia="Times New Roman" w:cs="Times New Roman"/>
          <w:szCs w:val="24"/>
        </w:rPr>
        <w:t xml:space="preserve"> τρόπο</w:t>
      </w:r>
      <w:r>
        <w:rPr>
          <w:rFonts w:eastAsia="Times New Roman" w:cs="Times New Roman"/>
          <w:szCs w:val="24"/>
        </w:rPr>
        <w:t>,</w:t>
      </w:r>
      <w:r w:rsidRPr="00122950">
        <w:rPr>
          <w:rFonts w:eastAsia="Times New Roman" w:cs="Times New Roman"/>
          <w:szCs w:val="24"/>
        </w:rPr>
        <w:t xml:space="preserve"> ώστε οι Βουλευτές του 20</w:t>
      </w:r>
      <w:r>
        <w:rPr>
          <w:rFonts w:eastAsia="Times New Roman" w:cs="Times New Roman"/>
          <w:szCs w:val="24"/>
        </w:rPr>
        <w:t>4</w:t>
      </w:r>
      <w:r w:rsidRPr="00122950">
        <w:rPr>
          <w:rFonts w:eastAsia="Times New Roman" w:cs="Times New Roman"/>
          <w:szCs w:val="24"/>
        </w:rPr>
        <w:t>9 να ξεκινούν το πόρισμά τους με αναφορά στην ανέλπιστη ομοψυχία</w:t>
      </w:r>
      <w:r>
        <w:rPr>
          <w:rFonts w:eastAsia="Times New Roman" w:cs="Times New Roman"/>
          <w:szCs w:val="24"/>
        </w:rPr>
        <w:t>, τ</w:t>
      </w:r>
      <w:r w:rsidRPr="00122950">
        <w:rPr>
          <w:rFonts w:eastAsia="Times New Roman" w:cs="Times New Roman"/>
          <w:szCs w:val="24"/>
        </w:rPr>
        <w:t>όλμη και αποφασιστικότητα του πολιτικού προσωπικού της χώρας του 2019</w:t>
      </w:r>
      <w:r>
        <w:rPr>
          <w:rFonts w:eastAsia="Times New Roman" w:cs="Times New Roman"/>
          <w:szCs w:val="24"/>
        </w:rPr>
        <w:t>.</w:t>
      </w:r>
      <w:r w:rsidRPr="00122950">
        <w:rPr>
          <w:rFonts w:eastAsia="Times New Roman" w:cs="Times New Roman"/>
          <w:szCs w:val="24"/>
        </w:rPr>
        <w:t xml:space="preserve"> </w:t>
      </w:r>
    </w:p>
    <w:p w14:paraId="6929872C" w14:textId="77777777" w:rsidR="00F93F98" w:rsidRDefault="00F9424E">
      <w:pPr>
        <w:spacing w:line="600" w:lineRule="auto"/>
        <w:ind w:firstLine="720"/>
        <w:jc w:val="both"/>
        <w:rPr>
          <w:rFonts w:eastAsia="Times New Roman" w:cs="Times New Roman"/>
          <w:szCs w:val="24"/>
        </w:rPr>
      </w:pPr>
      <w:r w:rsidRPr="00122950">
        <w:rPr>
          <w:rFonts w:eastAsia="Times New Roman" w:cs="Times New Roman"/>
          <w:szCs w:val="24"/>
        </w:rPr>
        <w:t>Ευχαριστώ πολύ</w:t>
      </w:r>
      <w:r>
        <w:rPr>
          <w:rFonts w:eastAsia="Times New Roman" w:cs="Times New Roman"/>
          <w:szCs w:val="24"/>
        </w:rPr>
        <w:t>.</w:t>
      </w:r>
      <w:r w:rsidRPr="00122950">
        <w:rPr>
          <w:rFonts w:eastAsia="Times New Roman" w:cs="Times New Roman"/>
          <w:szCs w:val="24"/>
        </w:rPr>
        <w:t xml:space="preserve"> </w:t>
      </w:r>
    </w:p>
    <w:p w14:paraId="6929872D"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929872E"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 xml:space="preserve">Κι εγώ, κύριε </w:t>
      </w:r>
      <w:proofErr w:type="spellStart"/>
      <w:r>
        <w:rPr>
          <w:rFonts w:eastAsia="Times New Roman" w:cs="Times New Roman"/>
          <w:szCs w:val="24"/>
        </w:rPr>
        <w:t>Σαρίδη</w:t>
      </w:r>
      <w:proofErr w:type="spellEnd"/>
      <w:r>
        <w:rPr>
          <w:rFonts w:eastAsia="Times New Roman" w:cs="Times New Roman"/>
          <w:szCs w:val="24"/>
        </w:rPr>
        <w:t xml:space="preserve">, γιατί ήσασταν </w:t>
      </w:r>
      <w:r w:rsidRPr="00122950">
        <w:rPr>
          <w:rFonts w:eastAsia="Times New Roman" w:cs="Times New Roman"/>
          <w:szCs w:val="24"/>
        </w:rPr>
        <w:t xml:space="preserve">πολύ συνεπής </w:t>
      </w:r>
      <w:r>
        <w:rPr>
          <w:rFonts w:eastAsia="Times New Roman" w:cs="Times New Roman"/>
          <w:szCs w:val="24"/>
        </w:rPr>
        <w:t>σ</w:t>
      </w:r>
      <w:r w:rsidRPr="00122950">
        <w:rPr>
          <w:rFonts w:eastAsia="Times New Roman" w:cs="Times New Roman"/>
          <w:szCs w:val="24"/>
        </w:rPr>
        <w:t>το</w:t>
      </w:r>
      <w:r>
        <w:rPr>
          <w:rFonts w:eastAsia="Times New Roman" w:cs="Times New Roman"/>
          <w:szCs w:val="24"/>
        </w:rPr>
        <w:t>ν</w:t>
      </w:r>
      <w:r w:rsidRPr="00122950">
        <w:rPr>
          <w:rFonts w:eastAsia="Times New Roman" w:cs="Times New Roman"/>
          <w:szCs w:val="24"/>
        </w:rPr>
        <w:t xml:space="preserve"> χρόνο </w:t>
      </w:r>
      <w:r>
        <w:rPr>
          <w:rFonts w:eastAsia="Times New Roman" w:cs="Times New Roman"/>
          <w:szCs w:val="24"/>
        </w:rPr>
        <w:t>σας.</w:t>
      </w:r>
    </w:p>
    <w:p w14:paraId="6929872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Θέλω</w:t>
      </w:r>
      <w:r w:rsidRPr="00122950">
        <w:rPr>
          <w:rFonts w:eastAsia="Times New Roman" w:cs="Times New Roman"/>
          <w:szCs w:val="24"/>
        </w:rPr>
        <w:t xml:space="preserve"> να καλημερίσω εκ μέρους όλης της Αίθουσας</w:t>
      </w:r>
      <w:r>
        <w:rPr>
          <w:rFonts w:eastAsia="Times New Roman" w:cs="Times New Roman"/>
          <w:szCs w:val="24"/>
        </w:rPr>
        <w:t xml:space="preserve"> -γ</w:t>
      </w:r>
      <w:r w:rsidRPr="00122950">
        <w:rPr>
          <w:rFonts w:eastAsia="Times New Roman" w:cs="Times New Roman"/>
          <w:szCs w:val="24"/>
        </w:rPr>
        <w:t>ιατί βλέπω εγώ στα θεωρεία και γνωρίζω δύο πρόσωπα</w:t>
      </w:r>
      <w:r>
        <w:rPr>
          <w:rFonts w:eastAsia="Times New Roman" w:cs="Times New Roman"/>
          <w:szCs w:val="24"/>
        </w:rPr>
        <w:t>-</w:t>
      </w:r>
      <w:r w:rsidRPr="00122950">
        <w:rPr>
          <w:rFonts w:eastAsia="Times New Roman" w:cs="Times New Roman"/>
          <w:szCs w:val="24"/>
        </w:rPr>
        <w:t xml:space="preserve"> </w:t>
      </w:r>
      <w:r>
        <w:rPr>
          <w:rFonts w:eastAsia="Times New Roman" w:cs="Times New Roman"/>
          <w:szCs w:val="24"/>
        </w:rPr>
        <w:t xml:space="preserve">τους εκπροσώπους </w:t>
      </w:r>
      <w:r w:rsidRPr="00122950">
        <w:rPr>
          <w:rFonts w:eastAsia="Times New Roman" w:cs="Times New Roman"/>
          <w:szCs w:val="24"/>
        </w:rPr>
        <w:t xml:space="preserve">από τους πολύτεκνους και τους </w:t>
      </w:r>
      <w:proofErr w:type="spellStart"/>
      <w:r w:rsidRPr="00122950">
        <w:rPr>
          <w:rFonts w:eastAsia="Times New Roman" w:cs="Times New Roman"/>
          <w:szCs w:val="24"/>
        </w:rPr>
        <w:t>τρίτεκνους</w:t>
      </w:r>
      <w:proofErr w:type="spellEnd"/>
      <w:r>
        <w:rPr>
          <w:rFonts w:eastAsia="Times New Roman" w:cs="Times New Roman"/>
          <w:szCs w:val="24"/>
        </w:rPr>
        <w:t>. Είναι</w:t>
      </w:r>
      <w:r w:rsidRPr="00122950">
        <w:rPr>
          <w:rFonts w:eastAsia="Times New Roman" w:cs="Times New Roman"/>
          <w:szCs w:val="24"/>
        </w:rPr>
        <w:t xml:space="preserve"> </w:t>
      </w:r>
      <w:r w:rsidRPr="00122950">
        <w:rPr>
          <w:rFonts w:eastAsia="Times New Roman" w:cs="Times New Roman"/>
          <w:szCs w:val="24"/>
        </w:rPr>
        <w:t>άνθρωποι που ενδιαφέρονται γι</w:t>
      </w:r>
      <w:r>
        <w:rPr>
          <w:rFonts w:eastAsia="Times New Roman" w:cs="Times New Roman"/>
          <w:szCs w:val="24"/>
        </w:rPr>
        <w:t>’</w:t>
      </w:r>
      <w:r w:rsidRPr="00122950">
        <w:rPr>
          <w:rFonts w:eastAsia="Times New Roman" w:cs="Times New Roman"/>
          <w:szCs w:val="24"/>
        </w:rPr>
        <w:t xml:space="preserve"> αυτό που συζητάμε</w:t>
      </w:r>
      <w:r>
        <w:rPr>
          <w:rFonts w:eastAsia="Times New Roman" w:cs="Times New Roman"/>
          <w:szCs w:val="24"/>
        </w:rPr>
        <w:t>,</w:t>
      </w:r>
      <w:r w:rsidRPr="00122950">
        <w:rPr>
          <w:rFonts w:eastAsia="Times New Roman" w:cs="Times New Roman"/>
          <w:szCs w:val="24"/>
        </w:rPr>
        <w:t xml:space="preserve"> αλλά κ</w:t>
      </w:r>
      <w:r>
        <w:rPr>
          <w:rFonts w:eastAsia="Times New Roman" w:cs="Times New Roman"/>
          <w:szCs w:val="24"/>
        </w:rPr>
        <w:t>υρίως</w:t>
      </w:r>
      <w:r w:rsidRPr="00122950">
        <w:rPr>
          <w:rFonts w:eastAsia="Times New Roman" w:cs="Times New Roman"/>
          <w:szCs w:val="24"/>
        </w:rPr>
        <w:t xml:space="preserve"> που ξέρουν πολύ καλύτερα</w:t>
      </w:r>
      <w:r>
        <w:rPr>
          <w:rFonts w:eastAsia="Times New Roman" w:cs="Times New Roman"/>
          <w:szCs w:val="24"/>
        </w:rPr>
        <w:t>,</w:t>
      </w:r>
      <w:r w:rsidRPr="00122950">
        <w:rPr>
          <w:rFonts w:eastAsia="Times New Roman" w:cs="Times New Roman"/>
          <w:szCs w:val="24"/>
        </w:rPr>
        <w:t xml:space="preserve"> ίσως</w:t>
      </w:r>
      <w:r>
        <w:rPr>
          <w:rFonts w:eastAsia="Times New Roman" w:cs="Times New Roman"/>
          <w:szCs w:val="24"/>
        </w:rPr>
        <w:t>,</w:t>
      </w:r>
      <w:r w:rsidRPr="00122950">
        <w:rPr>
          <w:rFonts w:eastAsia="Times New Roman" w:cs="Times New Roman"/>
          <w:szCs w:val="24"/>
        </w:rPr>
        <w:t xml:space="preserve"> από εμάς το πρόβλημα</w:t>
      </w:r>
      <w:r>
        <w:rPr>
          <w:rFonts w:eastAsia="Times New Roman" w:cs="Times New Roman"/>
          <w:szCs w:val="24"/>
        </w:rPr>
        <w:t>.</w:t>
      </w:r>
    </w:p>
    <w:p w14:paraId="6929873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Κουκούτσης</w:t>
      </w:r>
      <w:proofErr w:type="spellEnd"/>
      <w:r>
        <w:rPr>
          <w:rFonts w:eastAsia="Times New Roman" w:cs="Times New Roman"/>
          <w:szCs w:val="24"/>
        </w:rPr>
        <w:t xml:space="preserve"> που είχε σειρά να λάβει τον λόγο, ειδοποίησε </w:t>
      </w:r>
      <w:r w:rsidRPr="00122950">
        <w:rPr>
          <w:rFonts w:eastAsia="Times New Roman" w:cs="Times New Roman"/>
          <w:szCs w:val="24"/>
        </w:rPr>
        <w:t xml:space="preserve">ότι του έτυχε κάτι </w:t>
      </w:r>
      <w:r>
        <w:rPr>
          <w:rFonts w:eastAsia="Times New Roman" w:cs="Times New Roman"/>
          <w:szCs w:val="24"/>
        </w:rPr>
        <w:t>και άρα</w:t>
      </w:r>
      <w:r w:rsidRPr="00122950">
        <w:rPr>
          <w:rFonts w:eastAsia="Times New Roman" w:cs="Times New Roman"/>
          <w:szCs w:val="24"/>
        </w:rPr>
        <w:t xml:space="preserve"> </w:t>
      </w:r>
      <w:r>
        <w:rPr>
          <w:rFonts w:eastAsia="Times New Roman" w:cs="Times New Roman"/>
          <w:szCs w:val="24"/>
        </w:rPr>
        <w:t>διαγράφεται.</w:t>
      </w:r>
      <w:r w:rsidRPr="00122950">
        <w:rPr>
          <w:rFonts w:eastAsia="Times New Roman" w:cs="Times New Roman"/>
          <w:szCs w:val="24"/>
        </w:rPr>
        <w:t xml:space="preserve"> </w:t>
      </w:r>
    </w:p>
    <w:p w14:paraId="6929873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κ. </w:t>
      </w:r>
      <w:proofErr w:type="spellStart"/>
      <w:r>
        <w:rPr>
          <w:rFonts w:eastAsia="Times New Roman" w:cs="Times New Roman"/>
          <w:szCs w:val="24"/>
        </w:rPr>
        <w:t>Αμυρά</w:t>
      </w:r>
      <w:proofErr w:type="spellEnd"/>
      <w:r>
        <w:rPr>
          <w:rFonts w:eastAsia="Times New Roman" w:cs="Times New Roman"/>
          <w:szCs w:val="24"/>
        </w:rPr>
        <w:t xml:space="preserve">, </w:t>
      </w:r>
      <w:r w:rsidRPr="00122950">
        <w:rPr>
          <w:rFonts w:eastAsia="Times New Roman" w:cs="Times New Roman"/>
          <w:szCs w:val="24"/>
        </w:rPr>
        <w:t>μ</w:t>
      </w:r>
      <w:r w:rsidRPr="00122950">
        <w:rPr>
          <w:rFonts w:eastAsia="Times New Roman" w:cs="Times New Roman"/>
          <w:szCs w:val="24"/>
        </w:rPr>
        <w:t>όνο</w:t>
      </w:r>
      <w:r>
        <w:rPr>
          <w:rFonts w:eastAsia="Times New Roman" w:cs="Times New Roman"/>
          <w:szCs w:val="24"/>
        </w:rPr>
        <w:t xml:space="preserve">, όμως, αν έχω τη </w:t>
      </w:r>
      <w:r w:rsidRPr="00122950">
        <w:rPr>
          <w:rFonts w:eastAsia="Times New Roman" w:cs="Times New Roman"/>
          <w:szCs w:val="24"/>
        </w:rPr>
        <w:t xml:space="preserve">συναίνεσή </w:t>
      </w:r>
      <w:r>
        <w:rPr>
          <w:rFonts w:eastAsia="Times New Roman" w:cs="Times New Roman"/>
          <w:szCs w:val="24"/>
        </w:rPr>
        <w:t>σας,</w:t>
      </w:r>
      <w:r w:rsidRPr="00122950">
        <w:rPr>
          <w:rFonts w:eastAsia="Times New Roman" w:cs="Times New Roman"/>
          <w:szCs w:val="24"/>
        </w:rPr>
        <w:t xml:space="preserve"> επειδή του έτυχε και αυτού ένα πρόβλημα </w:t>
      </w:r>
      <w:r>
        <w:rPr>
          <w:rFonts w:eastAsia="Times New Roman" w:cs="Times New Roman"/>
          <w:szCs w:val="24"/>
        </w:rPr>
        <w:t xml:space="preserve">και σε μισή ώρα θα </w:t>
      </w:r>
      <w:r w:rsidRPr="00122950">
        <w:rPr>
          <w:rFonts w:eastAsia="Times New Roman" w:cs="Times New Roman"/>
          <w:szCs w:val="24"/>
        </w:rPr>
        <w:t>πρέπει να φύγει</w:t>
      </w:r>
      <w:r>
        <w:rPr>
          <w:rFonts w:eastAsia="Times New Roman" w:cs="Times New Roman"/>
          <w:szCs w:val="24"/>
        </w:rPr>
        <w:t>.</w:t>
      </w:r>
      <w:r w:rsidRPr="00122950">
        <w:rPr>
          <w:rFonts w:eastAsia="Times New Roman" w:cs="Times New Roman"/>
          <w:szCs w:val="24"/>
        </w:rPr>
        <w:t xml:space="preserve"> </w:t>
      </w:r>
    </w:p>
    <w:p w14:paraId="6929873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Το Σώμα συ</w:t>
      </w:r>
      <w:r>
        <w:rPr>
          <w:rFonts w:eastAsia="Times New Roman" w:cs="Times New Roman"/>
          <w:szCs w:val="24"/>
        </w:rPr>
        <w:t>μφωνεί;</w:t>
      </w:r>
    </w:p>
    <w:p w14:paraId="69298733"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9298734"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14:paraId="6929873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xml:space="preserve">, έχετε τον </w:t>
      </w:r>
      <w:r>
        <w:rPr>
          <w:rFonts w:eastAsia="Times New Roman" w:cs="Times New Roman"/>
          <w:szCs w:val="24"/>
        </w:rPr>
        <w:t>λόγο.</w:t>
      </w:r>
    </w:p>
    <w:p w14:paraId="69298736"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sidRPr="00122950">
        <w:rPr>
          <w:rFonts w:eastAsia="Times New Roman" w:cs="Times New Roman"/>
          <w:szCs w:val="24"/>
        </w:rPr>
        <w:t>Ευχαριστώ πολύ</w:t>
      </w:r>
      <w:r>
        <w:rPr>
          <w:rFonts w:eastAsia="Times New Roman" w:cs="Times New Roman"/>
          <w:szCs w:val="24"/>
        </w:rPr>
        <w:t>,</w:t>
      </w:r>
      <w:r w:rsidRPr="00122950">
        <w:rPr>
          <w:rFonts w:eastAsia="Times New Roman" w:cs="Times New Roman"/>
          <w:szCs w:val="24"/>
        </w:rPr>
        <w:t xml:space="preserve"> κύριε Πρόεδρε</w:t>
      </w:r>
      <w:r>
        <w:rPr>
          <w:rFonts w:eastAsia="Times New Roman" w:cs="Times New Roman"/>
          <w:szCs w:val="24"/>
        </w:rPr>
        <w:t>.</w:t>
      </w:r>
      <w:r w:rsidRPr="00122950">
        <w:rPr>
          <w:rFonts w:eastAsia="Times New Roman" w:cs="Times New Roman"/>
          <w:szCs w:val="24"/>
        </w:rPr>
        <w:t xml:space="preserve"> Ευχαριστώ </w:t>
      </w:r>
      <w:r>
        <w:rPr>
          <w:rFonts w:eastAsia="Times New Roman" w:cs="Times New Roman"/>
          <w:szCs w:val="24"/>
        </w:rPr>
        <w:t xml:space="preserve">και τους συναδέλφους. </w:t>
      </w:r>
    </w:p>
    <w:p w14:paraId="6929873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122950">
        <w:rPr>
          <w:rFonts w:eastAsia="Times New Roman" w:cs="Times New Roman"/>
          <w:szCs w:val="24"/>
        </w:rPr>
        <w:t>από τις χώρες της Μεσογείου η Ελλάδα είναι η μόνη για την οποία όλα τα πληθυσμιακά σενάρια έχουν αρνητικές προβλέψεις για την πορεία της δη</w:t>
      </w:r>
      <w:r w:rsidRPr="00122950">
        <w:rPr>
          <w:rFonts w:eastAsia="Times New Roman" w:cs="Times New Roman"/>
          <w:szCs w:val="24"/>
        </w:rPr>
        <w:t>μογραφικής τ</w:t>
      </w:r>
      <w:r>
        <w:rPr>
          <w:rFonts w:eastAsia="Times New Roman" w:cs="Times New Roman"/>
          <w:szCs w:val="24"/>
        </w:rPr>
        <w:t>η</w:t>
      </w:r>
      <w:r w:rsidRPr="00122950">
        <w:rPr>
          <w:rFonts w:eastAsia="Times New Roman" w:cs="Times New Roman"/>
          <w:szCs w:val="24"/>
        </w:rPr>
        <w:t>ς εξέλιξ</w:t>
      </w:r>
      <w:r>
        <w:rPr>
          <w:rFonts w:eastAsia="Times New Roman" w:cs="Times New Roman"/>
          <w:szCs w:val="24"/>
        </w:rPr>
        <w:t>η</w:t>
      </w:r>
      <w:r w:rsidRPr="00122950">
        <w:rPr>
          <w:rFonts w:eastAsia="Times New Roman" w:cs="Times New Roman"/>
          <w:szCs w:val="24"/>
        </w:rPr>
        <w:t>ς</w:t>
      </w:r>
      <w:r>
        <w:rPr>
          <w:rFonts w:eastAsia="Times New Roman" w:cs="Times New Roman"/>
          <w:szCs w:val="24"/>
        </w:rPr>
        <w:t>.</w:t>
      </w:r>
    </w:p>
    <w:p w14:paraId="69298738"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Ο </w:t>
      </w:r>
      <w:r w:rsidRPr="00C03E48">
        <w:rPr>
          <w:rFonts w:eastAsia="Times New Roman"/>
          <w:color w:val="000000" w:themeColor="text1"/>
          <w:szCs w:val="24"/>
        </w:rPr>
        <w:t>αναμενόμενος πληθυσμός εντός Ελλάδος το 2050</w:t>
      </w:r>
      <w:r>
        <w:rPr>
          <w:rFonts w:eastAsia="Times New Roman"/>
          <w:color w:val="000000" w:themeColor="text1"/>
          <w:szCs w:val="24"/>
        </w:rPr>
        <w:t>,</w:t>
      </w:r>
      <w:r w:rsidRPr="00C03E48">
        <w:rPr>
          <w:rFonts w:eastAsia="Times New Roman"/>
          <w:color w:val="000000" w:themeColor="text1"/>
          <w:szCs w:val="24"/>
        </w:rPr>
        <w:t xml:space="preserve"> αλλά και νωρίτερα</w:t>
      </w:r>
      <w:r>
        <w:rPr>
          <w:rFonts w:eastAsia="Times New Roman"/>
          <w:color w:val="000000" w:themeColor="text1"/>
          <w:szCs w:val="24"/>
        </w:rPr>
        <w:t>,</w:t>
      </w:r>
      <w:r w:rsidRPr="00C03E48">
        <w:rPr>
          <w:rFonts w:eastAsia="Times New Roman"/>
          <w:color w:val="000000" w:themeColor="text1"/>
          <w:szCs w:val="24"/>
        </w:rPr>
        <w:t xml:space="preserve"> το 2035</w:t>
      </w:r>
      <w:r>
        <w:rPr>
          <w:rFonts w:eastAsia="Times New Roman"/>
          <w:color w:val="000000" w:themeColor="text1"/>
          <w:szCs w:val="24"/>
        </w:rPr>
        <w:t xml:space="preserve">, δηλαδή σε δεκαπέντε και τριάντα </w:t>
      </w:r>
      <w:r w:rsidRPr="00C03E48">
        <w:rPr>
          <w:rFonts w:eastAsia="Times New Roman"/>
          <w:color w:val="000000" w:themeColor="text1"/>
          <w:szCs w:val="24"/>
        </w:rPr>
        <w:t>χρόνια από σήμερα</w:t>
      </w:r>
      <w:r>
        <w:rPr>
          <w:rFonts w:eastAsia="Times New Roman"/>
          <w:color w:val="000000" w:themeColor="text1"/>
          <w:szCs w:val="24"/>
        </w:rPr>
        <w:t>,</w:t>
      </w:r>
      <w:r w:rsidRPr="00C03E48">
        <w:rPr>
          <w:rFonts w:eastAsia="Times New Roman"/>
          <w:color w:val="000000" w:themeColor="text1"/>
          <w:szCs w:val="24"/>
        </w:rPr>
        <w:t xml:space="preserve"> θα είναι μειωμένος κατά 7</w:t>
      </w:r>
      <w:r>
        <w:rPr>
          <w:rFonts w:eastAsia="Times New Roman"/>
          <w:color w:val="000000" w:themeColor="text1"/>
          <w:szCs w:val="24"/>
        </w:rPr>
        <w:t>%</w:t>
      </w:r>
      <w:r w:rsidRPr="00C03E48">
        <w:rPr>
          <w:rFonts w:eastAsia="Times New Roman"/>
          <w:color w:val="000000" w:themeColor="text1"/>
          <w:szCs w:val="24"/>
        </w:rPr>
        <w:t xml:space="preserve"> έως 23%</w:t>
      </w:r>
      <w:r>
        <w:rPr>
          <w:rFonts w:eastAsia="Times New Roman"/>
          <w:color w:val="000000" w:themeColor="text1"/>
          <w:szCs w:val="24"/>
        </w:rPr>
        <w:t>. Π</w:t>
      </w:r>
      <w:r w:rsidRPr="00C03E48">
        <w:rPr>
          <w:rFonts w:eastAsia="Times New Roman"/>
          <w:color w:val="000000" w:themeColor="text1"/>
          <w:szCs w:val="24"/>
        </w:rPr>
        <w:t xml:space="preserve">ρακτικά </w:t>
      </w:r>
      <w:r>
        <w:rPr>
          <w:rFonts w:eastAsia="Times New Roman"/>
          <w:color w:val="000000" w:themeColor="text1"/>
          <w:szCs w:val="24"/>
        </w:rPr>
        <w:t>α</w:t>
      </w:r>
      <w:r w:rsidRPr="00C03E48">
        <w:rPr>
          <w:rFonts w:eastAsia="Times New Roman"/>
          <w:color w:val="000000" w:themeColor="text1"/>
          <w:szCs w:val="24"/>
        </w:rPr>
        <w:t>υτό τι σημαίνει</w:t>
      </w:r>
      <w:r>
        <w:rPr>
          <w:rFonts w:eastAsia="Times New Roman"/>
          <w:color w:val="000000" w:themeColor="text1"/>
          <w:szCs w:val="24"/>
        </w:rPr>
        <w:t>; Ό</w:t>
      </w:r>
      <w:r w:rsidRPr="00C03E48">
        <w:rPr>
          <w:rFonts w:eastAsia="Times New Roman"/>
          <w:color w:val="000000" w:themeColor="text1"/>
          <w:szCs w:val="24"/>
        </w:rPr>
        <w:t>τι σήμερα ο πληθυσμός της χώρας ανέρχετα</w:t>
      </w:r>
      <w:r w:rsidRPr="00C03E48">
        <w:rPr>
          <w:rFonts w:eastAsia="Times New Roman"/>
          <w:color w:val="000000" w:themeColor="text1"/>
          <w:szCs w:val="24"/>
        </w:rPr>
        <w:t xml:space="preserve">ι στα </w:t>
      </w:r>
      <w:r>
        <w:rPr>
          <w:rFonts w:eastAsia="Times New Roman"/>
          <w:color w:val="000000" w:themeColor="text1"/>
          <w:szCs w:val="24"/>
        </w:rPr>
        <w:t>δέκα</w:t>
      </w:r>
      <w:r w:rsidRPr="00C03E48">
        <w:rPr>
          <w:rFonts w:eastAsia="Times New Roman"/>
          <w:color w:val="000000" w:themeColor="text1"/>
          <w:szCs w:val="24"/>
        </w:rPr>
        <w:t xml:space="preserve"> εκατομμύρια </w:t>
      </w:r>
      <w:r>
        <w:rPr>
          <w:rFonts w:eastAsia="Times New Roman"/>
          <w:color w:val="000000" w:themeColor="text1"/>
          <w:szCs w:val="24"/>
        </w:rPr>
        <w:t>εννιακόσιες</w:t>
      </w:r>
      <w:r w:rsidRPr="00C03E48">
        <w:rPr>
          <w:rFonts w:eastAsia="Times New Roman"/>
          <w:color w:val="000000" w:themeColor="text1"/>
          <w:szCs w:val="24"/>
        </w:rPr>
        <w:t xml:space="preserve"> χιλιάδες ανθρώπ</w:t>
      </w:r>
      <w:r>
        <w:rPr>
          <w:rFonts w:eastAsia="Times New Roman"/>
          <w:color w:val="000000" w:themeColor="text1"/>
          <w:szCs w:val="24"/>
        </w:rPr>
        <w:t>ους</w:t>
      </w:r>
      <w:r>
        <w:rPr>
          <w:rFonts w:eastAsia="Times New Roman"/>
          <w:color w:val="000000" w:themeColor="text1"/>
          <w:szCs w:val="24"/>
        </w:rPr>
        <w:t xml:space="preserve">, </w:t>
      </w:r>
      <w:r w:rsidRPr="00C03E48">
        <w:rPr>
          <w:rFonts w:eastAsia="Times New Roman"/>
          <w:color w:val="000000" w:themeColor="text1"/>
          <w:szCs w:val="24"/>
        </w:rPr>
        <w:t xml:space="preserve">το 2035 βάσει του δυσμενούς σεναρίου ο πληθυσμός θα μειωθεί στα </w:t>
      </w:r>
      <w:r>
        <w:rPr>
          <w:rFonts w:eastAsia="Times New Roman"/>
          <w:color w:val="000000" w:themeColor="text1"/>
          <w:szCs w:val="24"/>
        </w:rPr>
        <w:t>εννιά</w:t>
      </w:r>
      <w:r>
        <w:rPr>
          <w:rFonts w:eastAsia="Times New Roman"/>
          <w:color w:val="000000" w:themeColor="text1"/>
          <w:szCs w:val="24"/>
        </w:rPr>
        <w:t xml:space="preserve"> </w:t>
      </w:r>
      <w:r w:rsidRPr="00C03E48">
        <w:rPr>
          <w:rFonts w:eastAsia="Times New Roman"/>
          <w:color w:val="000000" w:themeColor="text1"/>
          <w:szCs w:val="24"/>
        </w:rPr>
        <w:t xml:space="preserve">εκατομμύρια </w:t>
      </w:r>
      <w:r>
        <w:rPr>
          <w:rFonts w:eastAsia="Times New Roman"/>
          <w:color w:val="000000" w:themeColor="text1"/>
          <w:szCs w:val="24"/>
        </w:rPr>
        <w:t xml:space="preserve">πεντακόσιες χιλιάδες </w:t>
      </w:r>
      <w:r w:rsidRPr="00C03E48">
        <w:rPr>
          <w:rFonts w:eastAsia="Times New Roman"/>
          <w:color w:val="000000" w:themeColor="text1"/>
          <w:szCs w:val="24"/>
        </w:rPr>
        <w:t xml:space="preserve">και το 2050 ο πληθυσμός της χώρας θα φτάσει τα </w:t>
      </w:r>
      <w:r>
        <w:rPr>
          <w:rFonts w:eastAsia="Times New Roman"/>
          <w:color w:val="000000" w:themeColor="text1"/>
          <w:szCs w:val="24"/>
        </w:rPr>
        <w:t>οκτώ</w:t>
      </w:r>
      <w:r>
        <w:rPr>
          <w:rFonts w:eastAsia="Times New Roman"/>
          <w:color w:val="000000" w:themeColor="text1"/>
          <w:szCs w:val="24"/>
        </w:rPr>
        <w:t xml:space="preserve"> </w:t>
      </w:r>
      <w:r w:rsidRPr="00C03E48">
        <w:rPr>
          <w:rFonts w:eastAsia="Times New Roman"/>
          <w:color w:val="000000" w:themeColor="text1"/>
          <w:szCs w:val="24"/>
        </w:rPr>
        <w:t xml:space="preserve">εκατομμύρια </w:t>
      </w:r>
      <w:r>
        <w:rPr>
          <w:rFonts w:eastAsia="Times New Roman"/>
          <w:color w:val="000000" w:themeColor="text1"/>
          <w:szCs w:val="24"/>
        </w:rPr>
        <w:t xml:space="preserve">τριακόσιες χιλιάδες </w:t>
      </w:r>
      <w:r w:rsidRPr="00C03E48">
        <w:rPr>
          <w:rFonts w:eastAsia="Times New Roman"/>
          <w:color w:val="000000" w:themeColor="text1"/>
          <w:szCs w:val="24"/>
        </w:rPr>
        <w:t>ανθρώ</w:t>
      </w:r>
      <w:r>
        <w:rPr>
          <w:rFonts w:eastAsia="Times New Roman"/>
          <w:color w:val="000000" w:themeColor="text1"/>
          <w:szCs w:val="24"/>
        </w:rPr>
        <w:t>πους</w:t>
      </w:r>
      <w:r>
        <w:rPr>
          <w:rFonts w:eastAsia="Times New Roman"/>
          <w:color w:val="000000" w:themeColor="text1"/>
          <w:szCs w:val="24"/>
        </w:rPr>
        <w:t>, δ</w:t>
      </w:r>
      <w:r w:rsidRPr="00C03E48">
        <w:rPr>
          <w:rFonts w:eastAsia="Times New Roman"/>
          <w:color w:val="000000" w:themeColor="text1"/>
          <w:szCs w:val="24"/>
        </w:rPr>
        <w:t>ηλ</w:t>
      </w:r>
      <w:r w:rsidRPr="00C03E48">
        <w:rPr>
          <w:rFonts w:eastAsia="Times New Roman"/>
          <w:color w:val="000000" w:themeColor="text1"/>
          <w:szCs w:val="24"/>
        </w:rPr>
        <w:t xml:space="preserve">αδή θα έχει </w:t>
      </w:r>
      <w:r>
        <w:rPr>
          <w:rFonts w:eastAsia="Times New Roman"/>
          <w:color w:val="000000" w:themeColor="text1"/>
          <w:szCs w:val="24"/>
        </w:rPr>
        <w:t xml:space="preserve">μειωθεί </w:t>
      </w:r>
      <w:r w:rsidRPr="00C03E48">
        <w:rPr>
          <w:rFonts w:eastAsia="Times New Roman"/>
          <w:color w:val="000000" w:themeColor="text1"/>
          <w:szCs w:val="24"/>
        </w:rPr>
        <w:t>έως και 23% σε σχέση με το σήμερα</w:t>
      </w:r>
      <w:r>
        <w:rPr>
          <w:rFonts w:eastAsia="Times New Roman"/>
          <w:color w:val="000000" w:themeColor="text1"/>
          <w:szCs w:val="24"/>
        </w:rPr>
        <w:t>.</w:t>
      </w:r>
    </w:p>
    <w:p w14:paraId="69298739"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C03E48">
        <w:rPr>
          <w:rFonts w:eastAsia="Times New Roman"/>
          <w:color w:val="000000" w:themeColor="text1"/>
          <w:szCs w:val="24"/>
        </w:rPr>
        <w:t>πό μόν</w:t>
      </w:r>
      <w:r>
        <w:rPr>
          <w:rFonts w:eastAsia="Times New Roman"/>
          <w:color w:val="000000" w:themeColor="text1"/>
          <w:szCs w:val="24"/>
        </w:rPr>
        <w:t>α</w:t>
      </w:r>
      <w:r w:rsidRPr="00C03E48">
        <w:rPr>
          <w:rFonts w:eastAsia="Times New Roman"/>
          <w:color w:val="000000" w:themeColor="text1"/>
          <w:szCs w:val="24"/>
        </w:rPr>
        <w:t xml:space="preserve"> </w:t>
      </w:r>
      <w:r>
        <w:rPr>
          <w:rFonts w:eastAsia="Times New Roman"/>
          <w:color w:val="000000" w:themeColor="text1"/>
          <w:szCs w:val="24"/>
        </w:rPr>
        <w:t>τους,</w:t>
      </w:r>
      <w:r w:rsidRPr="00C03E48">
        <w:rPr>
          <w:rFonts w:eastAsia="Times New Roman"/>
          <w:color w:val="000000" w:themeColor="text1"/>
          <w:szCs w:val="24"/>
        </w:rPr>
        <w:t xml:space="preserve"> λοιπόν</w:t>
      </w:r>
      <w:r>
        <w:rPr>
          <w:rFonts w:eastAsia="Times New Roman"/>
          <w:color w:val="000000" w:themeColor="text1"/>
          <w:szCs w:val="24"/>
        </w:rPr>
        <w:t>, αυτά τα</w:t>
      </w:r>
      <w:r w:rsidRPr="00C03E48">
        <w:rPr>
          <w:rFonts w:eastAsia="Times New Roman"/>
          <w:color w:val="000000" w:themeColor="text1"/>
          <w:szCs w:val="24"/>
        </w:rPr>
        <w:t xml:space="preserve"> στοιχεία υποδηλώνουν τον κίνδυνο που απειλεί άμεσα </w:t>
      </w:r>
      <w:r>
        <w:rPr>
          <w:rFonts w:eastAsia="Times New Roman"/>
          <w:color w:val="000000" w:themeColor="text1"/>
          <w:szCs w:val="24"/>
        </w:rPr>
        <w:t>τη χώρα και</w:t>
      </w:r>
      <w:r w:rsidRPr="00C03E48">
        <w:rPr>
          <w:rFonts w:eastAsia="Times New Roman"/>
          <w:color w:val="000000" w:themeColor="text1"/>
          <w:szCs w:val="24"/>
        </w:rPr>
        <w:t xml:space="preserve"> τις προοπτικές </w:t>
      </w:r>
      <w:r>
        <w:rPr>
          <w:rFonts w:eastAsia="Times New Roman"/>
          <w:color w:val="000000" w:themeColor="text1"/>
          <w:szCs w:val="24"/>
        </w:rPr>
        <w:t xml:space="preserve">της. </w:t>
      </w:r>
    </w:p>
    <w:p w14:paraId="6929873A"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Ο</w:t>
      </w:r>
      <w:r w:rsidRPr="00C03E48">
        <w:rPr>
          <w:rFonts w:eastAsia="Times New Roman"/>
          <w:color w:val="000000" w:themeColor="text1"/>
          <w:szCs w:val="24"/>
        </w:rPr>
        <w:t>ι σημαντικότεροι παράγοντες</w:t>
      </w:r>
      <w:r>
        <w:rPr>
          <w:rFonts w:eastAsia="Times New Roman"/>
          <w:color w:val="000000" w:themeColor="text1"/>
          <w:szCs w:val="24"/>
        </w:rPr>
        <w:t>,</w:t>
      </w:r>
      <w:r w:rsidRPr="00C03E48">
        <w:rPr>
          <w:rFonts w:eastAsia="Times New Roman"/>
          <w:color w:val="000000" w:themeColor="text1"/>
          <w:szCs w:val="24"/>
        </w:rPr>
        <w:t xml:space="preserve"> που επηρεάζουν τη δυσοίωνη δημογραφική εξέλιξη του πληθυσμού</w:t>
      </w:r>
      <w:r>
        <w:rPr>
          <w:rFonts w:eastAsia="Times New Roman"/>
          <w:color w:val="000000" w:themeColor="text1"/>
          <w:szCs w:val="24"/>
        </w:rPr>
        <w:t>,</w:t>
      </w:r>
      <w:r w:rsidRPr="00C03E48">
        <w:rPr>
          <w:rFonts w:eastAsia="Times New Roman"/>
          <w:color w:val="000000" w:themeColor="text1"/>
          <w:szCs w:val="24"/>
        </w:rPr>
        <w:t xml:space="preserve"> είναι οι εξής</w:t>
      </w:r>
      <w:r>
        <w:rPr>
          <w:rFonts w:eastAsia="Times New Roman"/>
          <w:color w:val="000000" w:themeColor="text1"/>
          <w:szCs w:val="24"/>
        </w:rPr>
        <w:t xml:space="preserve">: </w:t>
      </w:r>
      <w:r w:rsidRPr="00C03E48">
        <w:rPr>
          <w:rFonts w:eastAsia="Times New Roman"/>
          <w:color w:val="000000" w:themeColor="text1"/>
          <w:szCs w:val="24"/>
        </w:rPr>
        <w:t>Η γεννητικότητα</w:t>
      </w:r>
      <w:r>
        <w:rPr>
          <w:rFonts w:eastAsia="Times New Roman"/>
          <w:color w:val="000000" w:themeColor="text1"/>
          <w:szCs w:val="24"/>
        </w:rPr>
        <w:t xml:space="preserve">, η θνησιμότητα, οι </w:t>
      </w:r>
      <w:r w:rsidRPr="00C03E48">
        <w:rPr>
          <w:rFonts w:eastAsia="Times New Roman"/>
          <w:color w:val="000000" w:themeColor="text1"/>
          <w:szCs w:val="24"/>
        </w:rPr>
        <w:t xml:space="preserve">μεταναστευτικές ροές και </w:t>
      </w:r>
      <w:r>
        <w:rPr>
          <w:rFonts w:eastAsia="Times New Roman"/>
          <w:color w:val="000000" w:themeColor="text1"/>
          <w:szCs w:val="24"/>
        </w:rPr>
        <w:t xml:space="preserve">η </w:t>
      </w:r>
      <w:r w:rsidRPr="00C03E48">
        <w:rPr>
          <w:rFonts w:eastAsia="Times New Roman"/>
          <w:color w:val="000000" w:themeColor="text1"/>
          <w:szCs w:val="24"/>
        </w:rPr>
        <w:t>οικονομική κρίση</w:t>
      </w:r>
      <w:r>
        <w:rPr>
          <w:rFonts w:eastAsia="Times New Roman"/>
          <w:color w:val="000000" w:themeColor="text1"/>
          <w:szCs w:val="24"/>
        </w:rPr>
        <w:t>. Ας δούμε τ</w:t>
      </w:r>
      <w:r w:rsidRPr="00C03E48">
        <w:rPr>
          <w:rFonts w:eastAsia="Times New Roman"/>
          <w:color w:val="000000" w:themeColor="text1"/>
          <w:szCs w:val="24"/>
        </w:rPr>
        <w:t>ο καθένα ξεχωριστά</w:t>
      </w:r>
      <w:r>
        <w:rPr>
          <w:rFonts w:eastAsia="Times New Roman"/>
          <w:color w:val="000000" w:themeColor="text1"/>
          <w:szCs w:val="24"/>
        </w:rPr>
        <w:t xml:space="preserve">. </w:t>
      </w:r>
    </w:p>
    <w:p w14:paraId="6929873B"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Όσον αφορά τη γεννητικότητα, </w:t>
      </w:r>
      <w:r w:rsidRPr="00C03E48">
        <w:rPr>
          <w:rFonts w:eastAsia="Times New Roman"/>
          <w:color w:val="000000" w:themeColor="text1"/>
          <w:szCs w:val="24"/>
        </w:rPr>
        <w:t>παρατηρούμε ότι στη χώρα μας το</w:t>
      </w:r>
      <w:r>
        <w:rPr>
          <w:rFonts w:eastAsia="Times New Roman"/>
          <w:color w:val="000000" w:themeColor="text1"/>
          <w:szCs w:val="24"/>
        </w:rPr>
        <w:t xml:space="preserve"> μοντέλ</w:t>
      </w:r>
      <w:r>
        <w:rPr>
          <w:rFonts w:eastAsia="Times New Roman"/>
          <w:color w:val="000000" w:themeColor="text1"/>
          <w:szCs w:val="24"/>
        </w:rPr>
        <w:t xml:space="preserve">ο </w:t>
      </w:r>
      <w:r w:rsidRPr="00C03E48">
        <w:rPr>
          <w:rFonts w:eastAsia="Times New Roman"/>
          <w:color w:val="000000" w:themeColor="text1"/>
          <w:szCs w:val="24"/>
        </w:rPr>
        <w:t>του ζευγαριού με περιορισμένο αριθμό</w:t>
      </w:r>
      <w:r>
        <w:rPr>
          <w:rFonts w:eastAsia="Times New Roman"/>
          <w:color w:val="000000" w:themeColor="text1"/>
          <w:szCs w:val="24"/>
        </w:rPr>
        <w:t xml:space="preserve"> </w:t>
      </w:r>
      <w:r>
        <w:rPr>
          <w:rFonts w:eastAsia="Times New Roman"/>
          <w:color w:val="000000" w:themeColor="text1"/>
          <w:szCs w:val="24"/>
        </w:rPr>
        <w:lastRenderedPageBreak/>
        <w:t>παιδιών έχει πλέον επικρατήσει. Ο</w:t>
      </w:r>
      <w:r w:rsidRPr="00C03E48">
        <w:rPr>
          <w:rFonts w:eastAsia="Times New Roman"/>
          <w:color w:val="000000" w:themeColor="text1"/>
          <w:szCs w:val="24"/>
        </w:rPr>
        <w:t>ι στάσεις και αντιλήψεις έχουν αλλάξει</w:t>
      </w:r>
      <w:r>
        <w:rPr>
          <w:rFonts w:eastAsia="Times New Roman"/>
          <w:color w:val="000000" w:themeColor="text1"/>
          <w:szCs w:val="24"/>
        </w:rPr>
        <w:t>,</w:t>
      </w:r>
      <w:r w:rsidRPr="00C03E48">
        <w:rPr>
          <w:rFonts w:eastAsia="Times New Roman"/>
          <w:color w:val="000000" w:themeColor="text1"/>
          <w:szCs w:val="24"/>
        </w:rPr>
        <w:t xml:space="preserve"> οι </w:t>
      </w:r>
      <w:r>
        <w:rPr>
          <w:rFonts w:eastAsia="Times New Roman"/>
          <w:color w:val="000000" w:themeColor="text1"/>
          <w:szCs w:val="24"/>
        </w:rPr>
        <w:t xml:space="preserve">νεότεροι </w:t>
      </w:r>
      <w:r w:rsidRPr="00C03E48">
        <w:rPr>
          <w:rFonts w:eastAsia="Times New Roman"/>
          <w:color w:val="000000" w:themeColor="text1"/>
          <w:szCs w:val="24"/>
        </w:rPr>
        <w:t xml:space="preserve">έχουν υιοθετήσει εντελώς διαφορετικές συμπεριφορές από εκείνες των πατεράδων και των παππούδων </w:t>
      </w:r>
      <w:r>
        <w:rPr>
          <w:rFonts w:eastAsia="Times New Roman"/>
          <w:color w:val="000000" w:themeColor="text1"/>
          <w:szCs w:val="24"/>
        </w:rPr>
        <w:t>τους και έτσι οδηγούμαστε αφ</w:t>
      </w:r>
      <w:r>
        <w:rPr>
          <w:rFonts w:eastAsia="Times New Roman"/>
          <w:color w:val="000000" w:themeColor="text1"/>
          <w:szCs w:val="24"/>
        </w:rPr>
        <w:t xml:space="preserve">’ </w:t>
      </w:r>
      <w:r>
        <w:rPr>
          <w:rFonts w:eastAsia="Times New Roman"/>
          <w:color w:val="000000" w:themeColor="text1"/>
          <w:szCs w:val="24"/>
        </w:rPr>
        <w:t>ενός με</w:t>
      </w:r>
      <w:r>
        <w:rPr>
          <w:rFonts w:eastAsia="Times New Roman"/>
          <w:color w:val="000000" w:themeColor="text1"/>
          <w:szCs w:val="24"/>
        </w:rPr>
        <w:t>ν στην π</w:t>
      </w:r>
      <w:r w:rsidRPr="00C03E48">
        <w:rPr>
          <w:rFonts w:eastAsia="Times New Roman"/>
          <w:color w:val="000000" w:themeColor="text1"/>
          <w:szCs w:val="24"/>
        </w:rPr>
        <w:t xml:space="preserve">ροοδευτική συρρίκνωση των πολύτεκνων και </w:t>
      </w:r>
      <w:proofErr w:type="spellStart"/>
      <w:r w:rsidRPr="00C03E48">
        <w:rPr>
          <w:rFonts w:eastAsia="Times New Roman"/>
          <w:color w:val="000000" w:themeColor="text1"/>
          <w:szCs w:val="24"/>
        </w:rPr>
        <w:t>τρίτεκνων</w:t>
      </w:r>
      <w:proofErr w:type="spellEnd"/>
      <w:r w:rsidRPr="00C03E48">
        <w:rPr>
          <w:rFonts w:eastAsia="Times New Roman"/>
          <w:color w:val="000000" w:themeColor="text1"/>
          <w:szCs w:val="24"/>
        </w:rPr>
        <w:t xml:space="preserve"> οικογενειών και αφ</w:t>
      </w:r>
      <w:r>
        <w:rPr>
          <w:rFonts w:eastAsia="Times New Roman"/>
          <w:color w:val="000000" w:themeColor="text1"/>
          <w:szCs w:val="24"/>
        </w:rPr>
        <w:t xml:space="preserve">’ </w:t>
      </w:r>
      <w:r w:rsidRPr="00C03E48">
        <w:rPr>
          <w:rFonts w:eastAsia="Times New Roman"/>
          <w:color w:val="000000" w:themeColor="text1"/>
          <w:szCs w:val="24"/>
        </w:rPr>
        <w:t>ετέρου</w:t>
      </w:r>
      <w:r>
        <w:rPr>
          <w:rFonts w:eastAsia="Times New Roman"/>
          <w:color w:val="000000" w:themeColor="text1"/>
          <w:szCs w:val="24"/>
        </w:rPr>
        <w:t>,</w:t>
      </w:r>
      <w:r w:rsidRPr="00C03E48">
        <w:rPr>
          <w:rFonts w:eastAsia="Times New Roman"/>
          <w:color w:val="000000" w:themeColor="text1"/>
          <w:szCs w:val="24"/>
        </w:rPr>
        <w:t xml:space="preserve"> στην αύξηση του ποσοστού των γυναικών που </w:t>
      </w:r>
      <w:r>
        <w:rPr>
          <w:rFonts w:eastAsia="Times New Roman"/>
          <w:color w:val="000000" w:themeColor="text1"/>
          <w:szCs w:val="24"/>
        </w:rPr>
        <w:t>δεν αποκτούν πλέον κανένα παιδί.</w:t>
      </w:r>
    </w:p>
    <w:p w14:paraId="6929873C"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C03E48">
        <w:rPr>
          <w:rFonts w:eastAsia="Times New Roman"/>
          <w:color w:val="000000" w:themeColor="text1"/>
          <w:szCs w:val="24"/>
        </w:rPr>
        <w:t>αράλληλα</w:t>
      </w:r>
      <w:r>
        <w:rPr>
          <w:rFonts w:eastAsia="Times New Roman"/>
          <w:color w:val="000000" w:themeColor="text1"/>
          <w:szCs w:val="24"/>
        </w:rPr>
        <w:t>,</w:t>
      </w:r>
      <w:r w:rsidRPr="00C03E48">
        <w:rPr>
          <w:rFonts w:eastAsia="Times New Roman"/>
          <w:color w:val="000000" w:themeColor="text1"/>
          <w:szCs w:val="24"/>
        </w:rPr>
        <w:t xml:space="preserve"> η απόκτηση παιδιού για ευρ</w:t>
      </w:r>
      <w:r>
        <w:rPr>
          <w:rFonts w:eastAsia="Times New Roman"/>
          <w:color w:val="000000" w:themeColor="text1"/>
          <w:szCs w:val="24"/>
        </w:rPr>
        <w:t>ύτατα στρώματα του πληθυσμού μας</w:t>
      </w:r>
      <w:r w:rsidRPr="00C03E48">
        <w:rPr>
          <w:rFonts w:eastAsia="Times New Roman"/>
          <w:color w:val="000000" w:themeColor="text1"/>
          <w:szCs w:val="24"/>
        </w:rPr>
        <w:t xml:space="preserve"> καθίσταται ακόμα πιο απο</w:t>
      </w:r>
      <w:r w:rsidRPr="00C03E48">
        <w:rPr>
          <w:rFonts w:eastAsia="Times New Roman"/>
          <w:color w:val="000000" w:themeColor="text1"/>
          <w:szCs w:val="24"/>
        </w:rPr>
        <w:t>τρεπτική λόγω της υψηλής ανεργίας των νέων και της ανασφάλειας στην αγορά εργασίας</w:t>
      </w:r>
      <w:r>
        <w:rPr>
          <w:rFonts w:eastAsia="Times New Roman"/>
          <w:color w:val="000000" w:themeColor="text1"/>
          <w:szCs w:val="24"/>
        </w:rPr>
        <w:t>, της</w:t>
      </w:r>
      <w:r w:rsidRPr="00C03E48">
        <w:rPr>
          <w:rFonts w:eastAsia="Times New Roman"/>
          <w:color w:val="000000" w:themeColor="text1"/>
          <w:szCs w:val="24"/>
        </w:rPr>
        <w:t xml:space="preserve"> συρρίκνωσης των μισθών και της αβεβαιότητας για το μέλλον</w:t>
      </w:r>
      <w:r>
        <w:rPr>
          <w:rFonts w:eastAsia="Times New Roman"/>
          <w:color w:val="000000" w:themeColor="text1"/>
          <w:szCs w:val="24"/>
        </w:rPr>
        <w:t>.</w:t>
      </w:r>
    </w:p>
    <w:p w14:paraId="6929873D"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Δεύτερος </w:t>
      </w:r>
      <w:r w:rsidRPr="00C03E48">
        <w:rPr>
          <w:rFonts w:eastAsia="Times New Roman"/>
          <w:color w:val="000000" w:themeColor="text1"/>
          <w:szCs w:val="24"/>
        </w:rPr>
        <w:t>παράγοντας είναι η θνησιμότητα</w:t>
      </w:r>
      <w:r>
        <w:rPr>
          <w:rFonts w:eastAsia="Times New Roman"/>
          <w:color w:val="000000" w:themeColor="text1"/>
          <w:szCs w:val="24"/>
        </w:rPr>
        <w:t>. Έ</w:t>
      </w:r>
      <w:r w:rsidRPr="00C03E48">
        <w:rPr>
          <w:rFonts w:eastAsia="Times New Roman"/>
          <w:color w:val="000000" w:themeColor="text1"/>
          <w:szCs w:val="24"/>
        </w:rPr>
        <w:t xml:space="preserve">χουμε φτάσει </w:t>
      </w:r>
      <w:r>
        <w:rPr>
          <w:rFonts w:eastAsia="Times New Roman"/>
          <w:color w:val="000000" w:themeColor="text1"/>
          <w:szCs w:val="24"/>
        </w:rPr>
        <w:t>σ</w:t>
      </w:r>
      <w:r w:rsidRPr="00C03E48">
        <w:rPr>
          <w:rFonts w:eastAsia="Times New Roman"/>
          <w:color w:val="000000" w:themeColor="text1"/>
          <w:szCs w:val="24"/>
        </w:rPr>
        <w:t>το θλιβερό σημείο να έχουμε περισσότερους θανάτους απ</w:t>
      </w:r>
      <w:r w:rsidRPr="00C03E48">
        <w:rPr>
          <w:rFonts w:eastAsia="Times New Roman"/>
          <w:color w:val="000000" w:themeColor="text1"/>
          <w:szCs w:val="24"/>
        </w:rPr>
        <w:t>ό γεννήσεις</w:t>
      </w:r>
      <w:r>
        <w:rPr>
          <w:rFonts w:eastAsia="Times New Roman"/>
          <w:color w:val="000000" w:themeColor="text1"/>
          <w:szCs w:val="24"/>
        </w:rPr>
        <w:t>. Α</w:t>
      </w:r>
      <w:r w:rsidRPr="00C03E48">
        <w:rPr>
          <w:rFonts w:eastAsia="Times New Roman"/>
          <w:color w:val="000000" w:themeColor="text1"/>
          <w:szCs w:val="24"/>
        </w:rPr>
        <w:t>υτό είναι πάρα πολύ ανησυχητικό</w:t>
      </w:r>
      <w:r>
        <w:rPr>
          <w:rFonts w:eastAsia="Times New Roman"/>
          <w:color w:val="000000" w:themeColor="text1"/>
          <w:szCs w:val="24"/>
        </w:rPr>
        <w:t>.</w:t>
      </w:r>
    </w:p>
    <w:p w14:paraId="6929873E"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C03E48">
        <w:rPr>
          <w:rFonts w:eastAsia="Times New Roman"/>
          <w:color w:val="000000" w:themeColor="text1"/>
          <w:szCs w:val="24"/>
        </w:rPr>
        <w:t>ρίτος παράγοντας είναι οι μεταναστευτικές ροές</w:t>
      </w:r>
      <w:r>
        <w:rPr>
          <w:rFonts w:eastAsia="Times New Roman"/>
          <w:color w:val="000000" w:themeColor="text1"/>
          <w:szCs w:val="24"/>
        </w:rPr>
        <w:t>:</w:t>
      </w:r>
      <w:r w:rsidRPr="00C03E48">
        <w:rPr>
          <w:rFonts w:eastAsia="Times New Roman"/>
          <w:color w:val="000000" w:themeColor="text1"/>
          <w:szCs w:val="24"/>
        </w:rPr>
        <w:t xml:space="preserve"> </w:t>
      </w:r>
      <w:r>
        <w:rPr>
          <w:rFonts w:eastAsia="Times New Roman"/>
          <w:color w:val="000000" w:themeColor="text1"/>
          <w:szCs w:val="24"/>
        </w:rPr>
        <w:t xml:space="preserve">Και οι </w:t>
      </w:r>
      <w:r w:rsidRPr="00C03E48">
        <w:rPr>
          <w:rFonts w:eastAsia="Times New Roman"/>
          <w:color w:val="000000" w:themeColor="text1"/>
          <w:szCs w:val="24"/>
        </w:rPr>
        <w:t xml:space="preserve">εισροές και </w:t>
      </w:r>
      <w:r>
        <w:rPr>
          <w:rFonts w:eastAsia="Times New Roman"/>
          <w:color w:val="000000" w:themeColor="text1"/>
          <w:szCs w:val="24"/>
        </w:rPr>
        <w:t xml:space="preserve">οι </w:t>
      </w:r>
      <w:r w:rsidRPr="00C03E48">
        <w:rPr>
          <w:rFonts w:eastAsia="Times New Roman"/>
          <w:color w:val="000000" w:themeColor="text1"/>
          <w:szCs w:val="24"/>
        </w:rPr>
        <w:t>εκροές</w:t>
      </w:r>
      <w:r>
        <w:rPr>
          <w:rFonts w:eastAsia="Times New Roman"/>
          <w:color w:val="000000" w:themeColor="text1"/>
          <w:szCs w:val="24"/>
        </w:rPr>
        <w:t>,</w:t>
      </w:r>
      <w:r w:rsidRPr="00C03E48">
        <w:rPr>
          <w:rFonts w:eastAsia="Times New Roman"/>
          <w:color w:val="000000" w:themeColor="text1"/>
          <w:szCs w:val="24"/>
        </w:rPr>
        <w:t xml:space="preserve"> κ</w:t>
      </w:r>
      <w:r>
        <w:rPr>
          <w:rFonts w:eastAsia="Times New Roman"/>
          <w:color w:val="000000" w:themeColor="text1"/>
          <w:szCs w:val="24"/>
        </w:rPr>
        <w:t>υρίως, όμως,</w:t>
      </w:r>
      <w:r w:rsidRPr="00C03E48">
        <w:rPr>
          <w:rFonts w:eastAsia="Times New Roman"/>
          <w:color w:val="000000" w:themeColor="text1"/>
          <w:szCs w:val="24"/>
        </w:rPr>
        <w:t xml:space="preserve"> το brain drain</w:t>
      </w:r>
      <w:r>
        <w:rPr>
          <w:rFonts w:eastAsia="Times New Roman"/>
          <w:color w:val="000000" w:themeColor="text1"/>
          <w:szCs w:val="24"/>
        </w:rPr>
        <w:t>,</w:t>
      </w:r>
      <w:r w:rsidRPr="00C03E48">
        <w:rPr>
          <w:rFonts w:eastAsia="Times New Roman"/>
          <w:color w:val="000000" w:themeColor="text1"/>
          <w:szCs w:val="24"/>
        </w:rPr>
        <w:t xml:space="preserve"> όπως έχ</w:t>
      </w:r>
      <w:r>
        <w:rPr>
          <w:rFonts w:eastAsia="Times New Roman"/>
          <w:color w:val="000000" w:themeColor="text1"/>
          <w:szCs w:val="24"/>
        </w:rPr>
        <w:t xml:space="preserve">ουμε </w:t>
      </w:r>
      <w:r>
        <w:rPr>
          <w:rFonts w:eastAsia="Times New Roman"/>
          <w:color w:val="000000" w:themeColor="text1"/>
          <w:szCs w:val="24"/>
        </w:rPr>
        <w:lastRenderedPageBreak/>
        <w:t>μ</w:t>
      </w:r>
      <w:r w:rsidRPr="00C03E48">
        <w:rPr>
          <w:rFonts w:eastAsia="Times New Roman"/>
          <w:color w:val="000000" w:themeColor="text1"/>
          <w:szCs w:val="24"/>
        </w:rPr>
        <w:t>άθε</w:t>
      </w:r>
      <w:r>
        <w:rPr>
          <w:rFonts w:eastAsia="Times New Roman"/>
          <w:color w:val="000000" w:themeColor="text1"/>
          <w:szCs w:val="24"/>
        </w:rPr>
        <w:t>ι να</w:t>
      </w:r>
      <w:r w:rsidRPr="00C03E48">
        <w:rPr>
          <w:rFonts w:eastAsia="Times New Roman"/>
          <w:color w:val="000000" w:themeColor="text1"/>
          <w:szCs w:val="24"/>
        </w:rPr>
        <w:t xml:space="preserve"> το λέμε</w:t>
      </w:r>
      <w:r>
        <w:rPr>
          <w:rFonts w:eastAsia="Times New Roman"/>
          <w:color w:val="000000" w:themeColor="text1"/>
          <w:szCs w:val="24"/>
        </w:rPr>
        <w:t>,</w:t>
      </w:r>
      <w:r w:rsidRPr="00C03E48">
        <w:rPr>
          <w:rFonts w:eastAsia="Times New Roman"/>
          <w:color w:val="000000" w:themeColor="text1"/>
          <w:szCs w:val="24"/>
        </w:rPr>
        <w:t xml:space="preserve"> δηλαδή </w:t>
      </w:r>
      <w:r>
        <w:rPr>
          <w:rFonts w:eastAsia="Times New Roman"/>
          <w:color w:val="000000" w:themeColor="text1"/>
          <w:szCs w:val="24"/>
        </w:rPr>
        <w:t xml:space="preserve">η φυγή </w:t>
      </w:r>
      <w:r w:rsidRPr="00C03E48">
        <w:rPr>
          <w:rFonts w:eastAsia="Times New Roman"/>
          <w:color w:val="000000" w:themeColor="text1"/>
          <w:szCs w:val="24"/>
        </w:rPr>
        <w:t>εξειδικευμένου ανθρώπινου δυναμικού στο εξωτερικό</w:t>
      </w:r>
      <w:r>
        <w:rPr>
          <w:rFonts w:eastAsia="Times New Roman"/>
          <w:color w:val="000000" w:themeColor="text1"/>
          <w:szCs w:val="24"/>
        </w:rPr>
        <w:t xml:space="preserve">. Η έξοδος </w:t>
      </w:r>
      <w:r w:rsidRPr="00C03E48">
        <w:rPr>
          <w:rFonts w:eastAsia="Times New Roman"/>
          <w:color w:val="000000" w:themeColor="text1"/>
          <w:szCs w:val="24"/>
        </w:rPr>
        <w:t>αυτή</w:t>
      </w:r>
      <w:r>
        <w:rPr>
          <w:rFonts w:eastAsia="Times New Roman"/>
          <w:color w:val="000000" w:themeColor="text1"/>
          <w:szCs w:val="24"/>
        </w:rPr>
        <w:t>,</w:t>
      </w:r>
      <w:r w:rsidRPr="00C03E48">
        <w:rPr>
          <w:rFonts w:eastAsia="Times New Roman"/>
          <w:color w:val="000000" w:themeColor="text1"/>
          <w:szCs w:val="24"/>
        </w:rPr>
        <w:t xml:space="preserve"> που μας απασχολεί πάρα πολύ όλους</w:t>
      </w:r>
      <w:r>
        <w:rPr>
          <w:rFonts w:eastAsia="Times New Roman"/>
          <w:color w:val="000000" w:themeColor="text1"/>
          <w:szCs w:val="24"/>
        </w:rPr>
        <w:t>,</w:t>
      </w:r>
      <w:r w:rsidRPr="00C03E48">
        <w:rPr>
          <w:rFonts w:eastAsia="Times New Roman"/>
          <w:color w:val="000000" w:themeColor="text1"/>
          <w:szCs w:val="24"/>
        </w:rPr>
        <w:t xml:space="preserve"> επικεντρώνεται κυρίως σε νέους αναπαραγωγικής ηλικίας</w:t>
      </w:r>
      <w:r>
        <w:rPr>
          <w:rFonts w:eastAsia="Times New Roman"/>
          <w:color w:val="000000" w:themeColor="text1"/>
          <w:szCs w:val="24"/>
        </w:rPr>
        <w:t xml:space="preserve"> -</w:t>
      </w:r>
      <w:r w:rsidRPr="00C03E48">
        <w:rPr>
          <w:rFonts w:eastAsia="Times New Roman"/>
          <w:color w:val="000000" w:themeColor="text1"/>
          <w:szCs w:val="24"/>
        </w:rPr>
        <w:t xml:space="preserve">από </w:t>
      </w:r>
      <w:r>
        <w:rPr>
          <w:rFonts w:eastAsia="Times New Roman"/>
          <w:color w:val="000000" w:themeColor="text1"/>
          <w:szCs w:val="24"/>
        </w:rPr>
        <w:t>τα είκοσι πέντε</w:t>
      </w:r>
      <w:r w:rsidRPr="00C03E48">
        <w:rPr>
          <w:rFonts w:eastAsia="Times New Roman"/>
          <w:color w:val="000000" w:themeColor="text1"/>
          <w:szCs w:val="24"/>
        </w:rPr>
        <w:t xml:space="preserve"> έως </w:t>
      </w:r>
      <w:r>
        <w:rPr>
          <w:rFonts w:eastAsia="Times New Roman"/>
          <w:color w:val="000000" w:themeColor="text1"/>
          <w:szCs w:val="24"/>
        </w:rPr>
        <w:t xml:space="preserve">τα σαράντα πέντε έτη- </w:t>
      </w:r>
      <w:r w:rsidRPr="00C03E48">
        <w:rPr>
          <w:rFonts w:eastAsia="Times New Roman"/>
          <w:color w:val="000000" w:themeColor="text1"/>
          <w:szCs w:val="24"/>
        </w:rPr>
        <w:t xml:space="preserve">η οποία </w:t>
      </w:r>
      <w:r>
        <w:rPr>
          <w:rFonts w:eastAsia="Times New Roman"/>
          <w:color w:val="000000" w:themeColor="text1"/>
          <w:szCs w:val="24"/>
        </w:rPr>
        <w:t>έγινε ιδιαιτέρως αισθητή το 2010</w:t>
      </w:r>
      <w:r w:rsidRPr="00C03E48">
        <w:rPr>
          <w:rFonts w:eastAsia="Times New Roman"/>
          <w:color w:val="000000" w:themeColor="text1"/>
          <w:szCs w:val="24"/>
        </w:rPr>
        <w:t xml:space="preserve"> και</w:t>
      </w:r>
      <w:r>
        <w:rPr>
          <w:rFonts w:eastAsia="Times New Roman"/>
          <w:color w:val="000000" w:themeColor="text1"/>
          <w:szCs w:val="24"/>
        </w:rPr>
        <w:t>,</w:t>
      </w:r>
      <w:r w:rsidRPr="00C03E48">
        <w:rPr>
          <w:rFonts w:eastAsia="Times New Roman"/>
          <w:color w:val="000000" w:themeColor="text1"/>
          <w:szCs w:val="24"/>
        </w:rPr>
        <w:t xml:space="preserve"> δυστυχώς</w:t>
      </w:r>
      <w:r>
        <w:rPr>
          <w:rFonts w:eastAsia="Times New Roman"/>
          <w:color w:val="000000" w:themeColor="text1"/>
          <w:szCs w:val="24"/>
        </w:rPr>
        <w:t>, δεν αναμένεται να ανα</w:t>
      </w:r>
      <w:r w:rsidRPr="00C03E48">
        <w:rPr>
          <w:rFonts w:eastAsia="Times New Roman"/>
          <w:color w:val="000000" w:themeColor="text1"/>
          <w:szCs w:val="24"/>
        </w:rPr>
        <w:t>κοπεί σύντομα</w:t>
      </w:r>
      <w:r>
        <w:rPr>
          <w:rFonts w:eastAsia="Times New Roman"/>
          <w:color w:val="000000" w:themeColor="text1"/>
          <w:szCs w:val="24"/>
        </w:rPr>
        <w:t>.</w:t>
      </w:r>
    </w:p>
    <w:p w14:paraId="6929873F"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C03E48">
        <w:rPr>
          <w:rFonts w:eastAsia="Times New Roman"/>
          <w:color w:val="000000" w:themeColor="text1"/>
          <w:szCs w:val="24"/>
        </w:rPr>
        <w:t xml:space="preserve"> οικονομικ</w:t>
      </w:r>
      <w:r w:rsidRPr="00C03E48">
        <w:rPr>
          <w:rFonts w:eastAsia="Times New Roman"/>
          <w:color w:val="000000" w:themeColor="text1"/>
          <w:szCs w:val="24"/>
        </w:rPr>
        <w:t xml:space="preserve">ή κρίση είναι ένας από τους σημαντικότερους παράγοντες που σήμερα συζητάμε για τη δημογραφική συρρίκνωση της χώρας </w:t>
      </w:r>
      <w:r>
        <w:rPr>
          <w:rFonts w:eastAsia="Times New Roman"/>
          <w:color w:val="000000" w:themeColor="text1"/>
          <w:szCs w:val="24"/>
        </w:rPr>
        <w:t>μας. Οι δαπάνες για το δ</w:t>
      </w:r>
      <w:r w:rsidRPr="00C03E48">
        <w:rPr>
          <w:rFonts w:eastAsia="Times New Roman"/>
          <w:color w:val="000000" w:themeColor="text1"/>
          <w:szCs w:val="24"/>
        </w:rPr>
        <w:t>ημόσιο σύστημα υγείας ελαττώνονται</w:t>
      </w:r>
      <w:r>
        <w:rPr>
          <w:rFonts w:eastAsia="Times New Roman"/>
          <w:color w:val="000000" w:themeColor="text1"/>
          <w:szCs w:val="24"/>
        </w:rPr>
        <w:t>,</w:t>
      </w:r>
      <w:r w:rsidRPr="00C03E48">
        <w:rPr>
          <w:rFonts w:eastAsia="Times New Roman"/>
          <w:color w:val="000000" w:themeColor="text1"/>
          <w:szCs w:val="24"/>
        </w:rPr>
        <w:t xml:space="preserve"> οι πολιτικ</w:t>
      </w:r>
      <w:r>
        <w:rPr>
          <w:rFonts w:eastAsia="Times New Roman"/>
          <w:color w:val="000000" w:themeColor="text1"/>
          <w:szCs w:val="24"/>
        </w:rPr>
        <w:t>ές</w:t>
      </w:r>
      <w:r w:rsidRPr="00C03E48">
        <w:rPr>
          <w:rFonts w:eastAsia="Times New Roman"/>
          <w:color w:val="000000" w:themeColor="text1"/>
          <w:szCs w:val="24"/>
        </w:rPr>
        <w:t xml:space="preserve"> για τη στήριξη των οικογενειών είναι σχεδόν ανύπαρκτ</w:t>
      </w:r>
      <w:r>
        <w:rPr>
          <w:rFonts w:eastAsia="Times New Roman"/>
          <w:color w:val="000000" w:themeColor="text1"/>
          <w:szCs w:val="24"/>
        </w:rPr>
        <w:t>ες</w:t>
      </w:r>
      <w:r w:rsidRPr="00C03E48">
        <w:rPr>
          <w:rFonts w:eastAsia="Times New Roman"/>
          <w:color w:val="000000" w:themeColor="text1"/>
          <w:szCs w:val="24"/>
        </w:rPr>
        <w:t xml:space="preserve"> και </w:t>
      </w:r>
      <w:r>
        <w:rPr>
          <w:rFonts w:eastAsia="Times New Roman"/>
          <w:color w:val="000000" w:themeColor="text1"/>
          <w:szCs w:val="24"/>
        </w:rPr>
        <w:t>ο</w:t>
      </w:r>
      <w:r w:rsidRPr="00C03E48">
        <w:rPr>
          <w:rFonts w:eastAsia="Times New Roman"/>
          <w:color w:val="000000" w:themeColor="text1"/>
          <w:szCs w:val="24"/>
        </w:rPr>
        <w:t>ι υποψήφ</w:t>
      </w:r>
      <w:r w:rsidRPr="00C03E48">
        <w:rPr>
          <w:rFonts w:eastAsia="Times New Roman"/>
          <w:color w:val="000000" w:themeColor="text1"/>
          <w:szCs w:val="24"/>
        </w:rPr>
        <w:t xml:space="preserve">ιοι γονείς </w:t>
      </w:r>
      <w:r>
        <w:rPr>
          <w:rFonts w:eastAsia="Times New Roman"/>
          <w:color w:val="000000" w:themeColor="text1"/>
          <w:szCs w:val="24"/>
        </w:rPr>
        <w:t>πλέον ζυγίζ</w:t>
      </w:r>
      <w:r w:rsidRPr="00C03E48">
        <w:rPr>
          <w:rFonts w:eastAsia="Times New Roman"/>
          <w:color w:val="000000" w:themeColor="text1"/>
          <w:szCs w:val="24"/>
        </w:rPr>
        <w:t>ου</w:t>
      </w:r>
      <w:r>
        <w:rPr>
          <w:rFonts w:eastAsia="Times New Roman"/>
          <w:color w:val="000000" w:themeColor="text1"/>
          <w:szCs w:val="24"/>
        </w:rPr>
        <w:t xml:space="preserve">ν </w:t>
      </w:r>
      <w:r w:rsidRPr="00C03E48">
        <w:rPr>
          <w:rFonts w:eastAsia="Times New Roman"/>
          <w:color w:val="000000" w:themeColor="text1"/>
          <w:szCs w:val="24"/>
        </w:rPr>
        <w:t>με μεγάλη περίσκεψη τα υπέρ και τα κατά της απόφασ</w:t>
      </w:r>
      <w:r>
        <w:rPr>
          <w:rFonts w:eastAsia="Times New Roman"/>
          <w:color w:val="000000" w:themeColor="text1"/>
          <w:szCs w:val="24"/>
        </w:rPr>
        <w:t>ή</w:t>
      </w:r>
      <w:r w:rsidRPr="00C03E48">
        <w:rPr>
          <w:rFonts w:eastAsia="Times New Roman"/>
          <w:color w:val="000000" w:themeColor="text1"/>
          <w:szCs w:val="24"/>
        </w:rPr>
        <w:t>ς του να κάνουν παιδί</w:t>
      </w:r>
      <w:r>
        <w:rPr>
          <w:rFonts w:eastAsia="Times New Roman"/>
          <w:color w:val="000000" w:themeColor="text1"/>
          <w:szCs w:val="24"/>
        </w:rPr>
        <w:t>,</w:t>
      </w:r>
      <w:r w:rsidRPr="00C03E48">
        <w:rPr>
          <w:rFonts w:eastAsia="Times New Roman"/>
          <w:color w:val="000000" w:themeColor="text1"/>
          <w:szCs w:val="24"/>
        </w:rPr>
        <w:t xml:space="preserve"> </w:t>
      </w:r>
      <w:r>
        <w:rPr>
          <w:rFonts w:eastAsia="Times New Roman"/>
          <w:color w:val="000000" w:themeColor="text1"/>
          <w:szCs w:val="24"/>
        </w:rPr>
        <w:t>τόσο όσον αφορά στο ο</w:t>
      </w:r>
      <w:r w:rsidRPr="00C03E48">
        <w:rPr>
          <w:rFonts w:eastAsia="Times New Roman"/>
          <w:color w:val="000000" w:themeColor="text1"/>
          <w:szCs w:val="24"/>
        </w:rPr>
        <w:t>ικονομικό κόστος όσο και στην ψυχολογική ικανοποίηση</w:t>
      </w:r>
      <w:r>
        <w:rPr>
          <w:rFonts w:eastAsia="Times New Roman"/>
          <w:color w:val="000000" w:themeColor="text1"/>
          <w:szCs w:val="24"/>
        </w:rPr>
        <w:t>,</w:t>
      </w:r>
      <w:r w:rsidRPr="00C03E48">
        <w:rPr>
          <w:rFonts w:eastAsia="Times New Roman"/>
          <w:color w:val="000000" w:themeColor="text1"/>
          <w:szCs w:val="24"/>
        </w:rPr>
        <w:t xml:space="preserve"> </w:t>
      </w:r>
      <w:r>
        <w:rPr>
          <w:rFonts w:eastAsia="Times New Roman"/>
          <w:color w:val="000000" w:themeColor="text1"/>
          <w:szCs w:val="24"/>
        </w:rPr>
        <w:t>ή, αν</w:t>
      </w:r>
      <w:r w:rsidRPr="00C03E48">
        <w:rPr>
          <w:rFonts w:eastAsia="Times New Roman"/>
          <w:color w:val="000000" w:themeColor="text1"/>
          <w:szCs w:val="24"/>
        </w:rPr>
        <w:t xml:space="preserve"> θέλετε</w:t>
      </w:r>
      <w:r>
        <w:rPr>
          <w:rFonts w:eastAsia="Times New Roman"/>
          <w:color w:val="000000" w:themeColor="text1"/>
          <w:szCs w:val="24"/>
        </w:rPr>
        <w:t>,</w:t>
      </w:r>
      <w:r w:rsidRPr="00C03E48">
        <w:rPr>
          <w:rFonts w:eastAsia="Times New Roman"/>
          <w:color w:val="000000" w:themeColor="text1"/>
          <w:szCs w:val="24"/>
        </w:rPr>
        <w:t xml:space="preserve"> δυστυχώς στο </w:t>
      </w:r>
      <w:r>
        <w:rPr>
          <w:rFonts w:eastAsia="Times New Roman"/>
          <w:color w:val="000000" w:themeColor="text1"/>
          <w:szCs w:val="24"/>
        </w:rPr>
        <w:t xml:space="preserve">στρες που θα </w:t>
      </w:r>
      <w:r w:rsidRPr="00C03E48">
        <w:rPr>
          <w:rFonts w:eastAsia="Times New Roman"/>
          <w:color w:val="000000" w:themeColor="text1"/>
          <w:szCs w:val="24"/>
        </w:rPr>
        <w:t>τους επιφέρει η ιδέα του να διευρύνουν τη</w:t>
      </w:r>
      <w:r w:rsidRPr="00C03E48">
        <w:rPr>
          <w:rFonts w:eastAsia="Times New Roman"/>
          <w:color w:val="000000" w:themeColor="text1"/>
          <w:szCs w:val="24"/>
        </w:rPr>
        <w:t xml:space="preserve">ν οικογένειά </w:t>
      </w:r>
      <w:r>
        <w:rPr>
          <w:rFonts w:eastAsia="Times New Roman"/>
          <w:color w:val="000000" w:themeColor="text1"/>
          <w:szCs w:val="24"/>
        </w:rPr>
        <w:t>τους.</w:t>
      </w:r>
    </w:p>
    <w:p w14:paraId="69298740"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Όμως, π</w:t>
      </w:r>
      <w:r w:rsidRPr="00C03E48">
        <w:rPr>
          <w:rFonts w:eastAsia="Times New Roman"/>
          <w:color w:val="000000" w:themeColor="text1"/>
          <w:szCs w:val="24"/>
        </w:rPr>
        <w:t>ροβληματική</w:t>
      </w:r>
      <w:r>
        <w:rPr>
          <w:rFonts w:eastAsia="Times New Roman"/>
          <w:color w:val="000000" w:themeColor="text1"/>
          <w:szCs w:val="24"/>
        </w:rPr>
        <w:t xml:space="preserve"> </w:t>
      </w:r>
      <w:r w:rsidRPr="00C03E48">
        <w:rPr>
          <w:rFonts w:eastAsia="Times New Roman"/>
          <w:color w:val="000000" w:themeColor="text1"/>
          <w:szCs w:val="24"/>
        </w:rPr>
        <w:t>είναι</w:t>
      </w:r>
      <w:r>
        <w:rPr>
          <w:rFonts w:eastAsia="Times New Roman"/>
          <w:color w:val="000000" w:themeColor="text1"/>
          <w:szCs w:val="24"/>
        </w:rPr>
        <w:t>,</w:t>
      </w:r>
      <w:r w:rsidRPr="00C03E48">
        <w:rPr>
          <w:rFonts w:eastAsia="Times New Roman"/>
          <w:color w:val="000000" w:themeColor="text1"/>
          <w:szCs w:val="24"/>
        </w:rPr>
        <w:t xml:space="preserve"> </w:t>
      </w:r>
      <w:r>
        <w:rPr>
          <w:rFonts w:eastAsia="Times New Roman"/>
          <w:color w:val="000000" w:themeColor="text1"/>
          <w:szCs w:val="24"/>
        </w:rPr>
        <w:t>επίσης,</w:t>
      </w:r>
      <w:r w:rsidRPr="00C03E48">
        <w:rPr>
          <w:rFonts w:eastAsia="Times New Roman"/>
          <w:color w:val="000000" w:themeColor="text1"/>
          <w:szCs w:val="24"/>
        </w:rPr>
        <w:t xml:space="preserve"> και η κατανομή των </w:t>
      </w:r>
      <w:r>
        <w:rPr>
          <w:rFonts w:eastAsia="Times New Roman"/>
          <w:color w:val="000000" w:themeColor="text1"/>
          <w:szCs w:val="24"/>
        </w:rPr>
        <w:t xml:space="preserve">ήδη μειωμένων </w:t>
      </w:r>
      <w:r w:rsidRPr="00C03E48">
        <w:rPr>
          <w:rFonts w:eastAsia="Times New Roman"/>
          <w:color w:val="000000" w:themeColor="text1"/>
          <w:szCs w:val="24"/>
        </w:rPr>
        <w:t>δαπανών</w:t>
      </w:r>
      <w:r>
        <w:rPr>
          <w:rFonts w:eastAsia="Times New Roman"/>
          <w:color w:val="000000" w:themeColor="text1"/>
          <w:szCs w:val="24"/>
        </w:rPr>
        <w:t>. Βλέποντας</w:t>
      </w:r>
      <w:r w:rsidRPr="00C03E48">
        <w:rPr>
          <w:rFonts w:eastAsia="Times New Roman"/>
          <w:color w:val="000000" w:themeColor="text1"/>
          <w:szCs w:val="24"/>
        </w:rPr>
        <w:t xml:space="preserve"> </w:t>
      </w:r>
      <w:r>
        <w:rPr>
          <w:rFonts w:eastAsia="Times New Roman"/>
          <w:color w:val="000000" w:themeColor="text1"/>
          <w:szCs w:val="24"/>
        </w:rPr>
        <w:t>κ</w:t>
      </w:r>
      <w:r w:rsidRPr="00C03E48">
        <w:rPr>
          <w:rFonts w:eastAsia="Times New Roman"/>
          <w:color w:val="000000" w:themeColor="text1"/>
          <w:szCs w:val="24"/>
        </w:rPr>
        <w:t xml:space="preserve">ανείς τις δαπάνες και την κατανομή τους </w:t>
      </w:r>
      <w:r>
        <w:rPr>
          <w:rFonts w:eastAsia="Times New Roman"/>
          <w:color w:val="000000" w:themeColor="text1"/>
          <w:szCs w:val="24"/>
        </w:rPr>
        <w:t>σ</w:t>
      </w:r>
      <w:r w:rsidRPr="00C03E48">
        <w:rPr>
          <w:rFonts w:eastAsia="Times New Roman"/>
          <w:color w:val="000000" w:themeColor="text1"/>
          <w:szCs w:val="24"/>
        </w:rPr>
        <w:t xml:space="preserve">ε ποσοστό του ΑΕΠ της χώρας </w:t>
      </w:r>
      <w:r>
        <w:rPr>
          <w:rFonts w:eastAsia="Times New Roman"/>
          <w:color w:val="000000" w:themeColor="text1"/>
          <w:szCs w:val="24"/>
        </w:rPr>
        <w:t>μας,</w:t>
      </w:r>
      <w:r w:rsidRPr="00C03E48">
        <w:rPr>
          <w:rFonts w:eastAsia="Times New Roman"/>
          <w:color w:val="000000" w:themeColor="text1"/>
          <w:szCs w:val="24"/>
        </w:rPr>
        <w:t xml:space="preserve"> αλλά κ</w:t>
      </w:r>
      <w:r>
        <w:rPr>
          <w:rFonts w:eastAsia="Times New Roman"/>
          <w:color w:val="000000" w:themeColor="text1"/>
          <w:szCs w:val="24"/>
        </w:rPr>
        <w:t>α</w:t>
      </w:r>
      <w:r w:rsidRPr="00C03E48">
        <w:rPr>
          <w:rFonts w:eastAsia="Times New Roman"/>
          <w:color w:val="000000" w:themeColor="text1"/>
          <w:szCs w:val="24"/>
        </w:rPr>
        <w:t xml:space="preserve">ι </w:t>
      </w:r>
      <w:r w:rsidRPr="00C03E48">
        <w:rPr>
          <w:rFonts w:eastAsia="Times New Roman"/>
          <w:color w:val="000000" w:themeColor="text1"/>
          <w:szCs w:val="24"/>
        </w:rPr>
        <w:lastRenderedPageBreak/>
        <w:t>άλλων ευρωπαϊκών χωρών</w:t>
      </w:r>
      <w:r>
        <w:rPr>
          <w:rFonts w:eastAsia="Times New Roman"/>
          <w:color w:val="000000" w:themeColor="text1"/>
          <w:szCs w:val="24"/>
        </w:rPr>
        <w:t>,</w:t>
      </w:r>
      <w:r w:rsidRPr="00C03E48">
        <w:rPr>
          <w:rFonts w:eastAsia="Times New Roman"/>
          <w:color w:val="000000" w:themeColor="text1"/>
          <w:szCs w:val="24"/>
        </w:rPr>
        <w:t xml:space="preserve"> δηλαδή τις κοινωνικές δαπάνες</w:t>
      </w:r>
      <w:r>
        <w:rPr>
          <w:rFonts w:eastAsia="Times New Roman"/>
          <w:color w:val="000000" w:themeColor="text1"/>
          <w:szCs w:val="24"/>
        </w:rPr>
        <w:t xml:space="preserve">, βλέπουμε </w:t>
      </w:r>
      <w:r w:rsidRPr="00C03E48">
        <w:rPr>
          <w:rFonts w:eastAsia="Times New Roman"/>
          <w:color w:val="000000" w:themeColor="text1"/>
          <w:szCs w:val="24"/>
        </w:rPr>
        <w:t xml:space="preserve">το </w:t>
      </w:r>
      <w:r w:rsidRPr="00C03E48">
        <w:rPr>
          <w:rFonts w:eastAsia="Times New Roman"/>
          <w:color w:val="000000" w:themeColor="text1"/>
          <w:szCs w:val="24"/>
        </w:rPr>
        <w:t>εξής παράδοξο</w:t>
      </w:r>
      <w:r>
        <w:rPr>
          <w:rFonts w:eastAsia="Times New Roman"/>
          <w:color w:val="000000" w:themeColor="text1"/>
          <w:szCs w:val="24"/>
        </w:rPr>
        <w:t>:</w:t>
      </w:r>
      <w:r w:rsidRPr="00C03E48">
        <w:rPr>
          <w:rFonts w:eastAsia="Times New Roman"/>
          <w:color w:val="000000" w:themeColor="text1"/>
          <w:szCs w:val="24"/>
        </w:rPr>
        <w:t xml:space="preserve"> Η Ελλάδα βρίσκεται στις πρώτες θέσεις για τις κοινωνικές δαπάνες </w:t>
      </w:r>
      <w:r>
        <w:rPr>
          <w:rFonts w:eastAsia="Times New Roman"/>
          <w:color w:val="000000" w:themeColor="text1"/>
          <w:szCs w:val="24"/>
        </w:rPr>
        <w:t>με ποσοστό 20,7% του ΑΕΠ της, ενώ,</w:t>
      </w:r>
      <w:r w:rsidRPr="00C03E48">
        <w:rPr>
          <w:rFonts w:eastAsia="Times New Roman"/>
          <w:color w:val="000000" w:themeColor="text1"/>
          <w:szCs w:val="24"/>
        </w:rPr>
        <w:t xml:space="preserve"> πα</w:t>
      </w:r>
      <w:r>
        <w:rPr>
          <w:rFonts w:eastAsia="Times New Roman"/>
          <w:color w:val="000000" w:themeColor="text1"/>
          <w:szCs w:val="24"/>
        </w:rPr>
        <w:t>ράλληλα, βρίσκεται στις τελευταίες θέσεις ό</w:t>
      </w:r>
      <w:r w:rsidRPr="00C03E48">
        <w:rPr>
          <w:rFonts w:eastAsia="Times New Roman"/>
          <w:color w:val="000000" w:themeColor="text1"/>
          <w:szCs w:val="24"/>
        </w:rPr>
        <w:t xml:space="preserve">σον αφορά στις δαπάνες που </w:t>
      </w:r>
      <w:r>
        <w:rPr>
          <w:rFonts w:eastAsia="Times New Roman"/>
          <w:color w:val="000000" w:themeColor="text1"/>
          <w:szCs w:val="24"/>
        </w:rPr>
        <w:t>η χώρα κάνει</w:t>
      </w:r>
      <w:r w:rsidRPr="00C03E48">
        <w:rPr>
          <w:rFonts w:eastAsia="Times New Roman"/>
          <w:color w:val="000000" w:themeColor="text1"/>
          <w:szCs w:val="24"/>
        </w:rPr>
        <w:t xml:space="preserve"> για την προστασία </w:t>
      </w:r>
      <w:r>
        <w:rPr>
          <w:rFonts w:eastAsia="Times New Roman"/>
          <w:color w:val="000000" w:themeColor="text1"/>
          <w:szCs w:val="24"/>
        </w:rPr>
        <w:t>της οικογένειας και του παιδιού. Η χώρ</w:t>
      </w:r>
      <w:r>
        <w:rPr>
          <w:rFonts w:eastAsia="Times New Roman"/>
          <w:color w:val="000000" w:themeColor="text1"/>
          <w:szCs w:val="24"/>
        </w:rPr>
        <w:t xml:space="preserve">α μας, </w:t>
      </w:r>
      <w:r w:rsidRPr="00C03E48">
        <w:rPr>
          <w:rFonts w:eastAsia="Times New Roman"/>
          <w:color w:val="000000" w:themeColor="text1"/>
          <w:szCs w:val="24"/>
        </w:rPr>
        <w:t xml:space="preserve">η κοινωνία </w:t>
      </w:r>
      <w:r>
        <w:rPr>
          <w:rFonts w:eastAsia="Times New Roman"/>
          <w:color w:val="000000" w:themeColor="text1"/>
          <w:szCs w:val="24"/>
        </w:rPr>
        <w:t>μας,</w:t>
      </w:r>
      <w:r w:rsidRPr="00C03E48">
        <w:rPr>
          <w:rFonts w:eastAsia="Times New Roman"/>
          <w:color w:val="000000" w:themeColor="text1"/>
          <w:szCs w:val="24"/>
        </w:rPr>
        <w:t xml:space="preserve"> οργανωμένα</w:t>
      </w:r>
      <w:r>
        <w:rPr>
          <w:rFonts w:eastAsia="Times New Roman"/>
          <w:color w:val="000000" w:themeColor="text1"/>
          <w:szCs w:val="24"/>
        </w:rPr>
        <w:t>, δίνει κάθε χρόνο 0,6% του ΑΕΠ</w:t>
      </w:r>
      <w:r w:rsidRPr="00C03E48">
        <w:rPr>
          <w:rFonts w:eastAsia="Times New Roman"/>
          <w:color w:val="000000" w:themeColor="text1"/>
          <w:szCs w:val="24"/>
        </w:rPr>
        <w:t xml:space="preserve"> στη στήριξη των παιδιών και των οικογενειών</w:t>
      </w:r>
      <w:r>
        <w:rPr>
          <w:rFonts w:eastAsia="Times New Roman"/>
          <w:color w:val="000000" w:themeColor="text1"/>
          <w:szCs w:val="24"/>
        </w:rPr>
        <w:t>,</w:t>
      </w:r>
      <w:r w:rsidRPr="00C03E48">
        <w:rPr>
          <w:rFonts w:eastAsia="Times New Roman"/>
          <w:color w:val="000000" w:themeColor="text1"/>
          <w:szCs w:val="24"/>
        </w:rPr>
        <w:t xml:space="preserve"> </w:t>
      </w:r>
      <w:r>
        <w:rPr>
          <w:rFonts w:eastAsia="Times New Roman"/>
          <w:color w:val="000000" w:themeColor="text1"/>
          <w:szCs w:val="24"/>
        </w:rPr>
        <w:t xml:space="preserve">ενώ </w:t>
      </w:r>
      <w:r w:rsidRPr="00C03E48">
        <w:rPr>
          <w:rFonts w:eastAsia="Times New Roman"/>
          <w:color w:val="000000" w:themeColor="text1"/>
          <w:szCs w:val="24"/>
        </w:rPr>
        <w:t>0,5</w:t>
      </w:r>
      <w:r>
        <w:rPr>
          <w:rFonts w:eastAsia="Times New Roman"/>
          <w:color w:val="000000" w:themeColor="text1"/>
          <w:szCs w:val="24"/>
        </w:rPr>
        <w:t>%</w:t>
      </w:r>
      <w:r w:rsidRPr="00C03E48">
        <w:rPr>
          <w:rFonts w:eastAsia="Times New Roman"/>
          <w:color w:val="000000" w:themeColor="text1"/>
          <w:szCs w:val="24"/>
        </w:rPr>
        <w:t xml:space="preserve"> δίνει για την α</w:t>
      </w:r>
      <w:r>
        <w:rPr>
          <w:rFonts w:eastAsia="Times New Roman"/>
          <w:color w:val="000000" w:themeColor="text1"/>
          <w:szCs w:val="24"/>
        </w:rPr>
        <w:t>ν</w:t>
      </w:r>
      <w:r w:rsidRPr="00C03E48">
        <w:rPr>
          <w:rFonts w:eastAsia="Times New Roman"/>
          <w:color w:val="000000" w:themeColor="text1"/>
          <w:szCs w:val="24"/>
        </w:rPr>
        <w:t>εργία</w:t>
      </w:r>
      <w:r>
        <w:rPr>
          <w:rFonts w:eastAsia="Times New Roman"/>
          <w:color w:val="000000" w:themeColor="text1"/>
          <w:szCs w:val="24"/>
        </w:rPr>
        <w:t>. Το αναφέρω αυτό</w:t>
      </w:r>
      <w:r w:rsidRPr="00C03E48">
        <w:rPr>
          <w:rFonts w:eastAsia="Times New Roman"/>
          <w:color w:val="000000" w:themeColor="text1"/>
          <w:szCs w:val="24"/>
        </w:rPr>
        <w:t xml:space="preserve"> για να καταλάβουμε τα μεγέθη</w:t>
      </w:r>
      <w:r>
        <w:rPr>
          <w:rFonts w:eastAsia="Times New Roman"/>
          <w:color w:val="000000" w:themeColor="text1"/>
          <w:szCs w:val="24"/>
        </w:rPr>
        <w:t>. Α</w:t>
      </w:r>
      <w:r w:rsidRPr="00C03E48">
        <w:rPr>
          <w:rFonts w:eastAsia="Times New Roman"/>
          <w:color w:val="000000" w:themeColor="text1"/>
          <w:szCs w:val="24"/>
        </w:rPr>
        <w:t>ντιστοίχως</w:t>
      </w:r>
      <w:r>
        <w:rPr>
          <w:rFonts w:eastAsia="Times New Roman"/>
          <w:color w:val="000000" w:themeColor="text1"/>
          <w:szCs w:val="24"/>
        </w:rPr>
        <w:t>,</w:t>
      </w:r>
      <w:r w:rsidRPr="00C03E48">
        <w:rPr>
          <w:rFonts w:eastAsia="Times New Roman"/>
          <w:color w:val="000000" w:themeColor="text1"/>
          <w:szCs w:val="24"/>
        </w:rPr>
        <w:t xml:space="preserve"> οι δαπάνες για τις συντάξεις φτάνουν στο 16% του ΑΕΠ</w:t>
      </w:r>
      <w:r>
        <w:rPr>
          <w:rFonts w:eastAsia="Times New Roman"/>
          <w:color w:val="000000" w:themeColor="text1"/>
          <w:szCs w:val="24"/>
        </w:rPr>
        <w:t>, γ</w:t>
      </w:r>
      <w:r>
        <w:rPr>
          <w:rFonts w:eastAsia="Times New Roman"/>
          <w:color w:val="000000" w:themeColor="text1"/>
          <w:szCs w:val="24"/>
        </w:rPr>
        <w:t>ιατί οι δαπάνες θεωρούνται</w:t>
      </w:r>
      <w:r w:rsidRPr="00C03E48">
        <w:rPr>
          <w:rFonts w:eastAsia="Times New Roman"/>
          <w:color w:val="000000" w:themeColor="text1"/>
          <w:szCs w:val="24"/>
        </w:rPr>
        <w:t xml:space="preserve"> στην Ελλάδα </w:t>
      </w:r>
      <w:r>
        <w:rPr>
          <w:rFonts w:eastAsia="Times New Roman"/>
          <w:color w:val="000000" w:themeColor="text1"/>
          <w:szCs w:val="24"/>
        </w:rPr>
        <w:t>μέρος της κοινωνικής δαπάνη</w:t>
      </w:r>
      <w:r w:rsidRPr="00C03E48">
        <w:rPr>
          <w:rFonts w:eastAsia="Times New Roman"/>
          <w:color w:val="000000" w:themeColor="text1"/>
          <w:szCs w:val="24"/>
        </w:rPr>
        <w:t>ς</w:t>
      </w:r>
      <w:r>
        <w:rPr>
          <w:rFonts w:eastAsia="Times New Roman"/>
          <w:color w:val="000000" w:themeColor="text1"/>
          <w:szCs w:val="24"/>
        </w:rPr>
        <w:t>.</w:t>
      </w:r>
    </w:p>
    <w:p w14:paraId="69298741"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Υπάρχει τρόπος ανατροπής ή </w:t>
      </w:r>
      <w:r w:rsidRPr="00C03E48">
        <w:rPr>
          <w:rFonts w:eastAsia="Times New Roman"/>
          <w:color w:val="000000" w:themeColor="text1"/>
          <w:szCs w:val="24"/>
        </w:rPr>
        <w:t>τουλάχιστον περιορισμ</w:t>
      </w:r>
      <w:r>
        <w:rPr>
          <w:rFonts w:eastAsia="Times New Roman"/>
          <w:color w:val="000000" w:themeColor="text1"/>
          <w:szCs w:val="24"/>
        </w:rPr>
        <w:t>ού</w:t>
      </w:r>
      <w:r w:rsidRPr="00C03E48">
        <w:rPr>
          <w:rFonts w:eastAsia="Times New Roman"/>
          <w:color w:val="000000" w:themeColor="text1"/>
          <w:szCs w:val="24"/>
        </w:rPr>
        <w:t xml:space="preserve"> των δυσμενών προβλέψεων και εκτιμήσεων</w:t>
      </w:r>
      <w:r>
        <w:rPr>
          <w:rFonts w:eastAsia="Times New Roman"/>
          <w:color w:val="000000" w:themeColor="text1"/>
          <w:szCs w:val="24"/>
        </w:rPr>
        <w:t>;</w:t>
      </w:r>
      <w:r w:rsidRPr="00C03E48">
        <w:rPr>
          <w:rFonts w:eastAsia="Times New Roman"/>
          <w:color w:val="000000" w:themeColor="text1"/>
          <w:szCs w:val="24"/>
        </w:rPr>
        <w:t xml:space="preserve"> Ας δούμε μερικά πετυχημένα παραδείγματα άλλων χωρών</w:t>
      </w:r>
      <w:r>
        <w:rPr>
          <w:rFonts w:eastAsia="Times New Roman"/>
          <w:color w:val="000000" w:themeColor="text1"/>
          <w:szCs w:val="24"/>
        </w:rPr>
        <w:t>.</w:t>
      </w:r>
    </w:p>
    <w:p w14:paraId="69298742"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Η Σουηδία είχε κ</w:t>
      </w:r>
      <w:r w:rsidRPr="00C03E48">
        <w:rPr>
          <w:rFonts w:eastAsia="Times New Roman"/>
          <w:color w:val="000000" w:themeColor="text1"/>
          <w:szCs w:val="24"/>
        </w:rPr>
        <w:t>αι εκείνη π</w:t>
      </w:r>
      <w:r>
        <w:rPr>
          <w:rFonts w:eastAsia="Times New Roman"/>
          <w:color w:val="000000" w:themeColor="text1"/>
          <w:szCs w:val="24"/>
        </w:rPr>
        <w:t xml:space="preserve">ριν </w:t>
      </w:r>
      <w:r w:rsidRPr="00C03E48">
        <w:rPr>
          <w:rFonts w:eastAsia="Times New Roman"/>
          <w:color w:val="000000" w:themeColor="text1"/>
          <w:szCs w:val="24"/>
        </w:rPr>
        <w:t xml:space="preserve">από </w:t>
      </w:r>
      <w:r>
        <w:rPr>
          <w:rFonts w:eastAsia="Times New Roman"/>
          <w:color w:val="000000" w:themeColor="text1"/>
          <w:szCs w:val="24"/>
        </w:rPr>
        <w:t xml:space="preserve">είκοσι </w:t>
      </w:r>
      <w:r w:rsidRPr="00C03E48">
        <w:rPr>
          <w:rFonts w:eastAsia="Times New Roman"/>
          <w:color w:val="000000" w:themeColor="text1"/>
          <w:szCs w:val="24"/>
        </w:rPr>
        <w:t>χ</w:t>
      </w:r>
      <w:r w:rsidRPr="00C03E48">
        <w:rPr>
          <w:rFonts w:eastAsia="Times New Roman"/>
          <w:color w:val="000000" w:themeColor="text1"/>
          <w:szCs w:val="24"/>
        </w:rPr>
        <w:t>ρόνια αντίστοιχα προβλήματα δημογραφικής εξέλιξ</w:t>
      </w:r>
      <w:r>
        <w:rPr>
          <w:rFonts w:eastAsia="Times New Roman"/>
          <w:color w:val="000000" w:themeColor="text1"/>
          <w:szCs w:val="24"/>
        </w:rPr>
        <w:t>η</w:t>
      </w:r>
      <w:r w:rsidRPr="00C03E48">
        <w:rPr>
          <w:rFonts w:eastAsia="Times New Roman"/>
          <w:color w:val="000000" w:themeColor="text1"/>
          <w:szCs w:val="24"/>
        </w:rPr>
        <w:t xml:space="preserve">ς με τα δικά </w:t>
      </w:r>
      <w:r>
        <w:rPr>
          <w:rFonts w:eastAsia="Times New Roman"/>
          <w:color w:val="000000" w:themeColor="text1"/>
          <w:szCs w:val="24"/>
        </w:rPr>
        <w:t>μας. Κ</w:t>
      </w:r>
      <w:r w:rsidRPr="00C03E48">
        <w:rPr>
          <w:rFonts w:eastAsia="Times New Roman"/>
          <w:color w:val="000000" w:themeColor="text1"/>
          <w:szCs w:val="24"/>
        </w:rPr>
        <w:t>αι</w:t>
      </w:r>
      <w:r>
        <w:rPr>
          <w:rFonts w:eastAsia="Times New Roman"/>
          <w:color w:val="000000" w:themeColor="text1"/>
          <w:szCs w:val="24"/>
        </w:rPr>
        <w:t xml:space="preserve">, όμως, </w:t>
      </w:r>
      <w:r w:rsidRPr="00C03E48">
        <w:rPr>
          <w:rFonts w:eastAsia="Times New Roman"/>
          <w:color w:val="000000" w:themeColor="text1"/>
          <w:szCs w:val="24"/>
        </w:rPr>
        <w:t xml:space="preserve">μέσα σε δύο δεκαετίες </w:t>
      </w:r>
      <w:r>
        <w:rPr>
          <w:rFonts w:eastAsia="Times New Roman"/>
          <w:color w:val="000000" w:themeColor="text1"/>
          <w:szCs w:val="24"/>
        </w:rPr>
        <w:t>στη</w:t>
      </w:r>
      <w:r w:rsidRPr="00C03E48">
        <w:rPr>
          <w:rFonts w:eastAsia="Times New Roman"/>
          <w:color w:val="000000" w:themeColor="text1"/>
          <w:szCs w:val="24"/>
        </w:rPr>
        <w:t xml:space="preserve"> Σουηδία </w:t>
      </w:r>
      <w:r>
        <w:rPr>
          <w:rFonts w:eastAsia="Times New Roman"/>
          <w:color w:val="000000" w:themeColor="text1"/>
          <w:szCs w:val="24"/>
        </w:rPr>
        <w:t>-</w:t>
      </w:r>
      <w:r w:rsidRPr="00C03E48">
        <w:rPr>
          <w:rFonts w:eastAsia="Times New Roman"/>
          <w:color w:val="000000" w:themeColor="text1"/>
          <w:szCs w:val="24"/>
        </w:rPr>
        <w:t>ακούστε</w:t>
      </w:r>
      <w:r>
        <w:rPr>
          <w:rFonts w:eastAsia="Times New Roman"/>
          <w:color w:val="000000" w:themeColor="text1"/>
          <w:szCs w:val="24"/>
        </w:rPr>
        <w:t xml:space="preserve">- προϋπολογίζεται ότι </w:t>
      </w:r>
      <w:r w:rsidRPr="00C03E48">
        <w:rPr>
          <w:rFonts w:eastAsia="Times New Roman"/>
          <w:color w:val="000000" w:themeColor="text1"/>
          <w:szCs w:val="24"/>
        </w:rPr>
        <w:t xml:space="preserve">από </w:t>
      </w:r>
      <w:r>
        <w:rPr>
          <w:rFonts w:eastAsia="Times New Roman"/>
          <w:color w:val="000000" w:themeColor="text1"/>
          <w:szCs w:val="24"/>
        </w:rPr>
        <w:t>εννιά εκατομμύρια οκτακόσιες χιλιάδες</w:t>
      </w:r>
      <w:r>
        <w:rPr>
          <w:rFonts w:eastAsia="Times New Roman"/>
          <w:color w:val="000000" w:themeColor="text1"/>
          <w:szCs w:val="24"/>
        </w:rPr>
        <w:t xml:space="preserve"> </w:t>
      </w:r>
      <w:r w:rsidRPr="00C03E48">
        <w:rPr>
          <w:rFonts w:eastAsia="Times New Roman"/>
          <w:color w:val="000000" w:themeColor="text1"/>
          <w:szCs w:val="24"/>
        </w:rPr>
        <w:t xml:space="preserve">Σουηδών </w:t>
      </w:r>
      <w:r w:rsidRPr="00C03E48">
        <w:rPr>
          <w:rFonts w:eastAsia="Times New Roman"/>
          <w:color w:val="000000" w:themeColor="text1"/>
          <w:szCs w:val="24"/>
        </w:rPr>
        <w:lastRenderedPageBreak/>
        <w:t xml:space="preserve">στη </w:t>
      </w:r>
      <w:r>
        <w:rPr>
          <w:rFonts w:eastAsia="Times New Roman"/>
          <w:color w:val="000000" w:themeColor="text1"/>
          <w:szCs w:val="24"/>
        </w:rPr>
        <w:t>χ</w:t>
      </w:r>
      <w:r w:rsidRPr="00C03E48">
        <w:rPr>
          <w:rFonts w:eastAsia="Times New Roman"/>
          <w:color w:val="000000" w:themeColor="text1"/>
          <w:szCs w:val="24"/>
        </w:rPr>
        <w:t>ώρα τους σήμερα</w:t>
      </w:r>
      <w:r>
        <w:rPr>
          <w:rFonts w:eastAsia="Times New Roman"/>
          <w:color w:val="000000" w:themeColor="text1"/>
          <w:szCs w:val="24"/>
        </w:rPr>
        <w:t>,</w:t>
      </w:r>
      <w:r w:rsidRPr="00C03E48">
        <w:rPr>
          <w:rFonts w:eastAsia="Times New Roman"/>
          <w:color w:val="000000" w:themeColor="text1"/>
          <w:szCs w:val="24"/>
        </w:rPr>
        <w:t xml:space="preserve"> το 2080 θα φτάσουν τα </w:t>
      </w:r>
      <w:proofErr w:type="spellStart"/>
      <w:r>
        <w:rPr>
          <w:rFonts w:eastAsia="Times New Roman"/>
          <w:color w:val="000000" w:themeColor="text1"/>
          <w:szCs w:val="24"/>
        </w:rPr>
        <w:t>δεκατεσσεράμισι</w:t>
      </w:r>
      <w:proofErr w:type="spellEnd"/>
      <w:r>
        <w:rPr>
          <w:rFonts w:eastAsia="Times New Roman"/>
          <w:color w:val="000000" w:themeColor="text1"/>
          <w:szCs w:val="24"/>
        </w:rPr>
        <w:t xml:space="preserve"> εκατο</w:t>
      </w:r>
      <w:r>
        <w:rPr>
          <w:rFonts w:eastAsia="Times New Roman"/>
          <w:color w:val="000000" w:themeColor="text1"/>
          <w:szCs w:val="24"/>
        </w:rPr>
        <w:t>μμύρια.</w:t>
      </w:r>
      <w:r>
        <w:rPr>
          <w:rFonts w:eastAsia="Times New Roman"/>
          <w:color w:val="000000" w:themeColor="text1"/>
          <w:szCs w:val="24"/>
        </w:rPr>
        <w:t xml:space="preserve"> </w:t>
      </w:r>
    </w:p>
    <w:p w14:paraId="69298743" w14:textId="77777777" w:rsidR="00F93F98" w:rsidRDefault="00F9424E">
      <w:pPr>
        <w:spacing w:line="600" w:lineRule="auto"/>
        <w:ind w:firstLine="720"/>
        <w:jc w:val="both"/>
        <w:rPr>
          <w:rFonts w:eastAsia="Times New Roman"/>
          <w:color w:val="000000" w:themeColor="text1"/>
          <w:szCs w:val="24"/>
        </w:rPr>
      </w:pPr>
      <w:r w:rsidRPr="00C03E48">
        <w:rPr>
          <w:rFonts w:eastAsia="Times New Roman"/>
          <w:color w:val="000000" w:themeColor="text1"/>
          <w:szCs w:val="24"/>
        </w:rPr>
        <w:t xml:space="preserve">Τι έχουν κάνει οι </w:t>
      </w:r>
      <w:r>
        <w:rPr>
          <w:rFonts w:eastAsia="Times New Roman"/>
          <w:color w:val="000000" w:themeColor="text1"/>
          <w:szCs w:val="24"/>
        </w:rPr>
        <w:t>Σουηδοί που εμείς δεν κάνουμε; Δίνουν κίνητρα στους ν</w:t>
      </w:r>
      <w:r w:rsidRPr="00C03E48">
        <w:rPr>
          <w:rFonts w:eastAsia="Times New Roman"/>
          <w:color w:val="000000" w:themeColor="text1"/>
          <w:szCs w:val="24"/>
        </w:rPr>
        <w:t>έους για να τεκνοποιήσουν</w:t>
      </w:r>
      <w:r>
        <w:rPr>
          <w:rFonts w:eastAsia="Times New Roman"/>
          <w:color w:val="000000" w:themeColor="text1"/>
          <w:szCs w:val="24"/>
        </w:rPr>
        <w:t>,</w:t>
      </w:r>
      <w:r w:rsidRPr="00C03E48">
        <w:rPr>
          <w:rFonts w:eastAsia="Times New Roman"/>
          <w:color w:val="000000" w:themeColor="text1"/>
          <w:szCs w:val="24"/>
        </w:rPr>
        <w:t xml:space="preserve"> δίνουν επιδόματα τέκνων</w:t>
      </w:r>
      <w:r>
        <w:rPr>
          <w:rFonts w:eastAsia="Times New Roman"/>
          <w:color w:val="000000" w:themeColor="text1"/>
          <w:szCs w:val="24"/>
        </w:rPr>
        <w:t>,</w:t>
      </w:r>
      <w:r w:rsidRPr="00C03E48">
        <w:rPr>
          <w:rFonts w:eastAsia="Times New Roman"/>
          <w:color w:val="000000" w:themeColor="text1"/>
          <w:szCs w:val="24"/>
        </w:rPr>
        <w:t xml:space="preserve"> δωρεάν βρεφονηπιακούς και παιδικούς σταθμούς για τους πάντες</w:t>
      </w:r>
      <w:r>
        <w:rPr>
          <w:rFonts w:eastAsia="Times New Roman"/>
          <w:color w:val="000000" w:themeColor="text1"/>
          <w:szCs w:val="24"/>
        </w:rPr>
        <w:t>. Σ</w:t>
      </w:r>
      <w:r w:rsidRPr="00C03E48">
        <w:rPr>
          <w:rFonts w:eastAsia="Times New Roman"/>
          <w:color w:val="000000" w:themeColor="text1"/>
          <w:szCs w:val="24"/>
        </w:rPr>
        <w:t xml:space="preserve">ας θυμίζω ότι φέτος στην Ελλάδα </w:t>
      </w:r>
      <w:r>
        <w:rPr>
          <w:rFonts w:eastAsia="Times New Roman"/>
          <w:color w:val="000000" w:themeColor="text1"/>
          <w:szCs w:val="24"/>
        </w:rPr>
        <w:t>τριάντα-τριάντα πέντε</w:t>
      </w:r>
      <w:r w:rsidRPr="00C03E48">
        <w:rPr>
          <w:rFonts w:eastAsia="Times New Roman"/>
          <w:color w:val="000000" w:themeColor="text1"/>
          <w:szCs w:val="24"/>
        </w:rPr>
        <w:t xml:space="preserve"> </w:t>
      </w:r>
      <w:r>
        <w:rPr>
          <w:rFonts w:eastAsia="Times New Roman"/>
          <w:color w:val="000000" w:themeColor="text1"/>
          <w:szCs w:val="24"/>
        </w:rPr>
        <w:t xml:space="preserve">χιλιάδες </w:t>
      </w:r>
      <w:r w:rsidRPr="00C03E48">
        <w:rPr>
          <w:rFonts w:eastAsia="Times New Roman"/>
          <w:color w:val="000000" w:themeColor="text1"/>
          <w:szCs w:val="24"/>
        </w:rPr>
        <w:t>παιδιά θα μείνουν εκτός των σταθμών</w:t>
      </w:r>
      <w:r>
        <w:rPr>
          <w:rFonts w:eastAsia="Times New Roman"/>
          <w:color w:val="000000" w:themeColor="text1"/>
          <w:szCs w:val="24"/>
        </w:rPr>
        <w:t>. Επίσης, έ</w:t>
      </w:r>
      <w:r w:rsidRPr="00C03E48">
        <w:rPr>
          <w:rFonts w:eastAsia="Times New Roman"/>
          <w:color w:val="000000" w:themeColor="text1"/>
          <w:szCs w:val="24"/>
        </w:rPr>
        <w:t>χουν</w:t>
      </w:r>
      <w:r>
        <w:rPr>
          <w:rFonts w:eastAsia="Times New Roman"/>
          <w:color w:val="000000" w:themeColor="text1"/>
          <w:szCs w:val="24"/>
        </w:rPr>
        <w:t xml:space="preserve"> </w:t>
      </w:r>
      <w:r w:rsidRPr="00C03E48">
        <w:rPr>
          <w:rFonts w:eastAsia="Times New Roman"/>
          <w:color w:val="000000" w:themeColor="text1"/>
          <w:szCs w:val="24"/>
        </w:rPr>
        <w:t>συντεταγμένη ένταξη μεταναστών και προσφύγων στο κοινωνικό και οικον</w:t>
      </w:r>
      <w:r>
        <w:rPr>
          <w:rFonts w:eastAsia="Times New Roman"/>
          <w:color w:val="000000" w:themeColor="text1"/>
          <w:szCs w:val="24"/>
        </w:rPr>
        <w:t xml:space="preserve">ομικό περιβάλλον της χώρας τους. Η </w:t>
      </w:r>
      <w:r w:rsidRPr="00C03E48">
        <w:rPr>
          <w:rFonts w:eastAsia="Times New Roman"/>
          <w:color w:val="000000" w:themeColor="text1"/>
          <w:szCs w:val="24"/>
        </w:rPr>
        <w:t>ίση μεταχείριση των φύλων</w:t>
      </w:r>
      <w:r>
        <w:rPr>
          <w:rFonts w:eastAsia="Times New Roman"/>
          <w:color w:val="000000" w:themeColor="text1"/>
          <w:szCs w:val="24"/>
        </w:rPr>
        <w:t xml:space="preserve">, αλλά και </w:t>
      </w:r>
      <w:r w:rsidRPr="00C03E48">
        <w:rPr>
          <w:rFonts w:eastAsia="Times New Roman"/>
          <w:color w:val="000000" w:themeColor="text1"/>
          <w:szCs w:val="24"/>
        </w:rPr>
        <w:t xml:space="preserve">η αποδοχή </w:t>
      </w:r>
      <w:r>
        <w:rPr>
          <w:rFonts w:eastAsia="Times New Roman"/>
          <w:color w:val="000000" w:themeColor="text1"/>
          <w:szCs w:val="24"/>
        </w:rPr>
        <w:t>μ</w:t>
      </w:r>
      <w:r w:rsidRPr="00C03E48">
        <w:rPr>
          <w:rFonts w:eastAsia="Times New Roman"/>
          <w:color w:val="000000" w:themeColor="text1"/>
          <w:szCs w:val="24"/>
        </w:rPr>
        <w:t>η παραδοσιακών μορφών οικογένειας</w:t>
      </w:r>
      <w:r>
        <w:rPr>
          <w:rFonts w:eastAsia="Times New Roman"/>
          <w:color w:val="000000" w:themeColor="text1"/>
          <w:szCs w:val="24"/>
        </w:rPr>
        <w:t>,</w:t>
      </w:r>
      <w:r w:rsidRPr="00C03E48">
        <w:rPr>
          <w:rFonts w:eastAsia="Times New Roman"/>
          <w:color w:val="000000" w:themeColor="text1"/>
          <w:szCs w:val="24"/>
        </w:rPr>
        <w:t xml:space="preserve"> αποτελούν γ</w:t>
      </w:r>
      <w:r w:rsidRPr="00C03E48">
        <w:rPr>
          <w:rFonts w:eastAsia="Times New Roman"/>
          <w:color w:val="000000" w:themeColor="text1"/>
          <w:szCs w:val="24"/>
        </w:rPr>
        <w:t xml:space="preserve">ια τους </w:t>
      </w:r>
      <w:r>
        <w:rPr>
          <w:rFonts w:eastAsia="Times New Roman"/>
          <w:color w:val="000000" w:themeColor="text1"/>
          <w:szCs w:val="24"/>
        </w:rPr>
        <w:t xml:space="preserve">Σουηδούς </w:t>
      </w:r>
      <w:r w:rsidRPr="00C03E48">
        <w:rPr>
          <w:rFonts w:eastAsia="Times New Roman"/>
          <w:color w:val="000000" w:themeColor="text1"/>
          <w:szCs w:val="24"/>
        </w:rPr>
        <w:t>ένα ακόμα βήμα προς την επιτυχή αύξηση της δημογραφικής τους ταυτότητας</w:t>
      </w:r>
      <w:r>
        <w:rPr>
          <w:rFonts w:eastAsia="Times New Roman"/>
          <w:color w:val="000000" w:themeColor="text1"/>
          <w:szCs w:val="24"/>
        </w:rPr>
        <w:t>.</w:t>
      </w:r>
    </w:p>
    <w:p w14:paraId="69298744"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C03E48">
        <w:rPr>
          <w:rFonts w:eastAsia="Times New Roman"/>
          <w:color w:val="000000" w:themeColor="text1"/>
          <w:szCs w:val="24"/>
        </w:rPr>
        <w:t>ολύ σημαντική είναι και η περίπτωση της Γαλλίας</w:t>
      </w:r>
      <w:r>
        <w:rPr>
          <w:rFonts w:eastAsia="Times New Roman"/>
          <w:color w:val="000000" w:themeColor="text1"/>
          <w:szCs w:val="24"/>
        </w:rPr>
        <w:t xml:space="preserve">. Στη Γαλλία, όπως </w:t>
      </w:r>
      <w:r w:rsidRPr="00C03E48">
        <w:rPr>
          <w:rFonts w:eastAsia="Times New Roman"/>
          <w:color w:val="000000" w:themeColor="text1"/>
          <w:szCs w:val="24"/>
        </w:rPr>
        <w:t>ξέρε</w:t>
      </w:r>
      <w:r>
        <w:rPr>
          <w:rFonts w:eastAsia="Times New Roman"/>
          <w:color w:val="000000" w:themeColor="text1"/>
          <w:szCs w:val="24"/>
        </w:rPr>
        <w:t xml:space="preserve">τε, </w:t>
      </w:r>
      <w:r w:rsidRPr="00C03E48">
        <w:rPr>
          <w:rFonts w:eastAsia="Times New Roman"/>
          <w:color w:val="000000" w:themeColor="text1"/>
          <w:szCs w:val="24"/>
        </w:rPr>
        <w:t>εφαρμόζου</w:t>
      </w:r>
      <w:r>
        <w:rPr>
          <w:rFonts w:eastAsia="Times New Roman"/>
          <w:color w:val="000000" w:themeColor="text1"/>
          <w:szCs w:val="24"/>
        </w:rPr>
        <w:t>ν</w:t>
      </w:r>
      <w:r w:rsidRPr="00C03E48">
        <w:rPr>
          <w:rFonts w:eastAsia="Times New Roman"/>
          <w:color w:val="000000" w:themeColor="text1"/>
          <w:szCs w:val="24"/>
        </w:rPr>
        <w:t xml:space="preserve"> ιδιαίτερα ευνοϊκά μέτρα για τη στήριξη </w:t>
      </w:r>
      <w:r>
        <w:rPr>
          <w:rFonts w:eastAsia="Times New Roman"/>
          <w:color w:val="000000" w:themeColor="text1"/>
          <w:szCs w:val="24"/>
        </w:rPr>
        <w:t xml:space="preserve">της </w:t>
      </w:r>
      <w:r w:rsidRPr="00C03E48">
        <w:rPr>
          <w:rFonts w:eastAsia="Times New Roman"/>
          <w:color w:val="000000" w:themeColor="text1"/>
          <w:szCs w:val="24"/>
        </w:rPr>
        <w:t>οικογένειας</w:t>
      </w:r>
      <w:r>
        <w:rPr>
          <w:rFonts w:eastAsia="Times New Roman"/>
          <w:color w:val="000000" w:themeColor="text1"/>
          <w:szCs w:val="24"/>
        </w:rPr>
        <w:t>. Οι Γάλλοι αγαπούν την έν</w:t>
      </w:r>
      <w:r>
        <w:rPr>
          <w:rFonts w:eastAsia="Times New Roman"/>
          <w:color w:val="000000" w:themeColor="text1"/>
          <w:szCs w:val="24"/>
        </w:rPr>
        <w:t xml:space="preserve">νοια της οικογένειας </w:t>
      </w:r>
      <w:r w:rsidRPr="00C03E48">
        <w:rPr>
          <w:rFonts w:eastAsia="Times New Roman"/>
          <w:color w:val="000000" w:themeColor="text1"/>
          <w:szCs w:val="24"/>
        </w:rPr>
        <w:t xml:space="preserve">και έτσι ενισχύουν από το κράτος τα ιατρικά έξοδα της εγκυμοσύνης και </w:t>
      </w:r>
      <w:r>
        <w:rPr>
          <w:rFonts w:eastAsia="Times New Roman"/>
          <w:color w:val="000000" w:themeColor="text1"/>
          <w:szCs w:val="24"/>
        </w:rPr>
        <w:t xml:space="preserve">του </w:t>
      </w:r>
      <w:r w:rsidRPr="00C03E48">
        <w:rPr>
          <w:rFonts w:eastAsia="Times New Roman"/>
          <w:color w:val="000000" w:themeColor="text1"/>
          <w:szCs w:val="24"/>
        </w:rPr>
        <w:t>τοκετού</w:t>
      </w:r>
      <w:r>
        <w:rPr>
          <w:rFonts w:eastAsia="Times New Roman"/>
          <w:color w:val="000000" w:themeColor="text1"/>
          <w:szCs w:val="24"/>
        </w:rPr>
        <w:t>,</w:t>
      </w:r>
      <w:r w:rsidRPr="00C03E48">
        <w:rPr>
          <w:rFonts w:eastAsia="Times New Roman"/>
          <w:color w:val="000000" w:themeColor="text1"/>
          <w:szCs w:val="24"/>
        </w:rPr>
        <w:t xml:space="preserve"> καλ</w:t>
      </w:r>
      <w:r>
        <w:rPr>
          <w:rFonts w:eastAsia="Times New Roman"/>
          <w:color w:val="000000" w:themeColor="text1"/>
          <w:szCs w:val="24"/>
        </w:rPr>
        <w:t xml:space="preserve">ύπτουν </w:t>
      </w:r>
      <w:r w:rsidRPr="00C03E48">
        <w:rPr>
          <w:rFonts w:eastAsia="Times New Roman"/>
          <w:color w:val="000000" w:themeColor="text1"/>
          <w:szCs w:val="24"/>
        </w:rPr>
        <w:t xml:space="preserve">έξοδα με απευθείας </w:t>
      </w:r>
      <w:r w:rsidRPr="00C03E48">
        <w:rPr>
          <w:rFonts w:eastAsia="Times New Roman"/>
          <w:color w:val="000000" w:themeColor="text1"/>
          <w:szCs w:val="24"/>
        </w:rPr>
        <w:lastRenderedPageBreak/>
        <w:t>χρηματική καταβολή σε περίπτωση διακοπής εργασίας</w:t>
      </w:r>
      <w:r>
        <w:rPr>
          <w:rFonts w:eastAsia="Times New Roman"/>
          <w:color w:val="000000" w:themeColor="text1"/>
          <w:szCs w:val="24"/>
        </w:rPr>
        <w:t>,</w:t>
      </w:r>
      <w:r w:rsidRPr="00C03E48">
        <w:rPr>
          <w:rFonts w:eastAsia="Times New Roman"/>
          <w:color w:val="000000" w:themeColor="text1"/>
          <w:szCs w:val="24"/>
        </w:rPr>
        <w:t xml:space="preserve"> κα</w:t>
      </w:r>
      <w:r>
        <w:rPr>
          <w:rFonts w:eastAsia="Times New Roman"/>
          <w:color w:val="000000" w:themeColor="text1"/>
          <w:szCs w:val="24"/>
        </w:rPr>
        <w:t>τα</w:t>
      </w:r>
      <w:r w:rsidRPr="00C03E48">
        <w:rPr>
          <w:rFonts w:eastAsia="Times New Roman"/>
          <w:color w:val="000000" w:themeColor="text1"/>
          <w:szCs w:val="24"/>
        </w:rPr>
        <w:t>βάλ</w:t>
      </w:r>
      <w:r>
        <w:rPr>
          <w:rFonts w:eastAsia="Times New Roman"/>
          <w:color w:val="000000" w:themeColor="text1"/>
          <w:szCs w:val="24"/>
        </w:rPr>
        <w:t>λ</w:t>
      </w:r>
      <w:r w:rsidRPr="00C03E48">
        <w:rPr>
          <w:rFonts w:eastAsia="Times New Roman"/>
          <w:color w:val="000000" w:themeColor="text1"/>
          <w:szCs w:val="24"/>
        </w:rPr>
        <w:t>ουν πά</w:t>
      </w:r>
      <w:r>
        <w:rPr>
          <w:rFonts w:eastAsia="Times New Roman"/>
          <w:color w:val="000000" w:themeColor="text1"/>
          <w:szCs w:val="24"/>
        </w:rPr>
        <w:t>γ</w:t>
      </w:r>
      <w:r w:rsidRPr="00C03E48">
        <w:rPr>
          <w:rFonts w:eastAsia="Times New Roman"/>
          <w:color w:val="000000" w:themeColor="text1"/>
          <w:szCs w:val="24"/>
        </w:rPr>
        <w:t>ι</w:t>
      </w:r>
      <w:r>
        <w:rPr>
          <w:rFonts w:eastAsia="Times New Roman"/>
          <w:color w:val="000000" w:themeColor="text1"/>
          <w:szCs w:val="24"/>
        </w:rPr>
        <w:t>α</w:t>
      </w:r>
      <w:r w:rsidRPr="00C03E48">
        <w:rPr>
          <w:rFonts w:eastAsia="Times New Roman"/>
          <w:color w:val="000000" w:themeColor="text1"/>
          <w:szCs w:val="24"/>
        </w:rPr>
        <w:t xml:space="preserve"> οικονομική ενίσχυση στο</w:t>
      </w:r>
      <w:r>
        <w:rPr>
          <w:rFonts w:eastAsia="Times New Roman"/>
          <w:color w:val="000000" w:themeColor="text1"/>
          <w:szCs w:val="24"/>
        </w:rPr>
        <w:t>ν</w:t>
      </w:r>
      <w:r w:rsidRPr="00C03E48">
        <w:rPr>
          <w:rFonts w:eastAsia="Times New Roman"/>
          <w:color w:val="000000" w:themeColor="text1"/>
          <w:szCs w:val="24"/>
        </w:rPr>
        <w:t xml:space="preserve"> γονέα ανάλογα με το εισόδημ</w:t>
      </w:r>
      <w:r>
        <w:rPr>
          <w:rFonts w:eastAsia="Times New Roman"/>
          <w:color w:val="000000" w:themeColor="text1"/>
          <w:szCs w:val="24"/>
        </w:rPr>
        <w:t>ά</w:t>
      </w:r>
      <w:r w:rsidRPr="00C03E48">
        <w:rPr>
          <w:rFonts w:eastAsia="Times New Roman"/>
          <w:color w:val="000000" w:themeColor="text1"/>
          <w:szCs w:val="24"/>
        </w:rPr>
        <w:t xml:space="preserve"> </w:t>
      </w:r>
      <w:r w:rsidRPr="00C03E48">
        <w:rPr>
          <w:rFonts w:eastAsia="Times New Roman"/>
          <w:color w:val="000000" w:themeColor="text1"/>
          <w:szCs w:val="24"/>
        </w:rPr>
        <w:t>του</w:t>
      </w:r>
      <w:r>
        <w:rPr>
          <w:rFonts w:eastAsia="Times New Roman"/>
          <w:color w:val="000000" w:themeColor="text1"/>
          <w:szCs w:val="24"/>
        </w:rPr>
        <w:t xml:space="preserve">, ενώ η </w:t>
      </w:r>
      <w:r w:rsidRPr="00C03E48">
        <w:rPr>
          <w:rFonts w:eastAsia="Times New Roman"/>
          <w:color w:val="000000" w:themeColor="text1"/>
          <w:szCs w:val="24"/>
        </w:rPr>
        <w:t xml:space="preserve">ενίσχυση για δύο παιδιά μπορεί να συνεχιστεί αναλόγως εισοδήματος έως και την ηλικία των </w:t>
      </w:r>
      <w:r>
        <w:rPr>
          <w:rFonts w:eastAsia="Times New Roman"/>
          <w:color w:val="000000" w:themeColor="text1"/>
          <w:szCs w:val="24"/>
        </w:rPr>
        <w:t>είκοσι</w:t>
      </w:r>
      <w:r w:rsidRPr="00C03E48">
        <w:rPr>
          <w:rFonts w:eastAsia="Times New Roman"/>
          <w:color w:val="000000" w:themeColor="text1"/>
          <w:szCs w:val="24"/>
        </w:rPr>
        <w:t xml:space="preserve"> ετών των παιδιών</w:t>
      </w:r>
      <w:r>
        <w:rPr>
          <w:rFonts w:eastAsia="Times New Roman"/>
          <w:color w:val="000000" w:themeColor="text1"/>
          <w:szCs w:val="24"/>
        </w:rPr>
        <w:t>.</w:t>
      </w:r>
    </w:p>
    <w:p w14:paraId="69298745"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C03E48">
        <w:rPr>
          <w:rFonts w:eastAsia="Times New Roman"/>
          <w:color w:val="000000" w:themeColor="text1"/>
          <w:szCs w:val="24"/>
        </w:rPr>
        <w:t xml:space="preserve">την Ελλάδα υπάρχει </w:t>
      </w:r>
      <w:r>
        <w:rPr>
          <w:rFonts w:eastAsia="Times New Roman"/>
          <w:color w:val="000000" w:themeColor="text1"/>
          <w:szCs w:val="24"/>
        </w:rPr>
        <w:t>η ανάγκη για μι</w:t>
      </w:r>
      <w:r w:rsidRPr="00C03E48">
        <w:rPr>
          <w:rFonts w:eastAsia="Times New Roman"/>
          <w:color w:val="000000" w:themeColor="text1"/>
          <w:szCs w:val="24"/>
        </w:rPr>
        <w:t>α αποδοτική ανακατανομή των κοινωνικών δαπανών</w:t>
      </w:r>
      <w:r>
        <w:rPr>
          <w:rFonts w:eastAsia="Times New Roman"/>
          <w:color w:val="000000" w:themeColor="text1"/>
          <w:szCs w:val="24"/>
        </w:rPr>
        <w:t>. Χ</w:t>
      </w:r>
      <w:r w:rsidRPr="00C03E48">
        <w:rPr>
          <w:rFonts w:eastAsia="Times New Roman"/>
          <w:color w:val="000000" w:themeColor="text1"/>
          <w:szCs w:val="24"/>
        </w:rPr>
        <w:t xml:space="preserve">ρειάζεται να εξασφαλίσουμε </w:t>
      </w:r>
      <w:r>
        <w:rPr>
          <w:rFonts w:eastAsia="Times New Roman"/>
          <w:color w:val="000000" w:themeColor="text1"/>
          <w:szCs w:val="24"/>
        </w:rPr>
        <w:t xml:space="preserve">νέες </w:t>
      </w:r>
      <w:r w:rsidRPr="00C03E48">
        <w:rPr>
          <w:rFonts w:eastAsia="Times New Roman"/>
          <w:color w:val="000000" w:themeColor="text1"/>
          <w:szCs w:val="24"/>
        </w:rPr>
        <w:t>διατηρήσιμες θέ</w:t>
      </w:r>
      <w:r w:rsidRPr="00C03E48">
        <w:rPr>
          <w:rFonts w:eastAsia="Times New Roman"/>
          <w:color w:val="000000" w:themeColor="text1"/>
          <w:szCs w:val="24"/>
        </w:rPr>
        <w:t>σεις εργασίας</w:t>
      </w:r>
      <w:r>
        <w:rPr>
          <w:rFonts w:eastAsia="Times New Roman"/>
          <w:color w:val="000000" w:themeColor="text1"/>
          <w:szCs w:val="24"/>
        </w:rPr>
        <w:t>. Χ</w:t>
      </w:r>
      <w:r w:rsidRPr="00C03E48">
        <w:rPr>
          <w:rFonts w:eastAsia="Times New Roman"/>
          <w:color w:val="000000" w:themeColor="text1"/>
          <w:szCs w:val="24"/>
        </w:rPr>
        <w:t>ρειάζεται</w:t>
      </w:r>
      <w:r>
        <w:rPr>
          <w:rFonts w:eastAsia="Times New Roman"/>
          <w:color w:val="000000" w:themeColor="text1"/>
          <w:szCs w:val="24"/>
        </w:rPr>
        <w:t xml:space="preserve">, επίσης, </w:t>
      </w:r>
      <w:r w:rsidRPr="00C03E48">
        <w:rPr>
          <w:rFonts w:eastAsia="Times New Roman"/>
          <w:color w:val="000000" w:themeColor="text1"/>
          <w:szCs w:val="24"/>
        </w:rPr>
        <w:t>ένας ισχυρός μηχανισμός στήριξης των ανέργων και κυριότερα των νέων ανέργων</w:t>
      </w:r>
      <w:r>
        <w:rPr>
          <w:rFonts w:eastAsia="Times New Roman"/>
          <w:color w:val="000000" w:themeColor="text1"/>
          <w:szCs w:val="24"/>
        </w:rPr>
        <w:t>,</w:t>
      </w:r>
      <w:r w:rsidRPr="00C03E48">
        <w:rPr>
          <w:rFonts w:eastAsia="Times New Roman"/>
          <w:color w:val="000000" w:themeColor="text1"/>
          <w:szCs w:val="24"/>
        </w:rPr>
        <w:t xml:space="preserve"> οι οποίοι αποφεύγουν όλο και πιο δύσκολα την απόφαση να δημιουργήσουν τη δική τους οικογένεια κάνοντας παιδιά</w:t>
      </w:r>
      <w:r>
        <w:rPr>
          <w:rFonts w:eastAsia="Times New Roman"/>
          <w:color w:val="000000" w:themeColor="text1"/>
          <w:szCs w:val="24"/>
        </w:rPr>
        <w:t>.</w:t>
      </w:r>
    </w:p>
    <w:p w14:paraId="69298746"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C03E48">
        <w:rPr>
          <w:rFonts w:eastAsia="Times New Roman"/>
          <w:color w:val="000000" w:themeColor="text1"/>
          <w:szCs w:val="24"/>
        </w:rPr>
        <w:t xml:space="preserve">ρέπει να </w:t>
      </w:r>
      <w:r>
        <w:rPr>
          <w:rFonts w:eastAsia="Times New Roman"/>
          <w:color w:val="000000" w:themeColor="text1"/>
          <w:szCs w:val="24"/>
        </w:rPr>
        <w:t xml:space="preserve">υιοθετήσουμε, επίσης, </w:t>
      </w:r>
      <w:r w:rsidRPr="00C03E48">
        <w:rPr>
          <w:rFonts w:eastAsia="Times New Roman"/>
          <w:color w:val="000000" w:themeColor="text1"/>
          <w:szCs w:val="24"/>
        </w:rPr>
        <w:t>μ</w:t>
      </w:r>
      <w:r w:rsidRPr="00C03E48">
        <w:rPr>
          <w:rFonts w:eastAsia="Times New Roman"/>
          <w:color w:val="000000" w:themeColor="text1"/>
          <w:szCs w:val="24"/>
        </w:rPr>
        <w:t>έτρα για παροχή φορολογικών και ασφαλιστικών κινήτρων και ελαφρύ</w:t>
      </w:r>
      <w:r>
        <w:rPr>
          <w:rFonts w:eastAsia="Times New Roman"/>
          <w:color w:val="000000" w:themeColor="text1"/>
          <w:szCs w:val="24"/>
        </w:rPr>
        <w:t>νσεων σ</w:t>
      </w:r>
      <w:r w:rsidRPr="00C03E48">
        <w:rPr>
          <w:rFonts w:eastAsia="Times New Roman"/>
          <w:color w:val="000000" w:themeColor="text1"/>
          <w:szCs w:val="24"/>
        </w:rPr>
        <w:t>τις επιχειρήσεις για πρόσληψη νέου προσωπικού</w:t>
      </w:r>
      <w:r>
        <w:rPr>
          <w:rFonts w:eastAsia="Times New Roman"/>
          <w:color w:val="000000" w:themeColor="text1"/>
          <w:szCs w:val="24"/>
        </w:rPr>
        <w:t>.</w:t>
      </w:r>
    </w:p>
    <w:p w14:paraId="69298747"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C03E48">
        <w:rPr>
          <w:rFonts w:eastAsia="Times New Roman"/>
          <w:color w:val="000000" w:themeColor="text1"/>
          <w:szCs w:val="24"/>
        </w:rPr>
        <w:t xml:space="preserve">αρόμοια μέτρα πρέπει </w:t>
      </w:r>
      <w:r>
        <w:rPr>
          <w:rFonts w:eastAsia="Times New Roman"/>
          <w:color w:val="000000" w:themeColor="text1"/>
          <w:szCs w:val="24"/>
        </w:rPr>
        <w:t xml:space="preserve">οπωσδήποτε </w:t>
      </w:r>
      <w:r w:rsidRPr="00C03E48">
        <w:rPr>
          <w:rFonts w:eastAsia="Times New Roman"/>
          <w:color w:val="000000" w:themeColor="text1"/>
          <w:szCs w:val="24"/>
        </w:rPr>
        <w:t xml:space="preserve">να </w:t>
      </w:r>
      <w:r>
        <w:rPr>
          <w:rFonts w:eastAsia="Times New Roman"/>
          <w:color w:val="000000" w:themeColor="text1"/>
          <w:szCs w:val="24"/>
        </w:rPr>
        <w:t xml:space="preserve">πάρει </w:t>
      </w:r>
      <w:r w:rsidRPr="00C03E48">
        <w:rPr>
          <w:rFonts w:eastAsia="Times New Roman"/>
          <w:color w:val="000000" w:themeColor="text1"/>
          <w:szCs w:val="24"/>
        </w:rPr>
        <w:t xml:space="preserve">η </w:t>
      </w:r>
      <w:r>
        <w:rPr>
          <w:rFonts w:eastAsia="Times New Roman"/>
          <w:color w:val="000000" w:themeColor="text1"/>
          <w:szCs w:val="24"/>
        </w:rPr>
        <w:t>χ</w:t>
      </w:r>
      <w:r w:rsidRPr="00C03E48">
        <w:rPr>
          <w:rFonts w:eastAsia="Times New Roman"/>
          <w:color w:val="000000" w:themeColor="text1"/>
          <w:szCs w:val="24"/>
        </w:rPr>
        <w:t xml:space="preserve">ώρα και για τους νέους ελεύθερους επαγγελματίες και </w:t>
      </w:r>
      <w:r>
        <w:rPr>
          <w:rFonts w:eastAsia="Times New Roman"/>
          <w:color w:val="000000" w:themeColor="text1"/>
          <w:szCs w:val="24"/>
        </w:rPr>
        <w:t xml:space="preserve">για </w:t>
      </w:r>
      <w:r w:rsidRPr="00C03E48">
        <w:rPr>
          <w:rFonts w:eastAsia="Times New Roman"/>
          <w:color w:val="000000" w:themeColor="text1"/>
          <w:szCs w:val="24"/>
        </w:rPr>
        <w:t>τους αυτο</w:t>
      </w:r>
      <w:r w:rsidRPr="00C03E48">
        <w:rPr>
          <w:rFonts w:eastAsia="Times New Roman"/>
          <w:color w:val="000000" w:themeColor="text1"/>
          <w:szCs w:val="24"/>
        </w:rPr>
        <w:lastRenderedPageBreak/>
        <w:t>απασχολούμενους</w:t>
      </w:r>
      <w:r>
        <w:rPr>
          <w:rFonts w:eastAsia="Times New Roman"/>
          <w:color w:val="000000" w:themeColor="text1"/>
          <w:szCs w:val="24"/>
        </w:rPr>
        <w:t xml:space="preserve">. </w:t>
      </w:r>
      <w:r>
        <w:rPr>
          <w:rFonts w:eastAsia="Times New Roman"/>
          <w:color w:val="000000" w:themeColor="text1"/>
          <w:szCs w:val="24"/>
        </w:rPr>
        <w:t>Χρειαζόμαστε μ</w:t>
      </w:r>
      <w:r>
        <w:rPr>
          <w:rFonts w:eastAsia="Times New Roman"/>
          <w:color w:val="000000" w:themeColor="text1"/>
          <w:szCs w:val="24"/>
        </w:rPr>
        <w:t xml:space="preserve">έτρα </w:t>
      </w:r>
      <w:r w:rsidRPr="00C03E48">
        <w:rPr>
          <w:rFonts w:eastAsia="Times New Roman"/>
          <w:color w:val="000000" w:themeColor="text1"/>
          <w:szCs w:val="24"/>
        </w:rPr>
        <w:t>επιδότηση</w:t>
      </w:r>
      <w:r>
        <w:rPr>
          <w:rFonts w:eastAsia="Times New Roman"/>
          <w:color w:val="000000" w:themeColor="text1"/>
          <w:szCs w:val="24"/>
        </w:rPr>
        <w:t>ς</w:t>
      </w:r>
      <w:r w:rsidRPr="00C03E48">
        <w:rPr>
          <w:rFonts w:eastAsia="Times New Roman"/>
          <w:color w:val="000000" w:themeColor="text1"/>
          <w:szCs w:val="24"/>
        </w:rPr>
        <w:t xml:space="preserve"> της απασχόλησης</w:t>
      </w:r>
      <w:r>
        <w:rPr>
          <w:rFonts w:eastAsia="Times New Roman"/>
          <w:color w:val="000000" w:themeColor="text1"/>
          <w:szCs w:val="24"/>
        </w:rPr>
        <w:t xml:space="preserve">, </w:t>
      </w:r>
      <w:r w:rsidRPr="00C03E48">
        <w:rPr>
          <w:rFonts w:eastAsia="Times New Roman"/>
          <w:color w:val="000000" w:themeColor="text1"/>
          <w:szCs w:val="24"/>
        </w:rPr>
        <w:t>έτσι ώστε</w:t>
      </w:r>
      <w:r>
        <w:rPr>
          <w:rFonts w:eastAsia="Times New Roman"/>
          <w:color w:val="000000" w:themeColor="text1"/>
          <w:szCs w:val="24"/>
        </w:rPr>
        <w:t>,</w:t>
      </w:r>
      <w:r w:rsidRPr="00C03E48">
        <w:rPr>
          <w:rFonts w:eastAsia="Times New Roman"/>
          <w:color w:val="000000" w:themeColor="text1"/>
          <w:szCs w:val="24"/>
        </w:rPr>
        <w:t xml:space="preserve"> για παράδειγμα</w:t>
      </w:r>
      <w:r>
        <w:rPr>
          <w:rFonts w:eastAsia="Times New Roman"/>
          <w:color w:val="000000" w:themeColor="text1"/>
          <w:szCs w:val="24"/>
        </w:rPr>
        <w:t>,</w:t>
      </w:r>
      <w:r w:rsidRPr="00C03E48">
        <w:rPr>
          <w:rFonts w:eastAsia="Times New Roman"/>
          <w:color w:val="000000" w:themeColor="text1"/>
          <w:szCs w:val="24"/>
        </w:rPr>
        <w:t xml:space="preserve"> να επιδοτούνται οι νέες προσλήψεις μ</w:t>
      </w:r>
      <w:r>
        <w:rPr>
          <w:rFonts w:eastAsia="Times New Roman"/>
          <w:color w:val="000000" w:themeColor="text1"/>
          <w:szCs w:val="24"/>
        </w:rPr>
        <w:t xml:space="preserve">ισθωτών </w:t>
      </w:r>
      <w:r w:rsidRPr="00C03E48">
        <w:rPr>
          <w:rFonts w:eastAsia="Times New Roman"/>
          <w:color w:val="000000" w:themeColor="text1"/>
          <w:szCs w:val="24"/>
        </w:rPr>
        <w:t>εγγεγραμμένων ανέργων</w:t>
      </w:r>
      <w:r>
        <w:rPr>
          <w:rFonts w:eastAsia="Times New Roman"/>
          <w:color w:val="000000" w:themeColor="text1"/>
          <w:szCs w:val="24"/>
        </w:rPr>
        <w:t xml:space="preserve"> -</w:t>
      </w:r>
      <w:r w:rsidRPr="00C03E48">
        <w:rPr>
          <w:rFonts w:eastAsia="Times New Roman"/>
          <w:color w:val="000000" w:themeColor="text1"/>
          <w:szCs w:val="24"/>
        </w:rPr>
        <w:t xml:space="preserve">κυρίως </w:t>
      </w:r>
      <w:r w:rsidRPr="0029711D">
        <w:rPr>
          <w:rFonts w:eastAsia="Times New Roman"/>
          <w:color w:val="000000" w:themeColor="text1"/>
          <w:szCs w:val="24"/>
        </w:rPr>
        <w:t>νέων ανθρώπων- από μικρομεσαίες επιχειρήσεις, έτσι ώστε να αντικαταστήσουμε τα επιδόματα ανεργίας με την επι</w:t>
      </w:r>
      <w:r w:rsidRPr="0029711D">
        <w:rPr>
          <w:rFonts w:eastAsia="Times New Roman"/>
          <w:color w:val="000000" w:themeColor="text1"/>
          <w:szCs w:val="24"/>
        </w:rPr>
        <w:t xml:space="preserve">δότηση θέσεων εργασίας. </w:t>
      </w:r>
    </w:p>
    <w:p w14:paraId="69298748" w14:textId="77777777" w:rsidR="00F93F98" w:rsidRDefault="00F9424E">
      <w:pPr>
        <w:spacing w:line="600" w:lineRule="auto"/>
        <w:ind w:firstLine="720"/>
        <w:jc w:val="both"/>
        <w:rPr>
          <w:rFonts w:eastAsia="Times New Roman"/>
          <w:color w:val="000000" w:themeColor="text1"/>
          <w:szCs w:val="24"/>
        </w:rPr>
      </w:pPr>
      <w:r w:rsidRPr="00C17203">
        <w:rPr>
          <w:rFonts w:eastAsia="Times New Roman"/>
          <w:color w:val="000000" w:themeColor="text1"/>
          <w:szCs w:val="24"/>
        </w:rPr>
        <w:t>(Στο σημείο αυτό κτυπάει το κουδούνι λήξεως του χρόνου ομιλίας του κυρίου Βουλευτή)</w:t>
      </w:r>
    </w:p>
    <w:p w14:paraId="69298749" w14:textId="77777777" w:rsidR="00F93F98" w:rsidRDefault="00F9424E">
      <w:pPr>
        <w:spacing w:line="600" w:lineRule="auto"/>
        <w:ind w:firstLine="720"/>
        <w:jc w:val="both"/>
        <w:rPr>
          <w:rFonts w:eastAsia="Times New Roman"/>
          <w:color w:val="000000" w:themeColor="text1"/>
          <w:szCs w:val="24"/>
        </w:rPr>
      </w:pPr>
      <w:r w:rsidRPr="00C17203">
        <w:rPr>
          <w:rFonts w:eastAsia="Times New Roman"/>
          <w:color w:val="000000" w:themeColor="text1"/>
          <w:szCs w:val="24"/>
        </w:rPr>
        <w:t xml:space="preserve">Τελειώνω, κύριε Πρόεδρε. </w:t>
      </w:r>
    </w:p>
    <w:p w14:paraId="6929874A"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Επίσης, χρειαζόμαστε αποτελεσματική αξιοποίηση των κοινοτικών και εθνικών πόρων </w:t>
      </w:r>
      <w:r w:rsidRPr="00C03E48">
        <w:rPr>
          <w:rFonts w:eastAsia="Times New Roman"/>
          <w:color w:val="000000" w:themeColor="text1"/>
          <w:szCs w:val="24"/>
        </w:rPr>
        <w:t>που κατευθύνονται στο ανθρώπινο δυναμικό</w:t>
      </w:r>
      <w:r>
        <w:rPr>
          <w:rFonts w:eastAsia="Times New Roman"/>
          <w:color w:val="000000" w:themeColor="text1"/>
          <w:szCs w:val="24"/>
        </w:rPr>
        <w:t>.</w:t>
      </w:r>
      <w:r>
        <w:rPr>
          <w:rFonts w:eastAsia="Times New Roman"/>
          <w:color w:val="000000" w:themeColor="text1"/>
          <w:szCs w:val="24"/>
        </w:rPr>
        <w:t xml:space="preserve"> Ν</w:t>
      </w:r>
      <w:r w:rsidRPr="00C03E48">
        <w:rPr>
          <w:rFonts w:eastAsia="Times New Roman"/>
          <w:color w:val="000000" w:themeColor="text1"/>
          <w:szCs w:val="24"/>
        </w:rPr>
        <w:t>ομίζ</w:t>
      </w:r>
      <w:r>
        <w:rPr>
          <w:rFonts w:eastAsia="Times New Roman"/>
          <w:color w:val="000000" w:themeColor="text1"/>
          <w:szCs w:val="24"/>
        </w:rPr>
        <w:t xml:space="preserve">ω ότι </w:t>
      </w:r>
      <w:r w:rsidRPr="00C03E48">
        <w:rPr>
          <w:rFonts w:eastAsia="Times New Roman"/>
          <w:color w:val="000000" w:themeColor="text1"/>
          <w:szCs w:val="24"/>
        </w:rPr>
        <w:t>είναι ένας παράγοντας που</w:t>
      </w:r>
      <w:r>
        <w:rPr>
          <w:rFonts w:eastAsia="Times New Roman"/>
          <w:color w:val="000000" w:themeColor="text1"/>
          <w:szCs w:val="24"/>
        </w:rPr>
        <w:t xml:space="preserve"> όλοι θα πρέπει να τον έχουμε </w:t>
      </w:r>
      <w:r>
        <w:rPr>
          <w:rFonts w:eastAsia="Times New Roman"/>
          <w:color w:val="000000" w:themeColor="text1"/>
          <w:szCs w:val="24"/>
        </w:rPr>
        <w:t>υπ</w:t>
      </w:r>
      <w:r>
        <w:rPr>
          <w:rFonts w:eastAsia="Times New Roman"/>
          <w:color w:val="000000" w:themeColor="text1"/>
          <w:szCs w:val="24"/>
        </w:rPr>
        <w:t xml:space="preserve">’ </w:t>
      </w:r>
      <w:proofErr w:type="spellStart"/>
      <w:r>
        <w:rPr>
          <w:rFonts w:eastAsia="Times New Roman"/>
          <w:color w:val="000000" w:themeColor="text1"/>
          <w:szCs w:val="24"/>
        </w:rPr>
        <w:t>όψιν</w:t>
      </w:r>
      <w:proofErr w:type="spellEnd"/>
      <w:r>
        <w:rPr>
          <w:rFonts w:eastAsia="Times New Roman"/>
          <w:color w:val="000000" w:themeColor="text1"/>
          <w:szCs w:val="24"/>
        </w:rPr>
        <w:t xml:space="preserve"> μας.</w:t>
      </w:r>
    </w:p>
    <w:p w14:paraId="6929874B"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Χ</w:t>
      </w:r>
      <w:r w:rsidRPr="00C03E48">
        <w:rPr>
          <w:rFonts w:eastAsia="Times New Roman"/>
          <w:color w:val="000000" w:themeColor="text1"/>
          <w:szCs w:val="24"/>
        </w:rPr>
        <w:t>ρειάζεται</w:t>
      </w:r>
      <w:r>
        <w:rPr>
          <w:rFonts w:eastAsia="Times New Roman"/>
          <w:color w:val="000000" w:themeColor="text1"/>
          <w:szCs w:val="24"/>
        </w:rPr>
        <w:t xml:space="preserve">, ακόμη, </w:t>
      </w:r>
      <w:r w:rsidRPr="00C03E48">
        <w:rPr>
          <w:rFonts w:eastAsia="Times New Roman"/>
          <w:color w:val="000000" w:themeColor="text1"/>
          <w:szCs w:val="24"/>
        </w:rPr>
        <w:t>στήριξη των γυναικών</w:t>
      </w:r>
      <w:r>
        <w:rPr>
          <w:rFonts w:eastAsia="Times New Roman"/>
          <w:color w:val="000000" w:themeColor="text1"/>
          <w:szCs w:val="24"/>
        </w:rPr>
        <w:t>,</w:t>
      </w:r>
      <w:r w:rsidRPr="00C03E48">
        <w:rPr>
          <w:rFonts w:eastAsia="Times New Roman"/>
          <w:color w:val="000000" w:themeColor="text1"/>
          <w:szCs w:val="24"/>
        </w:rPr>
        <w:t xml:space="preserve"> των εργαζόμενων γονέων</w:t>
      </w:r>
      <w:r>
        <w:rPr>
          <w:rFonts w:eastAsia="Times New Roman"/>
          <w:color w:val="000000" w:themeColor="text1"/>
          <w:szCs w:val="24"/>
        </w:rPr>
        <w:t xml:space="preserve"> - ιδιαιτέρως βεβαίως, των </w:t>
      </w:r>
      <w:r w:rsidRPr="00C03E48">
        <w:rPr>
          <w:rFonts w:eastAsia="Times New Roman"/>
          <w:color w:val="000000" w:themeColor="text1"/>
          <w:szCs w:val="24"/>
        </w:rPr>
        <w:t>γυναικών</w:t>
      </w:r>
      <w:r>
        <w:rPr>
          <w:rFonts w:eastAsia="Times New Roman"/>
          <w:color w:val="000000" w:themeColor="text1"/>
          <w:szCs w:val="24"/>
        </w:rPr>
        <w:t xml:space="preserve">- έτσι ώστε </w:t>
      </w:r>
      <w:r w:rsidRPr="00C03E48">
        <w:rPr>
          <w:rFonts w:eastAsia="Times New Roman"/>
          <w:color w:val="000000" w:themeColor="text1"/>
          <w:szCs w:val="24"/>
        </w:rPr>
        <w:t>σε συνεργασία με τους κοινωνικούς φορείς να προβλεφθεί μεγαλύτερη</w:t>
      </w:r>
      <w:r>
        <w:rPr>
          <w:rFonts w:eastAsia="Times New Roman"/>
          <w:color w:val="000000" w:themeColor="text1"/>
          <w:szCs w:val="24"/>
        </w:rPr>
        <w:t>,</w:t>
      </w:r>
      <w:r w:rsidRPr="00C03E48">
        <w:rPr>
          <w:rFonts w:eastAsia="Times New Roman"/>
          <w:color w:val="000000" w:themeColor="text1"/>
          <w:szCs w:val="24"/>
        </w:rPr>
        <w:t xml:space="preserve"> χρονικά</w:t>
      </w:r>
      <w:r>
        <w:rPr>
          <w:rFonts w:eastAsia="Times New Roman"/>
          <w:color w:val="000000" w:themeColor="text1"/>
          <w:szCs w:val="24"/>
        </w:rPr>
        <w:t>,</w:t>
      </w:r>
      <w:r w:rsidRPr="00C03E48">
        <w:rPr>
          <w:rFonts w:eastAsia="Times New Roman"/>
          <w:color w:val="000000" w:themeColor="text1"/>
          <w:szCs w:val="24"/>
        </w:rPr>
        <w:t xml:space="preserve"> άδεια φροντίδας σε μονογονεϊκές οικογένειες</w:t>
      </w:r>
      <w:r>
        <w:rPr>
          <w:rFonts w:eastAsia="Times New Roman"/>
          <w:color w:val="000000" w:themeColor="text1"/>
          <w:szCs w:val="24"/>
        </w:rPr>
        <w:t>,</w:t>
      </w:r>
      <w:r w:rsidRPr="00C03E48">
        <w:rPr>
          <w:rFonts w:eastAsia="Times New Roman"/>
          <w:color w:val="000000" w:themeColor="text1"/>
          <w:szCs w:val="24"/>
        </w:rPr>
        <w:t xml:space="preserve"> για παράδειγμα</w:t>
      </w:r>
      <w:r>
        <w:rPr>
          <w:rFonts w:eastAsia="Times New Roman"/>
          <w:color w:val="000000" w:themeColor="text1"/>
          <w:szCs w:val="24"/>
        </w:rPr>
        <w:t>,</w:t>
      </w:r>
      <w:r w:rsidRPr="00C03E48">
        <w:rPr>
          <w:rFonts w:eastAsia="Times New Roman"/>
          <w:color w:val="000000" w:themeColor="text1"/>
          <w:szCs w:val="24"/>
        </w:rPr>
        <w:t xml:space="preserve"> </w:t>
      </w:r>
      <w:r>
        <w:rPr>
          <w:rFonts w:eastAsia="Times New Roman"/>
          <w:color w:val="000000" w:themeColor="text1"/>
          <w:szCs w:val="24"/>
        </w:rPr>
        <w:t xml:space="preserve">όπως, επίσης, </w:t>
      </w:r>
      <w:r w:rsidRPr="00C03E48">
        <w:rPr>
          <w:rFonts w:eastAsia="Times New Roman"/>
          <w:color w:val="000000" w:themeColor="text1"/>
          <w:szCs w:val="24"/>
        </w:rPr>
        <w:t>δυνατότητα</w:t>
      </w:r>
      <w:r>
        <w:rPr>
          <w:rFonts w:eastAsia="Times New Roman"/>
          <w:color w:val="000000" w:themeColor="text1"/>
          <w:szCs w:val="24"/>
        </w:rPr>
        <w:t xml:space="preserve"> επιλογής του χρόνου </w:t>
      </w:r>
      <w:r>
        <w:rPr>
          <w:rFonts w:eastAsia="Times New Roman"/>
          <w:color w:val="000000" w:themeColor="text1"/>
          <w:szCs w:val="24"/>
        </w:rPr>
        <w:lastRenderedPageBreak/>
        <w:t xml:space="preserve">κατά τον οποίον </w:t>
      </w:r>
      <w:r w:rsidRPr="00C03E48">
        <w:rPr>
          <w:rFonts w:eastAsia="Times New Roman"/>
          <w:color w:val="000000" w:themeColor="text1"/>
          <w:szCs w:val="24"/>
        </w:rPr>
        <w:t>θα γίνει χρήση της άδειας εγκυμοσύνης και λοχείας</w:t>
      </w:r>
      <w:r>
        <w:rPr>
          <w:rFonts w:eastAsia="Times New Roman"/>
          <w:color w:val="000000" w:themeColor="text1"/>
          <w:szCs w:val="24"/>
        </w:rPr>
        <w:t>.</w:t>
      </w:r>
    </w:p>
    <w:p w14:paraId="6929874C"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Ακόμη,</w:t>
      </w:r>
      <w:r w:rsidRPr="00C03E48">
        <w:rPr>
          <w:rFonts w:eastAsia="Times New Roman"/>
          <w:color w:val="000000" w:themeColor="text1"/>
          <w:szCs w:val="24"/>
        </w:rPr>
        <w:t xml:space="preserve"> χρειάζονται κίνητρα τεκνοποίησης</w:t>
      </w:r>
      <w:r>
        <w:rPr>
          <w:rFonts w:eastAsia="Times New Roman"/>
          <w:color w:val="000000" w:themeColor="text1"/>
          <w:szCs w:val="24"/>
        </w:rPr>
        <w:t>,</w:t>
      </w:r>
      <w:r w:rsidRPr="00C03E48">
        <w:rPr>
          <w:rFonts w:eastAsia="Times New Roman"/>
          <w:color w:val="000000" w:themeColor="text1"/>
          <w:szCs w:val="24"/>
        </w:rPr>
        <w:t xml:space="preserve"> μείωση της φορολογίας ανάλογα μ</w:t>
      </w:r>
      <w:r w:rsidRPr="00C03E48">
        <w:rPr>
          <w:rFonts w:eastAsia="Times New Roman"/>
          <w:color w:val="000000" w:themeColor="text1"/>
          <w:szCs w:val="24"/>
        </w:rPr>
        <w:t xml:space="preserve">ε το μέγεθος και το εισόδημα των οικογενειών από το πρώτο παιδί και αύξηση </w:t>
      </w:r>
      <w:r>
        <w:rPr>
          <w:rFonts w:eastAsia="Times New Roman"/>
          <w:color w:val="000000" w:themeColor="text1"/>
          <w:szCs w:val="24"/>
        </w:rPr>
        <w:t xml:space="preserve">του </w:t>
      </w:r>
      <w:r w:rsidRPr="00C03E48">
        <w:rPr>
          <w:rFonts w:eastAsia="Times New Roman"/>
          <w:color w:val="000000" w:themeColor="text1"/>
          <w:szCs w:val="24"/>
        </w:rPr>
        <w:t>αφορολογήτου</w:t>
      </w:r>
      <w:r>
        <w:rPr>
          <w:rFonts w:eastAsia="Times New Roman"/>
          <w:color w:val="000000" w:themeColor="text1"/>
          <w:szCs w:val="24"/>
        </w:rPr>
        <w:t>,</w:t>
      </w:r>
      <w:r w:rsidRPr="00C03E48">
        <w:rPr>
          <w:rFonts w:eastAsia="Times New Roman"/>
          <w:color w:val="000000" w:themeColor="text1"/>
          <w:szCs w:val="24"/>
        </w:rPr>
        <w:t xml:space="preserve"> ειδικ</w:t>
      </w:r>
      <w:r>
        <w:rPr>
          <w:rFonts w:eastAsia="Times New Roman"/>
          <w:color w:val="000000" w:themeColor="text1"/>
          <w:szCs w:val="24"/>
        </w:rPr>
        <w:t>ό ο</w:t>
      </w:r>
      <w:r w:rsidRPr="00C03E48">
        <w:rPr>
          <w:rFonts w:eastAsia="Times New Roman"/>
          <w:color w:val="000000" w:themeColor="text1"/>
          <w:szCs w:val="24"/>
        </w:rPr>
        <w:t>ικονομικ</w:t>
      </w:r>
      <w:r>
        <w:rPr>
          <w:rFonts w:eastAsia="Times New Roman"/>
          <w:color w:val="000000" w:themeColor="text1"/>
          <w:szCs w:val="24"/>
        </w:rPr>
        <w:t xml:space="preserve">ό βοήθημα </w:t>
      </w:r>
      <w:r w:rsidRPr="00C03E48">
        <w:rPr>
          <w:rFonts w:eastAsia="Times New Roman"/>
          <w:color w:val="000000" w:themeColor="text1"/>
          <w:szCs w:val="24"/>
        </w:rPr>
        <w:t xml:space="preserve">σε περίπτωση γέννησης επόμενου παιδιού </w:t>
      </w:r>
      <w:r>
        <w:rPr>
          <w:rFonts w:eastAsia="Times New Roman"/>
          <w:color w:val="000000" w:themeColor="text1"/>
          <w:szCs w:val="24"/>
        </w:rPr>
        <w:t xml:space="preserve">εντός </w:t>
      </w:r>
      <w:r w:rsidRPr="00C03E48">
        <w:rPr>
          <w:rFonts w:eastAsia="Times New Roman"/>
          <w:color w:val="000000" w:themeColor="text1"/>
          <w:szCs w:val="24"/>
        </w:rPr>
        <w:t>σύν</w:t>
      </w:r>
      <w:r>
        <w:rPr>
          <w:rFonts w:eastAsia="Times New Roman"/>
          <w:color w:val="000000" w:themeColor="text1"/>
          <w:szCs w:val="24"/>
        </w:rPr>
        <w:t>τομου δ</w:t>
      </w:r>
      <w:r w:rsidRPr="00C03E48">
        <w:rPr>
          <w:rFonts w:eastAsia="Times New Roman"/>
          <w:color w:val="000000" w:themeColor="text1"/>
          <w:szCs w:val="24"/>
        </w:rPr>
        <w:t>ιαστήματος από την προηγούμενη γ</w:t>
      </w:r>
      <w:r>
        <w:rPr>
          <w:rFonts w:eastAsia="Times New Roman"/>
          <w:color w:val="000000" w:themeColor="text1"/>
          <w:szCs w:val="24"/>
        </w:rPr>
        <w:t>έννα,</w:t>
      </w:r>
      <w:r w:rsidRPr="00C03E48">
        <w:rPr>
          <w:rFonts w:eastAsia="Times New Roman"/>
          <w:color w:val="000000" w:themeColor="text1"/>
          <w:szCs w:val="24"/>
        </w:rPr>
        <w:t xml:space="preserve"> υπαγωγή των βρεφικών ειδών πρώτης ανάγκης στο</w:t>
      </w:r>
      <w:r>
        <w:rPr>
          <w:rFonts w:eastAsia="Times New Roman"/>
          <w:color w:val="000000" w:themeColor="text1"/>
          <w:szCs w:val="24"/>
        </w:rPr>
        <w:t>ν</w:t>
      </w:r>
      <w:r w:rsidRPr="00C03E48">
        <w:rPr>
          <w:rFonts w:eastAsia="Times New Roman"/>
          <w:color w:val="000000" w:themeColor="text1"/>
          <w:szCs w:val="24"/>
        </w:rPr>
        <w:t xml:space="preserve"> χαμηλό συντελεστή</w:t>
      </w:r>
      <w:r>
        <w:rPr>
          <w:rFonts w:eastAsia="Times New Roman"/>
          <w:color w:val="000000" w:themeColor="text1"/>
          <w:szCs w:val="24"/>
        </w:rPr>
        <w:t xml:space="preserve"> ΦΠΑ. Ν</w:t>
      </w:r>
      <w:r w:rsidRPr="00C03E48">
        <w:rPr>
          <w:rFonts w:eastAsia="Times New Roman"/>
          <w:color w:val="000000" w:themeColor="text1"/>
          <w:szCs w:val="24"/>
        </w:rPr>
        <w:t>α κάτι που άμεσα θα μπορούσαμε να κάνουμε</w:t>
      </w:r>
      <w:r>
        <w:rPr>
          <w:rFonts w:eastAsia="Times New Roman"/>
          <w:color w:val="000000" w:themeColor="text1"/>
          <w:szCs w:val="24"/>
        </w:rPr>
        <w:t>.</w:t>
      </w:r>
    </w:p>
    <w:p w14:paraId="6929874D"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C03E48">
        <w:rPr>
          <w:rFonts w:eastAsia="Times New Roman"/>
          <w:color w:val="000000" w:themeColor="text1"/>
          <w:szCs w:val="24"/>
        </w:rPr>
        <w:t>υμπερασματικά</w:t>
      </w:r>
      <w:r>
        <w:rPr>
          <w:rFonts w:eastAsia="Times New Roman"/>
          <w:color w:val="000000" w:themeColor="text1"/>
          <w:szCs w:val="24"/>
        </w:rPr>
        <w:t xml:space="preserve">, κυρίες και κύριοι, θεωρώ </w:t>
      </w:r>
      <w:r w:rsidRPr="00C03E48">
        <w:rPr>
          <w:rFonts w:eastAsia="Times New Roman"/>
          <w:color w:val="000000" w:themeColor="text1"/>
          <w:szCs w:val="24"/>
        </w:rPr>
        <w:t>ότι έχουμε πλήρη κατανόηση και πλήρη ανάγνωση του προβλήματος της δημογραφικής κάμψ</w:t>
      </w:r>
      <w:r>
        <w:rPr>
          <w:rFonts w:eastAsia="Times New Roman"/>
          <w:color w:val="000000" w:themeColor="text1"/>
          <w:szCs w:val="24"/>
        </w:rPr>
        <w:t>η</w:t>
      </w:r>
      <w:r w:rsidRPr="00C03E48">
        <w:rPr>
          <w:rFonts w:eastAsia="Times New Roman"/>
          <w:color w:val="000000" w:themeColor="text1"/>
          <w:szCs w:val="24"/>
        </w:rPr>
        <w:t>ς</w:t>
      </w:r>
      <w:r>
        <w:rPr>
          <w:rFonts w:eastAsia="Times New Roman"/>
          <w:color w:val="000000" w:themeColor="text1"/>
          <w:szCs w:val="24"/>
        </w:rPr>
        <w:t>. Υ</w:t>
      </w:r>
      <w:r w:rsidRPr="00C03E48">
        <w:rPr>
          <w:rFonts w:eastAsia="Times New Roman"/>
          <w:color w:val="000000" w:themeColor="text1"/>
          <w:szCs w:val="24"/>
        </w:rPr>
        <w:t>πάρχουν τα σ</w:t>
      </w:r>
      <w:r w:rsidRPr="00C03E48">
        <w:rPr>
          <w:rFonts w:eastAsia="Times New Roman"/>
          <w:color w:val="000000" w:themeColor="text1"/>
          <w:szCs w:val="24"/>
        </w:rPr>
        <w:t>τοιχεία</w:t>
      </w:r>
      <w:r>
        <w:rPr>
          <w:rFonts w:eastAsia="Times New Roman"/>
          <w:color w:val="000000" w:themeColor="text1"/>
          <w:szCs w:val="24"/>
        </w:rPr>
        <w:t>,</w:t>
      </w:r>
      <w:r w:rsidRPr="00C03E48">
        <w:rPr>
          <w:rFonts w:eastAsia="Times New Roman"/>
          <w:color w:val="000000" w:themeColor="text1"/>
          <w:szCs w:val="24"/>
        </w:rPr>
        <w:t xml:space="preserve"> υπάρχει </w:t>
      </w:r>
      <w:r>
        <w:rPr>
          <w:rFonts w:eastAsia="Times New Roman"/>
          <w:color w:val="000000" w:themeColor="text1"/>
          <w:szCs w:val="24"/>
        </w:rPr>
        <w:t xml:space="preserve">η </w:t>
      </w:r>
      <w:r w:rsidRPr="00C03E48">
        <w:rPr>
          <w:rFonts w:eastAsia="Times New Roman"/>
          <w:color w:val="000000" w:themeColor="text1"/>
          <w:szCs w:val="24"/>
        </w:rPr>
        <w:t>τεκμηρίωση</w:t>
      </w:r>
      <w:r>
        <w:rPr>
          <w:rFonts w:eastAsia="Times New Roman"/>
          <w:color w:val="000000" w:themeColor="text1"/>
          <w:szCs w:val="24"/>
        </w:rPr>
        <w:t>,</w:t>
      </w:r>
      <w:r w:rsidRPr="00C03E48">
        <w:rPr>
          <w:rFonts w:eastAsia="Times New Roman"/>
          <w:color w:val="000000" w:themeColor="text1"/>
          <w:szCs w:val="24"/>
        </w:rPr>
        <w:t xml:space="preserve"> υπάρχει ο απαραίτητος πολιτικός προβληματισμός</w:t>
      </w:r>
      <w:r>
        <w:rPr>
          <w:rFonts w:eastAsia="Times New Roman"/>
          <w:color w:val="000000" w:themeColor="text1"/>
          <w:szCs w:val="24"/>
        </w:rPr>
        <w:t xml:space="preserve">. Οι </w:t>
      </w:r>
      <w:r w:rsidRPr="00C03E48">
        <w:rPr>
          <w:rFonts w:eastAsia="Times New Roman"/>
          <w:color w:val="000000" w:themeColor="text1"/>
          <w:szCs w:val="24"/>
        </w:rPr>
        <w:t>λύσεις δεν είναι εύκολ</w:t>
      </w:r>
      <w:r>
        <w:rPr>
          <w:rFonts w:eastAsia="Times New Roman"/>
          <w:color w:val="000000" w:themeColor="text1"/>
          <w:szCs w:val="24"/>
        </w:rPr>
        <w:t>ες. Το πρόβλημα σαφέστατα είναι περίπλοκο, αλλά ε</w:t>
      </w:r>
      <w:r w:rsidRPr="00C03E48">
        <w:rPr>
          <w:rFonts w:eastAsia="Times New Roman"/>
          <w:color w:val="000000" w:themeColor="text1"/>
          <w:szCs w:val="24"/>
        </w:rPr>
        <w:t>μείς οι Έλληνες έχουμε την ικανότητα να ξεπεράσουμε και αυτό το μεγάλο</w:t>
      </w:r>
      <w:r>
        <w:rPr>
          <w:rFonts w:eastAsia="Times New Roman"/>
          <w:color w:val="000000" w:themeColor="text1"/>
          <w:szCs w:val="24"/>
        </w:rPr>
        <w:t>, το</w:t>
      </w:r>
      <w:r w:rsidRPr="00C03E48">
        <w:rPr>
          <w:rFonts w:eastAsia="Times New Roman"/>
          <w:color w:val="000000" w:themeColor="text1"/>
          <w:szCs w:val="24"/>
        </w:rPr>
        <w:t xml:space="preserve"> τεράστιο δημογραφικό πρόβλημ</w:t>
      </w:r>
      <w:r w:rsidRPr="00C03E48">
        <w:rPr>
          <w:rFonts w:eastAsia="Times New Roman"/>
          <w:color w:val="000000" w:themeColor="text1"/>
          <w:szCs w:val="24"/>
        </w:rPr>
        <w:t>α</w:t>
      </w:r>
      <w:r>
        <w:rPr>
          <w:rFonts w:eastAsia="Times New Roman"/>
          <w:color w:val="000000" w:themeColor="text1"/>
          <w:szCs w:val="24"/>
        </w:rPr>
        <w:t xml:space="preserve">, αρκεί να αντιληφθούμε </w:t>
      </w:r>
      <w:r w:rsidRPr="00C03E48">
        <w:rPr>
          <w:rFonts w:eastAsia="Times New Roman"/>
          <w:color w:val="000000" w:themeColor="text1"/>
          <w:szCs w:val="24"/>
        </w:rPr>
        <w:t>τις πραγματικές του διαστάσεις</w:t>
      </w:r>
      <w:r>
        <w:rPr>
          <w:rFonts w:eastAsia="Times New Roman"/>
          <w:color w:val="000000" w:themeColor="text1"/>
          <w:szCs w:val="24"/>
        </w:rPr>
        <w:t xml:space="preserve">. </w:t>
      </w:r>
    </w:p>
    <w:p w14:paraId="6929874E"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(Στο σημείο αυτό κτυπάει το κουδούνι λήξεως του χρόνου ομιλίας του κυρίου Βουλευτή)</w:t>
      </w:r>
    </w:p>
    <w:p w14:paraId="6929874F" w14:textId="77777777" w:rsidR="00F93F98" w:rsidRDefault="00F9424E">
      <w:pPr>
        <w:spacing w:line="600" w:lineRule="auto"/>
        <w:ind w:firstLine="720"/>
        <w:jc w:val="both"/>
        <w:rPr>
          <w:rFonts w:eastAsia="Times New Roman"/>
          <w:color w:val="000000" w:themeColor="text1"/>
          <w:szCs w:val="24"/>
        </w:rPr>
      </w:pPr>
      <w:r w:rsidRPr="00697F61">
        <w:rPr>
          <w:rFonts w:eastAsia="Times New Roman"/>
          <w:b/>
          <w:color w:val="000000" w:themeColor="text1"/>
          <w:szCs w:val="24"/>
        </w:rPr>
        <w:t>ΠΡΟΕΔΡΕΥΩΝ (Νικήτας Κακλαμάνης):</w:t>
      </w:r>
      <w:r>
        <w:rPr>
          <w:rFonts w:eastAsia="Times New Roman"/>
          <w:color w:val="000000" w:themeColor="text1"/>
          <w:szCs w:val="24"/>
        </w:rPr>
        <w:t xml:space="preserve"> Κλείστε, κύριε </w:t>
      </w:r>
      <w:proofErr w:type="spellStart"/>
      <w:r>
        <w:rPr>
          <w:rFonts w:eastAsia="Times New Roman"/>
          <w:color w:val="000000" w:themeColor="text1"/>
          <w:szCs w:val="24"/>
        </w:rPr>
        <w:t>Αμυρά</w:t>
      </w:r>
      <w:proofErr w:type="spellEnd"/>
      <w:r>
        <w:rPr>
          <w:rFonts w:eastAsia="Times New Roman"/>
          <w:color w:val="000000" w:themeColor="text1"/>
          <w:szCs w:val="24"/>
        </w:rPr>
        <w:t>. Είστε και εμβόλιμος.</w:t>
      </w:r>
    </w:p>
    <w:p w14:paraId="69298750" w14:textId="77777777" w:rsidR="00F93F98" w:rsidRDefault="00F9424E">
      <w:pPr>
        <w:spacing w:line="600" w:lineRule="auto"/>
        <w:ind w:firstLine="720"/>
        <w:jc w:val="both"/>
        <w:rPr>
          <w:rFonts w:eastAsia="Times New Roman"/>
          <w:color w:val="000000" w:themeColor="text1"/>
          <w:szCs w:val="24"/>
        </w:rPr>
      </w:pPr>
      <w:r w:rsidRPr="00697F61">
        <w:rPr>
          <w:rFonts w:eastAsia="Times New Roman"/>
          <w:b/>
          <w:color w:val="000000" w:themeColor="text1"/>
          <w:szCs w:val="24"/>
        </w:rPr>
        <w:t>ΓΕΩΡΓΙΟΣ ΑΜΥΡΑΣ:</w:t>
      </w:r>
      <w:r>
        <w:rPr>
          <w:rFonts w:eastAsia="Times New Roman"/>
          <w:color w:val="000000" w:themeColor="text1"/>
          <w:szCs w:val="24"/>
        </w:rPr>
        <w:t xml:space="preserve"> Κλείνω, κύριε Πρόεδρε</w:t>
      </w:r>
      <w:r>
        <w:rPr>
          <w:rFonts w:eastAsia="Times New Roman"/>
          <w:color w:val="000000" w:themeColor="text1"/>
          <w:szCs w:val="24"/>
        </w:rPr>
        <w:t>.</w:t>
      </w:r>
    </w:p>
    <w:p w14:paraId="69298751"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w:t>
      </w:r>
      <w:r w:rsidRPr="00C03E48">
        <w:rPr>
          <w:rFonts w:eastAsia="Times New Roman"/>
          <w:color w:val="000000" w:themeColor="text1"/>
          <w:szCs w:val="24"/>
        </w:rPr>
        <w:t>έλεγα</w:t>
      </w:r>
      <w:r>
        <w:rPr>
          <w:rFonts w:eastAsia="Times New Roman"/>
          <w:color w:val="000000" w:themeColor="text1"/>
          <w:szCs w:val="24"/>
        </w:rPr>
        <w:t>,</w:t>
      </w:r>
      <w:r w:rsidRPr="00C03E48">
        <w:rPr>
          <w:rFonts w:eastAsia="Times New Roman"/>
          <w:color w:val="000000" w:themeColor="text1"/>
          <w:szCs w:val="24"/>
        </w:rPr>
        <w:t xml:space="preserve"> καταλήγοντας</w:t>
      </w:r>
      <w:r>
        <w:rPr>
          <w:rFonts w:eastAsia="Times New Roman"/>
          <w:color w:val="000000" w:themeColor="text1"/>
          <w:szCs w:val="24"/>
        </w:rPr>
        <w:t>, ότι οι προτάσεις της Δ</w:t>
      </w:r>
      <w:r w:rsidRPr="00C03E48">
        <w:rPr>
          <w:rFonts w:eastAsia="Times New Roman"/>
          <w:color w:val="000000" w:themeColor="text1"/>
          <w:szCs w:val="24"/>
        </w:rPr>
        <w:t xml:space="preserve">ιακομματικής </w:t>
      </w:r>
      <w:r>
        <w:rPr>
          <w:rFonts w:eastAsia="Times New Roman"/>
          <w:color w:val="000000" w:themeColor="text1"/>
          <w:szCs w:val="24"/>
        </w:rPr>
        <w:t>Κ</w:t>
      </w:r>
      <w:r w:rsidRPr="00C03E48">
        <w:rPr>
          <w:rFonts w:eastAsia="Times New Roman"/>
          <w:color w:val="000000" w:themeColor="text1"/>
          <w:szCs w:val="24"/>
        </w:rPr>
        <w:t xml:space="preserve">οινοβουλευτικής </w:t>
      </w:r>
      <w:r>
        <w:rPr>
          <w:rFonts w:eastAsia="Times New Roman"/>
          <w:color w:val="000000" w:themeColor="text1"/>
          <w:szCs w:val="24"/>
        </w:rPr>
        <w:t>Ε</w:t>
      </w:r>
      <w:r w:rsidRPr="00C03E48">
        <w:rPr>
          <w:rFonts w:eastAsia="Times New Roman"/>
          <w:color w:val="000000" w:themeColor="text1"/>
          <w:szCs w:val="24"/>
        </w:rPr>
        <w:t xml:space="preserve">πιτροπής </w:t>
      </w:r>
      <w:r w:rsidRPr="00C03E48">
        <w:rPr>
          <w:rFonts w:eastAsia="Times New Roman"/>
          <w:color w:val="000000" w:themeColor="text1"/>
          <w:szCs w:val="24"/>
        </w:rPr>
        <w:t xml:space="preserve">μας </w:t>
      </w:r>
      <w:r w:rsidRPr="00C03E48">
        <w:rPr>
          <w:rFonts w:eastAsia="Times New Roman"/>
          <w:color w:val="000000" w:themeColor="text1"/>
          <w:szCs w:val="24"/>
        </w:rPr>
        <w:t xml:space="preserve">για το δημογραφικό </w:t>
      </w:r>
      <w:r>
        <w:rPr>
          <w:rFonts w:eastAsia="Times New Roman"/>
          <w:color w:val="000000" w:themeColor="text1"/>
          <w:szCs w:val="24"/>
        </w:rPr>
        <w:t>-</w:t>
      </w:r>
      <w:r w:rsidRPr="00C03E48">
        <w:rPr>
          <w:rFonts w:eastAsia="Times New Roman"/>
          <w:color w:val="000000" w:themeColor="text1"/>
          <w:szCs w:val="24"/>
        </w:rPr>
        <w:t>συνεδριάσα</w:t>
      </w:r>
      <w:r>
        <w:rPr>
          <w:rFonts w:eastAsia="Times New Roman"/>
          <w:color w:val="000000" w:themeColor="text1"/>
          <w:szCs w:val="24"/>
        </w:rPr>
        <w:t>με</w:t>
      </w:r>
      <w:r w:rsidRPr="00C03E48">
        <w:rPr>
          <w:rFonts w:eastAsia="Times New Roman"/>
          <w:color w:val="000000" w:themeColor="text1"/>
          <w:szCs w:val="24"/>
        </w:rPr>
        <w:t xml:space="preserve"> επί πολλούς μήνες</w:t>
      </w:r>
      <w:r>
        <w:rPr>
          <w:rFonts w:eastAsia="Times New Roman"/>
          <w:color w:val="000000" w:themeColor="text1"/>
          <w:szCs w:val="24"/>
        </w:rPr>
        <w:t>,</w:t>
      </w:r>
      <w:r w:rsidRPr="00C03E48">
        <w:rPr>
          <w:rFonts w:eastAsia="Times New Roman"/>
          <w:color w:val="000000" w:themeColor="text1"/>
          <w:szCs w:val="24"/>
        </w:rPr>
        <w:t xml:space="preserve"> μιλήσ</w:t>
      </w:r>
      <w:r>
        <w:rPr>
          <w:rFonts w:eastAsia="Times New Roman"/>
          <w:color w:val="000000" w:themeColor="text1"/>
          <w:szCs w:val="24"/>
        </w:rPr>
        <w:t>α</w:t>
      </w:r>
      <w:r w:rsidRPr="00C03E48">
        <w:rPr>
          <w:rFonts w:eastAsia="Times New Roman"/>
          <w:color w:val="000000" w:themeColor="text1"/>
          <w:szCs w:val="24"/>
        </w:rPr>
        <w:t xml:space="preserve">με </w:t>
      </w:r>
      <w:r>
        <w:rPr>
          <w:rFonts w:eastAsia="Times New Roman"/>
          <w:color w:val="000000" w:themeColor="text1"/>
          <w:szCs w:val="24"/>
        </w:rPr>
        <w:t>με πάρα πολλούς ανθρώπους- είναι ένα πρώτο βήμα, μια καλή αρχή, έτσι ώστε να πούμε ότι ο πολιτικός κόσμ</w:t>
      </w:r>
      <w:r>
        <w:rPr>
          <w:rFonts w:eastAsia="Times New Roman"/>
          <w:color w:val="000000" w:themeColor="text1"/>
          <w:szCs w:val="24"/>
        </w:rPr>
        <w:t xml:space="preserve">ος και οι </w:t>
      </w:r>
      <w:r w:rsidRPr="00C03E48">
        <w:rPr>
          <w:rFonts w:eastAsia="Times New Roman"/>
          <w:color w:val="000000" w:themeColor="text1"/>
          <w:szCs w:val="24"/>
        </w:rPr>
        <w:t xml:space="preserve"> κυβερνήσεις πλέον γνωρίζουν</w:t>
      </w:r>
      <w:r>
        <w:rPr>
          <w:rFonts w:eastAsia="Times New Roman"/>
          <w:color w:val="000000" w:themeColor="text1"/>
          <w:szCs w:val="24"/>
        </w:rPr>
        <w:t xml:space="preserve">. </w:t>
      </w:r>
      <w:r w:rsidRPr="00C03E48">
        <w:rPr>
          <w:rFonts w:eastAsia="Times New Roman"/>
          <w:color w:val="000000" w:themeColor="text1"/>
          <w:szCs w:val="24"/>
        </w:rPr>
        <w:t>Επομένως</w:t>
      </w:r>
      <w:r>
        <w:rPr>
          <w:rFonts w:eastAsia="Times New Roman"/>
          <w:color w:val="000000" w:themeColor="text1"/>
          <w:szCs w:val="24"/>
        </w:rPr>
        <w:t>,</w:t>
      </w:r>
      <w:r w:rsidRPr="00C03E48">
        <w:rPr>
          <w:rFonts w:eastAsia="Times New Roman"/>
          <w:color w:val="000000" w:themeColor="text1"/>
          <w:szCs w:val="24"/>
        </w:rPr>
        <w:t xml:space="preserve"> χρειάζεται δράση με τολμηρά μέτρα</w:t>
      </w:r>
      <w:r>
        <w:rPr>
          <w:rFonts w:eastAsia="Times New Roman"/>
          <w:color w:val="000000" w:themeColor="text1"/>
          <w:szCs w:val="24"/>
        </w:rPr>
        <w:t>.</w:t>
      </w:r>
    </w:p>
    <w:p w14:paraId="69298752"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Ευχαριστώ πολύ.</w:t>
      </w:r>
    </w:p>
    <w:p w14:paraId="69298753" w14:textId="77777777" w:rsidR="00F93F98" w:rsidRDefault="00F9424E">
      <w:pPr>
        <w:spacing w:line="600" w:lineRule="auto"/>
        <w:ind w:firstLine="720"/>
        <w:jc w:val="both"/>
        <w:rPr>
          <w:rFonts w:eastAsia="Times New Roman"/>
          <w:color w:val="000000" w:themeColor="text1"/>
          <w:szCs w:val="24"/>
        </w:rPr>
      </w:pPr>
      <w:r w:rsidRPr="00697F61">
        <w:rPr>
          <w:rFonts w:eastAsia="Times New Roman"/>
          <w:b/>
          <w:color w:val="000000" w:themeColor="text1"/>
          <w:szCs w:val="24"/>
        </w:rPr>
        <w:t>ΠΡΟΕΔΡΕΥΩΝ (Νικήτας Κακλαμάνης):</w:t>
      </w:r>
      <w:r>
        <w:rPr>
          <w:rFonts w:eastAsia="Times New Roman"/>
          <w:color w:val="000000" w:themeColor="text1"/>
          <w:szCs w:val="24"/>
        </w:rPr>
        <w:t xml:space="preserve">  Ω</w:t>
      </w:r>
      <w:r w:rsidRPr="00C03E48">
        <w:rPr>
          <w:rFonts w:eastAsia="Times New Roman"/>
          <w:color w:val="000000" w:themeColor="text1"/>
          <w:szCs w:val="24"/>
        </w:rPr>
        <w:t>ραία</w:t>
      </w:r>
      <w:r>
        <w:rPr>
          <w:rFonts w:eastAsia="Times New Roman"/>
          <w:color w:val="000000" w:themeColor="text1"/>
          <w:szCs w:val="24"/>
        </w:rPr>
        <w:t xml:space="preserve">. Οι τέσσερις πρώτοι του δεύτερου κύκλου, για </w:t>
      </w:r>
      <w:r w:rsidRPr="00C03E48">
        <w:rPr>
          <w:rFonts w:eastAsia="Times New Roman"/>
          <w:color w:val="000000" w:themeColor="text1"/>
          <w:szCs w:val="24"/>
        </w:rPr>
        <w:t>να ξέρετε</w:t>
      </w:r>
      <w:r>
        <w:rPr>
          <w:rFonts w:eastAsia="Times New Roman"/>
          <w:color w:val="000000" w:themeColor="text1"/>
          <w:szCs w:val="24"/>
        </w:rPr>
        <w:t>,</w:t>
      </w:r>
      <w:r w:rsidRPr="00C03E48">
        <w:rPr>
          <w:rFonts w:eastAsia="Times New Roman"/>
          <w:color w:val="000000" w:themeColor="text1"/>
          <w:szCs w:val="24"/>
        </w:rPr>
        <w:t xml:space="preserve"> είναι ο κ</w:t>
      </w:r>
      <w:r>
        <w:rPr>
          <w:rFonts w:eastAsia="Times New Roman"/>
          <w:color w:val="000000" w:themeColor="text1"/>
          <w:szCs w:val="24"/>
        </w:rPr>
        <w:t xml:space="preserve">. </w:t>
      </w:r>
      <w:r w:rsidRPr="00C03E48">
        <w:rPr>
          <w:rFonts w:eastAsia="Times New Roman"/>
          <w:color w:val="000000" w:themeColor="text1"/>
          <w:szCs w:val="24"/>
        </w:rPr>
        <w:t>Ρίζος</w:t>
      </w:r>
      <w:r>
        <w:rPr>
          <w:rFonts w:eastAsia="Times New Roman"/>
          <w:color w:val="000000" w:themeColor="text1"/>
          <w:szCs w:val="24"/>
        </w:rPr>
        <w:t>, ο</w:t>
      </w:r>
      <w:r w:rsidRPr="00C03E48">
        <w:rPr>
          <w:rFonts w:eastAsia="Times New Roman"/>
          <w:color w:val="000000" w:themeColor="text1"/>
          <w:szCs w:val="24"/>
        </w:rPr>
        <w:t xml:space="preserve"> κ</w:t>
      </w:r>
      <w:r>
        <w:rPr>
          <w:rFonts w:eastAsia="Times New Roman"/>
          <w:color w:val="000000" w:themeColor="text1"/>
          <w:szCs w:val="24"/>
        </w:rPr>
        <w:t>.</w:t>
      </w:r>
      <w:r w:rsidRPr="00C03E48">
        <w:rPr>
          <w:rFonts w:eastAsia="Times New Roman"/>
          <w:color w:val="000000" w:themeColor="text1"/>
          <w:szCs w:val="24"/>
        </w:rPr>
        <w:t xml:space="preserve"> Καραμανλής</w:t>
      </w:r>
      <w:r>
        <w:rPr>
          <w:rFonts w:eastAsia="Times New Roman"/>
          <w:color w:val="000000" w:themeColor="text1"/>
          <w:szCs w:val="24"/>
        </w:rPr>
        <w:t>,</w:t>
      </w:r>
      <w:r w:rsidRPr="00C03E48">
        <w:rPr>
          <w:rFonts w:eastAsia="Times New Roman"/>
          <w:color w:val="000000" w:themeColor="text1"/>
          <w:szCs w:val="24"/>
        </w:rPr>
        <w:t xml:space="preserve"> ο κ</w:t>
      </w:r>
      <w:r>
        <w:rPr>
          <w:rFonts w:eastAsia="Times New Roman"/>
          <w:color w:val="000000" w:themeColor="text1"/>
          <w:szCs w:val="24"/>
        </w:rPr>
        <w:t xml:space="preserve">. Ακριώτης και η </w:t>
      </w:r>
      <w:r>
        <w:rPr>
          <w:rFonts w:eastAsia="Times New Roman"/>
          <w:color w:val="000000" w:themeColor="text1"/>
          <w:szCs w:val="24"/>
        </w:rPr>
        <w:t>κ</w:t>
      </w:r>
      <w:r>
        <w:rPr>
          <w:rFonts w:eastAsia="Times New Roman"/>
          <w:color w:val="000000" w:themeColor="text1"/>
          <w:szCs w:val="24"/>
        </w:rPr>
        <w:t>.</w:t>
      </w:r>
      <w:r>
        <w:rPr>
          <w:rFonts w:eastAsia="Times New Roman"/>
          <w:color w:val="000000" w:themeColor="text1"/>
          <w:szCs w:val="24"/>
        </w:rPr>
        <w:t xml:space="preserve"> </w:t>
      </w:r>
      <w:proofErr w:type="spellStart"/>
      <w:r>
        <w:rPr>
          <w:rFonts w:eastAsia="Times New Roman"/>
          <w:color w:val="000000" w:themeColor="text1"/>
          <w:szCs w:val="24"/>
        </w:rPr>
        <w:t>Β</w:t>
      </w:r>
      <w:r w:rsidRPr="00C03E48">
        <w:rPr>
          <w:rFonts w:eastAsia="Times New Roman"/>
          <w:color w:val="000000" w:themeColor="text1"/>
          <w:szCs w:val="24"/>
        </w:rPr>
        <w:t>ούλτεψη</w:t>
      </w:r>
      <w:proofErr w:type="spellEnd"/>
      <w:r>
        <w:rPr>
          <w:rFonts w:eastAsia="Times New Roman"/>
          <w:color w:val="000000" w:themeColor="text1"/>
          <w:szCs w:val="24"/>
        </w:rPr>
        <w:t xml:space="preserve">. Η άλλη </w:t>
      </w:r>
      <w:r w:rsidRPr="00C03E48">
        <w:rPr>
          <w:rFonts w:eastAsia="Times New Roman"/>
          <w:color w:val="000000" w:themeColor="text1"/>
          <w:szCs w:val="24"/>
        </w:rPr>
        <w:t xml:space="preserve">τετράδα είναι η </w:t>
      </w:r>
      <w:r w:rsidRPr="00C03E48">
        <w:rPr>
          <w:rFonts w:eastAsia="Times New Roman"/>
          <w:color w:val="000000" w:themeColor="text1"/>
          <w:szCs w:val="24"/>
        </w:rPr>
        <w:t>κ</w:t>
      </w:r>
      <w:r>
        <w:rPr>
          <w:rFonts w:eastAsia="Times New Roman"/>
          <w:color w:val="000000" w:themeColor="text1"/>
          <w:szCs w:val="24"/>
        </w:rPr>
        <w:t>.</w:t>
      </w:r>
      <w:r w:rsidRPr="00C03E48">
        <w:rPr>
          <w:rFonts w:eastAsia="Times New Roman"/>
          <w:color w:val="000000" w:themeColor="text1"/>
          <w:szCs w:val="24"/>
        </w:rPr>
        <w:t xml:space="preserve"> </w:t>
      </w:r>
      <w:proofErr w:type="spellStart"/>
      <w:r>
        <w:rPr>
          <w:rFonts w:eastAsia="Times New Roman"/>
          <w:color w:val="000000" w:themeColor="text1"/>
          <w:szCs w:val="24"/>
        </w:rPr>
        <w:t>Γ</w:t>
      </w:r>
      <w:r w:rsidRPr="00C03E48">
        <w:rPr>
          <w:rFonts w:eastAsia="Times New Roman"/>
          <w:color w:val="000000" w:themeColor="text1"/>
          <w:szCs w:val="24"/>
        </w:rPr>
        <w:t>ε</w:t>
      </w:r>
      <w:r>
        <w:rPr>
          <w:rFonts w:eastAsia="Times New Roman"/>
          <w:color w:val="000000" w:themeColor="text1"/>
          <w:szCs w:val="24"/>
        </w:rPr>
        <w:t>ν</w:t>
      </w:r>
      <w:r w:rsidRPr="00C03E48">
        <w:rPr>
          <w:rFonts w:eastAsia="Times New Roman"/>
          <w:color w:val="000000" w:themeColor="text1"/>
          <w:szCs w:val="24"/>
        </w:rPr>
        <w:t>νιά</w:t>
      </w:r>
      <w:proofErr w:type="spellEnd"/>
      <w:r>
        <w:rPr>
          <w:rFonts w:eastAsia="Times New Roman"/>
          <w:color w:val="000000" w:themeColor="text1"/>
          <w:szCs w:val="24"/>
        </w:rPr>
        <w:t>, ο</w:t>
      </w:r>
      <w:r w:rsidRPr="00C03E48">
        <w:rPr>
          <w:rFonts w:eastAsia="Times New Roman"/>
          <w:color w:val="000000" w:themeColor="text1"/>
          <w:szCs w:val="24"/>
        </w:rPr>
        <w:t xml:space="preserve"> κ</w:t>
      </w:r>
      <w:r>
        <w:rPr>
          <w:rFonts w:eastAsia="Times New Roman"/>
          <w:color w:val="000000" w:themeColor="text1"/>
          <w:szCs w:val="24"/>
        </w:rPr>
        <w:t>.</w:t>
      </w:r>
      <w:r w:rsidRPr="00C03E48">
        <w:rPr>
          <w:rFonts w:eastAsia="Times New Roman"/>
          <w:color w:val="000000" w:themeColor="text1"/>
          <w:szCs w:val="24"/>
        </w:rPr>
        <w:t xml:space="preserve"> </w:t>
      </w:r>
      <w:proofErr w:type="spellStart"/>
      <w:r w:rsidRPr="00C03E48">
        <w:rPr>
          <w:rFonts w:eastAsia="Times New Roman"/>
          <w:color w:val="000000" w:themeColor="text1"/>
          <w:szCs w:val="24"/>
        </w:rPr>
        <w:t>Κατσίκης</w:t>
      </w:r>
      <w:proofErr w:type="spellEnd"/>
      <w:r>
        <w:rPr>
          <w:rFonts w:eastAsia="Times New Roman"/>
          <w:color w:val="000000" w:themeColor="text1"/>
          <w:szCs w:val="24"/>
        </w:rPr>
        <w:t xml:space="preserve">, ο κ. </w:t>
      </w:r>
      <w:r w:rsidRPr="00C03E48">
        <w:rPr>
          <w:rFonts w:eastAsia="Times New Roman"/>
          <w:color w:val="000000" w:themeColor="text1"/>
          <w:szCs w:val="24"/>
        </w:rPr>
        <w:t xml:space="preserve">Αντωνίου και ο </w:t>
      </w:r>
      <w:r w:rsidRPr="00C03E48">
        <w:rPr>
          <w:rFonts w:eastAsia="Times New Roman"/>
          <w:color w:val="000000" w:themeColor="text1"/>
          <w:szCs w:val="24"/>
        </w:rPr>
        <w:t>κ</w:t>
      </w:r>
      <w:r>
        <w:rPr>
          <w:rFonts w:eastAsia="Times New Roman"/>
          <w:color w:val="000000" w:themeColor="text1"/>
          <w:szCs w:val="24"/>
        </w:rPr>
        <w:t>.</w:t>
      </w:r>
      <w:r w:rsidRPr="00C03E48">
        <w:rPr>
          <w:rFonts w:eastAsia="Times New Roman"/>
          <w:color w:val="000000" w:themeColor="text1"/>
          <w:szCs w:val="24"/>
        </w:rPr>
        <w:t xml:space="preserve"> Εμμανουηλίδης</w:t>
      </w:r>
      <w:r>
        <w:rPr>
          <w:rFonts w:eastAsia="Times New Roman"/>
          <w:color w:val="000000" w:themeColor="text1"/>
          <w:szCs w:val="24"/>
        </w:rPr>
        <w:t>. Υ</w:t>
      </w:r>
      <w:r w:rsidRPr="00C03E48">
        <w:rPr>
          <w:rFonts w:eastAsia="Times New Roman"/>
          <w:color w:val="000000" w:themeColor="text1"/>
          <w:szCs w:val="24"/>
        </w:rPr>
        <w:t>πενθυμίζω ότι έχουμε και δεύτερο νομοσχέδιο σήμερα το απόγευμα</w:t>
      </w:r>
      <w:r>
        <w:rPr>
          <w:rFonts w:eastAsia="Times New Roman"/>
          <w:color w:val="000000" w:themeColor="text1"/>
          <w:szCs w:val="24"/>
        </w:rPr>
        <w:t>.</w:t>
      </w:r>
    </w:p>
    <w:p w14:paraId="69298754"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C03E48">
        <w:rPr>
          <w:rFonts w:eastAsia="Times New Roman"/>
          <w:color w:val="000000" w:themeColor="text1"/>
          <w:szCs w:val="24"/>
        </w:rPr>
        <w:t>ύριε Ρίζο</w:t>
      </w:r>
      <w:r>
        <w:rPr>
          <w:rFonts w:eastAsia="Times New Roman"/>
          <w:color w:val="000000" w:themeColor="text1"/>
          <w:szCs w:val="24"/>
        </w:rPr>
        <w:t>, έχετε τον λόγο.</w:t>
      </w:r>
    </w:p>
    <w:p w14:paraId="69298755" w14:textId="77777777" w:rsidR="00F93F98" w:rsidRDefault="00F9424E">
      <w:pPr>
        <w:spacing w:line="600" w:lineRule="auto"/>
        <w:ind w:firstLine="720"/>
        <w:jc w:val="both"/>
        <w:rPr>
          <w:rFonts w:eastAsia="Times New Roman"/>
          <w:color w:val="000000" w:themeColor="text1"/>
          <w:szCs w:val="24"/>
        </w:rPr>
      </w:pPr>
      <w:r w:rsidRPr="003676D3">
        <w:rPr>
          <w:rFonts w:eastAsia="Times New Roman"/>
          <w:b/>
          <w:color w:val="000000" w:themeColor="text1"/>
          <w:szCs w:val="24"/>
        </w:rPr>
        <w:t>ΔΗΜΗΤΡΙΟΣ ΡΙΖΟΣ:</w:t>
      </w:r>
      <w:r>
        <w:rPr>
          <w:rFonts w:eastAsia="Times New Roman"/>
          <w:color w:val="000000" w:themeColor="text1"/>
          <w:szCs w:val="24"/>
        </w:rPr>
        <w:t xml:space="preserve"> Ευχαριστώ, κύριε Πρόεδρε.</w:t>
      </w:r>
    </w:p>
    <w:p w14:paraId="69298756" w14:textId="77777777" w:rsidR="00F93F98" w:rsidRDefault="00F9424E">
      <w:pPr>
        <w:spacing w:line="600" w:lineRule="auto"/>
        <w:ind w:firstLine="720"/>
        <w:jc w:val="both"/>
        <w:rPr>
          <w:rFonts w:eastAsia="Times New Roman"/>
          <w:color w:val="000000" w:themeColor="text1"/>
          <w:szCs w:val="24"/>
        </w:rPr>
      </w:pPr>
      <w:r w:rsidRPr="00C03E48">
        <w:rPr>
          <w:rFonts w:eastAsia="Times New Roman"/>
          <w:color w:val="000000" w:themeColor="text1"/>
          <w:szCs w:val="24"/>
        </w:rPr>
        <w:t>Αγαπητ</w:t>
      </w:r>
      <w:r>
        <w:rPr>
          <w:rFonts w:eastAsia="Times New Roman"/>
          <w:color w:val="000000" w:themeColor="text1"/>
          <w:szCs w:val="24"/>
        </w:rPr>
        <w:t>ές και αγαπητοί</w:t>
      </w:r>
      <w:r w:rsidRPr="00C03E48">
        <w:rPr>
          <w:rFonts w:eastAsia="Times New Roman"/>
          <w:color w:val="000000" w:themeColor="text1"/>
          <w:szCs w:val="24"/>
        </w:rPr>
        <w:t xml:space="preserve"> συ</w:t>
      </w:r>
      <w:r w:rsidRPr="00C03E48">
        <w:rPr>
          <w:rFonts w:eastAsia="Times New Roman"/>
          <w:color w:val="000000" w:themeColor="text1"/>
          <w:szCs w:val="24"/>
        </w:rPr>
        <w:t>νάδελφοι</w:t>
      </w:r>
      <w:r>
        <w:rPr>
          <w:rFonts w:eastAsia="Times New Roman"/>
          <w:color w:val="000000" w:themeColor="text1"/>
          <w:szCs w:val="24"/>
        </w:rPr>
        <w:t>,</w:t>
      </w:r>
      <w:r w:rsidRPr="00C03E48">
        <w:rPr>
          <w:rFonts w:eastAsia="Times New Roman"/>
          <w:color w:val="000000" w:themeColor="text1"/>
          <w:szCs w:val="24"/>
        </w:rPr>
        <w:t xml:space="preserve"> </w:t>
      </w:r>
      <w:r>
        <w:rPr>
          <w:rFonts w:eastAsia="Times New Roman"/>
          <w:color w:val="000000" w:themeColor="text1"/>
          <w:szCs w:val="24"/>
        </w:rPr>
        <w:t xml:space="preserve">ας ευλογήσουμε και λίγο τα </w:t>
      </w:r>
      <w:r w:rsidRPr="00C03E48">
        <w:rPr>
          <w:rFonts w:eastAsia="Times New Roman"/>
          <w:color w:val="000000" w:themeColor="text1"/>
          <w:szCs w:val="24"/>
        </w:rPr>
        <w:t>γέ</w:t>
      </w:r>
      <w:r>
        <w:rPr>
          <w:rFonts w:eastAsia="Times New Roman"/>
          <w:color w:val="000000" w:themeColor="text1"/>
          <w:szCs w:val="24"/>
        </w:rPr>
        <w:t>ν</w:t>
      </w:r>
      <w:r w:rsidRPr="00C03E48">
        <w:rPr>
          <w:rFonts w:eastAsia="Times New Roman"/>
          <w:color w:val="000000" w:themeColor="text1"/>
          <w:szCs w:val="24"/>
        </w:rPr>
        <w:t>ια μέσα σ</w:t>
      </w:r>
      <w:r>
        <w:rPr>
          <w:rFonts w:eastAsia="Times New Roman"/>
          <w:color w:val="000000" w:themeColor="text1"/>
          <w:szCs w:val="24"/>
        </w:rPr>
        <w:t>ε</w:t>
      </w:r>
      <w:r>
        <w:rPr>
          <w:rFonts w:eastAsia="Times New Roman"/>
          <w:color w:val="000000" w:themeColor="text1"/>
          <w:szCs w:val="24"/>
        </w:rPr>
        <w:t xml:space="preserve"> αυτόν τον </w:t>
      </w:r>
      <w:r w:rsidRPr="00C03E48">
        <w:rPr>
          <w:rFonts w:eastAsia="Times New Roman"/>
          <w:color w:val="000000" w:themeColor="text1"/>
          <w:szCs w:val="24"/>
        </w:rPr>
        <w:t>χώρο</w:t>
      </w:r>
      <w:r>
        <w:rPr>
          <w:rFonts w:eastAsia="Times New Roman"/>
          <w:color w:val="000000" w:themeColor="text1"/>
          <w:szCs w:val="24"/>
        </w:rPr>
        <w:t>. Δ</w:t>
      </w:r>
      <w:r w:rsidRPr="00C03E48">
        <w:rPr>
          <w:rFonts w:eastAsia="Times New Roman"/>
          <w:color w:val="000000" w:themeColor="text1"/>
          <w:szCs w:val="24"/>
        </w:rPr>
        <w:t>εν είναι κακό πράγμα</w:t>
      </w:r>
      <w:r>
        <w:rPr>
          <w:rFonts w:eastAsia="Times New Roman"/>
          <w:color w:val="000000" w:themeColor="text1"/>
          <w:szCs w:val="24"/>
        </w:rPr>
        <w:t>.</w:t>
      </w:r>
      <w:r w:rsidRPr="00C03E48">
        <w:rPr>
          <w:rFonts w:eastAsia="Times New Roman"/>
          <w:color w:val="000000" w:themeColor="text1"/>
          <w:szCs w:val="24"/>
        </w:rPr>
        <w:t xml:space="preserve"> Η επιστημο</w:t>
      </w:r>
      <w:r>
        <w:rPr>
          <w:rFonts w:eastAsia="Times New Roman"/>
          <w:color w:val="000000" w:themeColor="text1"/>
          <w:szCs w:val="24"/>
        </w:rPr>
        <w:t>νική τεκμηρίωση που δόθηκε στη Δ</w:t>
      </w:r>
      <w:r w:rsidRPr="00C03E48">
        <w:rPr>
          <w:rFonts w:eastAsia="Times New Roman"/>
          <w:color w:val="000000" w:themeColor="text1"/>
          <w:szCs w:val="24"/>
        </w:rPr>
        <w:t xml:space="preserve">ιακομματική </w:t>
      </w:r>
      <w:r>
        <w:rPr>
          <w:rFonts w:eastAsia="Times New Roman"/>
          <w:color w:val="000000" w:themeColor="text1"/>
          <w:szCs w:val="24"/>
        </w:rPr>
        <w:t xml:space="preserve">αυτή Επιτροπή θεωρώ ότι ήταν </w:t>
      </w:r>
      <w:r w:rsidRPr="00C03E48">
        <w:rPr>
          <w:rFonts w:eastAsia="Times New Roman"/>
          <w:color w:val="000000" w:themeColor="text1"/>
          <w:szCs w:val="24"/>
        </w:rPr>
        <w:t xml:space="preserve">και τεράστια και </w:t>
      </w:r>
      <w:r>
        <w:rPr>
          <w:rFonts w:eastAsia="Times New Roman"/>
          <w:color w:val="000000" w:themeColor="text1"/>
          <w:szCs w:val="24"/>
        </w:rPr>
        <w:t>υ</w:t>
      </w:r>
      <w:r w:rsidRPr="00C03E48">
        <w:rPr>
          <w:rFonts w:eastAsia="Times New Roman"/>
          <w:color w:val="000000" w:themeColor="text1"/>
          <w:szCs w:val="24"/>
        </w:rPr>
        <w:t>ψηλού επιπέδου</w:t>
      </w:r>
      <w:r>
        <w:rPr>
          <w:rFonts w:eastAsia="Times New Roman"/>
          <w:color w:val="000000" w:themeColor="text1"/>
          <w:szCs w:val="24"/>
        </w:rPr>
        <w:t>,</w:t>
      </w:r>
      <w:r w:rsidRPr="00C03E48">
        <w:rPr>
          <w:rFonts w:eastAsia="Times New Roman"/>
          <w:color w:val="000000" w:themeColor="text1"/>
          <w:szCs w:val="24"/>
        </w:rPr>
        <w:t xml:space="preserve"> αφού φτάσαμε να φέρου</w:t>
      </w:r>
      <w:r>
        <w:rPr>
          <w:rFonts w:eastAsia="Times New Roman"/>
          <w:color w:val="000000" w:themeColor="text1"/>
          <w:szCs w:val="24"/>
        </w:rPr>
        <w:t>μ</w:t>
      </w:r>
      <w:r w:rsidRPr="00C03E48">
        <w:rPr>
          <w:rFonts w:eastAsia="Times New Roman"/>
          <w:color w:val="000000" w:themeColor="text1"/>
          <w:szCs w:val="24"/>
        </w:rPr>
        <w:t xml:space="preserve">ε ομιλητές και </w:t>
      </w:r>
      <w:r>
        <w:rPr>
          <w:rFonts w:eastAsia="Times New Roman"/>
          <w:color w:val="000000" w:themeColor="text1"/>
          <w:szCs w:val="24"/>
        </w:rPr>
        <w:t xml:space="preserve">από </w:t>
      </w:r>
      <w:r w:rsidRPr="00C03E48">
        <w:rPr>
          <w:rFonts w:eastAsia="Times New Roman"/>
          <w:color w:val="000000" w:themeColor="text1"/>
          <w:szCs w:val="24"/>
        </w:rPr>
        <w:t>χώρ</w:t>
      </w:r>
      <w:r>
        <w:rPr>
          <w:rFonts w:eastAsia="Times New Roman"/>
          <w:color w:val="000000" w:themeColor="text1"/>
          <w:szCs w:val="24"/>
        </w:rPr>
        <w:t xml:space="preserve">ες όπως είναι η Γαλλία και </w:t>
      </w:r>
      <w:r w:rsidRPr="00C03E48">
        <w:rPr>
          <w:rFonts w:eastAsia="Times New Roman"/>
          <w:color w:val="000000" w:themeColor="text1"/>
          <w:szCs w:val="24"/>
        </w:rPr>
        <w:t xml:space="preserve">η Σουηδία ή γενικώς από χώρες που ακολουθούν κάποιες καλές πρακτικές </w:t>
      </w:r>
      <w:r>
        <w:rPr>
          <w:rFonts w:eastAsia="Times New Roman"/>
          <w:color w:val="000000" w:themeColor="text1"/>
          <w:szCs w:val="24"/>
        </w:rPr>
        <w:t>σ</w:t>
      </w:r>
      <w:r>
        <w:rPr>
          <w:rFonts w:eastAsia="Times New Roman"/>
          <w:color w:val="000000" w:themeColor="text1"/>
          <w:szCs w:val="24"/>
        </w:rPr>
        <w:t>ε</w:t>
      </w:r>
      <w:r>
        <w:rPr>
          <w:rFonts w:eastAsia="Times New Roman"/>
          <w:color w:val="000000" w:themeColor="text1"/>
          <w:szCs w:val="24"/>
        </w:rPr>
        <w:t xml:space="preserve"> </w:t>
      </w:r>
      <w:r w:rsidRPr="00C03E48">
        <w:rPr>
          <w:rFonts w:eastAsia="Times New Roman"/>
          <w:color w:val="000000" w:themeColor="text1"/>
          <w:szCs w:val="24"/>
        </w:rPr>
        <w:t xml:space="preserve">αυτό </w:t>
      </w:r>
      <w:r>
        <w:rPr>
          <w:rFonts w:eastAsia="Times New Roman"/>
          <w:color w:val="000000" w:themeColor="text1"/>
          <w:szCs w:val="24"/>
        </w:rPr>
        <w:t xml:space="preserve">το θέμα. </w:t>
      </w:r>
    </w:p>
    <w:p w14:paraId="69298757"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Επίσης, έ</w:t>
      </w:r>
      <w:r w:rsidRPr="00C03E48">
        <w:rPr>
          <w:rFonts w:eastAsia="Times New Roman"/>
          <w:color w:val="000000" w:themeColor="text1"/>
          <w:szCs w:val="24"/>
        </w:rPr>
        <w:t>χω την αίσθηση ότι στην ακρόαση των φορέων ακούστηκαν όλοι οι φορείς που ασχολούνται ή τους απασχολεί αυτό το θέμα</w:t>
      </w:r>
      <w:r>
        <w:rPr>
          <w:rFonts w:eastAsia="Times New Roman"/>
          <w:color w:val="000000" w:themeColor="text1"/>
          <w:szCs w:val="24"/>
        </w:rPr>
        <w:t>.</w:t>
      </w:r>
    </w:p>
    <w:p w14:paraId="69298758"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Τι είχαμε ως </w:t>
      </w:r>
      <w:r>
        <w:rPr>
          <w:rFonts w:eastAsia="Times New Roman"/>
          <w:color w:val="212121"/>
          <w:szCs w:val="24"/>
        </w:rPr>
        <w:t>αποτέλεσμα; Είχαμε δέκα τομείς με μια δέσμη προτάσεων</w:t>
      </w:r>
      <w:r w:rsidRPr="00863488">
        <w:rPr>
          <w:rFonts w:eastAsia="Times New Roman"/>
          <w:color w:val="212121"/>
          <w:szCs w:val="24"/>
        </w:rPr>
        <w:t>,</w:t>
      </w:r>
      <w:r>
        <w:rPr>
          <w:rFonts w:eastAsia="Times New Roman"/>
          <w:color w:val="212121"/>
          <w:szCs w:val="24"/>
        </w:rPr>
        <w:t xml:space="preserve"> οι οποίες πάντα συνδέονται η μία με την άλλη, γιατί όπως όλοι έχουμε παραδεχθεί εδώ πέρα, δεν είναι ένα ξέχωρο</w:t>
      </w:r>
      <w:r w:rsidRPr="005D78FE">
        <w:rPr>
          <w:rFonts w:eastAsia="Times New Roman"/>
          <w:color w:val="212121"/>
          <w:szCs w:val="24"/>
        </w:rPr>
        <w:t xml:space="preserve"> θέμα</w:t>
      </w:r>
      <w:r>
        <w:rPr>
          <w:rFonts w:eastAsia="Times New Roman"/>
          <w:color w:val="212121"/>
          <w:szCs w:val="24"/>
        </w:rPr>
        <w:t xml:space="preserve"> που μπορεί να λυθεί με μια </w:t>
      </w:r>
      <w:r w:rsidRPr="005D78FE">
        <w:rPr>
          <w:rFonts w:eastAsia="Times New Roman"/>
          <w:color w:val="212121"/>
          <w:szCs w:val="24"/>
        </w:rPr>
        <w:t>κίνηση</w:t>
      </w:r>
      <w:r>
        <w:rPr>
          <w:rFonts w:eastAsia="Times New Roman"/>
          <w:color w:val="212121"/>
          <w:szCs w:val="24"/>
        </w:rPr>
        <w:t>. Α</w:t>
      </w:r>
      <w:r w:rsidRPr="005D78FE">
        <w:rPr>
          <w:rFonts w:eastAsia="Times New Roman"/>
          <w:color w:val="212121"/>
          <w:szCs w:val="24"/>
        </w:rPr>
        <w:t xml:space="preserve">κουμπάει </w:t>
      </w:r>
      <w:r>
        <w:rPr>
          <w:rFonts w:eastAsia="Times New Roman"/>
          <w:color w:val="212121"/>
          <w:szCs w:val="24"/>
        </w:rPr>
        <w:t>όλες τις εκφάνσεις</w:t>
      </w:r>
      <w:r w:rsidRPr="005D78FE">
        <w:rPr>
          <w:rFonts w:eastAsia="Times New Roman"/>
          <w:color w:val="212121"/>
          <w:szCs w:val="24"/>
        </w:rPr>
        <w:t xml:space="preserve"> της καθημερινότητας κ</w:t>
      </w:r>
      <w:r w:rsidRPr="005D78FE">
        <w:rPr>
          <w:rFonts w:eastAsia="Times New Roman"/>
          <w:color w:val="212121"/>
          <w:szCs w:val="24"/>
        </w:rPr>
        <w:t>αι της κοινωνικής μας ζωής και έχει μακροχρόνιες επιπτώσεις</w:t>
      </w:r>
      <w:r>
        <w:rPr>
          <w:rFonts w:eastAsia="Times New Roman"/>
          <w:color w:val="212121"/>
          <w:szCs w:val="24"/>
        </w:rPr>
        <w:t xml:space="preserve">. </w:t>
      </w:r>
    </w:p>
    <w:p w14:paraId="69298759"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Φυσικά, όλα τ</w:t>
      </w:r>
      <w:r w:rsidRPr="005D78FE">
        <w:rPr>
          <w:rFonts w:eastAsia="Times New Roman"/>
          <w:color w:val="212121"/>
          <w:szCs w:val="24"/>
        </w:rPr>
        <w:t xml:space="preserve">α θετικά </w:t>
      </w:r>
      <w:r>
        <w:rPr>
          <w:rFonts w:eastAsia="Times New Roman"/>
          <w:color w:val="212121"/>
          <w:szCs w:val="24"/>
        </w:rPr>
        <w:t xml:space="preserve">μέτρα </w:t>
      </w:r>
      <w:r w:rsidRPr="005D78FE">
        <w:rPr>
          <w:rFonts w:eastAsia="Times New Roman"/>
          <w:color w:val="212121"/>
          <w:szCs w:val="24"/>
        </w:rPr>
        <w:t>που θα πάρο</w:t>
      </w:r>
      <w:r>
        <w:rPr>
          <w:rFonts w:eastAsia="Times New Roman"/>
          <w:color w:val="212121"/>
          <w:szCs w:val="24"/>
        </w:rPr>
        <w:t>υμε τώρα δεν θα τα δούμε αύριο. Γι’</w:t>
      </w:r>
      <w:r w:rsidRPr="005D78FE">
        <w:rPr>
          <w:rFonts w:eastAsia="Times New Roman"/>
          <w:color w:val="212121"/>
          <w:szCs w:val="24"/>
        </w:rPr>
        <w:t xml:space="preserve"> αυτό ακριβώς είναι θέμα πολ</w:t>
      </w:r>
      <w:r>
        <w:rPr>
          <w:rFonts w:eastAsia="Times New Roman"/>
          <w:color w:val="212121"/>
          <w:szCs w:val="24"/>
        </w:rPr>
        <w:t>ιτικής βούλησης και κατεύθυνσης</w:t>
      </w:r>
      <w:r w:rsidRPr="005D78FE">
        <w:rPr>
          <w:rFonts w:eastAsia="Times New Roman"/>
          <w:color w:val="212121"/>
          <w:szCs w:val="24"/>
        </w:rPr>
        <w:t xml:space="preserve"> </w:t>
      </w:r>
      <w:r>
        <w:rPr>
          <w:rFonts w:eastAsia="Times New Roman"/>
          <w:color w:val="212121"/>
          <w:szCs w:val="24"/>
        </w:rPr>
        <w:t>όσον αφορά</w:t>
      </w:r>
      <w:r w:rsidRPr="005D78FE">
        <w:rPr>
          <w:rFonts w:eastAsia="Times New Roman"/>
          <w:color w:val="212121"/>
          <w:szCs w:val="24"/>
        </w:rPr>
        <w:t xml:space="preserve"> τα μέτρα που πρέπει να πάρουμε τώρα</w:t>
      </w:r>
      <w:r>
        <w:rPr>
          <w:rFonts w:eastAsia="Times New Roman"/>
          <w:color w:val="212121"/>
          <w:szCs w:val="24"/>
        </w:rPr>
        <w:t>, ούτως ώστε ν</w:t>
      </w:r>
      <w:r>
        <w:rPr>
          <w:rFonts w:eastAsia="Times New Roman"/>
          <w:color w:val="212121"/>
          <w:szCs w:val="24"/>
        </w:rPr>
        <w:t>α γίνουμε Προμηθείς και όχι Ε</w:t>
      </w:r>
      <w:r w:rsidRPr="005D78FE">
        <w:rPr>
          <w:rFonts w:eastAsia="Times New Roman"/>
          <w:color w:val="212121"/>
          <w:szCs w:val="24"/>
        </w:rPr>
        <w:t>πιμηθείς</w:t>
      </w:r>
      <w:r>
        <w:rPr>
          <w:rFonts w:eastAsia="Times New Roman"/>
          <w:color w:val="212121"/>
          <w:szCs w:val="24"/>
        </w:rPr>
        <w:t>,</w:t>
      </w:r>
      <w:r w:rsidRPr="005D78FE">
        <w:rPr>
          <w:rFonts w:eastAsia="Times New Roman"/>
          <w:color w:val="212121"/>
          <w:szCs w:val="24"/>
        </w:rPr>
        <w:t xml:space="preserve"> όπως </w:t>
      </w:r>
      <w:r>
        <w:rPr>
          <w:rFonts w:eastAsia="Times New Roman"/>
          <w:color w:val="212121"/>
          <w:szCs w:val="24"/>
        </w:rPr>
        <w:t>με την προηγούμενη Διακομματική Ε</w:t>
      </w:r>
      <w:r w:rsidRPr="005D78FE">
        <w:rPr>
          <w:rFonts w:eastAsia="Times New Roman"/>
          <w:color w:val="212121"/>
          <w:szCs w:val="24"/>
        </w:rPr>
        <w:t>πιτροπή</w:t>
      </w:r>
      <w:r>
        <w:rPr>
          <w:rFonts w:eastAsia="Times New Roman"/>
          <w:color w:val="212121"/>
          <w:szCs w:val="24"/>
        </w:rPr>
        <w:t>. Διότι -</w:t>
      </w:r>
      <w:r w:rsidRPr="005D78FE">
        <w:rPr>
          <w:rFonts w:eastAsia="Times New Roman"/>
          <w:color w:val="212121"/>
          <w:szCs w:val="24"/>
        </w:rPr>
        <w:t xml:space="preserve">δόξα να </w:t>
      </w:r>
      <w:r>
        <w:rPr>
          <w:rFonts w:eastAsia="Times New Roman"/>
          <w:color w:val="212121"/>
          <w:szCs w:val="24"/>
        </w:rPr>
        <w:t>έ</w:t>
      </w:r>
      <w:r w:rsidRPr="005D78FE">
        <w:rPr>
          <w:rFonts w:eastAsia="Times New Roman"/>
          <w:color w:val="212121"/>
          <w:szCs w:val="24"/>
        </w:rPr>
        <w:t>χει ο Θεός</w:t>
      </w:r>
      <w:r>
        <w:rPr>
          <w:rFonts w:eastAsia="Times New Roman"/>
          <w:color w:val="212121"/>
          <w:szCs w:val="24"/>
        </w:rPr>
        <w:t>!-</w:t>
      </w:r>
      <w:r w:rsidRPr="005D78FE">
        <w:rPr>
          <w:rFonts w:eastAsia="Times New Roman"/>
          <w:color w:val="212121"/>
          <w:szCs w:val="24"/>
        </w:rPr>
        <w:t xml:space="preserve"> η Βουλή έχει κάνει κατά καιρούς πολλές διακομματικές επιτροπές</w:t>
      </w:r>
      <w:r>
        <w:rPr>
          <w:rFonts w:eastAsia="Times New Roman"/>
          <w:color w:val="212121"/>
          <w:szCs w:val="24"/>
        </w:rPr>
        <w:t xml:space="preserve"> </w:t>
      </w:r>
      <w:r w:rsidRPr="005D78FE">
        <w:rPr>
          <w:rFonts w:eastAsia="Times New Roman"/>
          <w:color w:val="212121"/>
          <w:szCs w:val="24"/>
        </w:rPr>
        <w:t>και έβγαλε πολύ σημαντικά πορίσματα</w:t>
      </w:r>
      <w:r>
        <w:rPr>
          <w:rFonts w:eastAsia="Times New Roman"/>
          <w:color w:val="212121"/>
          <w:szCs w:val="24"/>
        </w:rPr>
        <w:t>,</w:t>
      </w:r>
      <w:r w:rsidRPr="005D78FE">
        <w:rPr>
          <w:rFonts w:eastAsia="Times New Roman"/>
          <w:color w:val="212121"/>
          <w:szCs w:val="24"/>
        </w:rPr>
        <w:t xml:space="preserve"> αλλά δεν τα είδαμε να εφαρμόζονται</w:t>
      </w:r>
      <w:r>
        <w:rPr>
          <w:rFonts w:eastAsia="Times New Roman"/>
          <w:color w:val="212121"/>
          <w:szCs w:val="24"/>
        </w:rPr>
        <w:t xml:space="preserve">. </w:t>
      </w:r>
    </w:p>
    <w:p w14:paraId="6929875A"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Όσον</w:t>
      </w:r>
      <w:r>
        <w:rPr>
          <w:rFonts w:eastAsia="Times New Roman"/>
          <w:color w:val="212121"/>
          <w:szCs w:val="24"/>
        </w:rPr>
        <w:t xml:space="preserve"> αφορά</w:t>
      </w:r>
      <w:r w:rsidRPr="005D78FE">
        <w:rPr>
          <w:rFonts w:eastAsia="Times New Roman"/>
          <w:color w:val="212121"/>
          <w:szCs w:val="24"/>
        </w:rPr>
        <w:t xml:space="preserve"> </w:t>
      </w:r>
      <w:r>
        <w:rPr>
          <w:rFonts w:eastAsia="Times New Roman"/>
          <w:color w:val="212121"/>
          <w:szCs w:val="24"/>
        </w:rPr>
        <w:t>το επιτελικό όργανο που θα μπορέσει</w:t>
      </w:r>
      <w:r w:rsidRPr="005D78FE">
        <w:rPr>
          <w:rFonts w:eastAsia="Times New Roman"/>
          <w:color w:val="212121"/>
          <w:szCs w:val="24"/>
        </w:rPr>
        <w:t xml:space="preserve"> να οργανώσει αυτή τη δουλειά</w:t>
      </w:r>
      <w:r>
        <w:rPr>
          <w:rFonts w:eastAsia="Times New Roman"/>
          <w:color w:val="212121"/>
          <w:szCs w:val="24"/>
        </w:rPr>
        <w:t>,</w:t>
      </w:r>
      <w:r w:rsidRPr="005D78FE">
        <w:rPr>
          <w:rFonts w:eastAsia="Times New Roman"/>
          <w:color w:val="212121"/>
          <w:szCs w:val="24"/>
        </w:rPr>
        <w:t xml:space="preserve"> έχουμε </w:t>
      </w:r>
      <w:r>
        <w:rPr>
          <w:rFonts w:eastAsia="Times New Roman"/>
          <w:color w:val="212121"/>
          <w:szCs w:val="24"/>
        </w:rPr>
        <w:t xml:space="preserve">Υπουργείο </w:t>
      </w:r>
      <w:r w:rsidRPr="005D78FE">
        <w:rPr>
          <w:rFonts w:eastAsia="Times New Roman"/>
          <w:color w:val="212121"/>
          <w:szCs w:val="24"/>
        </w:rPr>
        <w:t>Επικρατείας</w:t>
      </w:r>
      <w:r>
        <w:rPr>
          <w:rFonts w:eastAsia="Times New Roman"/>
          <w:color w:val="212121"/>
          <w:szCs w:val="24"/>
        </w:rPr>
        <w:t>. Δεν χρειάζε</w:t>
      </w:r>
      <w:r w:rsidRPr="005D78FE">
        <w:rPr>
          <w:rFonts w:eastAsia="Times New Roman"/>
          <w:color w:val="212121"/>
          <w:szCs w:val="24"/>
        </w:rPr>
        <w:t>ται τα κάνουμε κ</w:t>
      </w:r>
      <w:r>
        <w:rPr>
          <w:rFonts w:eastAsia="Times New Roman"/>
          <w:color w:val="212121"/>
          <w:szCs w:val="24"/>
        </w:rPr>
        <w:t>αι άλλα Υ</w:t>
      </w:r>
      <w:r w:rsidRPr="005D78FE">
        <w:rPr>
          <w:rFonts w:eastAsia="Times New Roman"/>
          <w:color w:val="212121"/>
          <w:szCs w:val="24"/>
        </w:rPr>
        <w:t>πουργεία</w:t>
      </w:r>
      <w:r>
        <w:rPr>
          <w:rFonts w:eastAsia="Times New Roman"/>
          <w:color w:val="212121"/>
          <w:szCs w:val="24"/>
        </w:rPr>
        <w:t>. Φ</w:t>
      </w:r>
      <w:r w:rsidRPr="005D78FE">
        <w:rPr>
          <w:rFonts w:eastAsia="Times New Roman"/>
          <w:color w:val="212121"/>
          <w:szCs w:val="24"/>
        </w:rPr>
        <w:t>τάνει να έχουμε συγκεκριμένες προτάσεις</w:t>
      </w:r>
      <w:r>
        <w:rPr>
          <w:rFonts w:eastAsia="Times New Roman"/>
          <w:color w:val="212121"/>
          <w:szCs w:val="24"/>
        </w:rPr>
        <w:t xml:space="preserve"> </w:t>
      </w:r>
      <w:r w:rsidRPr="005D78FE">
        <w:rPr>
          <w:rFonts w:eastAsia="Times New Roman"/>
          <w:color w:val="212121"/>
          <w:szCs w:val="24"/>
        </w:rPr>
        <w:t>και δεύτερον</w:t>
      </w:r>
      <w:r>
        <w:rPr>
          <w:rFonts w:eastAsia="Times New Roman"/>
          <w:color w:val="212121"/>
          <w:szCs w:val="24"/>
        </w:rPr>
        <w:t>,</w:t>
      </w:r>
      <w:r w:rsidRPr="005D78FE">
        <w:rPr>
          <w:rFonts w:eastAsia="Times New Roman"/>
          <w:color w:val="212121"/>
          <w:szCs w:val="24"/>
        </w:rPr>
        <w:t xml:space="preserve"> να έχουμε συγκεκριμένο έλεγχο</w:t>
      </w:r>
      <w:r>
        <w:rPr>
          <w:rFonts w:eastAsia="Times New Roman"/>
          <w:color w:val="212121"/>
          <w:szCs w:val="24"/>
        </w:rPr>
        <w:t>.</w:t>
      </w:r>
    </w:p>
    <w:p w14:paraId="6929875B"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5D78FE">
        <w:rPr>
          <w:rFonts w:eastAsia="Times New Roman"/>
          <w:color w:val="212121"/>
          <w:szCs w:val="24"/>
        </w:rPr>
        <w:t xml:space="preserve">Ας δεχτούμε εδώ πέρα </w:t>
      </w:r>
      <w:r>
        <w:rPr>
          <w:rFonts w:eastAsia="Times New Roman"/>
          <w:color w:val="212121"/>
          <w:szCs w:val="24"/>
        </w:rPr>
        <w:t>ως</w:t>
      </w:r>
      <w:r w:rsidRPr="005D78FE">
        <w:rPr>
          <w:rFonts w:eastAsia="Times New Roman"/>
          <w:color w:val="212121"/>
          <w:szCs w:val="24"/>
        </w:rPr>
        <w:t xml:space="preserve"> Βουλή ότι σε ένα εξάμηνο </w:t>
      </w:r>
      <w:r>
        <w:rPr>
          <w:rFonts w:eastAsia="Times New Roman"/>
          <w:color w:val="212121"/>
          <w:szCs w:val="24"/>
        </w:rPr>
        <w:t xml:space="preserve">ή σε </w:t>
      </w:r>
      <w:r w:rsidRPr="005D78FE">
        <w:rPr>
          <w:rFonts w:eastAsia="Times New Roman"/>
          <w:color w:val="212121"/>
          <w:szCs w:val="24"/>
        </w:rPr>
        <w:t>ένα</w:t>
      </w:r>
      <w:r>
        <w:rPr>
          <w:rFonts w:eastAsia="Times New Roman"/>
          <w:color w:val="212121"/>
          <w:szCs w:val="24"/>
        </w:rPr>
        <w:t>ν χρόνο θ</w:t>
      </w:r>
      <w:r w:rsidRPr="005D78FE">
        <w:rPr>
          <w:rFonts w:eastAsia="Times New Roman"/>
          <w:color w:val="212121"/>
          <w:szCs w:val="24"/>
        </w:rPr>
        <w:t>α δούμε ποια από τα αποτελέσματα και τα π</w:t>
      </w:r>
      <w:r>
        <w:rPr>
          <w:rFonts w:eastAsia="Times New Roman"/>
          <w:color w:val="212121"/>
          <w:szCs w:val="24"/>
        </w:rPr>
        <w:t>ορίσματα της Διακομματικής μας Ε</w:t>
      </w:r>
      <w:r w:rsidRPr="005D78FE">
        <w:rPr>
          <w:rFonts w:eastAsia="Times New Roman"/>
          <w:color w:val="212121"/>
          <w:szCs w:val="24"/>
        </w:rPr>
        <w:t xml:space="preserve">πιτροπής </w:t>
      </w:r>
      <w:r>
        <w:rPr>
          <w:rFonts w:eastAsia="Times New Roman"/>
          <w:color w:val="212121"/>
          <w:szCs w:val="24"/>
        </w:rPr>
        <w:t xml:space="preserve">έγιναν </w:t>
      </w:r>
      <w:r w:rsidRPr="005D78FE">
        <w:rPr>
          <w:rFonts w:eastAsia="Times New Roman"/>
          <w:color w:val="212121"/>
          <w:szCs w:val="24"/>
        </w:rPr>
        <w:t>πραγματικότητα</w:t>
      </w:r>
      <w:r>
        <w:rPr>
          <w:rFonts w:eastAsia="Times New Roman"/>
          <w:color w:val="212121"/>
          <w:szCs w:val="24"/>
        </w:rPr>
        <w:t>. Ο χώρος μας, ιδιαίτερα στην ελληνική επαρχία στη δική</w:t>
      </w:r>
      <w:r w:rsidRPr="005D78FE">
        <w:rPr>
          <w:rFonts w:eastAsia="Times New Roman"/>
          <w:color w:val="212121"/>
          <w:szCs w:val="24"/>
        </w:rPr>
        <w:t xml:space="preserve"> μου την περιοχή</w:t>
      </w:r>
      <w:r>
        <w:rPr>
          <w:rFonts w:eastAsia="Times New Roman"/>
          <w:color w:val="212121"/>
          <w:szCs w:val="24"/>
        </w:rPr>
        <w:t>, έχει</w:t>
      </w:r>
      <w:r w:rsidRPr="005D78FE">
        <w:rPr>
          <w:rFonts w:eastAsia="Times New Roman"/>
          <w:color w:val="212121"/>
          <w:szCs w:val="24"/>
        </w:rPr>
        <w:t xml:space="preserve"> </w:t>
      </w:r>
      <w:r>
        <w:rPr>
          <w:rFonts w:eastAsia="Times New Roman"/>
          <w:color w:val="212121"/>
          <w:szCs w:val="24"/>
        </w:rPr>
        <w:t>κ</w:t>
      </w:r>
      <w:r w:rsidRPr="005D78FE">
        <w:rPr>
          <w:rFonts w:eastAsia="Times New Roman"/>
          <w:color w:val="212121"/>
          <w:szCs w:val="24"/>
        </w:rPr>
        <w:t>τυπηθεί αλύπητα από την αστυφ</w:t>
      </w:r>
      <w:r w:rsidRPr="005D78FE">
        <w:rPr>
          <w:rFonts w:eastAsia="Times New Roman"/>
          <w:color w:val="212121"/>
          <w:szCs w:val="24"/>
        </w:rPr>
        <w:t xml:space="preserve">ιλία και </w:t>
      </w:r>
      <w:r w:rsidRPr="005D78FE">
        <w:rPr>
          <w:rFonts w:eastAsia="Times New Roman"/>
          <w:color w:val="212121"/>
          <w:szCs w:val="24"/>
        </w:rPr>
        <w:lastRenderedPageBreak/>
        <w:t>τη μετανάστευση</w:t>
      </w:r>
      <w:r>
        <w:rPr>
          <w:rFonts w:eastAsia="Times New Roman"/>
          <w:color w:val="212121"/>
          <w:szCs w:val="24"/>
        </w:rPr>
        <w:t xml:space="preserve"> </w:t>
      </w:r>
      <w:r w:rsidRPr="005D78FE">
        <w:rPr>
          <w:rFonts w:eastAsia="Times New Roman"/>
          <w:color w:val="212121"/>
          <w:szCs w:val="24"/>
        </w:rPr>
        <w:t>σε προγενέστερο χρόνο</w:t>
      </w:r>
      <w:r>
        <w:rPr>
          <w:rFonts w:eastAsia="Times New Roman"/>
          <w:color w:val="212121"/>
          <w:szCs w:val="24"/>
        </w:rPr>
        <w:t xml:space="preserve">. Βλέπουμε, όμως, καινούργια </w:t>
      </w:r>
      <w:r w:rsidRPr="005D78FE">
        <w:rPr>
          <w:rFonts w:eastAsia="Times New Roman"/>
          <w:color w:val="212121"/>
          <w:szCs w:val="24"/>
        </w:rPr>
        <w:t>φαινόμενα τα τελευταία χρόνια</w:t>
      </w:r>
      <w:r>
        <w:rPr>
          <w:rFonts w:eastAsia="Times New Roman"/>
          <w:color w:val="212121"/>
          <w:szCs w:val="24"/>
        </w:rPr>
        <w:t>,</w:t>
      </w:r>
      <w:r w:rsidRPr="005D78FE">
        <w:rPr>
          <w:rFonts w:eastAsia="Times New Roman"/>
          <w:color w:val="212121"/>
          <w:szCs w:val="24"/>
        </w:rPr>
        <w:t xml:space="preserve"> τα χρόνια της κρίσης</w:t>
      </w:r>
      <w:r>
        <w:rPr>
          <w:rFonts w:eastAsia="Times New Roman"/>
          <w:color w:val="212121"/>
          <w:szCs w:val="24"/>
        </w:rPr>
        <w:t xml:space="preserve">. Και δεν είναι δυνατόν να κρατηθούν οικογένειες </w:t>
      </w:r>
      <w:r w:rsidRPr="005D78FE">
        <w:rPr>
          <w:rFonts w:eastAsia="Times New Roman"/>
          <w:color w:val="212121"/>
          <w:szCs w:val="24"/>
        </w:rPr>
        <w:t xml:space="preserve">και νέος κόσμος σε περιοχές που έχουν </w:t>
      </w:r>
      <w:r>
        <w:rPr>
          <w:rFonts w:eastAsia="Times New Roman"/>
          <w:color w:val="212121"/>
          <w:szCs w:val="24"/>
        </w:rPr>
        <w:t xml:space="preserve">λειψές κοινωνικές </w:t>
      </w:r>
      <w:r w:rsidRPr="005D78FE">
        <w:rPr>
          <w:rFonts w:eastAsia="Times New Roman"/>
          <w:color w:val="212121"/>
          <w:szCs w:val="24"/>
        </w:rPr>
        <w:t>υποδομές</w:t>
      </w:r>
      <w:r>
        <w:rPr>
          <w:rFonts w:eastAsia="Times New Roman"/>
          <w:color w:val="212121"/>
          <w:szCs w:val="24"/>
        </w:rPr>
        <w:t>,</w:t>
      </w:r>
      <w:r w:rsidRPr="005D78FE">
        <w:rPr>
          <w:rFonts w:eastAsia="Times New Roman"/>
          <w:color w:val="212121"/>
          <w:szCs w:val="24"/>
        </w:rPr>
        <w:t xml:space="preserve"> ξεκινώντας από </w:t>
      </w:r>
      <w:r w:rsidRPr="005D78FE">
        <w:rPr>
          <w:rFonts w:eastAsia="Times New Roman"/>
          <w:color w:val="212121"/>
          <w:szCs w:val="24"/>
        </w:rPr>
        <w:t>το</w:t>
      </w:r>
      <w:r>
        <w:rPr>
          <w:rFonts w:eastAsia="Times New Roman"/>
          <w:color w:val="212121"/>
          <w:szCs w:val="24"/>
        </w:rPr>
        <w:t>ν</w:t>
      </w:r>
      <w:r w:rsidRPr="005D78FE">
        <w:rPr>
          <w:rFonts w:eastAsia="Times New Roman"/>
          <w:color w:val="212121"/>
          <w:szCs w:val="24"/>
        </w:rPr>
        <w:t xml:space="preserve"> παιδικό σταθμό</w:t>
      </w:r>
      <w:r>
        <w:rPr>
          <w:rFonts w:eastAsia="Times New Roman"/>
          <w:color w:val="212121"/>
          <w:szCs w:val="24"/>
        </w:rPr>
        <w:t>,</w:t>
      </w:r>
      <w:r w:rsidRPr="005D78FE">
        <w:rPr>
          <w:rFonts w:eastAsia="Times New Roman"/>
          <w:color w:val="212121"/>
          <w:szCs w:val="24"/>
        </w:rPr>
        <w:t xml:space="preserve"> από το σχολείο</w:t>
      </w:r>
      <w:r>
        <w:rPr>
          <w:rFonts w:eastAsia="Times New Roman"/>
          <w:color w:val="212121"/>
          <w:szCs w:val="24"/>
        </w:rPr>
        <w:t xml:space="preserve">, το γυμνάσιο. </w:t>
      </w:r>
    </w:p>
    <w:p w14:paraId="6929875C"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5D78FE">
        <w:rPr>
          <w:rFonts w:eastAsia="Times New Roman"/>
          <w:color w:val="212121"/>
          <w:szCs w:val="24"/>
        </w:rPr>
        <w:t>Άρα</w:t>
      </w:r>
      <w:r>
        <w:rPr>
          <w:rFonts w:eastAsia="Times New Roman"/>
          <w:color w:val="212121"/>
          <w:szCs w:val="24"/>
        </w:rPr>
        <w:t>,</w:t>
      </w:r>
      <w:r w:rsidRPr="005D78FE">
        <w:rPr>
          <w:rFonts w:eastAsia="Times New Roman"/>
          <w:color w:val="212121"/>
          <w:szCs w:val="24"/>
        </w:rPr>
        <w:t xml:space="preserve"> ένας από τους παράγοντες </w:t>
      </w:r>
      <w:r>
        <w:rPr>
          <w:rFonts w:eastAsia="Times New Roman"/>
          <w:color w:val="212121"/>
          <w:szCs w:val="24"/>
        </w:rPr>
        <w:t>στους οποίους</w:t>
      </w:r>
      <w:r w:rsidRPr="005D78FE">
        <w:rPr>
          <w:rFonts w:eastAsia="Times New Roman"/>
          <w:color w:val="212121"/>
          <w:szCs w:val="24"/>
        </w:rPr>
        <w:t xml:space="preserve"> πρέπει </w:t>
      </w:r>
      <w:r>
        <w:rPr>
          <w:rFonts w:eastAsia="Times New Roman"/>
          <w:color w:val="212121"/>
          <w:szCs w:val="24"/>
        </w:rPr>
        <w:t>-κατά τη δική μου</w:t>
      </w:r>
      <w:r w:rsidRPr="005D78FE">
        <w:rPr>
          <w:rFonts w:eastAsia="Times New Roman"/>
          <w:color w:val="212121"/>
          <w:szCs w:val="24"/>
        </w:rPr>
        <w:t xml:space="preserve"> άποψη</w:t>
      </w:r>
      <w:r>
        <w:rPr>
          <w:rFonts w:eastAsia="Times New Roman"/>
          <w:color w:val="212121"/>
          <w:szCs w:val="24"/>
        </w:rPr>
        <w:t xml:space="preserve">- </w:t>
      </w:r>
      <w:r w:rsidRPr="005D78FE">
        <w:rPr>
          <w:rFonts w:eastAsia="Times New Roman"/>
          <w:color w:val="212121"/>
          <w:szCs w:val="24"/>
        </w:rPr>
        <w:t xml:space="preserve">να </w:t>
      </w:r>
      <w:r w:rsidRPr="005D78FE">
        <w:rPr>
          <w:rFonts w:eastAsia="Times New Roman"/>
          <w:color w:val="212121"/>
          <w:szCs w:val="24"/>
        </w:rPr>
        <w:t>επικεντρ</w:t>
      </w:r>
      <w:r>
        <w:rPr>
          <w:rFonts w:eastAsia="Times New Roman"/>
          <w:color w:val="212121"/>
          <w:szCs w:val="24"/>
        </w:rPr>
        <w:t>ωθούμε</w:t>
      </w:r>
      <w:r w:rsidRPr="005D78FE">
        <w:rPr>
          <w:rFonts w:eastAsia="Times New Roman"/>
          <w:color w:val="212121"/>
          <w:szCs w:val="24"/>
        </w:rPr>
        <w:t xml:space="preserve"> λίγο παραπάνω είναι αυτό</w:t>
      </w:r>
      <w:r>
        <w:rPr>
          <w:rFonts w:eastAsia="Times New Roman"/>
          <w:color w:val="212121"/>
          <w:szCs w:val="24"/>
        </w:rPr>
        <w:t xml:space="preserve"> που ανέφερα. Μιλάμε </w:t>
      </w:r>
      <w:r w:rsidRPr="005D78FE">
        <w:rPr>
          <w:rFonts w:eastAsia="Times New Roman"/>
          <w:color w:val="212121"/>
          <w:szCs w:val="24"/>
        </w:rPr>
        <w:t>όλοι για τις εργασιακές σχέσεις</w:t>
      </w:r>
      <w:r>
        <w:rPr>
          <w:rFonts w:eastAsia="Times New Roman"/>
          <w:color w:val="212121"/>
          <w:szCs w:val="24"/>
        </w:rPr>
        <w:t xml:space="preserve"> και τις </w:t>
      </w:r>
      <w:r w:rsidRPr="005D78FE">
        <w:rPr>
          <w:rFonts w:eastAsia="Times New Roman"/>
          <w:color w:val="212121"/>
          <w:szCs w:val="24"/>
        </w:rPr>
        <w:t>εργασιακές συνθήκες και ξεχ</w:t>
      </w:r>
      <w:r>
        <w:rPr>
          <w:rFonts w:eastAsia="Times New Roman"/>
          <w:color w:val="212121"/>
          <w:szCs w:val="24"/>
        </w:rPr>
        <w:t xml:space="preserve">νάμε ότι </w:t>
      </w:r>
      <w:r>
        <w:rPr>
          <w:rFonts w:eastAsia="Times New Roman"/>
          <w:color w:val="212121"/>
          <w:szCs w:val="24"/>
        </w:rPr>
        <w:t xml:space="preserve">μόλις </w:t>
      </w:r>
      <w:r>
        <w:rPr>
          <w:rFonts w:eastAsia="Times New Roman"/>
          <w:color w:val="212121"/>
          <w:szCs w:val="24"/>
        </w:rPr>
        <w:t xml:space="preserve">πριν από έναν μήνα </w:t>
      </w:r>
      <w:r w:rsidRPr="005D78FE">
        <w:rPr>
          <w:rFonts w:eastAsia="Times New Roman"/>
          <w:color w:val="212121"/>
          <w:szCs w:val="24"/>
        </w:rPr>
        <w:t>ψηφίσαμε την εξίσωση της γονικής άδειας για τους αναπληρωτές καθηγητές και δασκάλους</w:t>
      </w:r>
      <w:r>
        <w:rPr>
          <w:rFonts w:eastAsia="Times New Roman"/>
          <w:color w:val="212121"/>
          <w:szCs w:val="24"/>
        </w:rPr>
        <w:t>. Α</w:t>
      </w:r>
      <w:r w:rsidRPr="005D78FE">
        <w:rPr>
          <w:rFonts w:eastAsia="Times New Roman"/>
          <w:color w:val="212121"/>
          <w:szCs w:val="24"/>
        </w:rPr>
        <w:t xml:space="preserve">υτό μας δείχνει το επίπεδο το οποίο έχουμε </w:t>
      </w:r>
      <w:r>
        <w:rPr>
          <w:rFonts w:eastAsia="Times New Roman"/>
          <w:color w:val="212121"/>
          <w:szCs w:val="24"/>
        </w:rPr>
        <w:t xml:space="preserve">ως κοινωνία και ως δομές για </w:t>
      </w:r>
      <w:r w:rsidRPr="005D78FE">
        <w:rPr>
          <w:rFonts w:eastAsia="Times New Roman"/>
          <w:color w:val="212121"/>
          <w:szCs w:val="24"/>
        </w:rPr>
        <w:t>να αντιμετωπίσουμε αυτά τα θέματα</w:t>
      </w:r>
      <w:r>
        <w:rPr>
          <w:rFonts w:eastAsia="Times New Roman"/>
          <w:color w:val="212121"/>
          <w:szCs w:val="24"/>
        </w:rPr>
        <w:t>.</w:t>
      </w:r>
    </w:p>
    <w:p w14:paraId="6929875D"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Έ</w:t>
      </w:r>
      <w:r w:rsidRPr="005D78FE">
        <w:rPr>
          <w:rFonts w:eastAsia="Times New Roman"/>
          <w:color w:val="212121"/>
          <w:szCs w:val="24"/>
        </w:rPr>
        <w:t>χουν α</w:t>
      </w:r>
      <w:r>
        <w:rPr>
          <w:rFonts w:eastAsia="Times New Roman"/>
          <w:color w:val="212121"/>
          <w:szCs w:val="24"/>
        </w:rPr>
        <w:t>κουστεί πάρα πολλά σε</w:t>
      </w:r>
      <w:r>
        <w:rPr>
          <w:rFonts w:eastAsia="Times New Roman"/>
          <w:color w:val="212121"/>
          <w:szCs w:val="24"/>
        </w:rPr>
        <w:t xml:space="preserve"> αυτή την Α</w:t>
      </w:r>
      <w:r w:rsidRPr="005D78FE">
        <w:rPr>
          <w:rFonts w:eastAsia="Times New Roman"/>
          <w:color w:val="212121"/>
          <w:szCs w:val="24"/>
        </w:rPr>
        <w:t>ίθουσα</w:t>
      </w:r>
      <w:r>
        <w:rPr>
          <w:rFonts w:eastAsia="Times New Roman"/>
          <w:color w:val="212121"/>
          <w:szCs w:val="24"/>
        </w:rPr>
        <w:t xml:space="preserve">. Οι αγαπητές </w:t>
      </w:r>
      <w:proofErr w:type="spellStart"/>
      <w:r>
        <w:rPr>
          <w:rFonts w:eastAsia="Times New Roman"/>
          <w:color w:val="212121"/>
          <w:szCs w:val="24"/>
        </w:rPr>
        <w:t>συναδέλφισσες</w:t>
      </w:r>
      <w:proofErr w:type="spellEnd"/>
      <w:r>
        <w:rPr>
          <w:rFonts w:eastAsia="Times New Roman"/>
          <w:color w:val="212121"/>
          <w:szCs w:val="24"/>
        </w:rPr>
        <w:t xml:space="preserve"> και οι α</w:t>
      </w:r>
      <w:r w:rsidRPr="005D78FE">
        <w:rPr>
          <w:rFonts w:eastAsia="Times New Roman"/>
          <w:color w:val="212121"/>
          <w:szCs w:val="24"/>
        </w:rPr>
        <w:t xml:space="preserve">γαπητοί συνάδελφοι </w:t>
      </w:r>
      <w:r>
        <w:rPr>
          <w:rFonts w:eastAsia="Times New Roman"/>
          <w:color w:val="212121"/>
          <w:szCs w:val="24"/>
        </w:rPr>
        <w:t>τα έχουν τονίσει και τα έχουν προβάλει.</w:t>
      </w:r>
    </w:p>
    <w:p w14:paraId="6929875E"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5D78FE">
        <w:rPr>
          <w:rFonts w:eastAsia="Times New Roman"/>
          <w:color w:val="212121"/>
          <w:szCs w:val="24"/>
        </w:rPr>
        <w:t xml:space="preserve">γώ θα </w:t>
      </w:r>
      <w:r>
        <w:rPr>
          <w:rFonts w:eastAsia="Times New Roman"/>
          <w:color w:val="212121"/>
          <w:szCs w:val="24"/>
        </w:rPr>
        <w:t xml:space="preserve">ήθελα να σταθώ μόνο σε </w:t>
      </w:r>
      <w:r>
        <w:rPr>
          <w:rFonts w:eastAsia="Times New Roman"/>
          <w:color w:val="212121"/>
          <w:szCs w:val="24"/>
        </w:rPr>
        <w:t>δ</w:t>
      </w:r>
      <w:r>
        <w:rPr>
          <w:rFonts w:eastAsia="Times New Roman"/>
          <w:color w:val="212121"/>
          <w:szCs w:val="24"/>
        </w:rPr>
        <w:t>ύ</w:t>
      </w:r>
      <w:r w:rsidRPr="005D78FE">
        <w:rPr>
          <w:rFonts w:eastAsia="Times New Roman"/>
          <w:color w:val="212121"/>
          <w:szCs w:val="24"/>
        </w:rPr>
        <w:t>ο</w:t>
      </w:r>
      <w:r w:rsidRPr="005D78FE">
        <w:rPr>
          <w:rFonts w:eastAsia="Times New Roman"/>
          <w:color w:val="212121"/>
          <w:szCs w:val="24"/>
        </w:rPr>
        <w:t xml:space="preserve"> θέματα</w:t>
      </w:r>
      <w:r>
        <w:rPr>
          <w:rFonts w:eastAsia="Times New Roman"/>
          <w:color w:val="212121"/>
          <w:szCs w:val="24"/>
        </w:rPr>
        <w:t>, να δούμε τον κοινωνικό προσδιορισμό</w:t>
      </w:r>
      <w:r w:rsidRPr="005D78FE">
        <w:rPr>
          <w:rFonts w:eastAsia="Times New Roman"/>
          <w:color w:val="212121"/>
          <w:szCs w:val="24"/>
        </w:rPr>
        <w:t xml:space="preserve"> που έχουμε για τους αγρότες και </w:t>
      </w:r>
      <w:r w:rsidRPr="005D78FE">
        <w:rPr>
          <w:rFonts w:eastAsia="Times New Roman"/>
          <w:color w:val="212121"/>
          <w:szCs w:val="24"/>
        </w:rPr>
        <w:lastRenderedPageBreak/>
        <w:t>γενικά για αυτούς που</w:t>
      </w:r>
      <w:r>
        <w:rPr>
          <w:rFonts w:eastAsia="Times New Roman"/>
          <w:color w:val="212121"/>
          <w:szCs w:val="24"/>
        </w:rPr>
        <w:t xml:space="preserve"> ασχολούνται </w:t>
      </w:r>
      <w:r>
        <w:rPr>
          <w:rFonts w:eastAsia="Times New Roman"/>
          <w:color w:val="212121"/>
          <w:szCs w:val="24"/>
        </w:rPr>
        <w:t xml:space="preserve">με </w:t>
      </w:r>
      <w:r w:rsidRPr="005D78FE">
        <w:rPr>
          <w:rFonts w:eastAsia="Times New Roman"/>
          <w:color w:val="212121"/>
          <w:szCs w:val="24"/>
        </w:rPr>
        <w:t>την πρωτογενή παραγωγή</w:t>
      </w:r>
      <w:r>
        <w:rPr>
          <w:rFonts w:eastAsia="Times New Roman"/>
          <w:color w:val="212121"/>
          <w:szCs w:val="24"/>
        </w:rPr>
        <w:t>. Πώς θα μπορέσουμε να δώσουμε σε αυτούς την αξία που έχουν μέσα στο κοινωνικό σύνολο και σ</w:t>
      </w:r>
      <w:r w:rsidRPr="005D78FE">
        <w:rPr>
          <w:rFonts w:eastAsia="Times New Roman"/>
          <w:color w:val="212121"/>
          <w:szCs w:val="24"/>
        </w:rPr>
        <w:t>τις δομές</w:t>
      </w:r>
      <w:r>
        <w:rPr>
          <w:rFonts w:eastAsia="Times New Roman"/>
          <w:color w:val="212121"/>
          <w:szCs w:val="24"/>
        </w:rPr>
        <w:t>,</w:t>
      </w:r>
      <w:r w:rsidRPr="005D78FE">
        <w:rPr>
          <w:rFonts w:eastAsia="Times New Roman"/>
          <w:color w:val="212121"/>
          <w:szCs w:val="24"/>
        </w:rPr>
        <w:t xml:space="preserve"> για να μπορέσ</w:t>
      </w:r>
      <w:r>
        <w:rPr>
          <w:rFonts w:eastAsia="Times New Roman"/>
          <w:color w:val="212121"/>
          <w:szCs w:val="24"/>
        </w:rPr>
        <w:t xml:space="preserve">ουν </w:t>
      </w:r>
      <w:r w:rsidRPr="005D78FE">
        <w:rPr>
          <w:rFonts w:eastAsia="Times New Roman"/>
          <w:color w:val="212121"/>
          <w:szCs w:val="24"/>
        </w:rPr>
        <w:t xml:space="preserve">να παραμείνουν εκεί που </w:t>
      </w:r>
      <w:r>
        <w:rPr>
          <w:rFonts w:eastAsia="Times New Roman"/>
          <w:color w:val="212121"/>
          <w:szCs w:val="24"/>
        </w:rPr>
        <w:t>είναι</w:t>
      </w:r>
      <w:r w:rsidRPr="005D78FE">
        <w:rPr>
          <w:rFonts w:eastAsia="Times New Roman"/>
          <w:color w:val="212121"/>
          <w:szCs w:val="24"/>
        </w:rPr>
        <w:t xml:space="preserve"> και να αντιμετωπίσουν την καθημερινότητά </w:t>
      </w:r>
      <w:r>
        <w:rPr>
          <w:rFonts w:eastAsia="Times New Roman"/>
          <w:color w:val="212121"/>
          <w:szCs w:val="24"/>
        </w:rPr>
        <w:t>τους; Μ</w:t>
      </w:r>
      <w:r w:rsidRPr="005D78FE">
        <w:rPr>
          <w:rFonts w:eastAsia="Times New Roman"/>
          <w:color w:val="212121"/>
          <w:szCs w:val="24"/>
        </w:rPr>
        <w:t>πορεί να μην είναι θέμα χρηματοδότ</w:t>
      </w:r>
      <w:r w:rsidRPr="005D78FE">
        <w:rPr>
          <w:rFonts w:eastAsia="Times New Roman"/>
          <w:color w:val="212121"/>
          <w:szCs w:val="24"/>
        </w:rPr>
        <w:t xml:space="preserve">ησης </w:t>
      </w:r>
      <w:r>
        <w:rPr>
          <w:rFonts w:eastAsia="Times New Roman"/>
          <w:color w:val="212121"/>
          <w:szCs w:val="24"/>
        </w:rPr>
        <w:t xml:space="preserve">ή </w:t>
      </w:r>
      <w:r w:rsidRPr="005D78FE">
        <w:rPr>
          <w:rFonts w:eastAsia="Times New Roman"/>
          <w:color w:val="212121"/>
          <w:szCs w:val="24"/>
        </w:rPr>
        <w:t>νέων προγραμμάτων</w:t>
      </w:r>
      <w:r>
        <w:rPr>
          <w:rFonts w:eastAsia="Times New Roman"/>
          <w:color w:val="212121"/>
          <w:szCs w:val="24"/>
        </w:rPr>
        <w:t>. Ε</w:t>
      </w:r>
      <w:r w:rsidRPr="005D78FE">
        <w:rPr>
          <w:rFonts w:eastAsia="Times New Roman"/>
          <w:color w:val="212121"/>
          <w:szCs w:val="24"/>
        </w:rPr>
        <w:t xml:space="preserve">ίναι θέμα νοοτροπίας </w:t>
      </w:r>
      <w:r>
        <w:rPr>
          <w:rFonts w:eastAsia="Times New Roman"/>
          <w:color w:val="212121"/>
          <w:szCs w:val="24"/>
        </w:rPr>
        <w:t xml:space="preserve">και αυτό πρέπει να το εμφυσήσουμε στις δικές μας </w:t>
      </w:r>
      <w:r w:rsidRPr="005D78FE">
        <w:rPr>
          <w:rFonts w:eastAsia="Times New Roman"/>
          <w:color w:val="212121"/>
          <w:szCs w:val="24"/>
        </w:rPr>
        <w:t>οικογένειες</w:t>
      </w:r>
      <w:r>
        <w:rPr>
          <w:rFonts w:eastAsia="Times New Roman"/>
          <w:color w:val="212121"/>
          <w:szCs w:val="24"/>
        </w:rPr>
        <w:t>, στη δική</w:t>
      </w:r>
      <w:r w:rsidRPr="005D78FE">
        <w:rPr>
          <w:rFonts w:eastAsia="Times New Roman"/>
          <w:color w:val="212121"/>
          <w:szCs w:val="24"/>
        </w:rPr>
        <w:t xml:space="preserve"> μας κοινωνία και να τους δώσουμε τη θέση που τους αρμόζει</w:t>
      </w:r>
      <w:r>
        <w:rPr>
          <w:rFonts w:eastAsia="Times New Roman"/>
          <w:color w:val="212121"/>
          <w:szCs w:val="24"/>
        </w:rPr>
        <w:t>.</w:t>
      </w:r>
    </w:p>
    <w:p w14:paraId="6929875F"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Επίσης, ενώ αναφέρ</w:t>
      </w:r>
      <w:r>
        <w:rPr>
          <w:rFonts w:eastAsia="Times New Roman"/>
          <w:color w:val="212121"/>
          <w:szCs w:val="24"/>
        </w:rPr>
        <w:t>οντ</w:t>
      </w:r>
      <w:r>
        <w:rPr>
          <w:rFonts w:eastAsia="Times New Roman"/>
          <w:color w:val="212121"/>
          <w:szCs w:val="24"/>
        </w:rPr>
        <w:t xml:space="preserve">αι </w:t>
      </w:r>
      <w:r>
        <w:rPr>
          <w:rFonts w:eastAsia="Times New Roman"/>
          <w:color w:val="212121"/>
          <w:szCs w:val="24"/>
        </w:rPr>
        <w:t>σ</w:t>
      </w:r>
      <w:r>
        <w:rPr>
          <w:rFonts w:eastAsia="Times New Roman"/>
          <w:color w:val="212121"/>
          <w:szCs w:val="24"/>
        </w:rPr>
        <w:t>το πόρισμα, δ</w:t>
      </w:r>
      <w:r w:rsidRPr="005D78FE">
        <w:rPr>
          <w:rFonts w:eastAsia="Times New Roman"/>
          <w:color w:val="212121"/>
          <w:szCs w:val="24"/>
        </w:rPr>
        <w:t>εν αναφέρθηκαν μέχρι τώρα δύο θέματα ακό</w:t>
      </w:r>
      <w:r w:rsidRPr="005D78FE">
        <w:rPr>
          <w:rFonts w:eastAsia="Times New Roman"/>
          <w:color w:val="212121"/>
          <w:szCs w:val="24"/>
        </w:rPr>
        <w:t>μη</w:t>
      </w:r>
      <w:r>
        <w:rPr>
          <w:rFonts w:eastAsia="Times New Roman"/>
          <w:color w:val="212121"/>
          <w:szCs w:val="24"/>
        </w:rPr>
        <w:t xml:space="preserve">, </w:t>
      </w:r>
      <w:r w:rsidRPr="005D78FE">
        <w:rPr>
          <w:rFonts w:eastAsia="Times New Roman"/>
          <w:color w:val="212121"/>
          <w:szCs w:val="24"/>
        </w:rPr>
        <w:t xml:space="preserve">το θέμα της </w:t>
      </w:r>
      <w:proofErr w:type="spellStart"/>
      <w:r>
        <w:rPr>
          <w:rFonts w:eastAsia="Times New Roman"/>
          <w:color w:val="212121"/>
          <w:szCs w:val="24"/>
        </w:rPr>
        <w:t>ιατρικοπ</w:t>
      </w:r>
      <w:r w:rsidRPr="005D78FE">
        <w:rPr>
          <w:rFonts w:eastAsia="Times New Roman"/>
          <w:color w:val="212121"/>
          <w:szCs w:val="24"/>
        </w:rPr>
        <w:t>οίησης</w:t>
      </w:r>
      <w:proofErr w:type="spellEnd"/>
      <w:r w:rsidRPr="005D78FE">
        <w:rPr>
          <w:rFonts w:eastAsia="Times New Roman"/>
          <w:color w:val="212121"/>
          <w:szCs w:val="24"/>
        </w:rPr>
        <w:t xml:space="preserve"> της απόκτησης τ</w:t>
      </w:r>
      <w:r>
        <w:rPr>
          <w:rFonts w:eastAsia="Times New Roman"/>
          <w:color w:val="212121"/>
          <w:szCs w:val="24"/>
        </w:rPr>
        <w:t>ου παιδιού και του κόστους που α</w:t>
      </w:r>
      <w:r w:rsidRPr="005D78FE">
        <w:rPr>
          <w:rFonts w:eastAsia="Times New Roman"/>
          <w:color w:val="212121"/>
          <w:szCs w:val="24"/>
        </w:rPr>
        <w:t xml:space="preserve">υτό </w:t>
      </w:r>
      <w:r>
        <w:rPr>
          <w:rFonts w:eastAsia="Times New Roman"/>
          <w:color w:val="212121"/>
          <w:szCs w:val="24"/>
        </w:rPr>
        <w:t>συνεπάγεται. Γ</w:t>
      </w:r>
      <w:r w:rsidRPr="005D78FE">
        <w:rPr>
          <w:rFonts w:eastAsia="Times New Roman"/>
          <w:color w:val="212121"/>
          <w:szCs w:val="24"/>
        </w:rPr>
        <w:t>ια να μπορέσει να γ</w:t>
      </w:r>
      <w:r>
        <w:rPr>
          <w:rFonts w:eastAsia="Times New Roman"/>
          <w:color w:val="212121"/>
          <w:szCs w:val="24"/>
        </w:rPr>
        <w:t>εννήσει</w:t>
      </w:r>
      <w:r w:rsidRPr="005D78FE">
        <w:rPr>
          <w:rFonts w:eastAsia="Times New Roman"/>
          <w:color w:val="212121"/>
          <w:szCs w:val="24"/>
        </w:rPr>
        <w:t xml:space="preserve"> κάποιος</w:t>
      </w:r>
      <w:r>
        <w:rPr>
          <w:rFonts w:eastAsia="Times New Roman"/>
          <w:color w:val="212121"/>
          <w:szCs w:val="24"/>
        </w:rPr>
        <w:t>, η παρακολούθηση</w:t>
      </w:r>
      <w:r w:rsidRPr="005D78FE">
        <w:rPr>
          <w:rFonts w:eastAsia="Times New Roman"/>
          <w:color w:val="212121"/>
          <w:szCs w:val="24"/>
        </w:rPr>
        <w:t xml:space="preserve"> </w:t>
      </w:r>
      <w:r>
        <w:rPr>
          <w:rFonts w:eastAsia="Times New Roman"/>
          <w:color w:val="212121"/>
          <w:szCs w:val="24"/>
        </w:rPr>
        <w:t xml:space="preserve">της γυναίκας κατά την εγκυμοσύνη της και τη </w:t>
      </w:r>
      <w:r w:rsidRPr="005D78FE">
        <w:rPr>
          <w:rFonts w:eastAsia="Times New Roman"/>
          <w:color w:val="212121"/>
          <w:szCs w:val="24"/>
        </w:rPr>
        <w:t xml:space="preserve">γέννα της </w:t>
      </w:r>
      <w:r>
        <w:rPr>
          <w:rFonts w:eastAsia="Times New Roman"/>
          <w:color w:val="212121"/>
          <w:szCs w:val="24"/>
        </w:rPr>
        <w:t xml:space="preserve">κοστίζει </w:t>
      </w:r>
      <w:r w:rsidRPr="005D78FE">
        <w:rPr>
          <w:rFonts w:eastAsia="Times New Roman"/>
          <w:color w:val="212121"/>
          <w:szCs w:val="24"/>
        </w:rPr>
        <w:t xml:space="preserve">πάρα πολύ </w:t>
      </w:r>
      <w:r>
        <w:rPr>
          <w:rFonts w:eastAsia="Times New Roman"/>
          <w:color w:val="212121"/>
          <w:szCs w:val="24"/>
        </w:rPr>
        <w:t xml:space="preserve">πια. Και αυτό πρέπει να το δούμε συνολικότερα και μέσα από την κοινωνική ασφάλιση, αλλά και από ιδιαίτερα προγράμματα. </w:t>
      </w:r>
    </w:p>
    <w:p w14:paraId="69298760"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Και ένα τελευταίο θέμα είναι </w:t>
      </w:r>
      <w:r>
        <w:rPr>
          <w:rFonts w:eastAsia="Times New Roman"/>
          <w:color w:val="212121"/>
          <w:szCs w:val="24"/>
        </w:rPr>
        <w:t>ό</w:t>
      </w:r>
      <w:r>
        <w:rPr>
          <w:rFonts w:eastAsia="Times New Roman"/>
          <w:color w:val="212121"/>
          <w:szCs w:val="24"/>
        </w:rPr>
        <w:t>τ</w:t>
      </w:r>
      <w:r>
        <w:rPr>
          <w:rFonts w:eastAsia="Times New Roman"/>
          <w:color w:val="212121"/>
          <w:szCs w:val="24"/>
        </w:rPr>
        <w:t>ι ο</w:t>
      </w:r>
      <w:r>
        <w:rPr>
          <w:rFonts w:eastAsia="Times New Roman"/>
          <w:color w:val="212121"/>
          <w:szCs w:val="24"/>
        </w:rPr>
        <w:t xml:space="preserve"> </w:t>
      </w:r>
      <w:r w:rsidRPr="005D78FE">
        <w:rPr>
          <w:rFonts w:eastAsia="Times New Roman"/>
          <w:color w:val="212121"/>
          <w:szCs w:val="24"/>
        </w:rPr>
        <w:t xml:space="preserve">πληθυσμός </w:t>
      </w:r>
      <w:r>
        <w:rPr>
          <w:rFonts w:eastAsia="Times New Roman"/>
          <w:color w:val="212121"/>
          <w:szCs w:val="24"/>
        </w:rPr>
        <w:t>δεν μειώνεται μόνο</w:t>
      </w:r>
      <w:r w:rsidRPr="005D78FE">
        <w:rPr>
          <w:rFonts w:eastAsia="Times New Roman"/>
          <w:color w:val="212121"/>
          <w:szCs w:val="24"/>
        </w:rPr>
        <w:t xml:space="preserve"> από την έλλειψη </w:t>
      </w:r>
      <w:r>
        <w:rPr>
          <w:rFonts w:eastAsia="Times New Roman"/>
          <w:color w:val="212121"/>
          <w:szCs w:val="24"/>
        </w:rPr>
        <w:t>γεννήσεω</w:t>
      </w:r>
      <w:r w:rsidRPr="005D78FE">
        <w:rPr>
          <w:rFonts w:eastAsia="Times New Roman"/>
          <w:color w:val="212121"/>
          <w:szCs w:val="24"/>
        </w:rPr>
        <w:t>ν</w:t>
      </w:r>
      <w:r>
        <w:rPr>
          <w:rFonts w:eastAsia="Times New Roman"/>
          <w:color w:val="212121"/>
          <w:szCs w:val="24"/>
        </w:rPr>
        <w:t>. Ο</w:t>
      </w:r>
      <w:r w:rsidRPr="005D78FE">
        <w:rPr>
          <w:rFonts w:eastAsia="Times New Roman"/>
          <w:color w:val="212121"/>
          <w:szCs w:val="24"/>
        </w:rPr>
        <w:t xml:space="preserve"> πληθυσμός </w:t>
      </w:r>
      <w:r>
        <w:rPr>
          <w:rFonts w:eastAsia="Times New Roman"/>
          <w:color w:val="212121"/>
          <w:szCs w:val="24"/>
        </w:rPr>
        <w:t xml:space="preserve">μας </w:t>
      </w:r>
      <w:r w:rsidRPr="005D78FE">
        <w:rPr>
          <w:rFonts w:eastAsia="Times New Roman"/>
          <w:color w:val="212121"/>
          <w:szCs w:val="24"/>
        </w:rPr>
        <w:t>με</w:t>
      </w:r>
      <w:r>
        <w:rPr>
          <w:rFonts w:eastAsia="Times New Roman"/>
          <w:color w:val="212121"/>
          <w:szCs w:val="24"/>
        </w:rPr>
        <w:t>ιώνεται και από την έλλειψη</w:t>
      </w:r>
      <w:r>
        <w:rPr>
          <w:rFonts w:eastAsia="Times New Roman"/>
          <w:color w:val="212121"/>
          <w:szCs w:val="24"/>
        </w:rPr>
        <w:t xml:space="preserve"> αυτού</w:t>
      </w:r>
      <w:r w:rsidRPr="005D78FE">
        <w:rPr>
          <w:rFonts w:eastAsia="Times New Roman"/>
          <w:color w:val="212121"/>
          <w:szCs w:val="24"/>
        </w:rPr>
        <w:t xml:space="preserve"> που λέμε </w:t>
      </w:r>
      <w:r>
        <w:rPr>
          <w:rFonts w:eastAsia="Times New Roman"/>
          <w:color w:val="212121"/>
          <w:szCs w:val="24"/>
        </w:rPr>
        <w:t xml:space="preserve">–αν </w:t>
      </w:r>
      <w:r w:rsidRPr="005D78FE">
        <w:rPr>
          <w:rFonts w:eastAsia="Times New Roman"/>
          <w:color w:val="212121"/>
          <w:szCs w:val="24"/>
        </w:rPr>
        <w:t xml:space="preserve">και δεν μου αρέσει </w:t>
      </w:r>
      <w:r>
        <w:rPr>
          <w:rFonts w:eastAsia="Times New Roman"/>
          <w:color w:val="212121"/>
          <w:szCs w:val="24"/>
        </w:rPr>
        <w:lastRenderedPageBreak/>
        <w:t>ως</w:t>
      </w:r>
      <w:r w:rsidRPr="005D78FE">
        <w:rPr>
          <w:rFonts w:eastAsia="Times New Roman"/>
          <w:color w:val="212121"/>
          <w:szCs w:val="24"/>
        </w:rPr>
        <w:t xml:space="preserve"> έκφραση</w:t>
      </w:r>
      <w:r>
        <w:rPr>
          <w:rFonts w:eastAsia="Times New Roman"/>
          <w:color w:val="212121"/>
          <w:szCs w:val="24"/>
        </w:rPr>
        <w:t>-</w:t>
      </w:r>
      <w:r w:rsidRPr="005D78FE">
        <w:rPr>
          <w:rFonts w:eastAsia="Times New Roman"/>
          <w:color w:val="212121"/>
          <w:szCs w:val="24"/>
        </w:rPr>
        <w:t xml:space="preserve"> </w:t>
      </w:r>
      <w:r>
        <w:rPr>
          <w:rFonts w:eastAsia="Times New Roman"/>
          <w:color w:val="212121"/>
          <w:szCs w:val="24"/>
        </w:rPr>
        <w:t xml:space="preserve">«των </w:t>
      </w:r>
      <w:r w:rsidRPr="005D78FE">
        <w:rPr>
          <w:rFonts w:eastAsia="Times New Roman"/>
          <w:color w:val="212121"/>
          <w:szCs w:val="24"/>
        </w:rPr>
        <w:t>παραγωγικών ηλικιών</w:t>
      </w:r>
      <w:r>
        <w:rPr>
          <w:rFonts w:eastAsia="Times New Roman"/>
          <w:color w:val="212121"/>
          <w:szCs w:val="24"/>
        </w:rPr>
        <w:t>». Ας σταθούμε λίγο και στα τροχαία. Τ</w:t>
      </w:r>
      <w:r w:rsidRPr="005D78FE">
        <w:rPr>
          <w:rFonts w:eastAsia="Times New Roman"/>
          <w:color w:val="212121"/>
          <w:szCs w:val="24"/>
        </w:rPr>
        <w:t>α τροχαία πλήττουν κατά μεγαλύτερο ποσοστό τους νέους ανθρώπους</w:t>
      </w:r>
      <w:r>
        <w:rPr>
          <w:rFonts w:eastAsia="Times New Roman"/>
          <w:color w:val="212121"/>
          <w:szCs w:val="24"/>
        </w:rPr>
        <w:t>, αυτούς που α</w:t>
      </w:r>
      <w:r w:rsidRPr="005D78FE">
        <w:rPr>
          <w:rFonts w:eastAsia="Times New Roman"/>
          <w:color w:val="212121"/>
          <w:szCs w:val="24"/>
        </w:rPr>
        <w:t xml:space="preserve">ύριο θα </w:t>
      </w:r>
      <w:r>
        <w:rPr>
          <w:rFonts w:eastAsia="Times New Roman"/>
          <w:color w:val="212121"/>
          <w:szCs w:val="24"/>
        </w:rPr>
        <w:t>έκαναν οικογένεια. Α</w:t>
      </w:r>
      <w:r w:rsidRPr="005D78FE">
        <w:rPr>
          <w:rFonts w:eastAsia="Times New Roman"/>
          <w:color w:val="212121"/>
          <w:szCs w:val="24"/>
        </w:rPr>
        <w:t>ς πάρουμε ιδιαίτερα μέτρα για αυτή την</w:t>
      </w:r>
      <w:r w:rsidRPr="005D78FE">
        <w:rPr>
          <w:rFonts w:eastAsia="Times New Roman"/>
          <w:color w:val="212121"/>
          <w:szCs w:val="24"/>
        </w:rPr>
        <w:t xml:space="preserve"> ιδιαίτερη κατηγορία των συμπολιτών μας που χάνουν τη ζωή τους στην άσφαλτο</w:t>
      </w:r>
      <w:r>
        <w:rPr>
          <w:rFonts w:eastAsia="Times New Roman"/>
          <w:color w:val="212121"/>
          <w:szCs w:val="24"/>
        </w:rPr>
        <w:t>.</w:t>
      </w:r>
    </w:p>
    <w:p w14:paraId="69298761"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Επίσης, </w:t>
      </w:r>
      <w:r w:rsidRPr="005D78FE">
        <w:rPr>
          <w:rFonts w:eastAsia="Times New Roman"/>
          <w:color w:val="212121"/>
          <w:szCs w:val="24"/>
        </w:rPr>
        <w:t>θ</w:t>
      </w:r>
      <w:r>
        <w:rPr>
          <w:rFonts w:eastAsia="Times New Roman"/>
          <w:color w:val="212121"/>
          <w:szCs w:val="24"/>
        </w:rPr>
        <w:t>έλω να κλείσω με αυτό που ξεκίνησα,</w:t>
      </w:r>
      <w:r w:rsidRPr="005D78FE">
        <w:rPr>
          <w:rFonts w:eastAsia="Times New Roman"/>
          <w:color w:val="212121"/>
          <w:szCs w:val="24"/>
        </w:rPr>
        <w:t xml:space="preserve"> ότι καλά είναι τα πορίσματα</w:t>
      </w:r>
      <w:r>
        <w:rPr>
          <w:rFonts w:eastAsia="Times New Roman"/>
          <w:color w:val="212121"/>
          <w:szCs w:val="24"/>
        </w:rPr>
        <w:t xml:space="preserve">, </w:t>
      </w:r>
      <w:r w:rsidRPr="005D78FE">
        <w:rPr>
          <w:rFonts w:eastAsia="Times New Roman"/>
          <w:color w:val="212121"/>
          <w:szCs w:val="24"/>
        </w:rPr>
        <w:t xml:space="preserve"> καλές </w:t>
      </w:r>
      <w:r>
        <w:rPr>
          <w:rFonts w:eastAsia="Times New Roman"/>
          <w:color w:val="212121"/>
          <w:szCs w:val="24"/>
        </w:rPr>
        <w:t xml:space="preserve">είναι οι </w:t>
      </w:r>
      <w:r w:rsidRPr="005D78FE">
        <w:rPr>
          <w:rFonts w:eastAsia="Times New Roman"/>
          <w:color w:val="212121"/>
          <w:szCs w:val="24"/>
        </w:rPr>
        <w:t xml:space="preserve">συνεργασίες </w:t>
      </w:r>
      <w:r>
        <w:rPr>
          <w:rFonts w:eastAsia="Times New Roman"/>
          <w:color w:val="212121"/>
          <w:szCs w:val="24"/>
        </w:rPr>
        <w:t>μας,</w:t>
      </w:r>
      <w:r w:rsidRPr="005D78FE">
        <w:rPr>
          <w:rFonts w:eastAsia="Times New Roman"/>
          <w:color w:val="212121"/>
          <w:szCs w:val="24"/>
        </w:rPr>
        <w:t xml:space="preserve"> αλλά κάποτε πρέπει να γίνονται πραγματικότητα και να ελέγ</w:t>
      </w:r>
      <w:r>
        <w:rPr>
          <w:rFonts w:eastAsia="Times New Roman"/>
          <w:color w:val="212121"/>
          <w:szCs w:val="24"/>
        </w:rPr>
        <w:t>χεται αν γίνοντ</w:t>
      </w:r>
      <w:r>
        <w:rPr>
          <w:rFonts w:eastAsia="Times New Roman"/>
          <w:color w:val="212121"/>
          <w:szCs w:val="24"/>
        </w:rPr>
        <w:t>αι</w:t>
      </w:r>
      <w:r w:rsidRPr="005D78FE">
        <w:rPr>
          <w:rFonts w:eastAsia="Times New Roman"/>
          <w:color w:val="212121"/>
          <w:szCs w:val="24"/>
        </w:rPr>
        <w:t xml:space="preserve"> πραγματικότητα</w:t>
      </w:r>
      <w:r>
        <w:rPr>
          <w:rFonts w:eastAsia="Times New Roman"/>
          <w:color w:val="212121"/>
          <w:szCs w:val="24"/>
        </w:rPr>
        <w:t xml:space="preserve">. </w:t>
      </w:r>
      <w:r w:rsidRPr="005D78FE">
        <w:rPr>
          <w:rFonts w:eastAsia="Times New Roman"/>
          <w:color w:val="212121"/>
          <w:szCs w:val="24"/>
        </w:rPr>
        <w:t xml:space="preserve">Να </w:t>
      </w:r>
      <w:r>
        <w:rPr>
          <w:rFonts w:eastAsia="Times New Roman"/>
          <w:color w:val="212121"/>
          <w:szCs w:val="24"/>
        </w:rPr>
        <w:t>εί</w:t>
      </w:r>
      <w:r w:rsidRPr="005D78FE">
        <w:rPr>
          <w:rFonts w:eastAsia="Times New Roman"/>
          <w:color w:val="212121"/>
          <w:szCs w:val="24"/>
        </w:rPr>
        <w:t>στε καλά</w:t>
      </w:r>
      <w:r>
        <w:rPr>
          <w:rFonts w:eastAsia="Times New Roman"/>
          <w:color w:val="212121"/>
          <w:szCs w:val="24"/>
        </w:rPr>
        <w:t>!</w:t>
      </w:r>
    </w:p>
    <w:p w14:paraId="69298762" w14:textId="77777777" w:rsidR="00F93F98" w:rsidRDefault="00F9424E">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14:paraId="69298763"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 </w:t>
      </w:r>
      <w:r w:rsidRPr="00DD3DF8">
        <w:rPr>
          <w:rFonts w:eastAsia="Times New Roman"/>
          <w:b/>
          <w:color w:val="212121"/>
          <w:szCs w:val="24"/>
        </w:rPr>
        <w:t>ΠΡΟΕΔΡΕΥΩΝ (Νικήτας Κακλαμάνης):</w:t>
      </w:r>
      <w:r>
        <w:rPr>
          <w:rFonts w:eastAsia="Times New Roman"/>
          <w:color w:val="212121"/>
          <w:szCs w:val="24"/>
        </w:rPr>
        <w:t xml:space="preserve"> Μπράβο, κ</w:t>
      </w:r>
      <w:r w:rsidRPr="005D78FE">
        <w:rPr>
          <w:rFonts w:eastAsia="Times New Roman"/>
          <w:color w:val="212121"/>
          <w:szCs w:val="24"/>
        </w:rPr>
        <w:t>ύριε συνάδελφε</w:t>
      </w:r>
      <w:r>
        <w:rPr>
          <w:rFonts w:eastAsia="Times New Roman"/>
          <w:color w:val="212121"/>
          <w:szCs w:val="24"/>
        </w:rPr>
        <w:t xml:space="preserve">, για την τήρηση του χρόνου! </w:t>
      </w:r>
    </w:p>
    <w:p w14:paraId="69298764"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5D78FE">
        <w:rPr>
          <w:rFonts w:eastAsia="Times New Roman"/>
          <w:color w:val="212121"/>
          <w:szCs w:val="24"/>
        </w:rPr>
        <w:t>ροχωρούμε με το</w:t>
      </w:r>
      <w:r>
        <w:rPr>
          <w:rFonts w:eastAsia="Times New Roman"/>
          <w:color w:val="212121"/>
          <w:szCs w:val="24"/>
        </w:rPr>
        <w:t>ν δεύτερο ομιλητή του δ</w:t>
      </w:r>
      <w:r w:rsidRPr="005D78FE">
        <w:rPr>
          <w:rFonts w:eastAsia="Times New Roman"/>
          <w:color w:val="212121"/>
          <w:szCs w:val="24"/>
        </w:rPr>
        <w:t>εύτερου κύκλου</w:t>
      </w:r>
      <w:r>
        <w:rPr>
          <w:rFonts w:eastAsia="Times New Roman"/>
          <w:color w:val="212121"/>
          <w:szCs w:val="24"/>
        </w:rPr>
        <w:t>, τον κ.</w:t>
      </w:r>
      <w:r w:rsidRPr="005D78FE">
        <w:rPr>
          <w:rFonts w:eastAsia="Times New Roman"/>
          <w:color w:val="212121"/>
          <w:szCs w:val="24"/>
        </w:rPr>
        <w:t xml:space="preserve"> Κωνσταντίνο Καραμανλή</w:t>
      </w:r>
      <w:r w:rsidRPr="004C04C5">
        <w:rPr>
          <w:rFonts w:eastAsia="Times New Roman"/>
          <w:color w:val="212121"/>
          <w:szCs w:val="24"/>
        </w:rPr>
        <w:t xml:space="preserve"> </w:t>
      </w:r>
      <w:r>
        <w:rPr>
          <w:rFonts w:eastAsia="Times New Roman"/>
          <w:color w:val="212121"/>
          <w:szCs w:val="24"/>
        </w:rPr>
        <w:t xml:space="preserve">του </w:t>
      </w:r>
      <w:r w:rsidRPr="005D78FE">
        <w:rPr>
          <w:rFonts w:eastAsia="Times New Roman"/>
          <w:color w:val="212121"/>
          <w:szCs w:val="24"/>
        </w:rPr>
        <w:t>Αχιλλέα</w:t>
      </w:r>
      <w:r>
        <w:rPr>
          <w:rFonts w:eastAsia="Times New Roman"/>
          <w:color w:val="212121"/>
          <w:szCs w:val="24"/>
        </w:rPr>
        <w:t xml:space="preserve">. </w:t>
      </w:r>
    </w:p>
    <w:p w14:paraId="69298765"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Καραμανλή, έχετε τον λόγο. </w:t>
      </w:r>
    </w:p>
    <w:p w14:paraId="69298766"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ΚΩΝΣΤΑΝΤΙΝΟΣ </w:t>
      </w:r>
      <w:r>
        <w:rPr>
          <w:rFonts w:eastAsia="Times New Roman"/>
          <w:b/>
          <w:color w:val="212121"/>
          <w:szCs w:val="24"/>
        </w:rPr>
        <w:t>ΑΧ</w:t>
      </w:r>
      <w:r>
        <w:rPr>
          <w:rFonts w:eastAsia="Times New Roman"/>
          <w:b/>
          <w:color w:val="212121"/>
          <w:szCs w:val="24"/>
        </w:rPr>
        <w:t>.</w:t>
      </w:r>
      <w:r>
        <w:rPr>
          <w:rFonts w:eastAsia="Times New Roman"/>
          <w:b/>
          <w:color w:val="212121"/>
          <w:szCs w:val="24"/>
        </w:rPr>
        <w:t xml:space="preserve"> ΚΑΡΑΜΑΝΛΗΣ: </w:t>
      </w:r>
      <w:r>
        <w:rPr>
          <w:rFonts w:eastAsia="Times New Roman"/>
          <w:color w:val="212121"/>
          <w:szCs w:val="24"/>
        </w:rPr>
        <w:t>Σας ε</w:t>
      </w:r>
      <w:r w:rsidRPr="005D78FE">
        <w:rPr>
          <w:rFonts w:eastAsia="Times New Roman"/>
          <w:color w:val="212121"/>
          <w:szCs w:val="24"/>
        </w:rPr>
        <w:t>υχαριστώ</w:t>
      </w:r>
      <w:r>
        <w:rPr>
          <w:rFonts w:eastAsia="Times New Roman"/>
          <w:color w:val="212121"/>
          <w:szCs w:val="24"/>
        </w:rPr>
        <w:t>, κύριε Π</w:t>
      </w:r>
      <w:r w:rsidRPr="005D78FE">
        <w:rPr>
          <w:rFonts w:eastAsia="Times New Roman"/>
          <w:color w:val="212121"/>
          <w:szCs w:val="24"/>
        </w:rPr>
        <w:t>ρόεδρε</w:t>
      </w:r>
      <w:r>
        <w:rPr>
          <w:rFonts w:eastAsia="Times New Roman"/>
          <w:color w:val="212121"/>
          <w:szCs w:val="24"/>
        </w:rPr>
        <w:t xml:space="preserve">. </w:t>
      </w:r>
    </w:p>
    <w:p w14:paraId="69298767"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Νομίζω ότι όλοι σε αυτή την Α</w:t>
      </w:r>
      <w:r w:rsidRPr="005D78FE">
        <w:rPr>
          <w:rFonts w:eastAsia="Times New Roman"/>
          <w:color w:val="212121"/>
          <w:szCs w:val="24"/>
        </w:rPr>
        <w:t>ίθουσα αναγνωρίζουμε ότι το λεγόμενο δημογραφικό πρόβλημα</w:t>
      </w:r>
      <w:r>
        <w:rPr>
          <w:rFonts w:eastAsia="Times New Roman"/>
          <w:color w:val="212121"/>
          <w:szCs w:val="24"/>
        </w:rPr>
        <w:t xml:space="preserve"> </w:t>
      </w:r>
      <w:r w:rsidRPr="005D78FE">
        <w:rPr>
          <w:rFonts w:eastAsia="Times New Roman"/>
          <w:color w:val="212121"/>
          <w:szCs w:val="24"/>
        </w:rPr>
        <w:t xml:space="preserve">αποτελεί τη μεγαλύτερη απειλή για τη χώρα </w:t>
      </w:r>
      <w:r>
        <w:rPr>
          <w:rFonts w:eastAsia="Times New Roman"/>
          <w:color w:val="212121"/>
          <w:szCs w:val="24"/>
        </w:rPr>
        <w:t>μας. Ο</w:t>
      </w:r>
      <w:r w:rsidRPr="005D78FE">
        <w:rPr>
          <w:rFonts w:eastAsia="Times New Roman"/>
          <w:color w:val="212121"/>
          <w:szCs w:val="24"/>
        </w:rPr>
        <w:t>ι προβλέψ</w:t>
      </w:r>
      <w:r w:rsidRPr="005D78FE">
        <w:rPr>
          <w:rFonts w:eastAsia="Times New Roman"/>
          <w:color w:val="212121"/>
          <w:szCs w:val="24"/>
        </w:rPr>
        <w:t>εις είναι δυσοίωνες</w:t>
      </w:r>
      <w:r>
        <w:rPr>
          <w:rFonts w:eastAsia="Times New Roman"/>
          <w:color w:val="212121"/>
          <w:szCs w:val="24"/>
        </w:rPr>
        <w:t>,</w:t>
      </w:r>
      <w:r w:rsidRPr="005D78FE">
        <w:rPr>
          <w:rFonts w:eastAsia="Times New Roman"/>
          <w:color w:val="212121"/>
          <w:szCs w:val="24"/>
        </w:rPr>
        <w:t xml:space="preserve"> οι αριθμοί είναι αμείλικτοι</w:t>
      </w:r>
      <w:r>
        <w:rPr>
          <w:rFonts w:eastAsia="Times New Roman"/>
          <w:color w:val="212121"/>
          <w:szCs w:val="24"/>
        </w:rPr>
        <w:t xml:space="preserve">. </w:t>
      </w:r>
    </w:p>
    <w:p w14:paraId="69298768"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5D78FE">
        <w:rPr>
          <w:rFonts w:eastAsia="Times New Roman"/>
          <w:color w:val="212121"/>
          <w:szCs w:val="24"/>
        </w:rPr>
        <w:t>ο πρόβλημα</w:t>
      </w:r>
      <w:r>
        <w:rPr>
          <w:rFonts w:eastAsia="Times New Roman"/>
          <w:color w:val="212121"/>
          <w:szCs w:val="24"/>
        </w:rPr>
        <w:t>,</w:t>
      </w:r>
      <w:r w:rsidRPr="005D78FE">
        <w:rPr>
          <w:rFonts w:eastAsia="Times New Roman"/>
          <w:color w:val="212121"/>
          <w:szCs w:val="24"/>
        </w:rPr>
        <w:t xml:space="preserve"> </w:t>
      </w:r>
      <w:r>
        <w:rPr>
          <w:rFonts w:eastAsia="Times New Roman"/>
          <w:color w:val="212121"/>
          <w:szCs w:val="24"/>
        </w:rPr>
        <w:t>όμως,</w:t>
      </w:r>
      <w:r w:rsidRPr="005D78FE">
        <w:rPr>
          <w:rFonts w:eastAsia="Times New Roman"/>
          <w:color w:val="212121"/>
          <w:szCs w:val="24"/>
        </w:rPr>
        <w:t xml:space="preserve"> </w:t>
      </w:r>
      <w:r>
        <w:rPr>
          <w:rFonts w:eastAsia="Times New Roman"/>
          <w:color w:val="212121"/>
          <w:szCs w:val="24"/>
        </w:rPr>
        <w:t>έχει να κάνει και με την ε</w:t>
      </w:r>
      <w:r w:rsidRPr="005D78FE">
        <w:rPr>
          <w:rFonts w:eastAsia="Times New Roman"/>
          <w:color w:val="212121"/>
          <w:szCs w:val="24"/>
        </w:rPr>
        <w:t>λληνική νοοτροπία</w:t>
      </w:r>
      <w:r>
        <w:rPr>
          <w:rFonts w:eastAsia="Times New Roman"/>
          <w:color w:val="212121"/>
          <w:szCs w:val="24"/>
        </w:rPr>
        <w:t xml:space="preserve">. Πορευόμαστε πάντα με βάση </w:t>
      </w:r>
      <w:r w:rsidRPr="005D78FE">
        <w:rPr>
          <w:rFonts w:eastAsia="Times New Roman"/>
          <w:color w:val="212121"/>
          <w:szCs w:val="24"/>
        </w:rPr>
        <w:t>το σήμερα</w:t>
      </w:r>
      <w:r>
        <w:rPr>
          <w:rFonts w:eastAsia="Times New Roman"/>
          <w:color w:val="212121"/>
          <w:szCs w:val="24"/>
        </w:rPr>
        <w:t>,</w:t>
      </w:r>
      <w:r w:rsidRPr="005D78FE">
        <w:rPr>
          <w:rFonts w:eastAsia="Times New Roman"/>
          <w:color w:val="212121"/>
          <w:szCs w:val="24"/>
        </w:rPr>
        <w:t xml:space="preserve"> σχεδόν ποτέ δεν κοιτάμε το αύριο και σ</w:t>
      </w:r>
      <w:r>
        <w:rPr>
          <w:rFonts w:eastAsia="Times New Roman"/>
          <w:color w:val="212121"/>
          <w:szCs w:val="24"/>
        </w:rPr>
        <w:t>πανίως αντιλαμβανόμαστε τις προ</w:t>
      </w:r>
      <w:r w:rsidRPr="005D78FE">
        <w:rPr>
          <w:rFonts w:eastAsia="Times New Roman"/>
          <w:color w:val="212121"/>
          <w:szCs w:val="24"/>
        </w:rPr>
        <w:t xml:space="preserve">κλήσεις που έχουμε μπροστά μας και </w:t>
      </w:r>
      <w:r w:rsidRPr="005D78FE">
        <w:rPr>
          <w:rFonts w:eastAsia="Times New Roman"/>
          <w:color w:val="212121"/>
          <w:szCs w:val="24"/>
        </w:rPr>
        <w:t>ακόμα πιο σπάνια</w:t>
      </w:r>
      <w:r>
        <w:rPr>
          <w:rFonts w:eastAsia="Times New Roman"/>
          <w:color w:val="212121"/>
          <w:szCs w:val="24"/>
        </w:rPr>
        <w:t xml:space="preserve">, αν </w:t>
      </w:r>
      <w:r w:rsidRPr="005D78FE">
        <w:rPr>
          <w:rFonts w:eastAsia="Times New Roman"/>
          <w:color w:val="212121"/>
          <w:szCs w:val="24"/>
        </w:rPr>
        <w:t>θέλετε</w:t>
      </w:r>
      <w:r>
        <w:rPr>
          <w:rFonts w:eastAsia="Times New Roman"/>
          <w:color w:val="212121"/>
          <w:szCs w:val="24"/>
        </w:rPr>
        <w:t>,</w:t>
      </w:r>
      <w:r w:rsidRPr="005D78FE">
        <w:rPr>
          <w:rFonts w:eastAsia="Times New Roman"/>
          <w:color w:val="212121"/>
          <w:szCs w:val="24"/>
        </w:rPr>
        <w:t xml:space="preserve"> εκπονούμε και ένα συνολικό </w:t>
      </w:r>
      <w:r>
        <w:rPr>
          <w:rFonts w:eastAsia="Times New Roman"/>
          <w:color w:val="212121"/>
          <w:szCs w:val="24"/>
        </w:rPr>
        <w:t>σχέδιο για τις επόμενες δεκαετίε</w:t>
      </w:r>
      <w:r w:rsidRPr="005D78FE">
        <w:rPr>
          <w:rFonts w:eastAsia="Times New Roman"/>
          <w:color w:val="212121"/>
          <w:szCs w:val="24"/>
        </w:rPr>
        <w:t>ς</w:t>
      </w:r>
      <w:r>
        <w:rPr>
          <w:rFonts w:eastAsia="Times New Roman"/>
          <w:color w:val="212121"/>
          <w:szCs w:val="24"/>
        </w:rPr>
        <w:t>.</w:t>
      </w:r>
    </w:p>
    <w:p w14:paraId="69298769"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5D78FE">
        <w:rPr>
          <w:rFonts w:eastAsia="Times New Roman"/>
          <w:color w:val="212121"/>
          <w:szCs w:val="24"/>
        </w:rPr>
        <w:t xml:space="preserve"> περίπτωση του δημογραφικού αποτελεί μία τρανταχτή απόδειξη του παραπάνω</w:t>
      </w:r>
      <w:r>
        <w:rPr>
          <w:rFonts w:eastAsia="Times New Roman"/>
          <w:color w:val="212121"/>
          <w:szCs w:val="24"/>
        </w:rPr>
        <w:t>. Γ</w:t>
      </w:r>
      <w:r w:rsidRPr="005D78FE">
        <w:rPr>
          <w:rFonts w:eastAsia="Times New Roman"/>
          <w:color w:val="212121"/>
          <w:szCs w:val="24"/>
        </w:rPr>
        <w:t>ια ένα πρόβλημα που είναι υπαρκτό από το 1980 δεν έχει υπάρξει μέχρι σήμερα ένα εθνικό σχ</w:t>
      </w:r>
      <w:r w:rsidRPr="005D78FE">
        <w:rPr>
          <w:rFonts w:eastAsia="Times New Roman"/>
          <w:color w:val="212121"/>
          <w:szCs w:val="24"/>
        </w:rPr>
        <w:t>έδιο για την επόμενη μέρα</w:t>
      </w:r>
      <w:r>
        <w:rPr>
          <w:rFonts w:eastAsia="Times New Roman"/>
          <w:color w:val="212121"/>
          <w:szCs w:val="24"/>
        </w:rPr>
        <w:t xml:space="preserve">. </w:t>
      </w:r>
    </w:p>
    <w:p w14:paraId="6929876A"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Κατά την άποψή μου, τ</w:t>
      </w:r>
      <w:r w:rsidRPr="005D78FE">
        <w:rPr>
          <w:rFonts w:eastAsia="Times New Roman"/>
          <w:color w:val="212121"/>
          <w:szCs w:val="24"/>
        </w:rPr>
        <w:t>ρία είναι τα κύρια προβλήματα στα οποία πρέπει να εστιάσουμε</w:t>
      </w:r>
      <w:r>
        <w:rPr>
          <w:rFonts w:eastAsia="Times New Roman"/>
          <w:color w:val="212121"/>
          <w:szCs w:val="24"/>
        </w:rPr>
        <w:t xml:space="preserve">. </w:t>
      </w:r>
    </w:p>
    <w:p w14:paraId="6929876B"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5D78FE">
        <w:rPr>
          <w:rFonts w:eastAsia="Times New Roman"/>
          <w:color w:val="212121"/>
          <w:szCs w:val="24"/>
        </w:rPr>
        <w:t>ο πρώτο αφορά το ζήτημα της ερήμωσης της υπαίθρου και της περιφέρειας</w:t>
      </w:r>
      <w:r>
        <w:rPr>
          <w:rFonts w:eastAsia="Times New Roman"/>
          <w:color w:val="212121"/>
          <w:szCs w:val="24"/>
        </w:rPr>
        <w:t>. Α</w:t>
      </w:r>
      <w:r w:rsidRPr="005D78FE">
        <w:rPr>
          <w:rFonts w:eastAsia="Times New Roman"/>
          <w:color w:val="212121"/>
          <w:szCs w:val="24"/>
        </w:rPr>
        <w:t>υτό που διαπιστώνει κάποιος</w:t>
      </w:r>
      <w:r>
        <w:rPr>
          <w:rFonts w:eastAsia="Times New Roman"/>
          <w:color w:val="212121"/>
          <w:szCs w:val="24"/>
        </w:rPr>
        <w:t xml:space="preserve">, </w:t>
      </w:r>
      <w:r w:rsidRPr="005D78FE">
        <w:rPr>
          <w:rFonts w:eastAsia="Times New Roman"/>
          <w:color w:val="212121"/>
          <w:szCs w:val="24"/>
        </w:rPr>
        <w:t>παρατηρώ</w:t>
      </w:r>
      <w:r w:rsidRPr="005D78FE">
        <w:rPr>
          <w:rFonts w:eastAsia="Times New Roman"/>
          <w:color w:val="212121"/>
          <w:szCs w:val="24"/>
        </w:rPr>
        <w:lastRenderedPageBreak/>
        <w:t xml:space="preserve">ντας τη δομή της χώρας </w:t>
      </w:r>
      <w:r>
        <w:rPr>
          <w:rFonts w:eastAsia="Times New Roman"/>
          <w:color w:val="212121"/>
          <w:szCs w:val="24"/>
        </w:rPr>
        <w:t>μας,</w:t>
      </w:r>
      <w:r w:rsidRPr="005D78FE">
        <w:rPr>
          <w:rFonts w:eastAsia="Times New Roman"/>
          <w:color w:val="212121"/>
          <w:szCs w:val="24"/>
        </w:rPr>
        <w:t xml:space="preserve"> είναι </w:t>
      </w:r>
      <w:r w:rsidRPr="005D78FE">
        <w:rPr>
          <w:rFonts w:eastAsia="Times New Roman"/>
          <w:color w:val="212121"/>
          <w:szCs w:val="24"/>
        </w:rPr>
        <w:t>ο μητροπολιτικός της χαρακτήρας</w:t>
      </w:r>
      <w:r>
        <w:rPr>
          <w:rFonts w:eastAsia="Times New Roman"/>
          <w:color w:val="212121"/>
          <w:szCs w:val="24"/>
        </w:rPr>
        <w:t>,</w:t>
      </w:r>
      <w:r w:rsidRPr="005D78FE">
        <w:rPr>
          <w:rFonts w:eastAsia="Times New Roman"/>
          <w:color w:val="212121"/>
          <w:szCs w:val="24"/>
        </w:rPr>
        <w:t xml:space="preserve"> η έλλειψη αστικών κέντρων μεσαίου μεγέθους και </w:t>
      </w:r>
      <w:r>
        <w:rPr>
          <w:rFonts w:eastAsia="Times New Roman"/>
          <w:color w:val="212121"/>
          <w:szCs w:val="24"/>
        </w:rPr>
        <w:t xml:space="preserve">η </w:t>
      </w:r>
      <w:proofErr w:type="spellStart"/>
      <w:r w:rsidRPr="005D78FE">
        <w:rPr>
          <w:rFonts w:eastAsia="Times New Roman"/>
          <w:color w:val="212121"/>
          <w:szCs w:val="24"/>
        </w:rPr>
        <w:t>υπερσυγκέντρωση</w:t>
      </w:r>
      <w:proofErr w:type="spellEnd"/>
      <w:r w:rsidRPr="005D78FE">
        <w:rPr>
          <w:rFonts w:eastAsia="Times New Roman"/>
          <w:color w:val="212121"/>
          <w:szCs w:val="24"/>
        </w:rPr>
        <w:t xml:space="preserve"> του πληθυσμού και του εισοδήματος στις δύο μεγάλες πόλεις της χώρας</w:t>
      </w:r>
      <w:r>
        <w:rPr>
          <w:rFonts w:eastAsia="Times New Roman"/>
          <w:color w:val="212121"/>
          <w:szCs w:val="24"/>
        </w:rPr>
        <w:t>. Π</w:t>
      </w:r>
      <w:r w:rsidRPr="005D78FE">
        <w:rPr>
          <w:rFonts w:eastAsia="Times New Roman"/>
          <w:color w:val="212121"/>
          <w:szCs w:val="24"/>
        </w:rPr>
        <w:t>άνω</w:t>
      </w:r>
      <w:r>
        <w:rPr>
          <w:rFonts w:eastAsia="Times New Roman"/>
          <w:color w:val="212121"/>
          <w:szCs w:val="24"/>
        </w:rPr>
        <w:t xml:space="preserve"> από το 50% του πληθυσμού και του</w:t>
      </w:r>
      <w:r w:rsidRPr="005D78FE">
        <w:rPr>
          <w:rFonts w:eastAsia="Times New Roman"/>
          <w:color w:val="212121"/>
          <w:szCs w:val="24"/>
        </w:rPr>
        <w:t xml:space="preserve"> εισοδήματος βρίσκονται σήμερα σε Αθήνα και Θεσσαλον</w:t>
      </w:r>
      <w:r w:rsidRPr="005D78FE">
        <w:rPr>
          <w:rFonts w:eastAsia="Times New Roman"/>
          <w:color w:val="212121"/>
          <w:szCs w:val="24"/>
        </w:rPr>
        <w:t>ίκη</w:t>
      </w:r>
      <w:r>
        <w:rPr>
          <w:rFonts w:eastAsia="Times New Roman"/>
          <w:color w:val="212121"/>
          <w:szCs w:val="24"/>
        </w:rPr>
        <w:t xml:space="preserve">. </w:t>
      </w:r>
    </w:p>
    <w:p w14:paraId="6929876C"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5D78FE">
        <w:rPr>
          <w:rFonts w:eastAsia="Times New Roman"/>
          <w:color w:val="212121"/>
          <w:szCs w:val="24"/>
        </w:rPr>
        <w:t>ο συγκεκριμένο πρόβλημα αποτελεί ένα σαφές παράδειγμα υπανάπτυξης</w:t>
      </w:r>
      <w:r>
        <w:rPr>
          <w:rFonts w:eastAsia="Times New Roman"/>
          <w:color w:val="212121"/>
          <w:szCs w:val="24"/>
        </w:rPr>
        <w:t>,</w:t>
      </w:r>
      <w:r w:rsidRPr="005D78FE">
        <w:rPr>
          <w:rFonts w:eastAsia="Times New Roman"/>
          <w:color w:val="212121"/>
          <w:szCs w:val="24"/>
        </w:rPr>
        <w:t xml:space="preserve"> το οποίο δεν</w:t>
      </w:r>
      <w:r>
        <w:rPr>
          <w:rFonts w:eastAsia="Times New Roman"/>
          <w:color w:val="212121"/>
          <w:szCs w:val="24"/>
        </w:rPr>
        <w:t xml:space="preserve"> συναντάμε σε πολλές χώρες της Ευρωπαϊκής Έ</w:t>
      </w:r>
      <w:r w:rsidRPr="005D78FE">
        <w:rPr>
          <w:rFonts w:eastAsia="Times New Roman"/>
          <w:color w:val="212121"/>
          <w:szCs w:val="24"/>
        </w:rPr>
        <w:t>νωσης</w:t>
      </w:r>
      <w:r>
        <w:rPr>
          <w:rFonts w:eastAsia="Times New Roman"/>
          <w:color w:val="212121"/>
          <w:szCs w:val="24"/>
        </w:rPr>
        <w:t>. Και π</w:t>
      </w:r>
      <w:r w:rsidRPr="005D78FE">
        <w:rPr>
          <w:rFonts w:eastAsia="Times New Roman"/>
          <w:color w:val="212121"/>
          <w:szCs w:val="24"/>
        </w:rPr>
        <w:t>αρά το γεγονός ότι μετά τις πρώτες μεταπολεμικές δεκαετίες η ανάπτυξη της χώρας μας ήταν από τις μεγαλύτερες στην Ε</w:t>
      </w:r>
      <w:r w:rsidRPr="005D78FE">
        <w:rPr>
          <w:rFonts w:eastAsia="Times New Roman"/>
          <w:color w:val="212121"/>
          <w:szCs w:val="24"/>
        </w:rPr>
        <w:t>υρώπη</w:t>
      </w:r>
      <w:r>
        <w:rPr>
          <w:rFonts w:eastAsia="Times New Roman"/>
          <w:color w:val="212121"/>
          <w:szCs w:val="24"/>
        </w:rPr>
        <w:t>,</w:t>
      </w:r>
      <w:r w:rsidRPr="005D78FE">
        <w:rPr>
          <w:rFonts w:eastAsia="Times New Roman"/>
          <w:color w:val="212121"/>
          <w:szCs w:val="24"/>
        </w:rPr>
        <w:t xml:space="preserve"> εντούτοις η πραγματικότητα είναι ότι αυτή η ανάπτυξη </w:t>
      </w:r>
      <w:r>
        <w:rPr>
          <w:rFonts w:eastAsia="Times New Roman"/>
          <w:color w:val="212121"/>
          <w:szCs w:val="24"/>
        </w:rPr>
        <w:t>περιορίστηκε β</w:t>
      </w:r>
      <w:r w:rsidRPr="005D78FE">
        <w:rPr>
          <w:rFonts w:eastAsia="Times New Roman"/>
          <w:color w:val="212121"/>
          <w:szCs w:val="24"/>
        </w:rPr>
        <w:t>ασικά σε Αθήνα και Θεσσαλονίκη</w:t>
      </w:r>
      <w:r>
        <w:rPr>
          <w:rFonts w:eastAsia="Times New Roman"/>
          <w:color w:val="212121"/>
          <w:szCs w:val="24"/>
        </w:rPr>
        <w:t>,</w:t>
      </w:r>
      <w:r w:rsidRPr="005D78FE">
        <w:rPr>
          <w:rFonts w:eastAsia="Times New Roman"/>
          <w:color w:val="212121"/>
          <w:szCs w:val="24"/>
        </w:rPr>
        <w:t xml:space="preserve"> συμβάλλοντας στην ανισότητα ανάμεσα στο ανεπτυγμένο κέντρο και τον υπόλοιπο ελλαδικό χώρο</w:t>
      </w:r>
      <w:r>
        <w:rPr>
          <w:rFonts w:eastAsia="Times New Roman"/>
          <w:color w:val="212121"/>
          <w:szCs w:val="24"/>
        </w:rPr>
        <w:t>.</w:t>
      </w:r>
    </w:p>
    <w:p w14:paraId="6929876D"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5D78FE">
        <w:rPr>
          <w:rFonts w:eastAsia="Times New Roman"/>
          <w:color w:val="212121"/>
          <w:szCs w:val="24"/>
        </w:rPr>
        <w:t xml:space="preserve">ο δεύτερο πρόβλημα έχει να κάνει με την υψηλή δημογραφική </w:t>
      </w:r>
      <w:r w:rsidRPr="005D78FE">
        <w:rPr>
          <w:rFonts w:eastAsia="Times New Roman"/>
          <w:color w:val="212121"/>
          <w:szCs w:val="24"/>
        </w:rPr>
        <w:t>γήρανση</w:t>
      </w:r>
      <w:r>
        <w:rPr>
          <w:rFonts w:eastAsia="Times New Roman"/>
          <w:color w:val="212121"/>
          <w:szCs w:val="24"/>
        </w:rPr>
        <w:t>. Κ</w:t>
      </w:r>
      <w:r w:rsidRPr="005D78FE">
        <w:rPr>
          <w:rFonts w:eastAsia="Times New Roman"/>
          <w:color w:val="212121"/>
          <w:szCs w:val="24"/>
        </w:rPr>
        <w:t>αι όταν μιλάμε για δημογραφική γήρανση</w:t>
      </w:r>
      <w:r>
        <w:rPr>
          <w:rFonts w:eastAsia="Times New Roman"/>
          <w:color w:val="212121"/>
          <w:szCs w:val="24"/>
        </w:rPr>
        <w:t>,</w:t>
      </w:r>
      <w:r w:rsidRPr="005D78FE">
        <w:rPr>
          <w:rFonts w:eastAsia="Times New Roman"/>
          <w:color w:val="212121"/>
          <w:szCs w:val="24"/>
        </w:rPr>
        <w:t xml:space="preserve"> δεν</w:t>
      </w:r>
      <w:r>
        <w:rPr>
          <w:rFonts w:eastAsia="Times New Roman"/>
          <w:color w:val="212121"/>
          <w:szCs w:val="24"/>
        </w:rPr>
        <w:t xml:space="preserve"> αναφερόμαστε μόνο στην εκ των ά</w:t>
      </w:r>
      <w:r w:rsidRPr="005D78FE">
        <w:rPr>
          <w:rFonts w:eastAsia="Times New Roman"/>
          <w:color w:val="212121"/>
          <w:szCs w:val="24"/>
        </w:rPr>
        <w:t>νω</w:t>
      </w:r>
      <w:r>
        <w:rPr>
          <w:rFonts w:eastAsia="Times New Roman"/>
          <w:color w:val="212121"/>
          <w:szCs w:val="24"/>
        </w:rPr>
        <w:t>, δ</w:t>
      </w:r>
      <w:r w:rsidRPr="005D78FE">
        <w:rPr>
          <w:rFonts w:eastAsia="Times New Roman"/>
          <w:color w:val="212121"/>
          <w:szCs w:val="24"/>
        </w:rPr>
        <w:t>ηλαδή σε αυτήν που οφείλεται στην αύξηση του προσδόκιμου ζωής</w:t>
      </w:r>
      <w:r>
        <w:rPr>
          <w:rFonts w:eastAsia="Times New Roman"/>
          <w:color w:val="212121"/>
          <w:szCs w:val="24"/>
        </w:rPr>
        <w:t>. Κ</w:t>
      </w:r>
      <w:r w:rsidRPr="005D78FE">
        <w:rPr>
          <w:rFonts w:eastAsia="Times New Roman"/>
          <w:color w:val="212121"/>
          <w:szCs w:val="24"/>
        </w:rPr>
        <w:t xml:space="preserve">υρίως στη δική </w:t>
      </w:r>
      <w:r w:rsidRPr="005D78FE">
        <w:rPr>
          <w:rFonts w:eastAsia="Times New Roman"/>
          <w:color w:val="212121"/>
          <w:szCs w:val="24"/>
        </w:rPr>
        <w:lastRenderedPageBreak/>
        <w:t xml:space="preserve">μας περίπτωση μιλάμε για την εκ των </w:t>
      </w:r>
      <w:r>
        <w:rPr>
          <w:rFonts w:eastAsia="Times New Roman"/>
          <w:color w:val="212121"/>
          <w:szCs w:val="24"/>
        </w:rPr>
        <w:t>κάτω, δ</w:t>
      </w:r>
      <w:r w:rsidRPr="005D78FE">
        <w:rPr>
          <w:rFonts w:eastAsia="Times New Roman"/>
          <w:color w:val="212121"/>
          <w:szCs w:val="24"/>
        </w:rPr>
        <w:t>ηλαδή για τη μείωση των γεννήσεων</w:t>
      </w:r>
      <w:r>
        <w:rPr>
          <w:rFonts w:eastAsia="Times New Roman"/>
          <w:color w:val="212121"/>
          <w:szCs w:val="24"/>
        </w:rPr>
        <w:t>. Κ</w:t>
      </w:r>
      <w:r w:rsidRPr="005D78FE">
        <w:rPr>
          <w:rFonts w:eastAsia="Times New Roman"/>
          <w:color w:val="212121"/>
          <w:szCs w:val="24"/>
        </w:rPr>
        <w:t>αι εδώ α</w:t>
      </w:r>
      <w:r w:rsidRPr="005D78FE">
        <w:rPr>
          <w:rFonts w:eastAsia="Times New Roman"/>
          <w:color w:val="212121"/>
          <w:szCs w:val="24"/>
        </w:rPr>
        <w:t>υτό που χρειάζεται είναι βασικά να δώσουμε κάποια κίνητρα</w:t>
      </w:r>
      <w:r>
        <w:rPr>
          <w:rFonts w:eastAsia="Times New Roman"/>
          <w:color w:val="212121"/>
          <w:szCs w:val="24"/>
        </w:rPr>
        <w:t>.</w:t>
      </w:r>
    </w:p>
    <w:p w14:paraId="6929876E"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 παρούσα Κ</w:t>
      </w:r>
      <w:r w:rsidRPr="005D78FE">
        <w:rPr>
          <w:rFonts w:eastAsia="Times New Roman"/>
          <w:color w:val="212121"/>
          <w:szCs w:val="24"/>
        </w:rPr>
        <w:t>υβέρνηση</w:t>
      </w:r>
      <w:r>
        <w:rPr>
          <w:rFonts w:eastAsia="Times New Roman"/>
          <w:color w:val="212121"/>
          <w:szCs w:val="24"/>
        </w:rPr>
        <w:t>,</w:t>
      </w:r>
      <w:r w:rsidRPr="005D78FE">
        <w:rPr>
          <w:rFonts w:eastAsia="Times New Roman"/>
          <w:color w:val="212121"/>
          <w:szCs w:val="24"/>
        </w:rPr>
        <w:t xml:space="preserve"> </w:t>
      </w:r>
      <w:r>
        <w:rPr>
          <w:rFonts w:eastAsia="Times New Roman"/>
          <w:color w:val="212121"/>
          <w:szCs w:val="24"/>
        </w:rPr>
        <w:t>όμως,</w:t>
      </w:r>
      <w:r w:rsidRPr="005D78FE">
        <w:rPr>
          <w:rFonts w:eastAsia="Times New Roman"/>
          <w:color w:val="212121"/>
          <w:szCs w:val="24"/>
        </w:rPr>
        <w:t xml:space="preserve"> όχι μόνο δεν έχει βοηθήσει στην επίλυση του όλου προβλήματος</w:t>
      </w:r>
      <w:r>
        <w:rPr>
          <w:rFonts w:eastAsia="Times New Roman"/>
          <w:color w:val="212121"/>
          <w:szCs w:val="24"/>
        </w:rPr>
        <w:t>,</w:t>
      </w:r>
      <w:r w:rsidRPr="005D78FE">
        <w:rPr>
          <w:rFonts w:eastAsia="Times New Roman"/>
          <w:color w:val="212121"/>
          <w:szCs w:val="24"/>
        </w:rPr>
        <w:t xml:space="preserve"> αλλά έχει συμβάλει και στην </w:t>
      </w:r>
      <w:r>
        <w:rPr>
          <w:rFonts w:eastAsia="Times New Roman"/>
          <w:color w:val="212121"/>
          <w:szCs w:val="24"/>
        </w:rPr>
        <w:t>επιδείνωσή</w:t>
      </w:r>
      <w:r w:rsidRPr="005D78FE">
        <w:rPr>
          <w:rFonts w:eastAsia="Times New Roman"/>
          <w:color w:val="212121"/>
          <w:szCs w:val="24"/>
        </w:rPr>
        <w:t xml:space="preserve"> του</w:t>
      </w:r>
      <w:r>
        <w:rPr>
          <w:rFonts w:eastAsia="Times New Roman"/>
          <w:color w:val="212121"/>
          <w:szCs w:val="24"/>
        </w:rPr>
        <w:t>. Χαρακτηριστικό</w:t>
      </w:r>
      <w:r w:rsidRPr="005D78FE">
        <w:rPr>
          <w:rFonts w:eastAsia="Times New Roman"/>
          <w:color w:val="212121"/>
          <w:szCs w:val="24"/>
        </w:rPr>
        <w:t xml:space="preserve"> είναι </w:t>
      </w:r>
      <w:r>
        <w:rPr>
          <w:rFonts w:eastAsia="Times New Roman"/>
          <w:color w:val="212121"/>
          <w:szCs w:val="24"/>
        </w:rPr>
        <w:t>το</w:t>
      </w:r>
      <w:r w:rsidRPr="005D78FE">
        <w:rPr>
          <w:rFonts w:eastAsia="Times New Roman"/>
          <w:color w:val="212121"/>
          <w:szCs w:val="24"/>
        </w:rPr>
        <w:t xml:space="preserve"> παράδειγμα του πολυνομοσχεδίου που ψηφίσ</w:t>
      </w:r>
      <w:r w:rsidRPr="005D78FE">
        <w:rPr>
          <w:rFonts w:eastAsia="Times New Roman"/>
          <w:color w:val="212121"/>
          <w:szCs w:val="24"/>
        </w:rPr>
        <w:t xml:space="preserve">ατε τον Ιανουάριο του </w:t>
      </w:r>
      <w:r>
        <w:rPr>
          <w:rFonts w:eastAsia="Times New Roman"/>
          <w:color w:val="212121"/>
          <w:szCs w:val="24"/>
        </w:rPr>
        <w:t>20</w:t>
      </w:r>
      <w:r w:rsidRPr="005D78FE">
        <w:rPr>
          <w:rFonts w:eastAsia="Times New Roman"/>
          <w:color w:val="212121"/>
          <w:szCs w:val="24"/>
        </w:rPr>
        <w:t>18</w:t>
      </w:r>
      <w:r>
        <w:rPr>
          <w:rFonts w:eastAsia="Times New Roman"/>
          <w:color w:val="212121"/>
          <w:szCs w:val="24"/>
        </w:rPr>
        <w:t>,</w:t>
      </w:r>
      <w:r w:rsidRPr="005D78FE">
        <w:rPr>
          <w:rFonts w:eastAsia="Times New Roman"/>
          <w:color w:val="212121"/>
          <w:szCs w:val="24"/>
        </w:rPr>
        <w:t xml:space="preserve"> με </w:t>
      </w:r>
      <w:r>
        <w:rPr>
          <w:rFonts w:eastAsia="Times New Roman"/>
          <w:color w:val="212121"/>
          <w:szCs w:val="24"/>
        </w:rPr>
        <w:t>το οποίο</w:t>
      </w:r>
      <w:r w:rsidRPr="005D78FE">
        <w:rPr>
          <w:rFonts w:eastAsia="Times New Roman"/>
          <w:color w:val="212121"/>
          <w:szCs w:val="24"/>
        </w:rPr>
        <w:t xml:space="preserve"> κόψατε έως και 50% τα </w:t>
      </w:r>
      <w:r>
        <w:rPr>
          <w:rFonts w:eastAsia="Times New Roman"/>
          <w:color w:val="212121"/>
          <w:szCs w:val="24"/>
        </w:rPr>
        <w:t xml:space="preserve">επιδόματα των περισσότερων </w:t>
      </w:r>
      <w:proofErr w:type="spellStart"/>
      <w:r>
        <w:rPr>
          <w:rFonts w:eastAsia="Times New Roman"/>
          <w:color w:val="212121"/>
          <w:szCs w:val="24"/>
        </w:rPr>
        <w:t>τριτέκνων</w:t>
      </w:r>
      <w:proofErr w:type="spellEnd"/>
      <w:r>
        <w:rPr>
          <w:rFonts w:eastAsia="Times New Roman"/>
          <w:color w:val="212121"/>
          <w:szCs w:val="24"/>
        </w:rPr>
        <w:t xml:space="preserve"> και πολυτέ</w:t>
      </w:r>
      <w:r w:rsidRPr="005D78FE">
        <w:rPr>
          <w:rFonts w:eastAsia="Times New Roman"/>
          <w:color w:val="212121"/>
          <w:szCs w:val="24"/>
        </w:rPr>
        <w:t>κνων οικογενειών</w:t>
      </w:r>
      <w:r>
        <w:rPr>
          <w:rFonts w:eastAsia="Times New Roman"/>
          <w:color w:val="212121"/>
          <w:szCs w:val="24"/>
        </w:rPr>
        <w:t>. Μια τέτοια π</w:t>
      </w:r>
      <w:r w:rsidRPr="005D78FE">
        <w:rPr>
          <w:rFonts w:eastAsia="Times New Roman"/>
          <w:color w:val="212121"/>
          <w:szCs w:val="24"/>
        </w:rPr>
        <w:t>ολιτική δεν είναι μόνο κοντόφθαλμη</w:t>
      </w:r>
      <w:r>
        <w:rPr>
          <w:rFonts w:eastAsia="Times New Roman"/>
          <w:color w:val="212121"/>
          <w:szCs w:val="24"/>
        </w:rPr>
        <w:t>,</w:t>
      </w:r>
      <w:r w:rsidRPr="005D78FE">
        <w:rPr>
          <w:rFonts w:eastAsia="Times New Roman"/>
          <w:color w:val="212121"/>
          <w:szCs w:val="24"/>
        </w:rPr>
        <w:t xml:space="preserve"> είναι και εθνικά ανεύθυνη</w:t>
      </w:r>
      <w:r>
        <w:rPr>
          <w:rFonts w:eastAsia="Times New Roman"/>
          <w:color w:val="212121"/>
          <w:szCs w:val="24"/>
        </w:rPr>
        <w:t>,</w:t>
      </w:r>
      <w:r w:rsidRPr="005D78FE">
        <w:rPr>
          <w:rFonts w:eastAsia="Times New Roman"/>
          <w:color w:val="212121"/>
          <w:szCs w:val="24"/>
        </w:rPr>
        <w:t xml:space="preserve"> διότι </w:t>
      </w:r>
      <w:r>
        <w:rPr>
          <w:rFonts w:eastAsia="Times New Roman"/>
          <w:color w:val="212121"/>
          <w:szCs w:val="24"/>
        </w:rPr>
        <w:t xml:space="preserve">η </w:t>
      </w:r>
      <w:r w:rsidRPr="005D78FE">
        <w:rPr>
          <w:rFonts w:eastAsia="Times New Roman"/>
          <w:color w:val="212121"/>
          <w:szCs w:val="24"/>
        </w:rPr>
        <w:t xml:space="preserve">πατρίδα μας </w:t>
      </w:r>
      <w:r>
        <w:rPr>
          <w:rFonts w:eastAsia="Times New Roman"/>
          <w:color w:val="212121"/>
          <w:szCs w:val="24"/>
        </w:rPr>
        <w:t xml:space="preserve">γερνάει </w:t>
      </w:r>
      <w:r w:rsidRPr="005D78FE">
        <w:rPr>
          <w:rFonts w:eastAsia="Times New Roman"/>
          <w:color w:val="212121"/>
          <w:szCs w:val="24"/>
        </w:rPr>
        <w:t xml:space="preserve">και ακόμα περισσότερο ο </w:t>
      </w:r>
      <w:r w:rsidRPr="005D78FE">
        <w:rPr>
          <w:rFonts w:eastAsia="Times New Roman"/>
          <w:color w:val="212121"/>
          <w:szCs w:val="24"/>
        </w:rPr>
        <w:t>πληθυσμός μας συρρικνώνεται</w:t>
      </w:r>
      <w:r>
        <w:rPr>
          <w:rFonts w:eastAsia="Times New Roman"/>
          <w:color w:val="212121"/>
          <w:szCs w:val="24"/>
        </w:rPr>
        <w:t>. Ο</w:t>
      </w:r>
      <w:r w:rsidRPr="005D78FE">
        <w:rPr>
          <w:rFonts w:eastAsia="Times New Roman"/>
          <w:color w:val="212121"/>
          <w:szCs w:val="24"/>
        </w:rPr>
        <w:t>ι θάνατοι</w:t>
      </w:r>
      <w:r>
        <w:rPr>
          <w:rFonts w:eastAsia="Times New Roman"/>
          <w:color w:val="212121"/>
          <w:szCs w:val="24"/>
        </w:rPr>
        <w:t>,</w:t>
      </w:r>
      <w:r w:rsidRPr="005D78FE">
        <w:rPr>
          <w:rFonts w:eastAsia="Times New Roman"/>
          <w:color w:val="212121"/>
          <w:szCs w:val="24"/>
        </w:rPr>
        <w:t xml:space="preserve"> όπως δείχνουν τα στατιστικά στοιχεία</w:t>
      </w:r>
      <w:r>
        <w:rPr>
          <w:rFonts w:eastAsia="Times New Roman"/>
          <w:color w:val="212121"/>
          <w:szCs w:val="24"/>
        </w:rPr>
        <w:t xml:space="preserve">, ξεπερνούν τις γεννήσεις. </w:t>
      </w:r>
    </w:p>
    <w:p w14:paraId="6929876F"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5D78FE">
        <w:rPr>
          <w:rFonts w:eastAsia="Times New Roman"/>
          <w:color w:val="212121"/>
          <w:szCs w:val="24"/>
        </w:rPr>
        <w:t xml:space="preserve">ας θυμίζω ότι επί Νέας Δημοκρατίας με τον </w:t>
      </w:r>
      <w:r>
        <w:rPr>
          <w:rFonts w:eastAsia="Times New Roman"/>
          <w:color w:val="212121"/>
          <w:szCs w:val="24"/>
        </w:rPr>
        <w:t>ν.3454/2006 παρέχονταν</w:t>
      </w:r>
      <w:r w:rsidRPr="005D78FE">
        <w:rPr>
          <w:rFonts w:eastAsia="Times New Roman"/>
          <w:color w:val="212121"/>
          <w:szCs w:val="24"/>
        </w:rPr>
        <w:t xml:space="preserve"> σημαντικά κίνητρα στις λεγόμενες </w:t>
      </w:r>
      <w:proofErr w:type="spellStart"/>
      <w:r w:rsidRPr="005D78FE">
        <w:rPr>
          <w:rFonts w:eastAsia="Times New Roman"/>
          <w:color w:val="212121"/>
          <w:szCs w:val="24"/>
        </w:rPr>
        <w:t>τρίτεκνες</w:t>
      </w:r>
      <w:proofErr w:type="spellEnd"/>
      <w:r w:rsidRPr="005D78FE">
        <w:rPr>
          <w:rFonts w:eastAsia="Times New Roman"/>
          <w:color w:val="212121"/>
          <w:szCs w:val="24"/>
        </w:rPr>
        <w:t xml:space="preserve"> και πολύτεκνες οικογένειες</w:t>
      </w:r>
      <w:r>
        <w:rPr>
          <w:rFonts w:eastAsia="Times New Roman"/>
          <w:color w:val="212121"/>
          <w:szCs w:val="24"/>
        </w:rPr>
        <w:t>.</w:t>
      </w:r>
      <w:r w:rsidRPr="005D78FE">
        <w:rPr>
          <w:rFonts w:eastAsia="Times New Roman"/>
          <w:color w:val="212121"/>
          <w:szCs w:val="24"/>
        </w:rPr>
        <w:t xml:space="preserve"> Ποιο ήταν το α</w:t>
      </w:r>
      <w:r w:rsidRPr="005D78FE">
        <w:rPr>
          <w:rFonts w:eastAsia="Times New Roman"/>
          <w:color w:val="212121"/>
          <w:szCs w:val="24"/>
        </w:rPr>
        <w:t>ποτέλεσμα αυτής της πολιτικής</w:t>
      </w:r>
      <w:r>
        <w:rPr>
          <w:rFonts w:eastAsia="Times New Roman"/>
          <w:color w:val="212121"/>
          <w:szCs w:val="24"/>
        </w:rPr>
        <w:t xml:space="preserve"> σ</w:t>
      </w:r>
      <w:r w:rsidRPr="005D78FE">
        <w:rPr>
          <w:rFonts w:eastAsia="Times New Roman"/>
          <w:color w:val="212121"/>
          <w:szCs w:val="24"/>
        </w:rPr>
        <w:t>την τριετία 2007</w:t>
      </w:r>
      <w:r>
        <w:rPr>
          <w:rFonts w:eastAsia="Times New Roman"/>
          <w:color w:val="212121"/>
          <w:szCs w:val="24"/>
        </w:rPr>
        <w:t>-</w:t>
      </w:r>
      <w:r w:rsidRPr="005D78FE">
        <w:rPr>
          <w:rFonts w:eastAsia="Times New Roman"/>
          <w:color w:val="212121"/>
          <w:szCs w:val="24"/>
        </w:rPr>
        <w:t>2009</w:t>
      </w:r>
      <w:r>
        <w:rPr>
          <w:rFonts w:eastAsia="Times New Roman"/>
          <w:color w:val="212121"/>
          <w:szCs w:val="24"/>
        </w:rPr>
        <w:t>;</w:t>
      </w:r>
      <w:r w:rsidRPr="005D78FE">
        <w:rPr>
          <w:rFonts w:eastAsia="Times New Roman"/>
          <w:color w:val="212121"/>
          <w:szCs w:val="24"/>
        </w:rPr>
        <w:t xml:space="preserve"> </w:t>
      </w:r>
      <w:r>
        <w:rPr>
          <w:rFonts w:eastAsia="Times New Roman"/>
          <w:color w:val="212121"/>
          <w:szCs w:val="24"/>
        </w:rPr>
        <w:t>Ήταν</w:t>
      </w:r>
      <w:r w:rsidRPr="005D78FE">
        <w:rPr>
          <w:rFonts w:eastAsia="Times New Roman"/>
          <w:color w:val="212121"/>
          <w:szCs w:val="24"/>
        </w:rPr>
        <w:t xml:space="preserve"> ότι παρατηρήθηκε μία αξιοσημείωτη αύξηση των γεννήσεων κατά </w:t>
      </w:r>
      <w:r>
        <w:rPr>
          <w:rFonts w:eastAsia="Times New Roman"/>
          <w:color w:val="212121"/>
          <w:szCs w:val="24"/>
        </w:rPr>
        <w:t>οκτώ χιλιάδες</w:t>
      </w:r>
      <w:r w:rsidRPr="005D78FE">
        <w:rPr>
          <w:rFonts w:eastAsia="Times New Roman"/>
          <w:color w:val="212121"/>
          <w:szCs w:val="24"/>
        </w:rPr>
        <w:t xml:space="preserve"> περίπου ετησίως</w:t>
      </w:r>
      <w:r>
        <w:rPr>
          <w:rFonts w:eastAsia="Times New Roman"/>
          <w:color w:val="212121"/>
          <w:szCs w:val="24"/>
        </w:rPr>
        <w:t xml:space="preserve">. Αυτή η πολιτική </w:t>
      </w:r>
      <w:proofErr w:type="spellStart"/>
      <w:r>
        <w:rPr>
          <w:rFonts w:eastAsia="Times New Roman"/>
          <w:color w:val="212121"/>
          <w:szCs w:val="24"/>
        </w:rPr>
        <w:t>διεκόπη</w:t>
      </w:r>
      <w:proofErr w:type="spellEnd"/>
      <w:r>
        <w:rPr>
          <w:rFonts w:eastAsia="Times New Roman"/>
          <w:color w:val="212121"/>
          <w:szCs w:val="24"/>
        </w:rPr>
        <w:t xml:space="preserve"> </w:t>
      </w:r>
      <w:r w:rsidRPr="005D78FE">
        <w:rPr>
          <w:rFonts w:eastAsia="Times New Roman"/>
          <w:color w:val="212121"/>
          <w:szCs w:val="24"/>
        </w:rPr>
        <w:t>στη χειρότερη συγκυρία</w:t>
      </w:r>
      <w:r>
        <w:rPr>
          <w:rFonts w:eastAsia="Times New Roman"/>
          <w:color w:val="212121"/>
          <w:szCs w:val="24"/>
        </w:rPr>
        <w:t>,</w:t>
      </w:r>
      <w:r w:rsidRPr="005D78FE">
        <w:rPr>
          <w:rFonts w:eastAsia="Times New Roman"/>
          <w:color w:val="212121"/>
          <w:szCs w:val="24"/>
        </w:rPr>
        <w:t xml:space="preserve"> την </w:t>
      </w:r>
      <w:r w:rsidRPr="005D78FE">
        <w:rPr>
          <w:rFonts w:eastAsia="Times New Roman"/>
          <w:color w:val="212121"/>
          <w:szCs w:val="24"/>
        </w:rPr>
        <w:lastRenderedPageBreak/>
        <w:t>εποχή της οικονομικής κρίσης και των μνημονίων</w:t>
      </w:r>
      <w:r>
        <w:rPr>
          <w:rFonts w:eastAsia="Times New Roman"/>
          <w:color w:val="212121"/>
          <w:szCs w:val="24"/>
        </w:rPr>
        <w:t>. Κ</w:t>
      </w:r>
      <w:r w:rsidRPr="005D78FE">
        <w:rPr>
          <w:rFonts w:eastAsia="Times New Roman"/>
          <w:color w:val="212121"/>
          <w:szCs w:val="24"/>
        </w:rPr>
        <w:t>αι αν</w:t>
      </w:r>
      <w:r w:rsidRPr="005D78FE">
        <w:rPr>
          <w:rFonts w:eastAsia="Times New Roman"/>
          <w:color w:val="212121"/>
          <w:szCs w:val="24"/>
        </w:rPr>
        <w:t>τί να ενισχύσετε τα παραπάνω κίνητρα</w:t>
      </w:r>
      <w:r>
        <w:rPr>
          <w:rFonts w:eastAsia="Times New Roman"/>
          <w:color w:val="212121"/>
          <w:szCs w:val="24"/>
        </w:rPr>
        <w:t>, ε</w:t>
      </w:r>
      <w:r w:rsidRPr="005D78FE">
        <w:rPr>
          <w:rFonts w:eastAsia="Times New Roman"/>
          <w:color w:val="212121"/>
          <w:szCs w:val="24"/>
        </w:rPr>
        <w:t>σείς τι κάνατε</w:t>
      </w:r>
      <w:r>
        <w:rPr>
          <w:rFonts w:eastAsia="Times New Roman"/>
          <w:color w:val="212121"/>
          <w:szCs w:val="24"/>
        </w:rPr>
        <w:t>; Τ</w:t>
      </w:r>
      <w:r w:rsidRPr="005D78FE">
        <w:rPr>
          <w:rFonts w:eastAsia="Times New Roman"/>
          <w:color w:val="212121"/>
          <w:szCs w:val="24"/>
        </w:rPr>
        <w:t>α καταργήσατε εντελώς</w:t>
      </w:r>
      <w:r>
        <w:rPr>
          <w:rFonts w:eastAsia="Times New Roman"/>
          <w:color w:val="212121"/>
          <w:szCs w:val="24"/>
        </w:rPr>
        <w:t xml:space="preserve">! </w:t>
      </w:r>
    </w:p>
    <w:p w14:paraId="69298770"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5D78FE">
        <w:rPr>
          <w:rFonts w:eastAsia="Times New Roman"/>
          <w:color w:val="212121"/>
          <w:szCs w:val="24"/>
        </w:rPr>
        <w:t xml:space="preserve">ο τρίτο ζήτημα το οποίο συνδέεται και με τη γήρανση του πληθυσμού είναι αυτό που </w:t>
      </w:r>
      <w:r>
        <w:rPr>
          <w:rFonts w:eastAsia="Times New Roman"/>
          <w:color w:val="212121"/>
          <w:szCs w:val="24"/>
        </w:rPr>
        <w:t>οι ειδικοί</w:t>
      </w:r>
      <w:r w:rsidRPr="005D78FE">
        <w:rPr>
          <w:rFonts w:eastAsia="Times New Roman"/>
          <w:color w:val="212121"/>
          <w:szCs w:val="24"/>
        </w:rPr>
        <w:t xml:space="preserve"> ονομ</w:t>
      </w:r>
      <w:r>
        <w:rPr>
          <w:rFonts w:eastAsia="Times New Roman"/>
          <w:color w:val="212121"/>
          <w:szCs w:val="24"/>
        </w:rPr>
        <w:t xml:space="preserve">άζουν της </w:t>
      </w:r>
      <w:r>
        <w:rPr>
          <w:rFonts w:eastAsia="Times New Roman"/>
          <w:color w:val="212121"/>
          <w:szCs w:val="24"/>
        </w:rPr>
        <w:t>«</w:t>
      </w:r>
      <w:proofErr w:type="spellStart"/>
      <w:r>
        <w:rPr>
          <w:rFonts w:eastAsia="Times New Roman"/>
          <w:color w:val="212121"/>
          <w:szCs w:val="24"/>
        </w:rPr>
        <w:t>διαγενεα</w:t>
      </w:r>
      <w:r w:rsidRPr="005D78FE">
        <w:rPr>
          <w:rFonts w:eastAsia="Times New Roman"/>
          <w:color w:val="212121"/>
          <w:szCs w:val="24"/>
        </w:rPr>
        <w:t>κής</w:t>
      </w:r>
      <w:proofErr w:type="spellEnd"/>
      <w:r w:rsidRPr="005D78FE">
        <w:rPr>
          <w:rFonts w:eastAsia="Times New Roman"/>
          <w:color w:val="212121"/>
          <w:szCs w:val="24"/>
        </w:rPr>
        <w:t xml:space="preserve"> δικαιοσύνης</w:t>
      </w:r>
      <w:r>
        <w:rPr>
          <w:rFonts w:eastAsia="Times New Roman"/>
          <w:color w:val="212121"/>
          <w:szCs w:val="24"/>
        </w:rPr>
        <w:t>». Είναι ένα θέμα που αποτελεί π</w:t>
      </w:r>
      <w:r w:rsidRPr="005D78FE">
        <w:rPr>
          <w:rFonts w:eastAsia="Times New Roman"/>
          <w:color w:val="212121"/>
          <w:szCs w:val="24"/>
        </w:rPr>
        <w:t>ιθανόν το πολ</w:t>
      </w:r>
      <w:r w:rsidRPr="005D78FE">
        <w:rPr>
          <w:rFonts w:eastAsia="Times New Roman"/>
          <w:color w:val="212121"/>
          <w:szCs w:val="24"/>
        </w:rPr>
        <w:t xml:space="preserve">ιτικό και κοινωνικό </w:t>
      </w:r>
      <w:proofErr w:type="spellStart"/>
      <w:r w:rsidRPr="005D78FE">
        <w:rPr>
          <w:rFonts w:eastAsia="Times New Roman"/>
          <w:color w:val="212121"/>
          <w:szCs w:val="24"/>
        </w:rPr>
        <w:t>διακύβευμα</w:t>
      </w:r>
      <w:proofErr w:type="spellEnd"/>
      <w:r w:rsidRPr="005D78FE">
        <w:rPr>
          <w:rFonts w:eastAsia="Times New Roman"/>
          <w:color w:val="212121"/>
          <w:szCs w:val="24"/>
        </w:rPr>
        <w:t xml:space="preserve"> του αιώνα </w:t>
      </w:r>
      <w:r>
        <w:rPr>
          <w:rFonts w:eastAsia="Times New Roman"/>
          <w:color w:val="212121"/>
          <w:szCs w:val="24"/>
        </w:rPr>
        <w:t>μας. Τα στοιχεία είναι α</w:t>
      </w:r>
      <w:r w:rsidRPr="005D78FE">
        <w:rPr>
          <w:rFonts w:eastAsia="Times New Roman"/>
          <w:color w:val="212121"/>
          <w:szCs w:val="24"/>
        </w:rPr>
        <w:t>ποκαλυπτικά</w:t>
      </w:r>
      <w:r>
        <w:rPr>
          <w:rFonts w:eastAsia="Times New Roman"/>
          <w:color w:val="212121"/>
          <w:szCs w:val="24"/>
        </w:rPr>
        <w:t>: Το 27% του πληθυσμού σ</w:t>
      </w:r>
      <w:r w:rsidRPr="005D78FE">
        <w:rPr>
          <w:rFonts w:eastAsia="Times New Roman"/>
          <w:color w:val="212121"/>
          <w:szCs w:val="24"/>
        </w:rPr>
        <w:t xml:space="preserve">ήμερα είναι άνω των </w:t>
      </w:r>
      <w:r>
        <w:rPr>
          <w:rFonts w:eastAsia="Times New Roman"/>
          <w:color w:val="212121"/>
          <w:szCs w:val="24"/>
        </w:rPr>
        <w:t>εξήντα</w:t>
      </w:r>
      <w:r w:rsidRPr="005D78FE">
        <w:rPr>
          <w:rFonts w:eastAsia="Times New Roman"/>
          <w:color w:val="212121"/>
          <w:szCs w:val="24"/>
        </w:rPr>
        <w:t xml:space="preserve"> ετών</w:t>
      </w:r>
      <w:r>
        <w:rPr>
          <w:rFonts w:eastAsia="Times New Roman"/>
          <w:color w:val="212121"/>
          <w:szCs w:val="24"/>
        </w:rPr>
        <w:t>. Τ</w:t>
      </w:r>
      <w:r w:rsidRPr="005D78FE">
        <w:rPr>
          <w:rFonts w:eastAsia="Times New Roman"/>
          <w:color w:val="212121"/>
          <w:szCs w:val="24"/>
        </w:rPr>
        <w:t>ο 2030 αυτό το ποσοστό θα ανέλθει στο 35%</w:t>
      </w:r>
      <w:r>
        <w:rPr>
          <w:rFonts w:eastAsia="Times New Roman"/>
          <w:color w:val="212121"/>
          <w:szCs w:val="24"/>
        </w:rPr>
        <w:t>. Τ</w:t>
      </w:r>
      <w:r w:rsidRPr="005D78FE">
        <w:rPr>
          <w:rFonts w:eastAsia="Times New Roman"/>
          <w:color w:val="212121"/>
          <w:szCs w:val="24"/>
        </w:rPr>
        <w:t>ο 2050 υπολογίζεται να σκαρφαλώσει στο 41%</w:t>
      </w:r>
      <w:r>
        <w:rPr>
          <w:rFonts w:eastAsia="Times New Roman"/>
          <w:color w:val="212121"/>
          <w:szCs w:val="24"/>
        </w:rPr>
        <w:t>. Η</w:t>
      </w:r>
      <w:r w:rsidRPr="005D78FE">
        <w:rPr>
          <w:rFonts w:eastAsia="Times New Roman"/>
          <w:color w:val="212121"/>
          <w:szCs w:val="24"/>
        </w:rPr>
        <w:t xml:space="preserve"> χώρα μας είναι η πέμπτη σε ταχύτ</w:t>
      </w:r>
      <w:r w:rsidRPr="005D78FE">
        <w:rPr>
          <w:rFonts w:eastAsia="Times New Roman"/>
          <w:color w:val="212121"/>
          <w:szCs w:val="24"/>
        </w:rPr>
        <w:t>ητα δημογραφικής γήρανσης στην Ευρωπαϊκή Ένωση και έχει το</w:t>
      </w:r>
      <w:r>
        <w:rPr>
          <w:rFonts w:eastAsia="Times New Roman"/>
          <w:color w:val="212121"/>
          <w:szCs w:val="24"/>
        </w:rPr>
        <w:t>ν</w:t>
      </w:r>
      <w:r w:rsidRPr="005D78FE">
        <w:rPr>
          <w:rFonts w:eastAsia="Times New Roman"/>
          <w:color w:val="212121"/>
          <w:szCs w:val="24"/>
        </w:rPr>
        <w:t xml:space="preserve"> τρίτο χαμηλότερο δείκτη γεννήσεων</w:t>
      </w:r>
      <w:r>
        <w:rPr>
          <w:rFonts w:eastAsia="Times New Roman"/>
          <w:color w:val="212121"/>
          <w:szCs w:val="24"/>
        </w:rPr>
        <w:t xml:space="preserve">. </w:t>
      </w:r>
    </w:p>
    <w:p w14:paraId="69298771"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5D78FE">
        <w:rPr>
          <w:rFonts w:eastAsia="Times New Roman"/>
          <w:color w:val="212121"/>
          <w:szCs w:val="24"/>
        </w:rPr>
        <w:t>ε αυτή τη</w:t>
      </w:r>
      <w:r>
        <w:rPr>
          <w:rFonts w:eastAsia="Times New Roman"/>
          <w:color w:val="212121"/>
          <w:szCs w:val="24"/>
        </w:rPr>
        <w:t>ν Ελλάδα η κοινωνική ανισότητα, λ</w:t>
      </w:r>
      <w:r w:rsidRPr="005D78FE">
        <w:rPr>
          <w:rFonts w:eastAsia="Times New Roman"/>
          <w:color w:val="212121"/>
          <w:szCs w:val="24"/>
        </w:rPr>
        <w:t>οιπόν</w:t>
      </w:r>
      <w:r>
        <w:rPr>
          <w:rFonts w:eastAsia="Times New Roman"/>
          <w:color w:val="212121"/>
          <w:szCs w:val="24"/>
        </w:rPr>
        <w:t>,</w:t>
      </w:r>
      <w:r w:rsidRPr="005D78FE">
        <w:rPr>
          <w:rFonts w:eastAsia="Times New Roman"/>
          <w:color w:val="212121"/>
          <w:szCs w:val="24"/>
        </w:rPr>
        <w:t xml:space="preserve"> αυξάνεται</w:t>
      </w:r>
      <w:r>
        <w:rPr>
          <w:rFonts w:eastAsia="Times New Roman"/>
          <w:color w:val="212121"/>
          <w:szCs w:val="24"/>
        </w:rPr>
        <w:t>. Ο</w:t>
      </w:r>
      <w:r w:rsidRPr="005D78FE">
        <w:rPr>
          <w:rFonts w:eastAsia="Times New Roman"/>
          <w:color w:val="212121"/>
          <w:szCs w:val="24"/>
        </w:rPr>
        <w:t>ι συντάξεις και τα οφέλη των ηλικιωμένων έχουν</w:t>
      </w:r>
      <w:r>
        <w:rPr>
          <w:rFonts w:eastAsia="Times New Roman"/>
          <w:color w:val="212121"/>
          <w:szCs w:val="24"/>
        </w:rPr>
        <w:t xml:space="preserve"> πληγεί πάρα πολύ τα τελευταία οκτώ</w:t>
      </w:r>
      <w:r w:rsidRPr="005D78FE">
        <w:rPr>
          <w:rFonts w:eastAsia="Times New Roman"/>
          <w:color w:val="212121"/>
          <w:szCs w:val="24"/>
        </w:rPr>
        <w:t xml:space="preserve"> χρόνια</w:t>
      </w:r>
      <w:r>
        <w:rPr>
          <w:rFonts w:eastAsia="Times New Roman"/>
          <w:color w:val="212121"/>
          <w:szCs w:val="24"/>
        </w:rPr>
        <w:t xml:space="preserve">. Όμως, </w:t>
      </w:r>
      <w:r w:rsidRPr="005D78FE">
        <w:rPr>
          <w:rFonts w:eastAsia="Times New Roman"/>
          <w:color w:val="212121"/>
          <w:szCs w:val="24"/>
        </w:rPr>
        <w:t>αν</w:t>
      </w:r>
      <w:r w:rsidRPr="005D78FE">
        <w:rPr>
          <w:rFonts w:eastAsia="Times New Roman"/>
          <w:color w:val="212121"/>
          <w:szCs w:val="24"/>
        </w:rPr>
        <w:t xml:space="preserve"> το σκεφτούμε</w:t>
      </w:r>
      <w:r>
        <w:rPr>
          <w:rFonts w:eastAsia="Times New Roman"/>
          <w:color w:val="212121"/>
          <w:szCs w:val="24"/>
        </w:rPr>
        <w:t>,</w:t>
      </w:r>
      <w:r w:rsidRPr="005D78FE">
        <w:rPr>
          <w:rFonts w:eastAsia="Times New Roman"/>
          <w:color w:val="212121"/>
          <w:szCs w:val="24"/>
        </w:rPr>
        <w:t xml:space="preserve"> έχουν πληγεί λιγότερο </w:t>
      </w:r>
      <w:r>
        <w:rPr>
          <w:rFonts w:eastAsia="Times New Roman"/>
          <w:color w:val="212121"/>
          <w:szCs w:val="24"/>
        </w:rPr>
        <w:t>από</w:t>
      </w:r>
      <w:r w:rsidRPr="005D78FE">
        <w:rPr>
          <w:rFonts w:eastAsia="Times New Roman"/>
          <w:color w:val="212121"/>
          <w:szCs w:val="24"/>
        </w:rPr>
        <w:t xml:space="preserve"> τα εισοδήματα και τις ευκαιρίες </w:t>
      </w:r>
      <w:r>
        <w:rPr>
          <w:rFonts w:eastAsia="Times New Roman"/>
          <w:color w:val="212121"/>
          <w:szCs w:val="24"/>
        </w:rPr>
        <w:t>που δίνουμε στους ν</w:t>
      </w:r>
      <w:r w:rsidRPr="005D78FE">
        <w:rPr>
          <w:rFonts w:eastAsia="Times New Roman"/>
          <w:color w:val="212121"/>
          <w:szCs w:val="24"/>
        </w:rPr>
        <w:t>έους πολίτες</w:t>
      </w:r>
      <w:r>
        <w:rPr>
          <w:rFonts w:eastAsia="Times New Roman"/>
          <w:color w:val="212121"/>
          <w:szCs w:val="24"/>
        </w:rPr>
        <w:t>.</w:t>
      </w:r>
      <w:r w:rsidRPr="005D78FE">
        <w:rPr>
          <w:rFonts w:eastAsia="Times New Roman"/>
          <w:color w:val="212121"/>
          <w:szCs w:val="24"/>
        </w:rPr>
        <w:t xml:space="preserve"> </w:t>
      </w:r>
      <w:r>
        <w:rPr>
          <w:rFonts w:eastAsia="Times New Roman"/>
          <w:color w:val="212121"/>
          <w:szCs w:val="24"/>
        </w:rPr>
        <w:t>Για αυτό και έχουμε διαπιστώσει, όπως και πολλοί άλλοι Βουλευτές επε</w:t>
      </w:r>
      <w:r w:rsidRPr="005D78FE">
        <w:rPr>
          <w:rFonts w:eastAsia="Times New Roman"/>
          <w:color w:val="212121"/>
          <w:szCs w:val="24"/>
        </w:rPr>
        <w:t>σήμαναν</w:t>
      </w:r>
      <w:r>
        <w:rPr>
          <w:rFonts w:eastAsia="Times New Roman"/>
          <w:color w:val="212121"/>
          <w:szCs w:val="24"/>
        </w:rPr>
        <w:t xml:space="preserve">, το φαινόμενο του </w:t>
      </w:r>
      <w:r>
        <w:rPr>
          <w:rFonts w:eastAsia="Times New Roman"/>
          <w:color w:val="212121"/>
          <w:szCs w:val="24"/>
          <w:lang w:val="en-US"/>
        </w:rPr>
        <w:t>brain</w:t>
      </w:r>
      <w:r w:rsidRPr="00F20959">
        <w:rPr>
          <w:rFonts w:eastAsia="Times New Roman"/>
          <w:color w:val="212121"/>
          <w:szCs w:val="24"/>
        </w:rPr>
        <w:t xml:space="preserve"> </w:t>
      </w:r>
      <w:r>
        <w:rPr>
          <w:rFonts w:eastAsia="Times New Roman"/>
          <w:color w:val="212121"/>
          <w:szCs w:val="24"/>
          <w:lang w:val="en-US"/>
        </w:rPr>
        <w:t>drain</w:t>
      </w:r>
      <w:r w:rsidRPr="00F20959">
        <w:rPr>
          <w:rFonts w:eastAsia="Times New Roman"/>
          <w:color w:val="212121"/>
          <w:szCs w:val="24"/>
        </w:rPr>
        <w:t>.</w:t>
      </w:r>
    </w:p>
    <w:p w14:paraId="69298772" w14:textId="77777777" w:rsidR="00F93F98" w:rsidRDefault="00F9424E">
      <w:pPr>
        <w:tabs>
          <w:tab w:val="left" w:pos="2246"/>
        </w:tabs>
        <w:spacing w:line="600" w:lineRule="auto"/>
        <w:ind w:firstLine="720"/>
        <w:jc w:val="both"/>
        <w:rPr>
          <w:rFonts w:eastAsia="Times New Roman"/>
          <w:color w:val="212121"/>
          <w:szCs w:val="24"/>
        </w:rPr>
      </w:pPr>
      <w:r>
        <w:rPr>
          <w:rFonts w:eastAsia="Times New Roman"/>
          <w:color w:val="212121"/>
          <w:szCs w:val="24"/>
        </w:rPr>
        <w:lastRenderedPageBreak/>
        <w:t>Σκεφτείτε ότι ο προϋπολογισμός που ψηφίστηκ</w:t>
      </w:r>
      <w:r>
        <w:rPr>
          <w:rFonts w:eastAsia="Times New Roman"/>
          <w:color w:val="212121"/>
          <w:szCs w:val="24"/>
        </w:rPr>
        <w:t xml:space="preserve">ε στην παρούσα Βουλή φέτος δίνει το 66% των κοινωνικών δαπανών </w:t>
      </w:r>
      <w:r>
        <w:rPr>
          <w:rFonts w:eastAsia="Times New Roman"/>
          <w:color w:val="212121"/>
          <w:szCs w:val="24"/>
        </w:rPr>
        <w:t>σ</w:t>
      </w:r>
      <w:r>
        <w:rPr>
          <w:rFonts w:eastAsia="Times New Roman"/>
          <w:color w:val="212121"/>
          <w:szCs w:val="24"/>
        </w:rPr>
        <w:t xml:space="preserve">ε δύο εκατομμύρια επτακόσιες χιλιάδες </w:t>
      </w:r>
      <w:r>
        <w:rPr>
          <w:rFonts w:eastAsia="Times New Roman"/>
          <w:color w:val="212121"/>
          <w:szCs w:val="24"/>
        </w:rPr>
        <w:t>συνταξιούχους.</w:t>
      </w:r>
      <w:r w:rsidRPr="00403A15">
        <w:rPr>
          <w:rFonts w:eastAsia="Times New Roman"/>
          <w:color w:val="212121"/>
          <w:szCs w:val="24"/>
        </w:rPr>
        <w:t xml:space="preserve"> </w:t>
      </w:r>
      <w:r>
        <w:rPr>
          <w:rFonts w:eastAsia="Times New Roman"/>
          <w:color w:val="212121"/>
          <w:szCs w:val="24"/>
          <w:lang w:val="en-US"/>
        </w:rPr>
        <w:t>H</w:t>
      </w:r>
      <w:r>
        <w:rPr>
          <w:rFonts w:eastAsia="Times New Roman"/>
          <w:color w:val="212121"/>
          <w:szCs w:val="24"/>
        </w:rPr>
        <w:t xml:space="preserve"> σύγκρουση των γενεών σήμερα φαίνεται να είναι περισσότερο υλική και λιγότερο </w:t>
      </w:r>
      <w:proofErr w:type="spellStart"/>
      <w:r>
        <w:rPr>
          <w:rFonts w:eastAsia="Times New Roman"/>
          <w:color w:val="212121"/>
          <w:szCs w:val="24"/>
        </w:rPr>
        <w:t>αξιακή</w:t>
      </w:r>
      <w:proofErr w:type="spellEnd"/>
      <w:r>
        <w:rPr>
          <w:rFonts w:eastAsia="Times New Roman"/>
          <w:color w:val="212121"/>
          <w:szCs w:val="24"/>
        </w:rPr>
        <w:t xml:space="preserve"> ή ιδεολογική.</w:t>
      </w:r>
    </w:p>
    <w:p w14:paraId="69298773"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Τι χρειάζεται, λοιπόν, να κάνουμε από ε</w:t>
      </w:r>
      <w:r>
        <w:rPr>
          <w:rFonts w:eastAsia="Times New Roman"/>
          <w:color w:val="212121"/>
          <w:szCs w:val="24"/>
        </w:rPr>
        <w:t>δώ και πέρα; Τι προτείνει, μεταξύ άλλων, η Νέα Δημοκρατία; Άμεση αναμόρφωση του συνταξιοδοτικού και του ασφαλιστικού συστήματος. Μείωση, παραδείγματος χάριν, των ασφαλιστικών εισφορών</w:t>
      </w:r>
      <w:r w:rsidRPr="00403A15">
        <w:rPr>
          <w:rFonts w:eastAsia="Times New Roman"/>
          <w:color w:val="212121"/>
          <w:szCs w:val="24"/>
        </w:rPr>
        <w:t>,</w:t>
      </w:r>
      <w:r>
        <w:rPr>
          <w:rFonts w:eastAsia="Times New Roman"/>
          <w:color w:val="212121"/>
          <w:szCs w:val="24"/>
        </w:rPr>
        <w:t xml:space="preserve"> ειδικά για τους νέους εργαζομένους. Βοήθεια ύψους 2 χιλιάδων ευρώ σε νέ</w:t>
      </w:r>
      <w:r>
        <w:rPr>
          <w:rFonts w:eastAsia="Times New Roman"/>
          <w:color w:val="212121"/>
          <w:szCs w:val="24"/>
        </w:rPr>
        <w:t>ες οικογένειες για κάθε νέο παιδί που θα γεννιέται στη χώρα μας. Στήριξη των εργαζόμενων γονέων και ειδικά των γυναικών, με δυνατότητα, παραδείγματος χάριν, της επιλογής του χρόνου κατά τον οποίο θα γίνεται η χρήση αδείας που δικαιούνται. Αύξηση του αφορολ</w:t>
      </w:r>
      <w:r>
        <w:rPr>
          <w:rFonts w:eastAsia="Times New Roman"/>
          <w:color w:val="212121"/>
          <w:szCs w:val="24"/>
        </w:rPr>
        <w:t xml:space="preserve">όγητου κατά 1.000 ευρώ για κάθε παιδί της οικογένειας, από το πρώτο παιδί. Υπαγωγή των βρεφικών ειδών πρώτης ανάγκης στον χαμηλότερο συντελεστή ΦΠΑ. Στήριξη και των </w:t>
      </w:r>
      <w:proofErr w:type="spellStart"/>
      <w:r>
        <w:rPr>
          <w:rFonts w:eastAsia="Times New Roman"/>
          <w:color w:val="212121"/>
          <w:szCs w:val="24"/>
        </w:rPr>
        <w:t>τριτέκνων</w:t>
      </w:r>
      <w:proofErr w:type="spellEnd"/>
      <w:r>
        <w:rPr>
          <w:rFonts w:eastAsia="Times New Roman"/>
          <w:color w:val="212121"/>
          <w:szCs w:val="24"/>
        </w:rPr>
        <w:t xml:space="preserve"> και πολυτέκνων οικογενειών με επαναφορά των κινήτρων που προβλέπονταν </w:t>
      </w:r>
      <w:r>
        <w:rPr>
          <w:rFonts w:eastAsia="Times New Roman"/>
          <w:color w:val="212121"/>
          <w:szCs w:val="24"/>
        </w:rPr>
        <w:t>στο</w:t>
      </w:r>
      <w:r>
        <w:rPr>
          <w:rFonts w:eastAsia="Times New Roman"/>
          <w:color w:val="212121"/>
          <w:szCs w:val="24"/>
        </w:rPr>
        <w:t>ν</w:t>
      </w:r>
      <w:r>
        <w:rPr>
          <w:rFonts w:eastAsia="Times New Roman"/>
          <w:color w:val="212121"/>
          <w:szCs w:val="24"/>
        </w:rPr>
        <w:t xml:space="preserve"> ν.3454</w:t>
      </w:r>
      <w:r>
        <w:rPr>
          <w:rFonts w:eastAsia="Times New Roman"/>
          <w:color w:val="212121"/>
          <w:szCs w:val="24"/>
        </w:rPr>
        <w:t>/2006.</w:t>
      </w:r>
    </w:p>
    <w:p w14:paraId="69298774"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lastRenderedPageBreak/>
        <w:t>Αυτό, όμως, που κατά την άποψή μας χρειάζεται περισσότερο και πάνω από όλα είναι να υπάρξει, πολιτική βούληση και η απαραίτητη συναίνεση, να επικρατήσει, επιτέλους, σωφροσύνη στο πολιτικό μας σύστημα, ώστε να μην μεταβάλλονται οι πολιτικές κάθε φορά</w:t>
      </w:r>
      <w:r>
        <w:rPr>
          <w:rFonts w:eastAsia="Times New Roman"/>
          <w:color w:val="212121"/>
          <w:szCs w:val="24"/>
        </w:rPr>
        <w:t xml:space="preserve"> που αλλάζουν οι κυβερνήσεις, διότι ωραία τα συζητάμε στη Βουλή, ωραία τα συζητήσαμε στην </w:t>
      </w:r>
      <w:r>
        <w:rPr>
          <w:rFonts w:eastAsia="Times New Roman"/>
          <w:color w:val="212121"/>
          <w:szCs w:val="24"/>
        </w:rPr>
        <w:t>ε</w:t>
      </w:r>
      <w:r>
        <w:rPr>
          <w:rFonts w:eastAsia="Times New Roman"/>
          <w:color w:val="212121"/>
          <w:szCs w:val="24"/>
        </w:rPr>
        <w:t>πιτροπή, ωραία καταλήξαμε και σε μερικές κοινές προτάσεις, αλλά εκεί που χωλαίνουν σχεδόν όλα στη χώρα μας είναι στο κομμάτι της υλοποίησης.</w:t>
      </w:r>
    </w:p>
    <w:p w14:paraId="69298775"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Σας ευχαριστώ πολύ.</w:t>
      </w:r>
    </w:p>
    <w:p w14:paraId="69298776" w14:textId="77777777" w:rsidR="00F93F98" w:rsidRDefault="00F9424E">
      <w:pPr>
        <w:spacing w:line="600" w:lineRule="auto"/>
        <w:ind w:firstLine="720"/>
        <w:jc w:val="center"/>
        <w:rPr>
          <w:rFonts w:eastAsia="Times New Roman"/>
          <w:color w:val="212121"/>
          <w:szCs w:val="24"/>
        </w:rPr>
      </w:pPr>
      <w:r>
        <w:rPr>
          <w:rFonts w:eastAsia="Times New Roman"/>
          <w:color w:val="212121"/>
          <w:szCs w:val="24"/>
        </w:rPr>
        <w:t>(Χει</w:t>
      </w:r>
      <w:r>
        <w:rPr>
          <w:rFonts w:eastAsia="Times New Roman"/>
          <w:color w:val="212121"/>
          <w:szCs w:val="24"/>
        </w:rPr>
        <w:t>ροκροτήματα από την πτέρυγα της Νέας Δημοκρατίας)</w:t>
      </w:r>
    </w:p>
    <w:p w14:paraId="69298777" w14:textId="77777777" w:rsidR="00F93F98" w:rsidRDefault="00F9424E">
      <w:pPr>
        <w:spacing w:line="600" w:lineRule="auto"/>
        <w:ind w:firstLine="720"/>
        <w:jc w:val="both"/>
        <w:rPr>
          <w:rFonts w:eastAsia="Times New Roman"/>
          <w:color w:val="212121"/>
          <w:szCs w:val="24"/>
        </w:rPr>
      </w:pPr>
      <w:r w:rsidRPr="00BF173E">
        <w:rPr>
          <w:rFonts w:eastAsia="Times New Roman"/>
          <w:b/>
          <w:color w:val="212121"/>
          <w:szCs w:val="24"/>
        </w:rPr>
        <w:t>ΘΕΑΝΩ ΦΩΤΙΟΥ (Αναπληρώτρια Υπουργός Εργασίας, Κοινωνικής Ασφάλισης και Κοινωνικής Αλληλεγγύης):</w:t>
      </w:r>
      <w:r>
        <w:rPr>
          <w:rFonts w:eastAsia="Times New Roman"/>
          <w:b/>
          <w:color w:val="212121"/>
          <w:szCs w:val="24"/>
        </w:rPr>
        <w:t xml:space="preserve"> </w:t>
      </w:r>
      <w:r>
        <w:rPr>
          <w:rFonts w:eastAsia="Times New Roman"/>
          <w:color w:val="212121"/>
          <w:szCs w:val="24"/>
        </w:rPr>
        <w:t>Κύριε Πρόεδρε, θα ήθελα τον λόγο.</w:t>
      </w:r>
    </w:p>
    <w:p w14:paraId="69298778" w14:textId="77777777" w:rsidR="00F93F98" w:rsidRDefault="00F9424E">
      <w:pPr>
        <w:spacing w:line="600" w:lineRule="auto"/>
        <w:ind w:firstLine="720"/>
        <w:jc w:val="both"/>
        <w:rPr>
          <w:rFonts w:eastAsia="Times New Roman"/>
          <w:color w:val="212121"/>
          <w:szCs w:val="24"/>
        </w:rPr>
      </w:pPr>
      <w:r w:rsidRPr="00BF173E">
        <w:rPr>
          <w:rFonts w:eastAsia="Times New Roman"/>
          <w:b/>
          <w:color w:val="212121"/>
          <w:szCs w:val="24"/>
        </w:rPr>
        <w:t>ΠΡΟΕΔΡΕΥΩΝ (Νικήτας Κακλαμάνης):</w:t>
      </w:r>
      <w:r>
        <w:rPr>
          <w:rFonts w:eastAsia="Times New Roman"/>
          <w:color w:val="212121"/>
          <w:szCs w:val="24"/>
        </w:rPr>
        <w:t xml:space="preserve"> Για ποιον λόγο;</w:t>
      </w:r>
    </w:p>
    <w:p w14:paraId="69298779" w14:textId="77777777" w:rsidR="00F93F98" w:rsidRDefault="00F9424E">
      <w:pPr>
        <w:spacing w:line="600" w:lineRule="auto"/>
        <w:ind w:firstLine="720"/>
        <w:jc w:val="both"/>
        <w:rPr>
          <w:rFonts w:eastAsia="Times New Roman"/>
          <w:color w:val="212121"/>
          <w:szCs w:val="24"/>
        </w:rPr>
      </w:pPr>
      <w:r>
        <w:rPr>
          <w:rFonts w:eastAsia="Times New Roman"/>
          <w:b/>
          <w:color w:val="212121"/>
          <w:szCs w:val="24"/>
        </w:rPr>
        <w:lastRenderedPageBreak/>
        <w:t xml:space="preserve">ΘΕΑΝΩ ΦΩΤΙΟΥ (Αναπληρώτρια </w:t>
      </w:r>
      <w:r>
        <w:rPr>
          <w:rFonts w:eastAsia="Times New Roman"/>
          <w:b/>
          <w:color w:val="212121"/>
          <w:szCs w:val="24"/>
        </w:rPr>
        <w:t xml:space="preserve">Υπουργός Εργασίας, Κοινωνικής Ασφάλισης και Κοινωνικής Αλληλεγγύης): </w:t>
      </w:r>
      <w:r>
        <w:rPr>
          <w:rFonts w:eastAsia="Times New Roman"/>
          <w:color w:val="212121"/>
          <w:szCs w:val="24"/>
        </w:rPr>
        <w:t>Μου έχουν πει ότι μπορώ να παρεμβαίνω σε ορισμένα σημεία.</w:t>
      </w:r>
    </w:p>
    <w:p w14:paraId="6929877A" w14:textId="77777777" w:rsidR="00F93F98" w:rsidRDefault="00F9424E">
      <w:pPr>
        <w:spacing w:line="600" w:lineRule="auto"/>
        <w:ind w:firstLine="720"/>
        <w:jc w:val="both"/>
        <w:rPr>
          <w:rFonts w:eastAsia="Times New Roman"/>
          <w:color w:val="212121"/>
          <w:szCs w:val="24"/>
        </w:rPr>
      </w:pPr>
      <w:r>
        <w:rPr>
          <w:rFonts w:eastAsia="Times New Roman"/>
          <w:b/>
          <w:color w:val="212121"/>
          <w:szCs w:val="24"/>
        </w:rPr>
        <w:t>ΠΡΟΕΔΡΕΥΩΝ (Νικήτας Κακλαμάνης):</w:t>
      </w:r>
      <w:r>
        <w:rPr>
          <w:rFonts w:eastAsia="Times New Roman"/>
          <w:color w:val="212121"/>
          <w:szCs w:val="24"/>
        </w:rPr>
        <w:t xml:space="preserve"> Ακούστε, τι θα σας πω τώρα. Επειδή είναι η πρώτη φορά, θα σας δώσω τον λόγο για τρία λεπτά. Επειδή όμως ακολουθεί και η συζήτηση νομοσχεδίου, θα κρατάτε σημειώσεις και όταν θα κάνετε την ομιλία σας, θα σας δώσω επιπλέον χρόνο για να απαντήσετε σε όλες τις</w:t>
      </w:r>
      <w:r>
        <w:rPr>
          <w:rFonts w:eastAsia="Times New Roman"/>
          <w:color w:val="212121"/>
          <w:szCs w:val="24"/>
        </w:rPr>
        <w:t xml:space="preserve"> παρατηρήσεις. Τώρα, όμως, επειδή για πρώτη φορά το ζητάτε</w:t>
      </w:r>
      <w:r>
        <w:rPr>
          <w:rFonts w:eastAsia="Times New Roman"/>
          <w:color w:val="212121"/>
          <w:szCs w:val="24"/>
        </w:rPr>
        <w:t>,</w:t>
      </w:r>
      <w:r>
        <w:rPr>
          <w:rFonts w:eastAsia="Times New Roman"/>
          <w:color w:val="212121"/>
          <w:szCs w:val="24"/>
        </w:rPr>
        <w:t xml:space="preserve"> ορίστε έχετε τον λόγο για τρία λεπτά.</w:t>
      </w:r>
    </w:p>
    <w:p w14:paraId="6929877B"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b/>
          <w:color w:val="212121"/>
          <w:szCs w:val="24"/>
        </w:rPr>
        <w:t>ΘΕΑΝΩ ΦΩΤΙΟΥ (Αναπληρώτρια Υπουργός Εργασίας, Κοινωνικής Ασφάλισης και Κοινωνικής Αλληλεγγύης):</w:t>
      </w:r>
      <w:r>
        <w:rPr>
          <w:rFonts w:eastAsia="Times New Roman"/>
          <w:b/>
          <w:color w:val="000000"/>
          <w:szCs w:val="24"/>
          <w:shd w:val="clear" w:color="auto" w:fill="FFFFFF"/>
        </w:rPr>
        <w:t xml:space="preserve"> </w:t>
      </w:r>
      <w:r>
        <w:rPr>
          <w:rFonts w:eastAsia="Times New Roman"/>
          <w:color w:val="000000"/>
          <w:szCs w:val="24"/>
          <w:shd w:val="clear" w:color="auto" w:fill="FFFFFF"/>
        </w:rPr>
        <w:t>Κύριε Πρόεδρε, μη βάζετε ακόμα τον χρόνο. Θα ήθελα να πω κάτι.</w:t>
      </w:r>
      <w:r>
        <w:rPr>
          <w:rFonts w:eastAsia="Times New Roman"/>
          <w:color w:val="000000"/>
          <w:szCs w:val="24"/>
          <w:shd w:val="clear" w:color="auto" w:fill="FFFFFF"/>
        </w:rPr>
        <w:t xml:space="preserve"> Επειδή θα μιλήσω μετά τους Αρχηγούς των κομμάτων, ως είθισται, θα ήθελα να πω ότι όλοι οι συνάδελφοι αυτή την στιγμή έχουν κάποια λάθος δεδομένα τα οποία επικαλούνται στις ομιλίες τους. Μου είπαν, λοιπόν, ρητά ότι επειδή θα μιλήσουν όλοι οι Αρχηγοί κομμάτ</w:t>
      </w:r>
      <w:r>
        <w:rPr>
          <w:rFonts w:eastAsia="Times New Roman"/>
          <w:color w:val="000000"/>
          <w:szCs w:val="24"/>
          <w:shd w:val="clear" w:color="auto" w:fill="FFFFFF"/>
        </w:rPr>
        <w:t xml:space="preserve">ων, απ’ ό,τι κατάλαβα, ότι θα μπορούσα </w:t>
      </w:r>
      <w:r>
        <w:rPr>
          <w:rFonts w:eastAsia="Times New Roman"/>
          <w:color w:val="000000"/>
          <w:szCs w:val="24"/>
          <w:shd w:val="clear" w:color="auto" w:fill="FFFFFF"/>
        </w:rPr>
        <w:lastRenderedPageBreak/>
        <w:t>να παρεμβαίνω για πέντε λεπτά δύο, τρεις φορές. Θέλετε τρία; Θέλετε ένα; Είμαι σύμφωνη. Χρειάζεται, όμως, να παρεμβαίνω.</w:t>
      </w:r>
    </w:p>
    <w:p w14:paraId="6929877C" w14:textId="77777777" w:rsidR="00F93F98" w:rsidRDefault="00F9424E">
      <w:pPr>
        <w:spacing w:line="600" w:lineRule="auto"/>
        <w:ind w:firstLine="720"/>
        <w:jc w:val="both"/>
        <w:rPr>
          <w:rFonts w:eastAsia="Times New Roman"/>
          <w:color w:val="212121"/>
          <w:szCs w:val="24"/>
        </w:rPr>
      </w:pPr>
      <w:r>
        <w:rPr>
          <w:rFonts w:eastAsia="Times New Roman"/>
          <w:b/>
          <w:color w:val="212121"/>
          <w:szCs w:val="24"/>
        </w:rPr>
        <w:t>ΠΡΟΕΔΡΕΥΩΝ (Νικήτας Κακλαμάνης):</w:t>
      </w:r>
      <w:r>
        <w:rPr>
          <w:rFonts w:eastAsia="Times New Roman"/>
          <w:color w:val="212121"/>
          <w:szCs w:val="24"/>
        </w:rPr>
        <w:t xml:space="preserve"> Ξεκινήστε με τρία λεπτά. Αν παρέμβετε τρεις φορές επί πέντε λεπ</w:t>
      </w:r>
      <w:r>
        <w:rPr>
          <w:rFonts w:eastAsia="Times New Roman"/>
          <w:color w:val="212121"/>
          <w:szCs w:val="24"/>
        </w:rPr>
        <w:t xml:space="preserve">τά είναι δεκαπέντε και δεκαπέντε που είναι ο χρόνος σας, είναι τριάντα λεπτά. Αυτό δεν μπορεί να γίνει. Χάσαμε ήδη δύο λεπτά. Τώρα αρχίζει ο χρόνος σας. </w:t>
      </w:r>
    </w:p>
    <w:p w14:paraId="6929877D" w14:textId="77777777" w:rsidR="00F93F98" w:rsidRDefault="00F9424E">
      <w:pPr>
        <w:spacing w:line="600" w:lineRule="auto"/>
        <w:ind w:firstLine="720"/>
        <w:jc w:val="both"/>
        <w:rPr>
          <w:rFonts w:eastAsia="Times New Roman"/>
          <w:color w:val="212121"/>
          <w:szCs w:val="24"/>
        </w:rPr>
      </w:pPr>
      <w:r>
        <w:rPr>
          <w:rFonts w:eastAsia="Times New Roman"/>
          <w:b/>
          <w:color w:val="212121"/>
          <w:szCs w:val="24"/>
        </w:rPr>
        <w:t>ΘΕΑΝΩ ΦΩΤΙΟΥ (Αναπληρώτρια Υπουργός Εργασίας, Κοινωνικής Ασφάλισης και Κοινωνικής Αλληλεγγύης):</w:t>
      </w:r>
      <w:r>
        <w:rPr>
          <w:rFonts w:eastAsia="Times New Roman"/>
          <w:color w:val="212121"/>
          <w:szCs w:val="24"/>
        </w:rPr>
        <w:t xml:space="preserve"> Το κατ</w:t>
      </w:r>
      <w:r>
        <w:rPr>
          <w:rFonts w:eastAsia="Times New Roman"/>
          <w:color w:val="212121"/>
          <w:szCs w:val="24"/>
        </w:rPr>
        <w:t>άλαβα, κύριε Πρόεδρε. Ευχαριστώ.</w:t>
      </w:r>
    </w:p>
    <w:p w14:paraId="6929877E"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Ακούω από πολλούς συναδέλφους της Νέας Δημοκρατίας από το πρωί ότι τα επιδόματα μειώθηκαν. </w:t>
      </w:r>
    </w:p>
    <w:p w14:paraId="6929877F"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Έχω να τους πω </w:t>
      </w:r>
      <w:r>
        <w:rPr>
          <w:rFonts w:eastAsia="Times New Roman"/>
          <w:color w:val="212121"/>
          <w:szCs w:val="24"/>
        </w:rPr>
        <w:t>ότι</w:t>
      </w:r>
      <w:r>
        <w:rPr>
          <w:rFonts w:eastAsia="Times New Roman"/>
          <w:color w:val="212121"/>
          <w:szCs w:val="24"/>
        </w:rPr>
        <w:t xml:space="preserve"> </w:t>
      </w:r>
      <w:r>
        <w:rPr>
          <w:rFonts w:eastAsia="Times New Roman"/>
          <w:color w:val="212121"/>
          <w:szCs w:val="24"/>
        </w:rPr>
        <w:t>ε</w:t>
      </w:r>
      <w:r>
        <w:rPr>
          <w:rFonts w:eastAsia="Times New Roman"/>
          <w:color w:val="212121"/>
          <w:szCs w:val="24"/>
        </w:rPr>
        <w:t>μείς</w:t>
      </w:r>
      <w:r>
        <w:rPr>
          <w:rFonts w:eastAsia="Times New Roman"/>
          <w:color w:val="212121"/>
          <w:szCs w:val="24"/>
        </w:rPr>
        <w:t xml:space="preserve"> παραλάβαμε ένα καθεστώς που έδινε 650 εκατομμύρια για το επίδομα τέκνου. Το φτάσαμε στο 1,1 </w:t>
      </w:r>
      <w:r>
        <w:rPr>
          <w:rFonts w:eastAsia="Times New Roman"/>
          <w:color w:val="212121"/>
          <w:szCs w:val="24"/>
        </w:rPr>
        <w:t>δισ</w:t>
      </w:r>
      <w:r>
        <w:rPr>
          <w:rFonts w:eastAsia="Times New Roman"/>
          <w:color w:val="212121"/>
          <w:szCs w:val="24"/>
        </w:rPr>
        <w:t>εκατομμύριο</w:t>
      </w:r>
      <w:r>
        <w:rPr>
          <w:rFonts w:eastAsia="Times New Roman"/>
          <w:color w:val="212121"/>
          <w:szCs w:val="24"/>
        </w:rPr>
        <w:t>.</w:t>
      </w:r>
      <w:r>
        <w:rPr>
          <w:rFonts w:eastAsia="Times New Roman"/>
          <w:color w:val="212121"/>
          <w:szCs w:val="24"/>
        </w:rPr>
        <w:t xml:space="preserve"> Ξέρετε τι σημαίνει αυτό; Λέτε από το πρωί ότι θα επαναφέρετε το προηγούμενο καθεστώς των </w:t>
      </w:r>
      <w:proofErr w:type="spellStart"/>
      <w:r>
        <w:rPr>
          <w:rFonts w:eastAsia="Times New Roman"/>
          <w:color w:val="212121"/>
          <w:szCs w:val="24"/>
        </w:rPr>
        <w:t>τρίτεκνων</w:t>
      </w:r>
      <w:proofErr w:type="spellEnd"/>
      <w:r>
        <w:rPr>
          <w:rFonts w:eastAsia="Times New Roman"/>
          <w:color w:val="212121"/>
          <w:szCs w:val="24"/>
        </w:rPr>
        <w:t xml:space="preserve"> και των πολύτεκνων, κύριε Καραμανλή. Οι </w:t>
      </w:r>
      <w:proofErr w:type="spellStart"/>
      <w:r>
        <w:rPr>
          <w:rFonts w:eastAsia="Times New Roman"/>
          <w:color w:val="212121"/>
          <w:szCs w:val="24"/>
        </w:rPr>
        <w:t>τρίτεκνοι</w:t>
      </w:r>
      <w:proofErr w:type="spellEnd"/>
      <w:r>
        <w:rPr>
          <w:rFonts w:eastAsia="Times New Roman"/>
          <w:color w:val="212121"/>
          <w:szCs w:val="24"/>
        </w:rPr>
        <w:t xml:space="preserve"> και οι πολύτεκνοι είχαν αύξηση. Το 52% αυτών είχε αύξηση από 14% </w:t>
      </w:r>
      <w:r>
        <w:rPr>
          <w:rFonts w:eastAsia="Times New Roman"/>
          <w:color w:val="212121"/>
          <w:szCs w:val="24"/>
        </w:rPr>
        <w:lastRenderedPageBreak/>
        <w:t>έως 37%, δηλαδή πήραν παραπάνω 420 έως 9</w:t>
      </w:r>
      <w:r>
        <w:rPr>
          <w:rFonts w:eastAsia="Times New Roman"/>
          <w:color w:val="212121"/>
          <w:szCs w:val="24"/>
        </w:rPr>
        <w:t xml:space="preserve">00 ευρώ τον χρόνο. Έχω όλα τα στοιχεία. Είναι ψηφιακό το σύστημα. Δυστυχώς πια τέλειωσε η εποχή που τίποτα δεν ξέραμε! Εάν επαναφέρετε το προηγούμενο καθεστώς, σας λέω ότι, ενώ σήμερα παίρνουν τετρακόσιες χιλιάδες οικογένειες </w:t>
      </w:r>
      <w:proofErr w:type="spellStart"/>
      <w:r>
        <w:rPr>
          <w:rFonts w:eastAsia="Times New Roman"/>
          <w:color w:val="212121"/>
          <w:szCs w:val="24"/>
        </w:rPr>
        <w:t>μονότεκνες</w:t>
      </w:r>
      <w:proofErr w:type="spellEnd"/>
      <w:r>
        <w:rPr>
          <w:rFonts w:eastAsia="Times New Roman"/>
          <w:color w:val="212121"/>
          <w:szCs w:val="24"/>
        </w:rPr>
        <w:t xml:space="preserve"> από τριακόσιες τριά</w:t>
      </w:r>
      <w:r>
        <w:rPr>
          <w:rFonts w:eastAsia="Times New Roman"/>
          <w:color w:val="212121"/>
          <w:szCs w:val="24"/>
        </w:rPr>
        <w:t xml:space="preserve">ντα έξι χιλιάδες που έπαιρναν πριν </w:t>
      </w:r>
      <w:r w:rsidRPr="000472AA">
        <w:rPr>
          <w:rFonts w:eastAsia="Times New Roman"/>
          <w:color w:val="212121"/>
          <w:szCs w:val="24"/>
        </w:rPr>
        <w:t>και τετρακόσιες έξι</w:t>
      </w:r>
      <w:r>
        <w:rPr>
          <w:rFonts w:eastAsia="Times New Roman"/>
          <w:color w:val="212121"/>
          <w:szCs w:val="24"/>
        </w:rPr>
        <w:t xml:space="preserve"> χιλιάδες οικογένειες </w:t>
      </w:r>
      <w:proofErr w:type="spellStart"/>
      <w:r>
        <w:rPr>
          <w:rFonts w:eastAsia="Times New Roman"/>
          <w:color w:val="212121"/>
          <w:szCs w:val="24"/>
        </w:rPr>
        <w:t>δίτεκνες</w:t>
      </w:r>
      <w:proofErr w:type="spellEnd"/>
      <w:r>
        <w:rPr>
          <w:rFonts w:eastAsia="Times New Roman"/>
          <w:color w:val="212121"/>
          <w:szCs w:val="24"/>
        </w:rPr>
        <w:t xml:space="preserve"> από τριακόσιες πενήντα τρεις που ήταν πριν, σήμερα αυτοί είδαν πολύ μεγάλη αύξηση, 360 ευρώ για το ένα παιδί κάθε χρόνο και από 960 για τα δύο παιδιά σε 1.680 κάθε χρόνο. </w:t>
      </w:r>
      <w:r>
        <w:rPr>
          <w:rFonts w:eastAsia="Times New Roman"/>
          <w:color w:val="212121"/>
          <w:szCs w:val="24"/>
        </w:rPr>
        <w:t xml:space="preserve">Τα στοιχεία είναι από τον ΟΠΕΚΑ και είναι ψηφιακά. Μπορώ να τα καταθέσω ό,τι ώρα θέλετε αναλυτικά. Σας παρακαλώ </w:t>
      </w:r>
      <w:r>
        <w:rPr>
          <w:rFonts w:eastAsia="Times New Roman"/>
          <w:color w:val="212121"/>
          <w:szCs w:val="24"/>
        </w:rPr>
        <w:t>μη</w:t>
      </w:r>
      <w:r>
        <w:rPr>
          <w:rFonts w:eastAsia="Times New Roman"/>
          <w:color w:val="212121"/>
          <w:szCs w:val="24"/>
        </w:rPr>
        <w:t xml:space="preserve">  </w:t>
      </w:r>
      <w:r>
        <w:rPr>
          <w:rFonts w:eastAsia="Times New Roman"/>
          <w:color w:val="212121"/>
          <w:szCs w:val="24"/>
        </w:rPr>
        <w:t>συνεχίζετε.</w:t>
      </w:r>
    </w:p>
    <w:p w14:paraId="69298780" w14:textId="77777777" w:rsidR="00F93F98" w:rsidRDefault="00F9424E">
      <w:pPr>
        <w:spacing w:line="600" w:lineRule="auto"/>
        <w:ind w:firstLine="720"/>
        <w:jc w:val="both"/>
        <w:rPr>
          <w:rFonts w:eastAsia="Times New Roman"/>
          <w:color w:val="212121"/>
          <w:szCs w:val="24"/>
        </w:rPr>
      </w:pPr>
      <w:r w:rsidRPr="00DB7610">
        <w:rPr>
          <w:rFonts w:eastAsia="Times New Roman"/>
          <w:b/>
          <w:color w:val="212121"/>
          <w:szCs w:val="24"/>
        </w:rPr>
        <w:t xml:space="preserve">ΚΩΝΣΤΑΝΤΙΝΟΣ </w:t>
      </w:r>
      <w:r w:rsidRPr="00DB7610">
        <w:rPr>
          <w:rFonts w:eastAsia="Times New Roman"/>
          <w:b/>
          <w:color w:val="212121"/>
          <w:szCs w:val="24"/>
        </w:rPr>
        <w:t>ΑΧ</w:t>
      </w:r>
      <w:r>
        <w:rPr>
          <w:rFonts w:eastAsia="Times New Roman"/>
          <w:b/>
          <w:color w:val="212121"/>
          <w:szCs w:val="24"/>
        </w:rPr>
        <w:t>.</w:t>
      </w:r>
      <w:r w:rsidRPr="00DB7610">
        <w:rPr>
          <w:rFonts w:eastAsia="Times New Roman"/>
          <w:b/>
          <w:color w:val="212121"/>
          <w:szCs w:val="24"/>
        </w:rPr>
        <w:t xml:space="preserve"> ΚΑΡΑΜΑΝΛΗΣ: </w:t>
      </w:r>
      <w:r>
        <w:rPr>
          <w:rFonts w:eastAsia="Times New Roman"/>
          <w:color w:val="212121"/>
          <w:szCs w:val="24"/>
        </w:rPr>
        <w:t>Καταθέστε τα.</w:t>
      </w:r>
    </w:p>
    <w:p w14:paraId="69298781" w14:textId="77777777" w:rsidR="00F93F98" w:rsidRDefault="00F9424E">
      <w:pPr>
        <w:spacing w:line="600" w:lineRule="auto"/>
        <w:ind w:firstLine="720"/>
        <w:jc w:val="both"/>
        <w:rPr>
          <w:rFonts w:eastAsia="Times New Roman"/>
          <w:color w:val="212121"/>
          <w:szCs w:val="24"/>
        </w:rPr>
      </w:pPr>
      <w:r>
        <w:rPr>
          <w:rFonts w:eastAsia="Times New Roman"/>
          <w:b/>
          <w:color w:val="212121"/>
          <w:szCs w:val="24"/>
        </w:rPr>
        <w:t xml:space="preserve">ΘΕΑΝΩ ΦΩΤΙΟΥ (Αναπληρώτρια Υπουργός Εργασίας, Κοινωνικής Ασφάλισης και Κοινωνικής Αλληλεγγύης): </w:t>
      </w:r>
      <w:r>
        <w:rPr>
          <w:rFonts w:eastAsia="Times New Roman"/>
          <w:color w:val="212121"/>
          <w:szCs w:val="24"/>
        </w:rPr>
        <w:t>Και βέβαια θα τα καταθέσω.</w:t>
      </w:r>
    </w:p>
    <w:p w14:paraId="69298782" w14:textId="77777777" w:rsidR="00F93F98" w:rsidRDefault="00F9424E">
      <w:pPr>
        <w:spacing w:line="600" w:lineRule="auto"/>
        <w:ind w:firstLine="720"/>
        <w:jc w:val="both"/>
        <w:rPr>
          <w:rFonts w:eastAsia="Times New Roman"/>
          <w:color w:val="212121"/>
          <w:szCs w:val="24"/>
        </w:rPr>
      </w:pPr>
      <w:r>
        <w:rPr>
          <w:rFonts w:eastAsia="Times New Roman"/>
          <w:b/>
          <w:color w:val="212121"/>
          <w:szCs w:val="24"/>
        </w:rPr>
        <w:lastRenderedPageBreak/>
        <w:t>ΠΡΟΕΔΡΕΥΩΝ (Νικήτας Κακλαμάνης):</w:t>
      </w:r>
      <w:r>
        <w:rPr>
          <w:rFonts w:eastAsia="Times New Roman"/>
          <w:color w:val="212121"/>
          <w:szCs w:val="24"/>
        </w:rPr>
        <w:t xml:space="preserve"> Καταθέστε τα στα Πρακτικά, κυρία Υπουργέ, ώστε όποιος συνάδελφος θέλει, να τα πάρει και να κάνει χρή</w:t>
      </w:r>
      <w:r>
        <w:rPr>
          <w:rFonts w:eastAsia="Times New Roman"/>
          <w:color w:val="212121"/>
          <w:szCs w:val="24"/>
        </w:rPr>
        <w:t>ση αυτών.</w:t>
      </w:r>
    </w:p>
    <w:p w14:paraId="69298783" w14:textId="77777777" w:rsidR="00F93F98" w:rsidRDefault="00F9424E">
      <w:pPr>
        <w:spacing w:line="600" w:lineRule="auto"/>
        <w:ind w:firstLine="720"/>
        <w:jc w:val="both"/>
        <w:rPr>
          <w:rFonts w:eastAsia="Times New Roman"/>
          <w:color w:val="212121"/>
          <w:szCs w:val="24"/>
        </w:rPr>
      </w:pPr>
      <w:r>
        <w:rPr>
          <w:rFonts w:eastAsia="Times New Roman"/>
          <w:b/>
          <w:color w:val="212121"/>
          <w:szCs w:val="24"/>
        </w:rPr>
        <w:t xml:space="preserve">ΘΕΑΝΩ ΦΩΤΙΟΥ (Αναπληρώτρια Υπουργός Εργασίας, Κοινωνικής Ασφάλισης και Κοινωνικής Αλληλεγγύης): </w:t>
      </w:r>
      <w:r>
        <w:rPr>
          <w:rFonts w:eastAsia="Times New Roman"/>
          <w:color w:val="212121"/>
          <w:szCs w:val="24"/>
        </w:rPr>
        <w:t>Θα τα καταθέσω σε λίγο.</w:t>
      </w:r>
    </w:p>
    <w:p w14:paraId="69298784"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b/>
          <w:color w:val="212121"/>
          <w:szCs w:val="24"/>
        </w:rPr>
        <w:t>ΠΡΟΕΔΡΕΥΩΝ (Νικήτας Κακλαμάνης):</w:t>
      </w:r>
      <w:r>
        <w:rPr>
          <w:rFonts w:eastAsia="Times New Roman"/>
          <w:color w:val="212121"/>
          <w:szCs w:val="24"/>
        </w:rPr>
        <w:t xml:space="preserve"> Δείτε τα, φτιάξτε τα, ώστε πριν λήξει η συνεδρίαση να τα έχουμε.</w:t>
      </w:r>
    </w:p>
    <w:p w14:paraId="69298785"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color w:val="212121"/>
          <w:szCs w:val="24"/>
        </w:rPr>
        <w:t xml:space="preserve">Τον λόγο έχει ο κ. Γεώργιος </w:t>
      </w:r>
      <w:r>
        <w:rPr>
          <w:rFonts w:eastAsia="Times New Roman"/>
          <w:color w:val="212121"/>
          <w:szCs w:val="24"/>
        </w:rPr>
        <w:t>Ακριώτης.</w:t>
      </w:r>
    </w:p>
    <w:p w14:paraId="69298786" w14:textId="77777777" w:rsidR="00F93F98" w:rsidRDefault="00F9424E">
      <w:pPr>
        <w:spacing w:line="600" w:lineRule="auto"/>
        <w:ind w:firstLine="720"/>
        <w:jc w:val="both"/>
        <w:rPr>
          <w:rFonts w:eastAsia="Times New Roman"/>
          <w:color w:val="212121"/>
          <w:szCs w:val="24"/>
        </w:rPr>
      </w:pPr>
      <w:r w:rsidRPr="00DB7610">
        <w:rPr>
          <w:rFonts w:eastAsia="Times New Roman"/>
          <w:b/>
          <w:color w:val="212121"/>
          <w:szCs w:val="24"/>
        </w:rPr>
        <w:t>ΓΕΩΡΓΙΟΣ ΑΚΡΙΩΤΗΣ:</w:t>
      </w:r>
      <w:r>
        <w:rPr>
          <w:rFonts w:eastAsia="Times New Roman"/>
          <w:b/>
          <w:color w:val="212121"/>
          <w:szCs w:val="24"/>
        </w:rPr>
        <w:t xml:space="preserve"> </w:t>
      </w:r>
      <w:r>
        <w:rPr>
          <w:rFonts w:eastAsia="Times New Roman"/>
          <w:color w:val="212121"/>
          <w:szCs w:val="24"/>
        </w:rPr>
        <w:t>Ευχαριστώ, κύριε Πρόεδρε.</w:t>
      </w:r>
    </w:p>
    <w:p w14:paraId="69298787"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Κυρίες και κύριοι Βουλευτές, είκοσι πέντε ολόκληρα χρόνια έχουν περάσει από το πόρισμα του 1993 για το δημογραφικό. Βρισκόμαστε εδώ είκοσι πέντε χρόνια μετά να συζητήσουμε την </w:t>
      </w:r>
      <w:r>
        <w:rPr>
          <w:rFonts w:eastAsia="Times New Roman"/>
          <w:color w:val="212121"/>
          <w:szCs w:val="24"/>
        </w:rPr>
        <w:t>έ</w:t>
      </w:r>
      <w:r>
        <w:rPr>
          <w:rFonts w:eastAsia="Times New Roman"/>
          <w:color w:val="212121"/>
          <w:szCs w:val="24"/>
        </w:rPr>
        <w:t xml:space="preserve">κθεση της παρούσας </w:t>
      </w:r>
      <w:r>
        <w:rPr>
          <w:rFonts w:eastAsia="Times New Roman"/>
          <w:color w:val="212121"/>
          <w:szCs w:val="24"/>
        </w:rPr>
        <w:t>ε</w:t>
      </w:r>
      <w:r>
        <w:rPr>
          <w:rFonts w:eastAsia="Times New Roman"/>
          <w:color w:val="212121"/>
          <w:szCs w:val="24"/>
        </w:rPr>
        <w:t>πιτροπής.</w:t>
      </w:r>
      <w:r>
        <w:rPr>
          <w:rFonts w:eastAsia="Times New Roman"/>
          <w:color w:val="212121"/>
          <w:szCs w:val="24"/>
        </w:rPr>
        <w:t xml:space="preserve"> Για να μην καταντήσει η συζήτηση για το δημογραφικό ζήτημα γραφική, πρέπει να δούμε πώς θα αξιοποιήσουμε την παρούσα </w:t>
      </w:r>
      <w:r>
        <w:rPr>
          <w:rFonts w:eastAsia="Times New Roman"/>
          <w:color w:val="212121"/>
          <w:szCs w:val="24"/>
        </w:rPr>
        <w:t>έ</w:t>
      </w:r>
      <w:r>
        <w:rPr>
          <w:rFonts w:eastAsia="Times New Roman"/>
          <w:color w:val="212121"/>
          <w:szCs w:val="24"/>
        </w:rPr>
        <w:t>κθεση και τα συμπεράσματά της και να σχεδιάσουμε μια ολοκληρωμένη συναινετική πολιτική, ώστε τριάντα χρόνια μετά να μη βρεθούν π</w:t>
      </w:r>
      <w:r>
        <w:rPr>
          <w:rFonts w:eastAsia="Times New Roman"/>
          <w:color w:val="212121"/>
          <w:szCs w:val="24"/>
        </w:rPr>
        <w:t xml:space="preserve">άλι </w:t>
      </w:r>
      <w:r>
        <w:rPr>
          <w:rFonts w:eastAsia="Times New Roman"/>
          <w:color w:val="212121"/>
          <w:szCs w:val="24"/>
        </w:rPr>
        <w:lastRenderedPageBreak/>
        <w:t xml:space="preserve">εδώ οι μελλοντικοί συνάδελφοί μας και να πουν «τίποτα τελικά δεν έγινε, τίποτα δεν προχώρησε». </w:t>
      </w:r>
    </w:p>
    <w:p w14:paraId="69298788"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Αγαπητοί συνάδελφοι, η Ευρώπη γερνά και μαζί της και η Ελλάδα. Χαμηλός αριθμός γεννήσεων και </w:t>
      </w:r>
      <w:r>
        <w:rPr>
          <w:rFonts w:eastAsia="Times New Roman"/>
          <w:color w:val="212121"/>
          <w:szCs w:val="24"/>
          <w:lang w:val="en-US"/>
        </w:rPr>
        <w:t>brain</w:t>
      </w:r>
      <w:r w:rsidRPr="00721336">
        <w:rPr>
          <w:rFonts w:eastAsia="Times New Roman"/>
          <w:color w:val="212121"/>
          <w:szCs w:val="24"/>
        </w:rPr>
        <w:t xml:space="preserve"> </w:t>
      </w:r>
      <w:r>
        <w:rPr>
          <w:rFonts w:eastAsia="Times New Roman"/>
          <w:color w:val="212121"/>
          <w:szCs w:val="24"/>
          <w:lang w:val="en-US"/>
        </w:rPr>
        <w:t>drain</w:t>
      </w:r>
      <w:r>
        <w:rPr>
          <w:rFonts w:eastAsia="Times New Roman"/>
          <w:color w:val="212121"/>
          <w:szCs w:val="24"/>
        </w:rPr>
        <w:t xml:space="preserve"> είναι βασικές συνιστώσες του δημογραφικού ζητήματος</w:t>
      </w:r>
      <w:r>
        <w:rPr>
          <w:rFonts w:eastAsia="Times New Roman"/>
          <w:color w:val="212121"/>
          <w:szCs w:val="24"/>
        </w:rPr>
        <w:t>. Τι έκαναν οι προηγούμενες κυβερνήσεις ενώ έβλεπαν το πρόβλημα να γιγαντώνεται; Απολύτως τίποτα. Οι νεοφιλελεύθερες πολιτικές τους και η αποδόμηση του κοινωνικού κράτους έδιωξαν τους νέους στο εξωτερικό και αύξησαν το αίσθημα της ανασφάλειας. Με τα συμβολ</w:t>
      </w:r>
      <w:r>
        <w:rPr>
          <w:rFonts w:eastAsia="Times New Roman"/>
          <w:color w:val="212121"/>
          <w:szCs w:val="24"/>
        </w:rPr>
        <w:t>ικά επιδόματα που μοίρασαν κατά καιρούς δεν μπόρεσαν να λύσουν και δεν έλυσαν το πρόβλημα. «Κάντε το για τη Δανία!». Πιο άμεσα δεν μπορούσαν να περάσουν το μήνυμά τους οι Δανοί. Να πούμε και εμείς «κάντε παιδιά γιατί χανόμαστε»; Διεθνείς συμβάσεις και νόμο</w:t>
      </w:r>
      <w:r>
        <w:rPr>
          <w:rFonts w:eastAsia="Times New Roman"/>
          <w:color w:val="212121"/>
          <w:szCs w:val="24"/>
        </w:rPr>
        <w:t>ι της ελληνικής πολιτείας κατοχυρώνουν τα αναπαραγωγικά δικαιώματα των γυναικών. Κάθε γυναίκα είναι ελεύθερη να αποφασίσει αν θα αποκτήσει παιδί. Είναι δικαίωμά της και όχι χρέος της. Χρέος, όμως, της πολιτείας είναι να δημιουργεί τις προϋποθέσεις, ώστε ότ</w:t>
      </w:r>
      <w:r>
        <w:rPr>
          <w:rFonts w:eastAsia="Times New Roman"/>
          <w:color w:val="212121"/>
          <w:szCs w:val="24"/>
        </w:rPr>
        <w:t>αν το θελήσει μία γυναίκα να μπορεί να κάνει οικογένεια.</w:t>
      </w:r>
    </w:p>
    <w:p w14:paraId="69298789"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lastRenderedPageBreak/>
        <w:t xml:space="preserve">Αγαπητοί συνάδελφοι, μετά από πολύμηνη επεξεργασία και συνεδριάσεις της </w:t>
      </w:r>
      <w:r>
        <w:rPr>
          <w:rFonts w:eastAsia="Times New Roman"/>
          <w:color w:val="212121"/>
          <w:szCs w:val="24"/>
        </w:rPr>
        <w:t>ε</w:t>
      </w:r>
      <w:r>
        <w:rPr>
          <w:rFonts w:eastAsia="Times New Roman"/>
          <w:color w:val="212121"/>
          <w:szCs w:val="24"/>
        </w:rPr>
        <w:t>πιτροπής μας, στην οποία κλήθηκαν και κατέθεσαν τις απόψεις και προτάσεις τους φορείς από όλους τους χώρους, έχουμε σήμερα στα</w:t>
      </w:r>
      <w:r>
        <w:rPr>
          <w:rFonts w:eastAsia="Times New Roman"/>
          <w:color w:val="212121"/>
          <w:szCs w:val="24"/>
        </w:rPr>
        <w:t xml:space="preserve"> χέρια μας μια ολοκληρωμένη πρόταση για το δημογραφικό. Προτείνουμε μέτρα για την απασχόληση, για τις υποδομές φροντίδας των παιδιών, για τα επιδόματα, για τη στεγαστική πολιτική, για φορολογικά κίνητρα, πολιτικές για την υγιή και ενεργό γήρανση, για την ε</w:t>
      </w:r>
      <w:r>
        <w:rPr>
          <w:rFonts w:eastAsia="Times New Roman"/>
          <w:color w:val="212121"/>
          <w:szCs w:val="24"/>
        </w:rPr>
        <w:t xml:space="preserve">κπαιδευτική πολιτική και τη σεξουαλική αγωγή, μέτρα για την κοινωνική ένταξη των μεταναστών, μέτρα για την ανάσχεση του </w:t>
      </w:r>
      <w:r>
        <w:rPr>
          <w:rFonts w:eastAsia="Times New Roman"/>
          <w:color w:val="212121"/>
          <w:szCs w:val="24"/>
          <w:lang w:val="en-US"/>
        </w:rPr>
        <w:t>brain</w:t>
      </w:r>
      <w:r w:rsidRPr="00721336">
        <w:rPr>
          <w:rFonts w:eastAsia="Times New Roman"/>
          <w:color w:val="212121"/>
          <w:szCs w:val="24"/>
        </w:rPr>
        <w:t xml:space="preserve"> </w:t>
      </w:r>
      <w:r>
        <w:rPr>
          <w:rFonts w:eastAsia="Times New Roman"/>
          <w:color w:val="212121"/>
          <w:szCs w:val="24"/>
          <w:lang w:val="en-US"/>
        </w:rPr>
        <w:t>drain</w:t>
      </w:r>
      <w:r>
        <w:rPr>
          <w:rFonts w:eastAsia="Times New Roman"/>
          <w:color w:val="212121"/>
          <w:szCs w:val="24"/>
        </w:rPr>
        <w:t>, για την υγεία, για την οδική ασφάλεια. Υπογραμμίζουμε την ανάγκη για δράσεις ενημέρωσης και ευαισθητοποίησης των πολιτών κα</w:t>
      </w:r>
      <w:r>
        <w:rPr>
          <w:rFonts w:eastAsia="Times New Roman"/>
          <w:color w:val="212121"/>
          <w:szCs w:val="24"/>
        </w:rPr>
        <w:t>ι για τη σύσταση φορέων σχεδιασμού και υλοποίησης των πολιτικών.</w:t>
      </w:r>
    </w:p>
    <w:p w14:paraId="6929878A"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Η πολιτική για το δημογραφικό δεν είναι ένα πράγμα. Απαιτεί τη συνεργία και τη συνεργασία μεταξύ διαφόρων τομέων πολιτικής. Απαιτεί ευελιξία και προσαρμοστικότητα στα νέα δεδομένα. Απαιτεί έρ</w:t>
      </w:r>
      <w:r>
        <w:rPr>
          <w:rFonts w:eastAsia="Times New Roman"/>
          <w:color w:val="212121"/>
          <w:szCs w:val="24"/>
        </w:rPr>
        <w:t xml:space="preserve">ευνα και συνεχή παρακολούθηση. Δεν χωρούν εδώ λαϊκισμοί, όπως τα πυροτεχνήματα των 2 χιλιάδων </w:t>
      </w:r>
      <w:r>
        <w:rPr>
          <w:rFonts w:eastAsia="Times New Roman"/>
          <w:color w:val="212121"/>
          <w:szCs w:val="24"/>
        </w:rPr>
        <w:lastRenderedPageBreak/>
        <w:t xml:space="preserve">ευρώ που έριξε ο Πρόεδρος της Αξιωματικής Αντιπολίτευσης από το </w:t>
      </w:r>
      <w:r>
        <w:rPr>
          <w:rFonts w:eastAsia="Times New Roman"/>
          <w:color w:val="212121"/>
          <w:szCs w:val="24"/>
        </w:rPr>
        <w:t>β</w:t>
      </w:r>
      <w:r>
        <w:rPr>
          <w:rFonts w:eastAsia="Times New Roman"/>
          <w:color w:val="212121"/>
          <w:szCs w:val="24"/>
        </w:rPr>
        <w:t xml:space="preserve">ήμα του </w:t>
      </w:r>
      <w:r>
        <w:rPr>
          <w:rFonts w:eastAsia="Times New Roman"/>
          <w:color w:val="212121"/>
          <w:szCs w:val="24"/>
        </w:rPr>
        <w:t>σ</w:t>
      </w:r>
      <w:r>
        <w:rPr>
          <w:rFonts w:eastAsia="Times New Roman"/>
          <w:color w:val="212121"/>
          <w:szCs w:val="24"/>
        </w:rPr>
        <w:t>υνεδρίου του κόμματός του. Και τι ειρωνεία! Το έκανε την ίδια ημέρα που το πόρισμα της Δ</w:t>
      </w:r>
      <w:r>
        <w:rPr>
          <w:rFonts w:eastAsia="Times New Roman"/>
          <w:color w:val="212121"/>
          <w:szCs w:val="24"/>
        </w:rPr>
        <w:t xml:space="preserve">ιακομματικής Επιτροπής, που </w:t>
      </w:r>
      <w:proofErr w:type="spellStart"/>
      <w:r>
        <w:rPr>
          <w:rFonts w:eastAsia="Times New Roman"/>
          <w:color w:val="212121"/>
          <w:szCs w:val="24"/>
        </w:rPr>
        <w:t>συνδιαμορφώθηκε</w:t>
      </w:r>
      <w:proofErr w:type="spellEnd"/>
      <w:r>
        <w:rPr>
          <w:rFonts w:eastAsia="Times New Roman"/>
          <w:color w:val="212121"/>
          <w:szCs w:val="24"/>
        </w:rPr>
        <w:t xml:space="preserve"> με τη σύμφωνη γνώμη όλων των κομμάτων, πλην της Χρυσής Αυγής και του ΚΚΕ, παραδόθηκε στον Πρόεδρο της Βουλής των Ελλήνων. Βέβαια στην εισήγηση του κόμματός του στην </w:t>
      </w:r>
      <w:r>
        <w:rPr>
          <w:rFonts w:eastAsia="Times New Roman"/>
          <w:color w:val="212121"/>
          <w:szCs w:val="24"/>
        </w:rPr>
        <w:t>ε</w:t>
      </w:r>
      <w:r>
        <w:rPr>
          <w:rFonts w:eastAsia="Times New Roman"/>
          <w:color w:val="212121"/>
          <w:szCs w:val="24"/>
        </w:rPr>
        <w:t xml:space="preserve">πιτροπή πουθενά δεν γίνεται λόγος για αντίστοιχη ενίσχυση. Να υποθέσουμε ότι η εξαγγελία ήταν στο πλαίσιο της τεκμηριωμένης πρότασης της Νέας Δημοκρατίας «άλλα τη μία μέρα, άλλα την άλλη»! </w:t>
      </w:r>
    </w:p>
    <w:p w14:paraId="6929878B"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Αυτοί που μιλάνε για επιδοματικές πολιτικές τι εννοούν άραγε με αυ</w:t>
      </w:r>
      <w:r>
        <w:rPr>
          <w:rFonts w:eastAsia="Times New Roman"/>
          <w:color w:val="212121"/>
          <w:szCs w:val="24"/>
        </w:rPr>
        <w:t>τό; Τι είναι αυτή η εξαγγελία; Ο κ. Μητσοτάκης υπόσχεται «εμείς στηρίζουμε την οικογένεια στην πράξη». Για πόσα παιδιά κάλυπτε η κυβέρνηση της Νέας Δημοκρατίας την πρόσβαση σε βρεφονηπιακούς σταθμούς το 2014; Μόλις για ογδόντα χιλιάδες. Επεκτείναμε το δικα</w:t>
      </w:r>
      <w:r>
        <w:rPr>
          <w:rFonts w:eastAsia="Times New Roman"/>
          <w:color w:val="212121"/>
          <w:szCs w:val="24"/>
        </w:rPr>
        <w:t xml:space="preserve">ίωμα και στη φτωχή και άνεργη μητέρα και το 2017 ο αριθμός έφτασε στις </w:t>
      </w:r>
      <w:proofErr w:type="spellStart"/>
      <w:r>
        <w:rPr>
          <w:rFonts w:eastAsia="Times New Roman"/>
          <w:color w:val="212121"/>
          <w:szCs w:val="24"/>
        </w:rPr>
        <w:t>εκατόν</w:t>
      </w:r>
      <w:proofErr w:type="spellEnd"/>
      <w:r>
        <w:rPr>
          <w:rFonts w:eastAsia="Times New Roman"/>
          <w:color w:val="212121"/>
          <w:szCs w:val="24"/>
        </w:rPr>
        <w:t xml:space="preserve"> είκοσι χιλιάδες.</w:t>
      </w:r>
    </w:p>
    <w:p w14:paraId="6929878C" w14:textId="77777777" w:rsidR="00F93F98" w:rsidRDefault="00F9424E">
      <w:pPr>
        <w:spacing w:line="600" w:lineRule="auto"/>
        <w:ind w:firstLine="720"/>
        <w:jc w:val="both"/>
        <w:rPr>
          <w:rFonts w:eastAsia="Times New Roman"/>
          <w:szCs w:val="24"/>
        </w:rPr>
      </w:pPr>
      <w:r>
        <w:rPr>
          <w:rFonts w:eastAsia="Times New Roman"/>
          <w:szCs w:val="24"/>
        </w:rPr>
        <w:lastRenderedPageBreak/>
        <w:t xml:space="preserve">Ακόμα, θεσμοθετήσαμε το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 xml:space="preserve">ισόδημα </w:t>
      </w:r>
      <w:r>
        <w:rPr>
          <w:rFonts w:eastAsia="Times New Roman"/>
          <w:szCs w:val="24"/>
        </w:rPr>
        <w:t>α</w:t>
      </w:r>
      <w:r>
        <w:rPr>
          <w:rFonts w:eastAsia="Times New Roman"/>
          <w:szCs w:val="24"/>
        </w:rPr>
        <w:t>λληλεγγύης.</w:t>
      </w:r>
      <w:r>
        <w:rPr>
          <w:rFonts w:eastAsia="Times New Roman"/>
          <w:szCs w:val="24"/>
        </w:rPr>
        <w:t xml:space="preserve"> Τ</w:t>
      </w:r>
      <w:r w:rsidRPr="00A81EEF">
        <w:rPr>
          <w:rFonts w:eastAsia="Times New Roman"/>
          <w:szCs w:val="24"/>
        </w:rPr>
        <w:t>α σχολικά γεύματα είναι πλέον θεσμός</w:t>
      </w:r>
      <w:r>
        <w:rPr>
          <w:rFonts w:eastAsia="Times New Roman"/>
          <w:szCs w:val="24"/>
        </w:rPr>
        <w:t>. Α</w:t>
      </w:r>
      <w:r w:rsidRPr="00A81EEF">
        <w:rPr>
          <w:rFonts w:eastAsia="Times New Roman"/>
          <w:szCs w:val="24"/>
        </w:rPr>
        <w:t>υξήσα</w:t>
      </w:r>
      <w:r>
        <w:rPr>
          <w:rFonts w:eastAsia="Times New Roman"/>
          <w:szCs w:val="24"/>
        </w:rPr>
        <w:t>με</w:t>
      </w:r>
      <w:r w:rsidRPr="00A81EEF">
        <w:rPr>
          <w:rFonts w:eastAsia="Times New Roman"/>
          <w:szCs w:val="24"/>
        </w:rPr>
        <w:t xml:space="preserve"> τα οικογενειακά επιδόματα από το πρώτο παιδί</w:t>
      </w:r>
      <w:r>
        <w:rPr>
          <w:rFonts w:eastAsia="Times New Roman"/>
          <w:szCs w:val="24"/>
        </w:rPr>
        <w:t>. Θ</w:t>
      </w:r>
      <w:r w:rsidRPr="00A81EEF">
        <w:rPr>
          <w:rFonts w:eastAsia="Times New Roman"/>
          <w:szCs w:val="24"/>
        </w:rPr>
        <w:t>εσμοθετήσα</w:t>
      </w:r>
      <w:r w:rsidRPr="00A81EEF">
        <w:rPr>
          <w:rFonts w:eastAsia="Times New Roman"/>
          <w:szCs w:val="24"/>
        </w:rPr>
        <w:t>με τη δίχρονη υποχρεωτική προσχολική εκπαίδευση</w:t>
      </w:r>
      <w:r>
        <w:rPr>
          <w:rFonts w:eastAsia="Times New Roman"/>
          <w:szCs w:val="24"/>
        </w:rPr>
        <w:t>. Κ</w:t>
      </w:r>
      <w:r w:rsidRPr="00A81EEF">
        <w:rPr>
          <w:rFonts w:eastAsia="Times New Roman"/>
          <w:szCs w:val="24"/>
        </w:rPr>
        <w:t xml:space="preserve">αθιερώσαμε ενιαίο τύπο ολοήμερου νηπιαγωγείου και </w:t>
      </w:r>
      <w:r>
        <w:rPr>
          <w:rFonts w:eastAsia="Times New Roman"/>
          <w:szCs w:val="24"/>
        </w:rPr>
        <w:t>δ</w:t>
      </w:r>
      <w:r w:rsidRPr="00A81EEF">
        <w:rPr>
          <w:rFonts w:eastAsia="Times New Roman"/>
          <w:szCs w:val="24"/>
        </w:rPr>
        <w:t xml:space="preserve">ημοτικού </w:t>
      </w:r>
      <w:r>
        <w:rPr>
          <w:rFonts w:eastAsia="Times New Roman"/>
          <w:szCs w:val="24"/>
        </w:rPr>
        <w:t>σ</w:t>
      </w:r>
      <w:r w:rsidRPr="00A81EEF">
        <w:rPr>
          <w:rFonts w:eastAsia="Times New Roman"/>
          <w:szCs w:val="24"/>
        </w:rPr>
        <w:t>χολείου</w:t>
      </w:r>
      <w:r>
        <w:rPr>
          <w:rFonts w:eastAsia="Times New Roman"/>
          <w:szCs w:val="24"/>
        </w:rPr>
        <w:t>. Ε</w:t>
      </w:r>
      <w:r w:rsidRPr="00A81EEF">
        <w:rPr>
          <w:rFonts w:eastAsia="Times New Roman"/>
          <w:szCs w:val="24"/>
        </w:rPr>
        <w:t>νισχύουμε την έρευνα και την καινοτομία</w:t>
      </w:r>
      <w:r>
        <w:rPr>
          <w:rFonts w:eastAsia="Times New Roman"/>
          <w:szCs w:val="24"/>
        </w:rPr>
        <w:t xml:space="preserve">, ανασχεδιάζουμε τις </w:t>
      </w:r>
      <w:r w:rsidRPr="002C36CF">
        <w:rPr>
          <w:rFonts w:eastAsia="Times New Roman"/>
          <w:szCs w:val="24"/>
        </w:rPr>
        <w:t>ενεργ</w:t>
      </w:r>
      <w:r>
        <w:rPr>
          <w:rFonts w:eastAsia="Times New Roman"/>
          <w:szCs w:val="24"/>
        </w:rPr>
        <w:t>ητικές</w:t>
      </w:r>
      <w:r w:rsidRPr="002C36CF">
        <w:rPr>
          <w:rFonts w:eastAsia="Times New Roman"/>
          <w:szCs w:val="24"/>
        </w:rPr>
        <w:t xml:space="preserve"> </w:t>
      </w:r>
      <w:r w:rsidRPr="00A81EEF">
        <w:rPr>
          <w:rFonts w:eastAsia="Times New Roman"/>
          <w:szCs w:val="24"/>
        </w:rPr>
        <w:t>πολιτικές απασχόλησης</w:t>
      </w:r>
      <w:r>
        <w:rPr>
          <w:rFonts w:eastAsia="Times New Roman"/>
          <w:szCs w:val="24"/>
        </w:rPr>
        <w:t>. Ε</w:t>
      </w:r>
      <w:r w:rsidRPr="00A81EEF">
        <w:rPr>
          <w:rFonts w:eastAsia="Times New Roman"/>
          <w:szCs w:val="24"/>
        </w:rPr>
        <w:t xml:space="preserve">νισχύουμε την </w:t>
      </w:r>
      <w:r>
        <w:rPr>
          <w:rFonts w:eastAsia="Times New Roman"/>
          <w:szCs w:val="24"/>
        </w:rPr>
        <w:t>πρωτοβάθμια φροντίδα υγεί</w:t>
      </w:r>
      <w:r>
        <w:rPr>
          <w:rFonts w:eastAsia="Times New Roman"/>
          <w:szCs w:val="24"/>
        </w:rPr>
        <w:t>ας. Σ</w:t>
      </w:r>
      <w:r w:rsidRPr="00A81EEF">
        <w:rPr>
          <w:rFonts w:eastAsia="Times New Roman"/>
          <w:szCs w:val="24"/>
        </w:rPr>
        <w:t>τηρίζουμε έμπρακτα την ισότητα των φύλων και μάλιστα</w:t>
      </w:r>
      <w:r>
        <w:rPr>
          <w:rFonts w:eastAsia="Times New Roman"/>
          <w:szCs w:val="24"/>
        </w:rPr>
        <w:t>,</w:t>
      </w:r>
      <w:r w:rsidRPr="00A81EEF">
        <w:rPr>
          <w:rFonts w:eastAsia="Times New Roman"/>
          <w:szCs w:val="24"/>
        </w:rPr>
        <w:t xml:space="preserve"> το επόμενο διάστημα κατατίθεται νομοσχέδιο για την ισότητα των φύλων</w:t>
      </w:r>
      <w:r>
        <w:rPr>
          <w:rFonts w:eastAsia="Times New Roman"/>
          <w:szCs w:val="24"/>
        </w:rPr>
        <w:t>,</w:t>
      </w:r>
      <w:r w:rsidRPr="00A81EEF">
        <w:rPr>
          <w:rFonts w:eastAsia="Times New Roman"/>
          <w:szCs w:val="24"/>
        </w:rPr>
        <w:t xml:space="preserve"> με στόχο τη θωράκιση της θέση</w:t>
      </w:r>
      <w:r>
        <w:rPr>
          <w:rFonts w:eastAsia="Times New Roman"/>
          <w:szCs w:val="24"/>
        </w:rPr>
        <w:t>ς</w:t>
      </w:r>
      <w:r w:rsidRPr="00A81EEF">
        <w:rPr>
          <w:rFonts w:eastAsia="Times New Roman"/>
          <w:szCs w:val="24"/>
        </w:rPr>
        <w:t xml:space="preserve"> της γυναίκας στην </w:t>
      </w:r>
      <w:r>
        <w:rPr>
          <w:rFonts w:eastAsia="Times New Roman"/>
          <w:szCs w:val="24"/>
        </w:rPr>
        <w:t>ελληνική κοινωνία. Τ</w:t>
      </w:r>
      <w:r w:rsidRPr="00A81EEF">
        <w:rPr>
          <w:rFonts w:eastAsia="Times New Roman"/>
          <w:szCs w:val="24"/>
        </w:rPr>
        <w:t xml:space="preserve">ελευταίο </w:t>
      </w:r>
      <w:r>
        <w:rPr>
          <w:rFonts w:eastAsia="Times New Roman"/>
          <w:szCs w:val="24"/>
        </w:rPr>
        <w:t>μέτρο</w:t>
      </w:r>
      <w:r w:rsidRPr="00A81EEF">
        <w:rPr>
          <w:rFonts w:eastAsia="Times New Roman"/>
          <w:szCs w:val="24"/>
        </w:rPr>
        <w:t xml:space="preserve"> </w:t>
      </w:r>
      <w:r>
        <w:rPr>
          <w:rFonts w:eastAsia="Times New Roman"/>
          <w:szCs w:val="24"/>
        </w:rPr>
        <w:t xml:space="preserve">είναι </w:t>
      </w:r>
      <w:r w:rsidRPr="00A81EEF">
        <w:rPr>
          <w:rFonts w:eastAsia="Times New Roman"/>
          <w:szCs w:val="24"/>
        </w:rPr>
        <w:t xml:space="preserve">η άδεια ανατροφής </w:t>
      </w:r>
      <w:r>
        <w:rPr>
          <w:rFonts w:eastAsia="Times New Roman"/>
          <w:szCs w:val="24"/>
        </w:rPr>
        <w:t>τρεισήμισι</w:t>
      </w:r>
      <w:r w:rsidRPr="00A81EEF">
        <w:rPr>
          <w:rFonts w:eastAsia="Times New Roman"/>
          <w:szCs w:val="24"/>
        </w:rPr>
        <w:t xml:space="preserve"> μηνών </w:t>
      </w:r>
      <w:r>
        <w:rPr>
          <w:rFonts w:eastAsia="Times New Roman"/>
          <w:szCs w:val="24"/>
        </w:rPr>
        <w:t>στ</w:t>
      </w:r>
      <w:r>
        <w:rPr>
          <w:rFonts w:eastAsia="Times New Roman"/>
          <w:szCs w:val="24"/>
        </w:rPr>
        <w:t>ις μητέρες</w:t>
      </w:r>
      <w:r w:rsidRPr="00A81EEF">
        <w:rPr>
          <w:rFonts w:eastAsia="Times New Roman"/>
          <w:szCs w:val="24"/>
        </w:rPr>
        <w:t xml:space="preserve"> αναπληρ</w:t>
      </w:r>
      <w:r>
        <w:rPr>
          <w:rFonts w:eastAsia="Times New Roman"/>
          <w:szCs w:val="24"/>
        </w:rPr>
        <w:t>ώτριες</w:t>
      </w:r>
      <w:r w:rsidRPr="00A81EEF">
        <w:rPr>
          <w:rFonts w:eastAsia="Times New Roman"/>
          <w:szCs w:val="24"/>
        </w:rPr>
        <w:t xml:space="preserve"> εκπαιδευτικούς</w:t>
      </w:r>
      <w:r>
        <w:rPr>
          <w:rFonts w:eastAsia="Times New Roman"/>
          <w:szCs w:val="24"/>
        </w:rPr>
        <w:t>.</w:t>
      </w:r>
    </w:p>
    <w:p w14:paraId="6929878D" w14:textId="77777777" w:rsidR="00F93F98" w:rsidRDefault="00F9424E">
      <w:pPr>
        <w:spacing w:line="600" w:lineRule="auto"/>
        <w:ind w:firstLine="720"/>
        <w:jc w:val="both"/>
        <w:rPr>
          <w:rFonts w:eastAsia="Times New Roman"/>
          <w:szCs w:val="24"/>
        </w:rPr>
      </w:pPr>
      <w:r w:rsidRPr="00A81EEF">
        <w:rPr>
          <w:rFonts w:eastAsia="Times New Roman"/>
          <w:szCs w:val="24"/>
        </w:rPr>
        <w:t xml:space="preserve">Εδώ θα ήθελα να θυμίσω την κατάθεση πρότασης </w:t>
      </w:r>
      <w:r>
        <w:rPr>
          <w:rFonts w:eastAsia="Times New Roman"/>
          <w:szCs w:val="24"/>
        </w:rPr>
        <w:t>Β</w:t>
      </w:r>
      <w:r w:rsidRPr="00A81EEF">
        <w:rPr>
          <w:rFonts w:eastAsia="Times New Roman"/>
          <w:szCs w:val="24"/>
        </w:rPr>
        <w:t xml:space="preserve">ουλευτών του ΣΥΡΙΖΑ για να υιοθετηθεί η αρχή της μη διάκρισης σε βάρος εργαζομένων ορισμένου χρόνου που ισχύει από το 1999 σε </w:t>
      </w:r>
      <w:r>
        <w:rPr>
          <w:rFonts w:eastAsia="Times New Roman"/>
          <w:szCs w:val="24"/>
        </w:rPr>
        <w:t>ε</w:t>
      </w:r>
      <w:r w:rsidRPr="00A81EEF">
        <w:rPr>
          <w:rFonts w:eastAsia="Times New Roman"/>
          <w:szCs w:val="24"/>
        </w:rPr>
        <w:t>υρωπαϊκό επίπεδο</w:t>
      </w:r>
      <w:r>
        <w:rPr>
          <w:rFonts w:eastAsia="Times New Roman"/>
          <w:szCs w:val="24"/>
        </w:rPr>
        <w:t>,</w:t>
      </w:r>
      <w:r w:rsidRPr="00A81EEF">
        <w:rPr>
          <w:rFonts w:eastAsia="Times New Roman"/>
          <w:szCs w:val="24"/>
        </w:rPr>
        <w:t xml:space="preserve"> για την παραβίαση της οπ</w:t>
      </w:r>
      <w:r w:rsidRPr="00A81EEF">
        <w:rPr>
          <w:rFonts w:eastAsia="Times New Roman"/>
          <w:szCs w:val="24"/>
        </w:rPr>
        <w:t xml:space="preserve">οίας έχουν εκδοθεί τουλάχιστον </w:t>
      </w:r>
      <w:r>
        <w:rPr>
          <w:rFonts w:eastAsia="Times New Roman"/>
          <w:szCs w:val="24"/>
        </w:rPr>
        <w:t>είκοσι</w:t>
      </w:r>
      <w:r w:rsidRPr="00A81EEF">
        <w:rPr>
          <w:rFonts w:eastAsia="Times New Roman"/>
          <w:szCs w:val="24"/>
        </w:rPr>
        <w:t xml:space="preserve"> καταδικαστικές αποφάσεις σ</w:t>
      </w:r>
      <w:r>
        <w:rPr>
          <w:rFonts w:eastAsia="Times New Roman"/>
          <w:szCs w:val="24"/>
        </w:rPr>
        <w:t xml:space="preserve">ε </w:t>
      </w:r>
      <w:r>
        <w:rPr>
          <w:rFonts w:eastAsia="Times New Roman"/>
          <w:szCs w:val="24"/>
        </w:rPr>
        <w:lastRenderedPageBreak/>
        <w:t>βάρος ευρωπαϊκών κυβερνήσεων. Μ</w:t>
      </w:r>
      <w:r w:rsidRPr="00A81EEF">
        <w:rPr>
          <w:rFonts w:eastAsia="Times New Roman"/>
          <w:szCs w:val="24"/>
        </w:rPr>
        <w:t>ε την υιοθέτησ</w:t>
      </w:r>
      <w:r>
        <w:rPr>
          <w:rFonts w:eastAsia="Times New Roman"/>
          <w:szCs w:val="24"/>
        </w:rPr>
        <w:t>ή</w:t>
      </w:r>
      <w:r w:rsidRPr="00A81EEF">
        <w:rPr>
          <w:rFonts w:eastAsia="Times New Roman"/>
          <w:szCs w:val="24"/>
        </w:rPr>
        <w:t xml:space="preserve"> της θα </w:t>
      </w:r>
      <w:r>
        <w:rPr>
          <w:rFonts w:eastAsia="Times New Roman"/>
          <w:szCs w:val="24"/>
        </w:rPr>
        <w:t>α</w:t>
      </w:r>
      <w:r w:rsidRPr="00A81EEF">
        <w:rPr>
          <w:rFonts w:eastAsia="Times New Roman"/>
          <w:szCs w:val="24"/>
        </w:rPr>
        <w:t>ρθεί το καθεστώς των διακρίσεων σε θέματα αδειών</w:t>
      </w:r>
      <w:r>
        <w:rPr>
          <w:rFonts w:eastAsia="Times New Roman"/>
          <w:szCs w:val="24"/>
        </w:rPr>
        <w:t>,</w:t>
      </w:r>
      <w:r w:rsidRPr="00A81EEF">
        <w:rPr>
          <w:rFonts w:eastAsia="Times New Roman"/>
          <w:szCs w:val="24"/>
        </w:rPr>
        <w:t xml:space="preserve"> </w:t>
      </w:r>
      <w:r>
        <w:rPr>
          <w:rFonts w:eastAsia="Times New Roman"/>
          <w:szCs w:val="24"/>
        </w:rPr>
        <w:t>γέννας,</w:t>
      </w:r>
      <w:r w:rsidRPr="00A81EEF">
        <w:rPr>
          <w:rFonts w:eastAsia="Times New Roman"/>
          <w:szCs w:val="24"/>
        </w:rPr>
        <w:t xml:space="preserve"> λοχ</w:t>
      </w:r>
      <w:r>
        <w:rPr>
          <w:rFonts w:eastAsia="Times New Roman"/>
          <w:szCs w:val="24"/>
        </w:rPr>
        <w:t>ε</w:t>
      </w:r>
      <w:r w:rsidRPr="00A81EEF">
        <w:rPr>
          <w:rFonts w:eastAsia="Times New Roman"/>
          <w:szCs w:val="24"/>
        </w:rPr>
        <w:t>ίας</w:t>
      </w:r>
      <w:r>
        <w:rPr>
          <w:rFonts w:eastAsia="Times New Roman"/>
          <w:szCs w:val="24"/>
        </w:rPr>
        <w:t>, ασθένειας κ.λπ</w:t>
      </w:r>
      <w:r>
        <w:rPr>
          <w:rFonts w:eastAsia="Times New Roman"/>
          <w:szCs w:val="24"/>
        </w:rPr>
        <w:t>.</w:t>
      </w:r>
      <w:r>
        <w:rPr>
          <w:rFonts w:eastAsia="Times New Roman"/>
          <w:szCs w:val="24"/>
        </w:rPr>
        <w:t>.</w:t>
      </w:r>
      <w:r>
        <w:rPr>
          <w:rFonts w:eastAsia="Times New Roman"/>
          <w:szCs w:val="24"/>
        </w:rPr>
        <w:t xml:space="preserve"> Μ</w:t>
      </w:r>
      <w:r w:rsidRPr="00A81EEF">
        <w:rPr>
          <w:rFonts w:eastAsia="Times New Roman"/>
          <w:szCs w:val="24"/>
        </w:rPr>
        <w:t>ε δυο λόγια</w:t>
      </w:r>
      <w:r>
        <w:rPr>
          <w:rFonts w:eastAsia="Times New Roman"/>
          <w:szCs w:val="24"/>
        </w:rPr>
        <w:t>,</w:t>
      </w:r>
      <w:r w:rsidRPr="00A81EEF">
        <w:rPr>
          <w:rFonts w:eastAsia="Times New Roman"/>
          <w:szCs w:val="24"/>
        </w:rPr>
        <w:t xml:space="preserve"> επανιδρύουμε </w:t>
      </w:r>
      <w:r>
        <w:rPr>
          <w:rFonts w:eastAsia="Times New Roman"/>
          <w:szCs w:val="24"/>
        </w:rPr>
        <w:t>τ</w:t>
      </w:r>
      <w:r w:rsidRPr="00A81EEF">
        <w:rPr>
          <w:rFonts w:eastAsia="Times New Roman"/>
          <w:szCs w:val="24"/>
        </w:rPr>
        <w:t xml:space="preserve">ο κοινωνικό κράτος που </w:t>
      </w:r>
      <w:r w:rsidRPr="00A81EEF">
        <w:rPr>
          <w:rFonts w:eastAsia="Times New Roman"/>
          <w:szCs w:val="24"/>
        </w:rPr>
        <w:t xml:space="preserve">είχαν </w:t>
      </w:r>
      <w:proofErr w:type="spellStart"/>
      <w:r w:rsidRPr="00A81EEF">
        <w:rPr>
          <w:rFonts w:eastAsia="Times New Roman"/>
          <w:szCs w:val="24"/>
        </w:rPr>
        <w:t>αποδ</w:t>
      </w:r>
      <w:r>
        <w:rPr>
          <w:rFonts w:eastAsia="Times New Roman"/>
          <w:szCs w:val="24"/>
        </w:rPr>
        <w:t>ομήσει</w:t>
      </w:r>
      <w:proofErr w:type="spellEnd"/>
      <w:r>
        <w:rPr>
          <w:rFonts w:eastAsia="Times New Roman"/>
          <w:szCs w:val="24"/>
        </w:rPr>
        <w:t xml:space="preserve"> οι</w:t>
      </w:r>
      <w:r w:rsidRPr="00A81EEF">
        <w:rPr>
          <w:rFonts w:eastAsia="Times New Roman"/>
          <w:szCs w:val="24"/>
        </w:rPr>
        <w:t xml:space="preserve"> νεοφιλελεύθερες πολιτικές των προηγούμενων κυβερνήσεων</w:t>
      </w:r>
      <w:r>
        <w:rPr>
          <w:rFonts w:eastAsia="Times New Roman"/>
          <w:szCs w:val="24"/>
        </w:rPr>
        <w:t>.</w:t>
      </w:r>
    </w:p>
    <w:p w14:paraId="6929878E" w14:textId="77777777" w:rsidR="00F93F98" w:rsidRDefault="00F9424E">
      <w:pPr>
        <w:spacing w:line="600" w:lineRule="auto"/>
        <w:ind w:firstLine="720"/>
        <w:jc w:val="both"/>
        <w:rPr>
          <w:rFonts w:eastAsia="Times New Roman"/>
          <w:szCs w:val="24"/>
        </w:rPr>
      </w:pPr>
      <w:r>
        <w:rPr>
          <w:rFonts w:eastAsia="Times New Roman"/>
          <w:szCs w:val="24"/>
        </w:rPr>
        <w:t>Κ</w:t>
      </w:r>
      <w:r w:rsidRPr="00A81EEF">
        <w:rPr>
          <w:rFonts w:eastAsia="Times New Roman"/>
          <w:szCs w:val="24"/>
        </w:rPr>
        <w:t xml:space="preserve">υρίες και κύριοι </w:t>
      </w:r>
      <w:r>
        <w:rPr>
          <w:rFonts w:eastAsia="Times New Roman"/>
          <w:szCs w:val="24"/>
        </w:rPr>
        <w:t>Β</w:t>
      </w:r>
      <w:r w:rsidRPr="00A81EEF">
        <w:rPr>
          <w:rFonts w:eastAsia="Times New Roman"/>
          <w:szCs w:val="24"/>
        </w:rPr>
        <w:t>ουλευτές</w:t>
      </w:r>
      <w:r>
        <w:rPr>
          <w:rFonts w:eastAsia="Times New Roman"/>
          <w:szCs w:val="24"/>
        </w:rPr>
        <w:t>,</w:t>
      </w:r>
      <w:r w:rsidRPr="00A81EEF">
        <w:rPr>
          <w:rFonts w:eastAsia="Times New Roman"/>
          <w:szCs w:val="24"/>
        </w:rPr>
        <w:t xml:space="preserve"> </w:t>
      </w:r>
      <w:r>
        <w:rPr>
          <w:rFonts w:eastAsia="Times New Roman"/>
          <w:szCs w:val="24"/>
        </w:rPr>
        <w:t>οι</w:t>
      </w:r>
      <w:r w:rsidRPr="00A81EEF">
        <w:rPr>
          <w:rFonts w:eastAsia="Times New Roman"/>
          <w:szCs w:val="24"/>
        </w:rPr>
        <w:t xml:space="preserve"> </w:t>
      </w:r>
      <w:r>
        <w:rPr>
          <w:rFonts w:eastAsia="Times New Roman"/>
          <w:szCs w:val="24"/>
        </w:rPr>
        <w:t>κ</w:t>
      </w:r>
      <w:r w:rsidRPr="00A81EEF">
        <w:rPr>
          <w:rFonts w:eastAsia="Times New Roman"/>
          <w:szCs w:val="24"/>
        </w:rPr>
        <w:t>υβ</w:t>
      </w:r>
      <w:r>
        <w:rPr>
          <w:rFonts w:eastAsia="Times New Roman"/>
          <w:szCs w:val="24"/>
        </w:rPr>
        <w:t>ερνήσεις Νέας Δημοκρατίας</w:t>
      </w:r>
      <w:r>
        <w:rPr>
          <w:rFonts w:eastAsia="Times New Roman"/>
          <w:szCs w:val="24"/>
        </w:rPr>
        <w:t xml:space="preserve"> </w:t>
      </w:r>
      <w:r>
        <w:rPr>
          <w:rFonts w:eastAsia="Times New Roman"/>
          <w:szCs w:val="24"/>
        </w:rPr>
        <w:t>-</w:t>
      </w:r>
      <w:r>
        <w:rPr>
          <w:rFonts w:eastAsia="Times New Roman"/>
          <w:szCs w:val="24"/>
        </w:rPr>
        <w:t xml:space="preserve"> </w:t>
      </w:r>
      <w:r w:rsidRPr="00A81EEF">
        <w:rPr>
          <w:rFonts w:eastAsia="Times New Roman"/>
          <w:szCs w:val="24"/>
        </w:rPr>
        <w:t>ΠΑΣΟΚ διέλυσαν τα εργασιακά δικαιώματα</w:t>
      </w:r>
      <w:r>
        <w:rPr>
          <w:rFonts w:eastAsia="Times New Roman"/>
          <w:szCs w:val="24"/>
        </w:rPr>
        <w:t>,</w:t>
      </w:r>
      <w:r w:rsidRPr="00A81EEF">
        <w:rPr>
          <w:rFonts w:eastAsia="Times New Roman"/>
          <w:szCs w:val="24"/>
        </w:rPr>
        <w:t xml:space="preserve"> έφτασα</w:t>
      </w:r>
      <w:r>
        <w:rPr>
          <w:rFonts w:eastAsia="Times New Roman"/>
          <w:szCs w:val="24"/>
        </w:rPr>
        <w:t>ν</w:t>
      </w:r>
      <w:r w:rsidRPr="00A81EEF">
        <w:rPr>
          <w:rFonts w:eastAsia="Times New Roman"/>
          <w:szCs w:val="24"/>
        </w:rPr>
        <w:t xml:space="preserve"> την </w:t>
      </w:r>
      <w:r>
        <w:rPr>
          <w:rFonts w:eastAsia="Times New Roman"/>
          <w:szCs w:val="24"/>
        </w:rPr>
        <w:t>ανεργία</w:t>
      </w:r>
      <w:r w:rsidRPr="00A81EEF">
        <w:rPr>
          <w:rFonts w:eastAsia="Times New Roman"/>
          <w:szCs w:val="24"/>
        </w:rPr>
        <w:t xml:space="preserve"> στο κόκκινο</w:t>
      </w:r>
      <w:r>
        <w:rPr>
          <w:rFonts w:eastAsia="Times New Roman"/>
          <w:szCs w:val="24"/>
        </w:rPr>
        <w:t>,</w:t>
      </w:r>
      <w:r w:rsidRPr="00A81EEF">
        <w:rPr>
          <w:rFonts w:eastAsia="Times New Roman"/>
          <w:szCs w:val="24"/>
        </w:rPr>
        <w:t xml:space="preserve"> </w:t>
      </w:r>
      <w:proofErr w:type="spellStart"/>
      <w:r w:rsidRPr="00A81EEF">
        <w:rPr>
          <w:rFonts w:eastAsia="Times New Roman"/>
          <w:szCs w:val="24"/>
        </w:rPr>
        <w:t>αποδόμησ</w:t>
      </w:r>
      <w:r>
        <w:rPr>
          <w:rFonts w:eastAsia="Times New Roman"/>
          <w:szCs w:val="24"/>
        </w:rPr>
        <w:t>αν</w:t>
      </w:r>
      <w:proofErr w:type="spellEnd"/>
      <w:r w:rsidRPr="00A81EEF">
        <w:rPr>
          <w:rFonts w:eastAsia="Times New Roman"/>
          <w:szCs w:val="24"/>
        </w:rPr>
        <w:t xml:space="preserve"> κάθε έννοια κοινωνικού κράτους</w:t>
      </w:r>
      <w:r>
        <w:rPr>
          <w:rFonts w:eastAsia="Times New Roman"/>
          <w:szCs w:val="24"/>
        </w:rPr>
        <w:t>. Κ</w:t>
      </w:r>
      <w:r w:rsidRPr="00A81EEF">
        <w:rPr>
          <w:rFonts w:eastAsia="Times New Roman"/>
          <w:szCs w:val="24"/>
        </w:rPr>
        <w:t xml:space="preserve">αι τώρα με επικοινωνιακά τρικ και προεκλογικά τερτίπια έρχονται </w:t>
      </w:r>
      <w:r>
        <w:rPr>
          <w:rFonts w:eastAsia="Times New Roman"/>
          <w:szCs w:val="24"/>
        </w:rPr>
        <w:t>ν</w:t>
      </w:r>
      <w:r w:rsidRPr="00A81EEF">
        <w:rPr>
          <w:rFonts w:eastAsia="Times New Roman"/>
          <w:szCs w:val="24"/>
        </w:rPr>
        <w:t>α μας πούνε τι</w:t>
      </w:r>
      <w:r>
        <w:rPr>
          <w:rFonts w:eastAsia="Times New Roman"/>
          <w:szCs w:val="24"/>
        </w:rPr>
        <w:t>; Ό</w:t>
      </w:r>
      <w:r w:rsidRPr="00A81EEF">
        <w:rPr>
          <w:rFonts w:eastAsia="Times New Roman"/>
          <w:szCs w:val="24"/>
        </w:rPr>
        <w:t>τι ενδιαφέρ</w:t>
      </w:r>
      <w:r>
        <w:rPr>
          <w:rFonts w:eastAsia="Times New Roman"/>
          <w:szCs w:val="24"/>
        </w:rPr>
        <w:t>οντα</w:t>
      </w:r>
      <w:r w:rsidRPr="00A81EEF">
        <w:rPr>
          <w:rFonts w:eastAsia="Times New Roman"/>
          <w:szCs w:val="24"/>
        </w:rPr>
        <w:t>ι για το δημογραφικό</w:t>
      </w:r>
      <w:r>
        <w:rPr>
          <w:rFonts w:eastAsia="Times New Roman"/>
          <w:szCs w:val="24"/>
        </w:rPr>
        <w:t>; Υ</w:t>
      </w:r>
      <w:r w:rsidRPr="00A81EEF">
        <w:rPr>
          <w:rFonts w:eastAsia="Times New Roman"/>
          <w:szCs w:val="24"/>
        </w:rPr>
        <w:t xml:space="preserve">πόσχονται </w:t>
      </w:r>
      <w:r>
        <w:rPr>
          <w:rFonts w:eastAsia="Times New Roman"/>
          <w:szCs w:val="24"/>
        </w:rPr>
        <w:t>-</w:t>
      </w:r>
      <w:r w:rsidRPr="00A81EEF">
        <w:rPr>
          <w:rFonts w:eastAsia="Times New Roman"/>
          <w:szCs w:val="24"/>
        </w:rPr>
        <w:t>εκ του ασφαλούς και εκ των υστέρων</w:t>
      </w:r>
      <w:r>
        <w:rPr>
          <w:rFonts w:eastAsia="Times New Roman"/>
          <w:szCs w:val="24"/>
        </w:rPr>
        <w:t>-</w:t>
      </w:r>
      <w:r w:rsidRPr="00A81EEF">
        <w:rPr>
          <w:rFonts w:eastAsia="Times New Roman"/>
          <w:szCs w:val="24"/>
        </w:rPr>
        <w:t xml:space="preserve"> χρήματα και επιδόματα και φορολογικές ελαφρύνσεις</w:t>
      </w:r>
      <w:r>
        <w:rPr>
          <w:rFonts w:eastAsia="Times New Roman"/>
          <w:szCs w:val="24"/>
        </w:rPr>
        <w:t>,</w:t>
      </w:r>
      <w:r w:rsidRPr="00A81EEF">
        <w:rPr>
          <w:rFonts w:eastAsia="Times New Roman"/>
          <w:szCs w:val="24"/>
        </w:rPr>
        <w:t xml:space="preserve"> όταν επί των ημερών τους διέλυσαν τις </w:t>
      </w:r>
      <w:r w:rsidRPr="00A81EEF">
        <w:rPr>
          <w:rFonts w:eastAsia="Times New Roman"/>
          <w:szCs w:val="24"/>
        </w:rPr>
        <w:t xml:space="preserve">συλλογικές συμβάσεις και θέσπισαν </w:t>
      </w:r>
      <w:proofErr w:type="spellStart"/>
      <w:r>
        <w:rPr>
          <w:rFonts w:eastAsia="Times New Roman"/>
          <w:szCs w:val="24"/>
        </w:rPr>
        <w:t>υποκατώτατο</w:t>
      </w:r>
      <w:proofErr w:type="spellEnd"/>
      <w:r>
        <w:rPr>
          <w:rFonts w:eastAsia="Times New Roman"/>
          <w:szCs w:val="24"/>
        </w:rPr>
        <w:t xml:space="preserve"> μισθό. Ο</w:t>
      </w:r>
      <w:r w:rsidRPr="00A81EEF">
        <w:rPr>
          <w:rFonts w:eastAsia="Times New Roman"/>
          <w:szCs w:val="24"/>
        </w:rPr>
        <w:t xml:space="preserve"> λαϊκισμός σε όλο το μεγαλείο του</w:t>
      </w:r>
      <w:r>
        <w:rPr>
          <w:rFonts w:eastAsia="Times New Roman"/>
          <w:szCs w:val="24"/>
        </w:rPr>
        <w:t>!</w:t>
      </w:r>
      <w:r w:rsidRPr="00A81EEF">
        <w:rPr>
          <w:rFonts w:eastAsia="Times New Roman"/>
          <w:szCs w:val="24"/>
        </w:rPr>
        <w:t xml:space="preserve"> Οι νεοφιλελεύθερες πολιτικές της ακραίας λιτότητας είναι αυτές που έδιωξαν τους νέους στο εξωτερικό</w:t>
      </w:r>
      <w:r>
        <w:rPr>
          <w:rFonts w:eastAsia="Times New Roman"/>
          <w:szCs w:val="24"/>
        </w:rPr>
        <w:t>,</w:t>
      </w:r>
      <w:r w:rsidRPr="00A81EEF">
        <w:rPr>
          <w:rFonts w:eastAsia="Times New Roman"/>
          <w:szCs w:val="24"/>
        </w:rPr>
        <w:t xml:space="preserve"> που οδήγησαν σε απόγνωση μεγάλη μερίδα του πληθυσμού</w:t>
      </w:r>
      <w:r>
        <w:rPr>
          <w:rFonts w:eastAsia="Times New Roman"/>
          <w:szCs w:val="24"/>
        </w:rPr>
        <w:t>,</w:t>
      </w:r>
      <w:r w:rsidRPr="00A81EEF">
        <w:rPr>
          <w:rFonts w:eastAsia="Times New Roman"/>
          <w:szCs w:val="24"/>
        </w:rPr>
        <w:t xml:space="preserve"> που διέρρηξα</w:t>
      </w:r>
      <w:r w:rsidRPr="00A81EEF">
        <w:rPr>
          <w:rFonts w:eastAsia="Times New Roman"/>
          <w:szCs w:val="24"/>
        </w:rPr>
        <w:t>ν το</w:t>
      </w:r>
      <w:r>
        <w:rPr>
          <w:rFonts w:eastAsia="Times New Roman"/>
          <w:szCs w:val="24"/>
        </w:rPr>
        <w:t>ν</w:t>
      </w:r>
      <w:r w:rsidRPr="00A81EEF">
        <w:rPr>
          <w:rFonts w:eastAsia="Times New Roman"/>
          <w:szCs w:val="24"/>
        </w:rPr>
        <w:t xml:space="preserve"> κοινωνικό ιστό</w:t>
      </w:r>
      <w:r>
        <w:rPr>
          <w:rFonts w:eastAsia="Times New Roman"/>
          <w:szCs w:val="24"/>
        </w:rPr>
        <w:t>.</w:t>
      </w:r>
    </w:p>
    <w:p w14:paraId="6929878F" w14:textId="77777777" w:rsidR="00F93F98" w:rsidRDefault="00F9424E">
      <w:pPr>
        <w:spacing w:line="600" w:lineRule="auto"/>
        <w:ind w:firstLine="720"/>
        <w:jc w:val="both"/>
        <w:rPr>
          <w:rFonts w:eastAsia="Times New Roman"/>
          <w:szCs w:val="24"/>
        </w:rPr>
      </w:pPr>
      <w:r>
        <w:rPr>
          <w:rFonts w:eastAsia="Times New Roman"/>
          <w:szCs w:val="24"/>
        </w:rPr>
        <w:lastRenderedPageBreak/>
        <w:t>Ε</w:t>
      </w:r>
      <w:r w:rsidRPr="00A81EEF">
        <w:rPr>
          <w:rFonts w:eastAsia="Times New Roman"/>
          <w:szCs w:val="24"/>
        </w:rPr>
        <w:t>ν κατακλείδι</w:t>
      </w:r>
      <w:r>
        <w:rPr>
          <w:rFonts w:eastAsia="Times New Roman"/>
          <w:szCs w:val="24"/>
        </w:rPr>
        <w:t>,</w:t>
      </w:r>
      <w:r w:rsidRPr="00A81EEF">
        <w:rPr>
          <w:rFonts w:eastAsia="Times New Roman"/>
          <w:szCs w:val="24"/>
        </w:rPr>
        <w:t xml:space="preserve"> το δημογραφικό ζήτημα δεν πρόκειται και δεν μπορεί να λυθεί </w:t>
      </w:r>
      <w:r>
        <w:rPr>
          <w:rFonts w:eastAsia="Times New Roman"/>
          <w:szCs w:val="24"/>
        </w:rPr>
        <w:t xml:space="preserve">εν μία </w:t>
      </w:r>
      <w:proofErr w:type="spellStart"/>
      <w:r>
        <w:rPr>
          <w:rFonts w:eastAsia="Times New Roman"/>
          <w:szCs w:val="24"/>
        </w:rPr>
        <w:t>νυκτί</w:t>
      </w:r>
      <w:proofErr w:type="spellEnd"/>
      <w:r>
        <w:rPr>
          <w:rFonts w:eastAsia="Times New Roman"/>
          <w:szCs w:val="24"/>
        </w:rPr>
        <w:t>. Σ</w:t>
      </w:r>
      <w:r w:rsidRPr="00A81EEF">
        <w:rPr>
          <w:rFonts w:eastAsia="Times New Roman"/>
          <w:szCs w:val="24"/>
        </w:rPr>
        <w:t>τον πυρήνα της αντιμετώπισ</w:t>
      </w:r>
      <w:r>
        <w:rPr>
          <w:rFonts w:eastAsia="Times New Roman"/>
          <w:szCs w:val="24"/>
        </w:rPr>
        <w:t>ή</w:t>
      </w:r>
      <w:r w:rsidRPr="00A81EEF">
        <w:rPr>
          <w:rFonts w:eastAsia="Times New Roman"/>
          <w:szCs w:val="24"/>
        </w:rPr>
        <w:t>ς του βρίσκεται</w:t>
      </w:r>
      <w:r>
        <w:rPr>
          <w:rFonts w:eastAsia="Times New Roman"/>
          <w:szCs w:val="24"/>
        </w:rPr>
        <w:t xml:space="preserve"> η</w:t>
      </w:r>
      <w:r w:rsidRPr="00A81EEF">
        <w:rPr>
          <w:rFonts w:eastAsia="Times New Roman"/>
          <w:szCs w:val="24"/>
        </w:rPr>
        <w:t xml:space="preserve"> ισχυροποίηση του κοινωνικού κράτους και η επίτευξη δίκαιης και βιώσιμης ανάπτυξης</w:t>
      </w:r>
      <w:r>
        <w:rPr>
          <w:rFonts w:eastAsia="Times New Roman"/>
          <w:szCs w:val="24"/>
        </w:rPr>
        <w:t>. Ι</w:t>
      </w:r>
      <w:r w:rsidRPr="00A81EEF">
        <w:rPr>
          <w:rFonts w:eastAsia="Times New Roman"/>
          <w:szCs w:val="24"/>
        </w:rPr>
        <w:t>σχυρό κοινωνικό</w:t>
      </w:r>
      <w:r w:rsidRPr="00A81EEF">
        <w:rPr>
          <w:rFonts w:eastAsia="Times New Roman"/>
          <w:szCs w:val="24"/>
        </w:rPr>
        <w:t xml:space="preserve"> κράτος</w:t>
      </w:r>
      <w:r>
        <w:rPr>
          <w:rFonts w:eastAsia="Times New Roman"/>
          <w:szCs w:val="24"/>
        </w:rPr>
        <w:t>,</w:t>
      </w:r>
      <w:r w:rsidRPr="00A81EEF">
        <w:rPr>
          <w:rFonts w:eastAsia="Times New Roman"/>
          <w:szCs w:val="24"/>
        </w:rPr>
        <w:t xml:space="preserve"> δίκαιη και βιώσιμη ανάπτυξη</w:t>
      </w:r>
      <w:r>
        <w:rPr>
          <w:rFonts w:eastAsia="Times New Roman"/>
          <w:szCs w:val="24"/>
        </w:rPr>
        <w:t>: Γ</w:t>
      </w:r>
      <w:r w:rsidRPr="00A81EEF">
        <w:rPr>
          <w:rFonts w:eastAsia="Times New Roman"/>
          <w:szCs w:val="24"/>
        </w:rPr>
        <w:t>ια αυτ</w:t>
      </w:r>
      <w:r>
        <w:rPr>
          <w:rFonts w:eastAsia="Times New Roman"/>
          <w:szCs w:val="24"/>
        </w:rPr>
        <w:t>ά</w:t>
      </w:r>
      <w:r w:rsidRPr="00A81EEF">
        <w:rPr>
          <w:rFonts w:eastAsia="Times New Roman"/>
          <w:szCs w:val="24"/>
        </w:rPr>
        <w:t xml:space="preserve"> παλεύουμε τόσο καιρό και για αυτά θα συνεχί</w:t>
      </w:r>
      <w:r>
        <w:rPr>
          <w:rFonts w:eastAsia="Times New Roman"/>
          <w:szCs w:val="24"/>
        </w:rPr>
        <w:t>σ</w:t>
      </w:r>
      <w:r w:rsidRPr="00A81EEF">
        <w:rPr>
          <w:rFonts w:eastAsia="Times New Roman"/>
          <w:szCs w:val="24"/>
        </w:rPr>
        <w:t>ουμε να αγωνιζόμαστε</w:t>
      </w:r>
      <w:r>
        <w:rPr>
          <w:rFonts w:eastAsia="Times New Roman"/>
          <w:szCs w:val="24"/>
        </w:rPr>
        <w:t>.</w:t>
      </w:r>
    </w:p>
    <w:p w14:paraId="69298790" w14:textId="77777777" w:rsidR="00F93F98" w:rsidRDefault="00F9424E">
      <w:pPr>
        <w:spacing w:line="600" w:lineRule="auto"/>
        <w:ind w:firstLine="720"/>
        <w:jc w:val="both"/>
        <w:rPr>
          <w:rFonts w:eastAsia="Times New Roman"/>
          <w:szCs w:val="24"/>
        </w:rPr>
      </w:pPr>
      <w:r>
        <w:rPr>
          <w:rFonts w:eastAsia="Times New Roman"/>
          <w:szCs w:val="24"/>
        </w:rPr>
        <w:t>Ε</w:t>
      </w:r>
      <w:r w:rsidRPr="00A81EEF">
        <w:rPr>
          <w:rFonts w:eastAsia="Times New Roman"/>
          <w:szCs w:val="24"/>
        </w:rPr>
        <w:t>υχαριστώ</w:t>
      </w:r>
      <w:r>
        <w:rPr>
          <w:rFonts w:eastAsia="Times New Roman"/>
          <w:szCs w:val="24"/>
        </w:rPr>
        <w:t>.</w:t>
      </w:r>
    </w:p>
    <w:p w14:paraId="69298791" w14:textId="77777777" w:rsidR="00F93F98" w:rsidRDefault="00F9424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9298792" w14:textId="77777777" w:rsidR="00F93F98" w:rsidRDefault="00F9424E">
      <w:pPr>
        <w:spacing w:line="600" w:lineRule="auto"/>
        <w:ind w:firstLine="720"/>
        <w:jc w:val="both"/>
        <w:rPr>
          <w:rFonts w:eastAsia="Times New Roman"/>
          <w:szCs w:val="24"/>
        </w:rPr>
      </w:pPr>
      <w:r>
        <w:rPr>
          <w:rFonts w:eastAsia="Times New Roman"/>
          <w:b/>
          <w:szCs w:val="24"/>
        </w:rPr>
        <w:t>ΠΡΟΕΔΡΕΥΩΝ (Νικήτας Κακλαμάνης):</w:t>
      </w:r>
      <w:r w:rsidRPr="00A81EEF">
        <w:rPr>
          <w:rFonts w:eastAsia="Times New Roman"/>
          <w:szCs w:val="24"/>
        </w:rPr>
        <w:t xml:space="preserve"> </w:t>
      </w:r>
      <w:r>
        <w:rPr>
          <w:rFonts w:eastAsia="Times New Roman"/>
          <w:szCs w:val="24"/>
        </w:rPr>
        <w:t>Ευχαριστούμε, κύριε συνάδελφε.</w:t>
      </w:r>
    </w:p>
    <w:p w14:paraId="69298793" w14:textId="77777777" w:rsidR="00F93F98" w:rsidRDefault="00F9424E">
      <w:pPr>
        <w:spacing w:line="600" w:lineRule="auto"/>
        <w:ind w:firstLine="720"/>
        <w:jc w:val="both"/>
        <w:rPr>
          <w:rFonts w:eastAsia="Times New Roman"/>
          <w:szCs w:val="24"/>
        </w:rPr>
      </w:pPr>
      <w:r>
        <w:rPr>
          <w:rFonts w:eastAsia="Times New Roman"/>
          <w:szCs w:val="24"/>
        </w:rPr>
        <w:t>Κυρίες και κύριοι συνάδε</w:t>
      </w:r>
      <w:r>
        <w:rPr>
          <w:rFonts w:eastAsia="Times New Roman"/>
          <w:szCs w:val="24"/>
        </w:rPr>
        <w:t>λφοι, η Δ</w:t>
      </w:r>
      <w:r w:rsidRPr="00A81EEF">
        <w:rPr>
          <w:rFonts w:eastAsia="Times New Roman"/>
          <w:szCs w:val="24"/>
        </w:rPr>
        <w:t xml:space="preserve">ιαρκής </w:t>
      </w:r>
      <w:r>
        <w:rPr>
          <w:rFonts w:eastAsia="Times New Roman"/>
          <w:szCs w:val="24"/>
        </w:rPr>
        <w:t>Ε</w:t>
      </w:r>
      <w:r w:rsidRPr="00A81EEF">
        <w:rPr>
          <w:rFonts w:eastAsia="Times New Roman"/>
          <w:szCs w:val="24"/>
        </w:rPr>
        <w:t xml:space="preserve">πιτροπή </w:t>
      </w:r>
      <w:r>
        <w:rPr>
          <w:rFonts w:eastAsia="Times New Roman"/>
          <w:szCs w:val="24"/>
        </w:rPr>
        <w:t>Μ</w:t>
      </w:r>
      <w:r w:rsidRPr="00A81EEF">
        <w:rPr>
          <w:rFonts w:eastAsia="Times New Roman"/>
          <w:szCs w:val="24"/>
        </w:rPr>
        <w:t xml:space="preserve">ορφωτικών </w:t>
      </w:r>
      <w:r>
        <w:rPr>
          <w:rFonts w:eastAsia="Times New Roman"/>
          <w:szCs w:val="24"/>
        </w:rPr>
        <w:t>Υ</w:t>
      </w:r>
      <w:r w:rsidRPr="00A81EEF">
        <w:rPr>
          <w:rFonts w:eastAsia="Times New Roman"/>
          <w:szCs w:val="24"/>
        </w:rPr>
        <w:t>ποθέσεων καταθέ</w:t>
      </w:r>
      <w:r>
        <w:rPr>
          <w:rFonts w:eastAsia="Times New Roman"/>
          <w:szCs w:val="24"/>
        </w:rPr>
        <w:t>τ</w:t>
      </w:r>
      <w:r w:rsidRPr="00A81EEF">
        <w:rPr>
          <w:rFonts w:eastAsia="Times New Roman"/>
          <w:szCs w:val="24"/>
        </w:rPr>
        <w:t xml:space="preserve">ει την έκθεσή της στο σχέδιο νόμου του </w:t>
      </w:r>
      <w:r>
        <w:rPr>
          <w:rFonts w:eastAsia="Times New Roman"/>
          <w:szCs w:val="24"/>
        </w:rPr>
        <w:t>Υ</w:t>
      </w:r>
      <w:r w:rsidRPr="00A81EEF">
        <w:rPr>
          <w:rFonts w:eastAsia="Times New Roman"/>
          <w:szCs w:val="24"/>
        </w:rPr>
        <w:t xml:space="preserve">πουργείου </w:t>
      </w:r>
      <w:r>
        <w:rPr>
          <w:rFonts w:eastAsia="Times New Roman"/>
          <w:szCs w:val="24"/>
        </w:rPr>
        <w:t>Π</w:t>
      </w:r>
      <w:r w:rsidRPr="00A81EEF">
        <w:rPr>
          <w:rFonts w:eastAsia="Times New Roman"/>
          <w:szCs w:val="24"/>
        </w:rPr>
        <w:t xml:space="preserve">ολιτισμού και </w:t>
      </w:r>
      <w:r>
        <w:rPr>
          <w:rFonts w:eastAsia="Times New Roman"/>
          <w:szCs w:val="24"/>
        </w:rPr>
        <w:t>Α</w:t>
      </w:r>
      <w:r w:rsidRPr="00A81EEF">
        <w:rPr>
          <w:rFonts w:eastAsia="Times New Roman"/>
          <w:szCs w:val="24"/>
        </w:rPr>
        <w:t>θλητισμού</w:t>
      </w:r>
      <w:r>
        <w:rPr>
          <w:rFonts w:eastAsia="Times New Roman"/>
          <w:szCs w:val="24"/>
        </w:rPr>
        <w:t>:</w:t>
      </w:r>
      <w:r w:rsidRPr="00A81EEF">
        <w:rPr>
          <w:rFonts w:eastAsia="Times New Roman"/>
          <w:szCs w:val="24"/>
        </w:rPr>
        <w:t xml:space="preserve"> </w:t>
      </w:r>
      <w:r>
        <w:rPr>
          <w:rFonts w:eastAsia="Times New Roman"/>
          <w:szCs w:val="24"/>
        </w:rPr>
        <w:t>«Ε</w:t>
      </w:r>
      <w:r w:rsidRPr="00A81EEF">
        <w:rPr>
          <w:rFonts w:eastAsia="Times New Roman"/>
          <w:szCs w:val="24"/>
        </w:rPr>
        <w:t xml:space="preserve">πιτροπή </w:t>
      </w:r>
      <w:r>
        <w:rPr>
          <w:rFonts w:eastAsia="Times New Roman"/>
          <w:szCs w:val="24"/>
        </w:rPr>
        <w:t>Ε</w:t>
      </w:r>
      <w:r w:rsidRPr="00A81EEF">
        <w:rPr>
          <w:rFonts w:eastAsia="Times New Roman"/>
          <w:szCs w:val="24"/>
        </w:rPr>
        <w:t xml:space="preserve">παγγελματικού </w:t>
      </w:r>
      <w:r>
        <w:rPr>
          <w:rFonts w:eastAsia="Times New Roman"/>
          <w:szCs w:val="24"/>
        </w:rPr>
        <w:t>Α</w:t>
      </w:r>
      <w:r w:rsidRPr="00A81EEF">
        <w:rPr>
          <w:rFonts w:eastAsia="Times New Roman"/>
          <w:szCs w:val="24"/>
        </w:rPr>
        <w:t>θλητισμού και άλλες διατάξεις</w:t>
      </w:r>
      <w:r>
        <w:rPr>
          <w:rFonts w:eastAsia="Times New Roman"/>
          <w:szCs w:val="24"/>
        </w:rPr>
        <w:t>».</w:t>
      </w:r>
    </w:p>
    <w:p w14:paraId="69298794" w14:textId="77777777" w:rsidR="00F93F98" w:rsidRDefault="00F9424E">
      <w:pPr>
        <w:spacing w:line="600" w:lineRule="auto"/>
        <w:ind w:firstLine="720"/>
        <w:jc w:val="both"/>
        <w:rPr>
          <w:rFonts w:eastAsia="Times New Roman"/>
          <w:szCs w:val="24"/>
        </w:rPr>
      </w:pPr>
      <w:r>
        <w:rPr>
          <w:rFonts w:eastAsia="Times New Roman"/>
          <w:szCs w:val="24"/>
        </w:rPr>
        <w:t>Προχωρά</w:t>
      </w:r>
      <w:r w:rsidRPr="00A81EEF">
        <w:rPr>
          <w:rFonts w:eastAsia="Times New Roman"/>
          <w:szCs w:val="24"/>
        </w:rPr>
        <w:t>με</w:t>
      </w:r>
      <w:r>
        <w:rPr>
          <w:rFonts w:eastAsia="Times New Roman"/>
          <w:szCs w:val="24"/>
        </w:rPr>
        <w:t xml:space="preserve"> με</w:t>
      </w:r>
      <w:r w:rsidRPr="00A81EEF">
        <w:rPr>
          <w:rFonts w:eastAsia="Times New Roman"/>
          <w:szCs w:val="24"/>
        </w:rPr>
        <w:t xml:space="preserve"> την </w:t>
      </w:r>
      <w:r w:rsidRPr="00A81EEF">
        <w:rPr>
          <w:rFonts w:eastAsia="Times New Roman"/>
          <w:szCs w:val="24"/>
        </w:rPr>
        <w:t>κ</w:t>
      </w:r>
      <w:r>
        <w:rPr>
          <w:rFonts w:eastAsia="Times New Roman"/>
          <w:szCs w:val="24"/>
        </w:rPr>
        <w:t>.</w:t>
      </w:r>
      <w:r w:rsidRPr="00A81EEF">
        <w:rPr>
          <w:rFonts w:eastAsia="Times New Roman"/>
          <w:szCs w:val="24"/>
        </w:rPr>
        <w:t xml:space="preserve"> </w:t>
      </w:r>
      <w:proofErr w:type="spellStart"/>
      <w:r w:rsidRPr="00A81EEF">
        <w:rPr>
          <w:rFonts w:eastAsia="Times New Roman"/>
          <w:szCs w:val="24"/>
        </w:rPr>
        <w:t>Βούλτεψη</w:t>
      </w:r>
      <w:proofErr w:type="spellEnd"/>
      <w:r>
        <w:rPr>
          <w:rFonts w:eastAsia="Times New Roman"/>
          <w:szCs w:val="24"/>
        </w:rPr>
        <w:t>,</w:t>
      </w:r>
      <w:r w:rsidRPr="00A81EEF">
        <w:rPr>
          <w:rFonts w:eastAsia="Times New Roman"/>
          <w:szCs w:val="24"/>
        </w:rPr>
        <w:t xml:space="preserve"> που κλείνει την πρώτη τετράδα</w:t>
      </w:r>
      <w:r w:rsidRPr="00D94FDB">
        <w:rPr>
          <w:rFonts w:eastAsia="Times New Roman"/>
          <w:szCs w:val="24"/>
        </w:rPr>
        <w:t xml:space="preserve"> </w:t>
      </w:r>
      <w:r w:rsidRPr="00A81EEF">
        <w:rPr>
          <w:rFonts w:eastAsia="Times New Roman"/>
          <w:szCs w:val="24"/>
        </w:rPr>
        <w:t>και μετά</w:t>
      </w:r>
      <w:r w:rsidRPr="00A81EEF">
        <w:rPr>
          <w:rFonts w:eastAsia="Times New Roman"/>
          <w:szCs w:val="24"/>
        </w:rPr>
        <w:t xml:space="preserve"> </w:t>
      </w:r>
      <w:r>
        <w:rPr>
          <w:rFonts w:eastAsia="Times New Roman"/>
          <w:szCs w:val="24"/>
        </w:rPr>
        <w:t>με την</w:t>
      </w:r>
      <w:r w:rsidRPr="00A81EEF">
        <w:rPr>
          <w:rFonts w:eastAsia="Times New Roman"/>
          <w:szCs w:val="24"/>
        </w:rPr>
        <w:t xml:space="preserve"> </w:t>
      </w:r>
      <w:r w:rsidRPr="00A81EEF">
        <w:rPr>
          <w:rFonts w:eastAsia="Times New Roman"/>
          <w:szCs w:val="24"/>
        </w:rPr>
        <w:t>κ</w:t>
      </w:r>
      <w:r>
        <w:rPr>
          <w:rFonts w:eastAsia="Times New Roman"/>
          <w:szCs w:val="24"/>
        </w:rPr>
        <w:t>.</w:t>
      </w:r>
      <w:r w:rsidRPr="00A81EEF">
        <w:rPr>
          <w:rFonts w:eastAsia="Times New Roman"/>
          <w:szCs w:val="24"/>
        </w:rPr>
        <w:t xml:space="preserve"> Γεωργία </w:t>
      </w:r>
      <w:proofErr w:type="spellStart"/>
      <w:r>
        <w:rPr>
          <w:rFonts w:eastAsia="Times New Roman"/>
          <w:szCs w:val="24"/>
        </w:rPr>
        <w:t>Γεννιά</w:t>
      </w:r>
      <w:proofErr w:type="spellEnd"/>
      <w:r>
        <w:rPr>
          <w:rFonts w:eastAsia="Times New Roman"/>
          <w:szCs w:val="24"/>
        </w:rPr>
        <w:t>.</w:t>
      </w:r>
    </w:p>
    <w:p w14:paraId="69298795" w14:textId="77777777" w:rsidR="00F93F98" w:rsidRDefault="00F9424E">
      <w:pPr>
        <w:spacing w:line="600" w:lineRule="auto"/>
        <w:ind w:firstLine="720"/>
        <w:jc w:val="both"/>
        <w:rPr>
          <w:rFonts w:eastAsia="Times New Roman"/>
          <w:szCs w:val="24"/>
        </w:rPr>
      </w:pPr>
      <w:r>
        <w:rPr>
          <w:rFonts w:eastAsia="Times New Roman"/>
          <w:szCs w:val="24"/>
        </w:rPr>
        <w:t>Ελάτε, κυρία</w:t>
      </w:r>
      <w:r w:rsidRPr="00A81EEF">
        <w:rPr>
          <w:rFonts w:eastAsia="Times New Roman"/>
          <w:szCs w:val="24"/>
        </w:rPr>
        <w:t xml:space="preserve"> </w:t>
      </w:r>
      <w:proofErr w:type="spellStart"/>
      <w:r w:rsidRPr="00A81EEF">
        <w:rPr>
          <w:rFonts w:eastAsia="Times New Roman"/>
          <w:szCs w:val="24"/>
        </w:rPr>
        <w:t>Βούλτεψη</w:t>
      </w:r>
      <w:proofErr w:type="spellEnd"/>
      <w:r>
        <w:rPr>
          <w:rFonts w:eastAsia="Times New Roman"/>
          <w:szCs w:val="24"/>
        </w:rPr>
        <w:t>.</w:t>
      </w:r>
    </w:p>
    <w:p w14:paraId="69298796" w14:textId="77777777" w:rsidR="00F93F98" w:rsidRDefault="00F9424E">
      <w:pPr>
        <w:spacing w:line="600" w:lineRule="auto"/>
        <w:ind w:firstLine="720"/>
        <w:jc w:val="both"/>
        <w:rPr>
          <w:rFonts w:eastAsia="Times New Roman"/>
          <w:szCs w:val="24"/>
        </w:rPr>
      </w:pPr>
      <w:r>
        <w:rPr>
          <w:rFonts w:eastAsia="Times New Roman"/>
          <w:b/>
          <w:szCs w:val="24"/>
        </w:rPr>
        <w:t>ΣΟΦΙΑ ΒΟΥΛΤΕΨΗ:</w:t>
      </w:r>
      <w:r w:rsidRPr="00A81EEF">
        <w:rPr>
          <w:rFonts w:eastAsia="Times New Roman"/>
          <w:szCs w:val="24"/>
        </w:rPr>
        <w:t xml:space="preserve"> Ευχαριστώ</w:t>
      </w:r>
      <w:r>
        <w:rPr>
          <w:rFonts w:eastAsia="Times New Roman"/>
          <w:szCs w:val="24"/>
        </w:rPr>
        <w:t>,</w:t>
      </w:r>
      <w:r w:rsidRPr="00A81EEF">
        <w:rPr>
          <w:rFonts w:eastAsia="Times New Roman"/>
          <w:szCs w:val="24"/>
        </w:rPr>
        <w:t xml:space="preserve"> κύριε </w:t>
      </w:r>
      <w:r>
        <w:rPr>
          <w:rFonts w:eastAsia="Times New Roman"/>
          <w:szCs w:val="24"/>
        </w:rPr>
        <w:t>Π</w:t>
      </w:r>
      <w:r w:rsidRPr="00A81EEF">
        <w:rPr>
          <w:rFonts w:eastAsia="Times New Roman"/>
          <w:szCs w:val="24"/>
        </w:rPr>
        <w:t>ρόεδρε</w:t>
      </w:r>
      <w:r>
        <w:rPr>
          <w:rFonts w:eastAsia="Times New Roman"/>
          <w:szCs w:val="24"/>
        </w:rPr>
        <w:t>.</w:t>
      </w:r>
    </w:p>
    <w:p w14:paraId="69298797" w14:textId="77777777" w:rsidR="00F93F98" w:rsidRDefault="00F9424E">
      <w:pPr>
        <w:spacing w:line="600" w:lineRule="auto"/>
        <w:ind w:firstLine="720"/>
        <w:jc w:val="both"/>
        <w:rPr>
          <w:rFonts w:eastAsia="Times New Roman"/>
          <w:szCs w:val="24"/>
        </w:rPr>
      </w:pPr>
      <w:r>
        <w:rPr>
          <w:rFonts w:eastAsia="Times New Roman"/>
          <w:szCs w:val="24"/>
        </w:rPr>
        <w:lastRenderedPageBreak/>
        <w:t>Α</w:t>
      </w:r>
      <w:r w:rsidRPr="00A81EEF">
        <w:rPr>
          <w:rFonts w:eastAsia="Times New Roman"/>
          <w:szCs w:val="24"/>
        </w:rPr>
        <w:t>γαπητοί και αγαπητές συνάδελφοι</w:t>
      </w:r>
      <w:r>
        <w:rPr>
          <w:rFonts w:eastAsia="Times New Roman"/>
          <w:szCs w:val="24"/>
        </w:rPr>
        <w:t>,</w:t>
      </w:r>
      <w:r w:rsidRPr="00A81EEF">
        <w:rPr>
          <w:rFonts w:eastAsia="Times New Roman"/>
          <w:szCs w:val="24"/>
        </w:rPr>
        <w:t xml:space="preserve"> δεν θέλω σήμερα εδώ να υποβιβάσ</w:t>
      </w:r>
      <w:r>
        <w:rPr>
          <w:rFonts w:eastAsia="Times New Roman"/>
          <w:szCs w:val="24"/>
        </w:rPr>
        <w:t xml:space="preserve">ω </w:t>
      </w:r>
      <w:r w:rsidRPr="00A81EEF">
        <w:rPr>
          <w:rFonts w:eastAsia="Times New Roman"/>
          <w:szCs w:val="24"/>
        </w:rPr>
        <w:t xml:space="preserve">ούτε το έργο της </w:t>
      </w:r>
      <w:r>
        <w:rPr>
          <w:rFonts w:eastAsia="Times New Roman"/>
          <w:szCs w:val="24"/>
        </w:rPr>
        <w:t>ε</w:t>
      </w:r>
      <w:r w:rsidRPr="00A81EEF">
        <w:rPr>
          <w:rFonts w:eastAsia="Times New Roman"/>
          <w:szCs w:val="24"/>
        </w:rPr>
        <w:t xml:space="preserve">πιτροπής ούτε το κλίμα συναίνεσης μέσα στο οποίο </w:t>
      </w:r>
      <w:r>
        <w:rPr>
          <w:rFonts w:eastAsia="Times New Roman"/>
          <w:szCs w:val="24"/>
        </w:rPr>
        <w:t>ε</w:t>
      </w:r>
      <w:r w:rsidRPr="00A81EEF">
        <w:rPr>
          <w:rFonts w:eastAsia="Times New Roman"/>
          <w:szCs w:val="24"/>
        </w:rPr>
        <w:t>ργάστηκε</w:t>
      </w:r>
      <w:r>
        <w:rPr>
          <w:rFonts w:eastAsia="Times New Roman"/>
          <w:szCs w:val="24"/>
        </w:rPr>
        <w:t>. Α</w:t>
      </w:r>
      <w:r w:rsidRPr="00A81EEF">
        <w:rPr>
          <w:rFonts w:eastAsia="Times New Roman"/>
          <w:szCs w:val="24"/>
        </w:rPr>
        <w:t>κούω</w:t>
      </w:r>
      <w:r>
        <w:rPr>
          <w:rFonts w:eastAsia="Times New Roman"/>
          <w:szCs w:val="24"/>
        </w:rPr>
        <w:t>,</w:t>
      </w:r>
      <w:r w:rsidRPr="00A81EEF">
        <w:rPr>
          <w:rFonts w:eastAsia="Times New Roman"/>
          <w:szCs w:val="24"/>
        </w:rPr>
        <w:t xml:space="preserve"> </w:t>
      </w:r>
      <w:r>
        <w:rPr>
          <w:rFonts w:eastAsia="Times New Roman"/>
          <w:szCs w:val="24"/>
        </w:rPr>
        <w:t>όμως,</w:t>
      </w:r>
      <w:r w:rsidRPr="00A81EEF">
        <w:rPr>
          <w:rFonts w:eastAsia="Times New Roman"/>
          <w:szCs w:val="24"/>
        </w:rPr>
        <w:t xml:space="preserve"> πάλι ευχολόγια και πανηγυρισμούς για επιδόματα</w:t>
      </w:r>
      <w:r>
        <w:rPr>
          <w:rFonts w:eastAsia="Times New Roman"/>
          <w:szCs w:val="24"/>
        </w:rPr>
        <w:t>. Α</w:t>
      </w:r>
      <w:r w:rsidRPr="00A81EEF">
        <w:rPr>
          <w:rFonts w:eastAsia="Times New Roman"/>
          <w:szCs w:val="24"/>
        </w:rPr>
        <w:t xml:space="preserve">κούω πάλι </w:t>
      </w:r>
      <w:r>
        <w:rPr>
          <w:rFonts w:eastAsia="Times New Roman"/>
          <w:szCs w:val="24"/>
        </w:rPr>
        <w:t>-</w:t>
      </w:r>
      <w:r w:rsidRPr="00A81EEF">
        <w:rPr>
          <w:rFonts w:eastAsia="Times New Roman"/>
          <w:szCs w:val="24"/>
        </w:rPr>
        <w:t>το άκουσα πριν λίγο</w:t>
      </w:r>
      <w:r>
        <w:rPr>
          <w:rFonts w:eastAsia="Times New Roman"/>
          <w:szCs w:val="24"/>
        </w:rPr>
        <w:t>-</w:t>
      </w:r>
      <w:r w:rsidRPr="00A81EEF">
        <w:rPr>
          <w:rFonts w:eastAsia="Times New Roman"/>
          <w:szCs w:val="24"/>
        </w:rPr>
        <w:t xml:space="preserve"> ότι φταίει η τρόικα</w:t>
      </w:r>
      <w:r>
        <w:rPr>
          <w:rFonts w:eastAsia="Times New Roman"/>
          <w:szCs w:val="24"/>
        </w:rPr>
        <w:t>,</w:t>
      </w:r>
      <w:r w:rsidRPr="00A81EEF">
        <w:rPr>
          <w:rFonts w:eastAsia="Times New Roman"/>
          <w:szCs w:val="24"/>
        </w:rPr>
        <w:t xml:space="preserve"> την οποία θα </w:t>
      </w:r>
      <w:r>
        <w:rPr>
          <w:rFonts w:eastAsia="Times New Roman"/>
          <w:szCs w:val="24"/>
        </w:rPr>
        <w:t xml:space="preserve">διώχνατε με </w:t>
      </w:r>
      <w:r w:rsidRPr="00A81EEF">
        <w:rPr>
          <w:rFonts w:eastAsia="Times New Roman"/>
          <w:szCs w:val="24"/>
        </w:rPr>
        <w:t>τις κλωτσιές</w:t>
      </w:r>
      <w:r>
        <w:rPr>
          <w:rFonts w:eastAsia="Times New Roman"/>
          <w:szCs w:val="24"/>
        </w:rPr>
        <w:t>,</w:t>
      </w:r>
      <w:r w:rsidRPr="00A81EEF">
        <w:rPr>
          <w:rFonts w:eastAsia="Times New Roman"/>
          <w:szCs w:val="24"/>
        </w:rPr>
        <w:t xml:space="preserve"> η κρίση</w:t>
      </w:r>
      <w:r>
        <w:rPr>
          <w:rFonts w:eastAsia="Times New Roman"/>
          <w:szCs w:val="24"/>
        </w:rPr>
        <w:t>,</w:t>
      </w:r>
      <w:r w:rsidRPr="00A81EEF">
        <w:rPr>
          <w:rFonts w:eastAsia="Times New Roman"/>
          <w:szCs w:val="24"/>
        </w:rPr>
        <w:t xml:space="preserve"> τα μνημόνια</w:t>
      </w:r>
      <w:r>
        <w:rPr>
          <w:rFonts w:eastAsia="Times New Roman"/>
          <w:szCs w:val="24"/>
        </w:rPr>
        <w:t>,</w:t>
      </w:r>
      <w:r w:rsidRPr="00A81EEF">
        <w:rPr>
          <w:rFonts w:eastAsia="Times New Roman"/>
          <w:szCs w:val="24"/>
        </w:rPr>
        <w:t xml:space="preserve"> που θα </w:t>
      </w:r>
      <w:r>
        <w:rPr>
          <w:rFonts w:eastAsia="Times New Roman"/>
          <w:szCs w:val="24"/>
        </w:rPr>
        <w:t xml:space="preserve">τα </w:t>
      </w:r>
      <w:r w:rsidRPr="00A81EEF">
        <w:rPr>
          <w:rFonts w:eastAsia="Times New Roman"/>
          <w:szCs w:val="24"/>
        </w:rPr>
        <w:t>σκίζ</w:t>
      </w:r>
      <w:r>
        <w:rPr>
          <w:rFonts w:eastAsia="Times New Roman"/>
          <w:szCs w:val="24"/>
        </w:rPr>
        <w:t>α</w:t>
      </w:r>
      <w:r w:rsidRPr="00A81EEF">
        <w:rPr>
          <w:rFonts w:eastAsia="Times New Roman"/>
          <w:szCs w:val="24"/>
        </w:rPr>
        <w:t>τ</w:t>
      </w:r>
      <w:r>
        <w:rPr>
          <w:rFonts w:eastAsia="Times New Roman"/>
          <w:szCs w:val="24"/>
        </w:rPr>
        <w:t>ε</w:t>
      </w:r>
      <w:r w:rsidRPr="00A81EEF">
        <w:rPr>
          <w:rFonts w:eastAsia="Times New Roman"/>
          <w:szCs w:val="24"/>
        </w:rPr>
        <w:t xml:space="preserve"> </w:t>
      </w:r>
      <w:r>
        <w:rPr>
          <w:rFonts w:eastAsia="Times New Roman"/>
          <w:szCs w:val="24"/>
        </w:rPr>
        <w:t>ν</w:t>
      </w:r>
      <w:r w:rsidRPr="00A81EEF">
        <w:rPr>
          <w:rFonts w:eastAsia="Times New Roman"/>
          <w:szCs w:val="24"/>
        </w:rPr>
        <w:t>τάλα μεσημέρι</w:t>
      </w:r>
      <w:r>
        <w:rPr>
          <w:rFonts w:eastAsia="Times New Roman"/>
          <w:szCs w:val="24"/>
        </w:rPr>
        <w:t>. Α</w:t>
      </w:r>
      <w:r w:rsidRPr="00A81EEF">
        <w:rPr>
          <w:rFonts w:eastAsia="Times New Roman"/>
          <w:szCs w:val="24"/>
        </w:rPr>
        <w:t>υτό</w:t>
      </w:r>
      <w:r>
        <w:rPr>
          <w:rFonts w:eastAsia="Times New Roman"/>
          <w:szCs w:val="24"/>
        </w:rPr>
        <w:t>, όμως,</w:t>
      </w:r>
      <w:r w:rsidRPr="00A81EEF">
        <w:rPr>
          <w:rFonts w:eastAsia="Times New Roman"/>
          <w:szCs w:val="24"/>
        </w:rPr>
        <w:t xml:space="preserve"> δεν ισχύει</w:t>
      </w:r>
      <w:r>
        <w:rPr>
          <w:rFonts w:eastAsia="Times New Roman"/>
          <w:szCs w:val="24"/>
        </w:rPr>
        <w:t>. Δ</w:t>
      </w:r>
      <w:r w:rsidRPr="00A81EEF">
        <w:rPr>
          <w:rFonts w:eastAsia="Times New Roman"/>
          <w:szCs w:val="24"/>
        </w:rPr>
        <w:t>ιότι ο χαμηλότερος δείκτης γεννήσ</w:t>
      </w:r>
      <w:r w:rsidRPr="00A81EEF">
        <w:rPr>
          <w:rFonts w:eastAsia="Times New Roman"/>
          <w:szCs w:val="24"/>
        </w:rPr>
        <w:t>εων στην Ελλάδα εμφανίστηκε το 1999</w:t>
      </w:r>
      <w:r>
        <w:rPr>
          <w:rFonts w:eastAsia="Times New Roman"/>
          <w:szCs w:val="24"/>
        </w:rPr>
        <w:t>,</w:t>
      </w:r>
      <w:r w:rsidRPr="00A81EEF">
        <w:rPr>
          <w:rFonts w:eastAsia="Times New Roman"/>
          <w:szCs w:val="24"/>
        </w:rPr>
        <w:t xml:space="preserve"> που δεν είχαμε ούτε την τρόικα ούτε τίποτα από όλα αυτά και ήταν 1,23 ανά ζευγάρι</w:t>
      </w:r>
      <w:r>
        <w:rPr>
          <w:rFonts w:eastAsia="Times New Roman"/>
          <w:szCs w:val="24"/>
        </w:rPr>
        <w:t>.</w:t>
      </w:r>
      <w:r w:rsidRPr="00A81EEF">
        <w:rPr>
          <w:rFonts w:eastAsia="Times New Roman"/>
          <w:szCs w:val="24"/>
        </w:rPr>
        <w:t xml:space="preserve"> Άρα</w:t>
      </w:r>
      <w:r>
        <w:rPr>
          <w:rFonts w:eastAsia="Times New Roman"/>
          <w:szCs w:val="24"/>
        </w:rPr>
        <w:t>,</w:t>
      </w:r>
      <w:r w:rsidRPr="00A81EEF">
        <w:rPr>
          <w:rFonts w:eastAsia="Times New Roman"/>
          <w:szCs w:val="24"/>
        </w:rPr>
        <w:t xml:space="preserve"> για να δούμε το πρόβλημα</w:t>
      </w:r>
      <w:r>
        <w:rPr>
          <w:rFonts w:eastAsia="Times New Roman"/>
          <w:szCs w:val="24"/>
        </w:rPr>
        <w:t>,</w:t>
      </w:r>
      <w:r w:rsidRPr="00A81EEF">
        <w:rPr>
          <w:rFonts w:eastAsia="Times New Roman"/>
          <w:szCs w:val="24"/>
        </w:rPr>
        <w:t xml:space="preserve"> πρέπει να ξέρουμε τι φταίει</w:t>
      </w:r>
      <w:r>
        <w:rPr>
          <w:rFonts w:eastAsia="Times New Roman"/>
          <w:szCs w:val="24"/>
        </w:rPr>
        <w:t>,</w:t>
      </w:r>
      <w:r w:rsidRPr="00A81EEF">
        <w:rPr>
          <w:rFonts w:eastAsia="Times New Roman"/>
          <w:szCs w:val="24"/>
        </w:rPr>
        <w:t xml:space="preserve"> αλλιώς δεν μπορούμε να το λύσουμε</w:t>
      </w:r>
      <w:r>
        <w:rPr>
          <w:rFonts w:eastAsia="Times New Roman"/>
          <w:szCs w:val="24"/>
        </w:rPr>
        <w:t>.</w:t>
      </w:r>
    </w:p>
    <w:p w14:paraId="69298798" w14:textId="77777777" w:rsidR="00F93F98" w:rsidRDefault="00F9424E">
      <w:pPr>
        <w:spacing w:line="600" w:lineRule="auto"/>
        <w:ind w:firstLine="720"/>
        <w:jc w:val="both"/>
        <w:rPr>
          <w:rFonts w:eastAsia="Times New Roman"/>
          <w:szCs w:val="24"/>
        </w:rPr>
      </w:pPr>
      <w:r>
        <w:rPr>
          <w:rFonts w:eastAsia="Times New Roman"/>
          <w:szCs w:val="24"/>
        </w:rPr>
        <w:t>Τ</w:t>
      </w:r>
      <w:r w:rsidRPr="00A81EEF">
        <w:rPr>
          <w:rFonts w:eastAsia="Times New Roman"/>
          <w:szCs w:val="24"/>
        </w:rPr>
        <w:t>ο πρόβλημα αυτή τη στιγμή είναι υπαρξιακ</w:t>
      </w:r>
      <w:r w:rsidRPr="00A81EEF">
        <w:rPr>
          <w:rFonts w:eastAsia="Times New Roman"/>
          <w:szCs w:val="24"/>
        </w:rPr>
        <w:t>ό</w:t>
      </w:r>
      <w:r>
        <w:rPr>
          <w:rFonts w:eastAsia="Times New Roman"/>
          <w:szCs w:val="24"/>
        </w:rPr>
        <w:t>. Π</w:t>
      </w:r>
      <w:r w:rsidRPr="00A81EEF">
        <w:rPr>
          <w:rFonts w:eastAsia="Times New Roman"/>
          <w:szCs w:val="24"/>
        </w:rPr>
        <w:t>έρ</w:t>
      </w:r>
      <w:r>
        <w:rPr>
          <w:rFonts w:eastAsia="Times New Roman"/>
          <w:szCs w:val="24"/>
        </w:rPr>
        <w:t>υ</w:t>
      </w:r>
      <w:r w:rsidRPr="00A81EEF">
        <w:rPr>
          <w:rFonts w:eastAsia="Times New Roman"/>
          <w:szCs w:val="24"/>
        </w:rPr>
        <w:t xml:space="preserve">σι η μελέτη της </w:t>
      </w:r>
      <w:r>
        <w:rPr>
          <w:rFonts w:eastAsia="Times New Roman"/>
          <w:szCs w:val="24"/>
        </w:rPr>
        <w:t>Κ</w:t>
      </w:r>
      <w:r w:rsidRPr="00A81EEF">
        <w:rPr>
          <w:rFonts w:eastAsia="Times New Roman"/>
          <w:szCs w:val="24"/>
        </w:rPr>
        <w:t xml:space="preserve">ομισιόν έδειξε μείωση γεννήσεων σχεδόν 30% μέσα στα επόμενα </w:t>
      </w:r>
      <w:r>
        <w:rPr>
          <w:rFonts w:eastAsia="Times New Roman"/>
          <w:szCs w:val="24"/>
        </w:rPr>
        <w:t>πενήντα</w:t>
      </w:r>
      <w:r w:rsidRPr="00A81EEF">
        <w:rPr>
          <w:rFonts w:eastAsia="Times New Roman"/>
          <w:szCs w:val="24"/>
        </w:rPr>
        <w:t xml:space="preserve"> χρόνια</w:t>
      </w:r>
      <w:r>
        <w:rPr>
          <w:rFonts w:eastAsia="Times New Roman"/>
          <w:szCs w:val="24"/>
        </w:rPr>
        <w:t xml:space="preserve">. Και ρωτάω: Η Νέα Δημοκρατία </w:t>
      </w:r>
      <w:r w:rsidRPr="00A81EEF">
        <w:rPr>
          <w:rFonts w:eastAsia="Times New Roman"/>
          <w:szCs w:val="24"/>
        </w:rPr>
        <w:t xml:space="preserve">έχει </w:t>
      </w:r>
      <w:r>
        <w:rPr>
          <w:rFonts w:eastAsia="Times New Roman"/>
          <w:szCs w:val="24"/>
        </w:rPr>
        <w:t>φέρει εδώ κάποι</w:t>
      </w:r>
      <w:r w:rsidRPr="00A81EEF">
        <w:rPr>
          <w:rFonts w:eastAsia="Times New Roman"/>
          <w:szCs w:val="24"/>
        </w:rPr>
        <w:t xml:space="preserve">ες προτάσεις </w:t>
      </w:r>
      <w:r>
        <w:rPr>
          <w:rFonts w:eastAsia="Times New Roman"/>
          <w:szCs w:val="24"/>
        </w:rPr>
        <w:t>γ</w:t>
      </w:r>
      <w:r w:rsidRPr="00A81EEF">
        <w:rPr>
          <w:rFonts w:eastAsia="Times New Roman"/>
          <w:szCs w:val="24"/>
        </w:rPr>
        <w:t>ια</w:t>
      </w:r>
      <w:r>
        <w:rPr>
          <w:rFonts w:eastAsia="Times New Roman"/>
          <w:szCs w:val="24"/>
        </w:rPr>
        <w:t xml:space="preserve"> το</w:t>
      </w:r>
      <w:r w:rsidRPr="00A81EEF">
        <w:rPr>
          <w:rFonts w:eastAsia="Times New Roman"/>
          <w:szCs w:val="24"/>
        </w:rPr>
        <w:t xml:space="preserve"> τι πρέπει να γίνει</w:t>
      </w:r>
      <w:r>
        <w:rPr>
          <w:rFonts w:eastAsia="Times New Roman"/>
          <w:szCs w:val="24"/>
        </w:rPr>
        <w:t>,</w:t>
      </w:r>
      <w:r w:rsidRPr="00A81EEF">
        <w:rPr>
          <w:rFonts w:eastAsia="Times New Roman"/>
          <w:szCs w:val="24"/>
        </w:rPr>
        <w:t xml:space="preserve"> όχι επιδοματικές προτάσεις</w:t>
      </w:r>
      <w:r>
        <w:rPr>
          <w:rFonts w:eastAsia="Times New Roman"/>
          <w:szCs w:val="24"/>
        </w:rPr>
        <w:t>,</w:t>
      </w:r>
      <w:r w:rsidRPr="00A81EEF">
        <w:rPr>
          <w:rFonts w:eastAsia="Times New Roman"/>
          <w:szCs w:val="24"/>
        </w:rPr>
        <w:t xml:space="preserve"> κανονικές προτάσ</w:t>
      </w:r>
      <w:r>
        <w:rPr>
          <w:rFonts w:eastAsia="Times New Roman"/>
          <w:szCs w:val="24"/>
        </w:rPr>
        <w:t>εις. Η</w:t>
      </w:r>
      <w:r w:rsidRPr="00A81EEF">
        <w:rPr>
          <w:rFonts w:eastAsia="Times New Roman"/>
          <w:szCs w:val="24"/>
        </w:rPr>
        <w:t xml:space="preserve"> μείωση του αφορολ</w:t>
      </w:r>
      <w:r w:rsidRPr="00A81EEF">
        <w:rPr>
          <w:rFonts w:eastAsia="Times New Roman"/>
          <w:szCs w:val="24"/>
        </w:rPr>
        <w:t>όγητου αποτελεί στρατηγική επιλογή</w:t>
      </w:r>
      <w:r>
        <w:rPr>
          <w:rFonts w:eastAsia="Times New Roman"/>
          <w:szCs w:val="24"/>
        </w:rPr>
        <w:t>. Το επίδομα είναι άλλο πράγμα. Γ</w:t>
      </w:r>
      <w:r w:rsidRPr="00A81EEF">
        <w:rPr>
          <w:rFonts w:eastAsia="Times New Roman"/>
          <w:szCs w:val="24"/>
        </w:rPr>
        <w:t xml:space="preserve">ιατί </w:t>
      </w:r>
      <w:r>
        <w:rPr>
          <w:rFonts w:eastAsia="Times New Roman"/>
          <w:szCs w:val="24"/>
        </w:rPr>
        <w:t xml:space="preserve">υπολογίζω, </w:t>
      </w:r>
      <w:r w:rsidRPr="00A81EEF">
        <w:rPr>
          <w:rFonts w:eastAsia="Times New Roman"/>
          <w:szCs w:val="24"/>
        </w:rPr>
        <w:t>από αυτά που άκου</w:t>
      </w:r>
      <w:r>
        <w:rPr>
          <w:rFonts w:eastAsia="Times New Roman"/>
          <w:szCs w:val="24"/>
        </w:rPr>
        <w:t>σα</w:t>
      </w:r>
      <w:r w:rsidRPr="00A81EEF">
        <w:rPr>
          <w:rFonts w:eastAsia="Times New Roman"/>
          <w:szCs w:val="24"/>
        </w:rPr>
        <w:t xml:space="preserve"> από την κυρία Υπουργό</w:t>
      </w:r>
      <w:r>
        <w:rPr>
          <w:rFonts w:eastAsia="Times New Roman"/>
          <w:szCs w:val="24"/>
        </w:rPr>
        <w:t>, ότι θ</w:t>
      </w:r>
      <w:r w:rsidRPr="00A81EEF">
        <w:rPr>
          <w:rFonts w:eastAsia="Times New Roman"/>
          <w:szCs w:val="24"/>
        </w:rPr>
        <w:t>α μας πει ότι αυξήθηκε 50 ευρώ εδώ και 5</w:t>
      </w:r>
      <w:r>
        <w:rPr>
          <w:rFonts w:eastAsia="Times New Roman"/>
          <w:szCs w:val="24"/>
        </w:rPr>
        <w:t>0</w:t>
      </w:r>
      <w:r w:rsidRPr="00A81EEF">
        <w:rPr>
          <w:rFonts w:eastAsia="Times New Roman"/>
          <w:szCs w:val="24"/>
        </w:rPr>
        <w:t xml:space="preserve"> </w:t>
      </w:r>
      <w:r w:rsidRPr="00A81EEF">
        <w:rPr>
          <w:rFonts w:eastAsia="Times New Roman"/>
          <w:szCs w:val="24"/>
        </w:rPr>
        <w:lastRenderedPageBreak/>
        <w:t xml:space="preserve">ευρώ εκεί </w:t>
      </w:r>
      <w:r>
        <w:rPr>
          <w:rFonts w:eastAsia="Times New Roman"/>
          <w:szCs w:val="24"/>
        </w:rPr>
        <w:t xml:space="preserve">το </w:t>
      </w:r>
      <w:r w:rsidRPr="00A81EEF">
        <w:rPr>
          <w:rFonts w:eastAsia="Times New Roman"/>
          <w:szCs w:val="24"/>
        </w:rPr>
        <w:t>επίδομα</w:t>
      </w:r>
      <w:r>
        <w:rPr>
          <w:rFonts w:eastAsia="Times New Roman"/>
          <w:szCs w:val="24"/>
        </w:rPr>
        <w:t>. Το</w:t>
      </w:r>
      <w:r w:rsidRPr="00A81EEF">
        <w:rPr>
          <w:rFonts w:eastAsia="Times New Roman"/>
          <w:szCs w:val="24"/>
        </w:rPr>
        <w:t xml:space="preserve"> επίδομα δεν βοήθησε ποτέ</w:t>
      </w:r>
      <w:r>
        <w:rPr>
          <w:rFonts w:eastAsia="Times New Roman"/>
          <w:szCs w:val="24"/>
        </w:rPr>
        <w:t xml:space="preserve"> -ό</w:t>
      </w:r>
      <w:r w:rsidRPr="00A81EEF">
        <w:rPr>
          <w:rFonts w:eastAsia="Times New Roman"/>
          <w:szCs w:val="24"/>
        </w:rPr>
        <w:t xml:space="preserve">λα αυτά χρόνια επιδόματα </w:t>
      </w:r>
      <w:r w:rsidRPr="00A81EEF">
        <w:rPr>
          <w:rFonts w:eastAsia="Times New Roman"/>
          <w:szCs w:val="24"/>
        </w:rPr>
        <w:t>δίδονται</w:t>
      </w:r>
      <w:r>
        <w:rPr>
          <w:rFonts w:eastAsia="Times New Roman"/>
          <w:szCs w:val="24"/>
        </w:rPr>
        <w:t>-</w:t>
      </w:r>
      <w:r w:rsidRPr="00A81EEF">
        <w:rPr>
          <w:rFonts w:eastAsia="Times New Roman"/>
          <w:szCs w:val="24"/>
        </w:rPr>
        <w:t xml:space="preserve"> την αύξηση των γεννήσεων</w:t>
      </w:r>
      <w:r>
        <w:rPr>
          <w:rFonts w:eastAsia="Times New Roman"/>
          <w:szCs w:val="24"/>
        </w:rPr>
        <w:t>.</w:t>
      </w:r>
    </w:p>
    <w:p w14:paraId="69298799" w14:textId="77777777" w:rsidR="00F93F98" w:rsidRDefault="00F9424E">
      <w:pPr>
        <w:spacing w:line="600" w:lineRule="auto"/>
        <w:ind w:firstLine="720"/>
        <w:jc w:val="both"/>
        <w:rPr>
          <w:rFonts w:eastAsia="Times New Roman"/>
          <w:szCs w:val="24"/>
        </w:rPr>
      </w:pPr>
      <w:r>
        <w:rPr>
          <w:rFonts w:eastAsia="Times New Roman"/>
          <w:szCs w:val="24"/>
        </w:rPr>
        <w:t>Ε</w:t>
      </w:r>
      <w:r w:rsidRPr="00A81EEF">
        <w:rPr>
          <w:rFonts w:eastAsia="Times New Roman"/>
          <w:szCs w:val="24"/>
        </w:rPr>
        <w:t xml:space="preserve">γώ δεν ξέρω τι λέει η </w:t>
      </w:r>
      <w:r>
        <w:rPr>
          <w:rFonts w:eastAsia="Times New Roman"/>
          <w:szCs w:val="24"/>
        </w:rPr>
        <w:t>Κ</w:t>
      </w:r>
      <w:r w:rsidRPr="00A81EEF">
        <w:rPr>
          <w:rFonts w:eastAsia="Times New Roman"/>
          <w:szCs w:val="24"/>
        </w:rPr>
        <w:t>υβέρνηση</w:t>
      </w:r>
      <w:r>
        <w:rPr>
          <w:rFonts w:eastAsia="Times New Roman"/>
          <w:szCs w:val="24"/>
        </w:rPr>
        <w:t>. Τι λέε</w:t>
      </w:r>
      <w:r w:rsidRPr="00A81EEF">
        <w:rPr>
          <w:rFonts w:eastAsia="Times New Roman"/>
          <w:szCs w:val="24"/>
        </w:rPr>
        <w:t>ι</w:t>
      </w:r>
      <w:r>
        <w:rPr>
          <w:rFonts w:eastAsia="Times New Roman"/>
          <w:szCs w:val="24"/>
        </w:rPr>
        <w:t>;</w:t>
      </w:r>
      <w:r w:rsidRPr="00A81EEF">
        <w:rPr>
          <w:rFonts w:eastAsia="Times New Roman"/>
          <w:szCs w:val="24"/>
        </w:rPr>
        <w:t xml:space="preserve"> Ποιες είναι οι προτάσεις</w:t>
      </w:r>
      <w:r>
        <w:rPr>
          <w:rFonts w:eastAsia="Times New Roman"/>
          <w:szCs w:val="24"/>
        </w:rPr>
        <w:t xml:space="preserve"> της;</w:t>
      </w:r>
      <w:r w:rsidRPr="00A81EEF">
        <w:rPr>
          <w:rFonts w:eastAsia="Times New Roman"/>
          <w:szCs w:val="24"/>
        </w:rPr>
        <w:t xml:space="preserve"> </w:t>
      </w:r>
      <w:r>
        <w:rPr>
          <w:rFonts w:eastAsia="Times New Roman"/>
          <w:szCs w:val="24"/>
        </w:rPr>
        <w:t>Τ</w:t>
      </w:r>
      <w:r w:rsidRPr="00A81EEF">
        <w:rPr>
          <w:rFonts w:eastAsia="Times New Roman"/>
          <w:szCs w:val="24"/>
        </w:rPr>
        <w:t>ι έπρεπε να κάνει</w:t>
      </w:r>
      <w:r>
        <w:rPr>
          <w:rFonts w:eastAsia="Times New Roman"/>
          <w:szCs w:val="24"/>
        </w:rPr>
        <w:t>; Έ</w:t>
      </w:r>
      <w:r w:rsidRPr="00A81EEF">
        <w:rPr>
          <w:rFonts w:eastAsia="Times New Roman"/>
          <w:szCs w:val="24"/>
        </w:rPr>
        <w:t>δρασε σε κάτι</w:t>
      </w:r>
      <w:r>
        <w:rPr>
          <w:rFonts w:eastAsia="Times New Roman"/>
          <w:szCs w:val="24"/>
        </w:rPr>
        <w:t>;</w:t>
      </w:r>
      <w:r w:rsidRPr="00A81EEF">
        <w:rPr>
          <w:rFonts w:eastAsia="Times New Roman"/>
          <w:szCs w:val="24"/>
        </w:rPr>
        <w:t xml:space="preserve"> Δεν χρειαζόταν να περιμένει μόνο το πόρισμα της </w:t>
      </w:r>
      <w:r>
        <w:rPr>
          <w:rFonts w:eastAsia="Times New Roman"/>
          <w:szCs w:val="24"/>
        </w:rPr>
        <w:t>ε</w:t>
      </w:r>
      <w:r w:rsidRPr="00A81EEF">
        <w:rPr>
          <w:rFonts w:eastAsia="Times New Roman"/>
          <w:szCs w:val="24"/>
        </w:rPr>
        <w:t>πιτροπής που συζητούμε τώρα</w:t>
      </w:r>
      <w:r>
        <w:rPr>
          <w:rFonts w:eastAsia="Times New Roman"/>
          <w:szCs w:val="24"/>
        </w:rPr>
        <w:t>,</w:t>
      </w:r>
      <w:r w:rsidRPr="00A81EEF">
        <w:rPr>
          <w:rFonts w:eastAsia="Times New Roman"/>
          <w:szCs w:val="24"/>
        </w:rPr>
        <w:t xml:space="preserve"> έχει από πέρ</w:t>
      </w:r>
      <w:r>
        <w:rPr>
          <w:rFonts w:eastAsia="Times New Roman"/>
          <w:szCs w:val="24"/>
        </w:rPr>
        <w:t>υ</w:t>
      </w:r>
      <w:r w:rsidRPr="00A81EEF">
        <w:rPr>
          <w:rFonts w:eastAsia="Times New Roman"/>
          <w:szCs w:val="24"/>
        </w:rPr>
        <w:t xml:space="preserve">σι στα χέρια της το </w:t>
      </w:r>
      <w:r w:rsidRPr="00A81EEF">
        <w:rPr>
          <w:rFonts w:eastAsia="Times New Roman"/>
          <w:szCs w:val="24"/>
        </w:rPr>
        <w:t xml:space="preserve">πόρισμα της </w:t>
      </w:r>
      <w:r>
        <w:rPr>
          <w:rFonts w:eastAsia="Times New Roman"/>
          <w:szCs w:val="24"/>
        </w:rPr>
        <w:t>ε</w:t>
      </w:r>
      <w:r w:rsidRPr="00A81EEF">
        <w:rPr>
          <w:rFonts w:eastAsia="Times New Roman"/>
          <w:szCs w:val="24"/>
        </w:rPr>
        <w:t xml:space="preserve">πιτροπής της </w:t>
      </w:r>
      <w:r>
        <w:rPr>
          <w:rFonts w:eastAsia="Times New Roman"/>
          <w:szCs w:val="24"/>
        </w:rPr>
        <w:t>Κ</w:t>
      </w:r>
      <w:r w:rsidRPr="00A81EEF">
        <w:rPr>
          <w:rFonts w:eastAsia="Times New Roman"/>
          <w:szCs w:val="24"/>
        </w:rPr>
        <w:t>ομισιόν</w:t>
      </w:r>
      <w:r>
        <w:rPr>
          <w:rFonts w:eastAsia="Times New Roman"/>
          <w:szCs w:val="24"/>
        </w:rPr>
        <w:t>. Δ</w:t>
      </w:r>
      <w:r w:rsidRPr="00A81EEF">
        <w:rPr>
          <w:rFonts w:eastAsia="Times New Roman"/>
          <w:szCs w:val="24"/>
        </w:rPr>
        <w:t xml:space="preserve">εν μπορεί τώρα να μας λέει ο ΣΥΡΙΖΑ και </w:t>
      </w:r>
      <w:r>
        <w:rPr>
          <w:rFonts w:eastAsia="Times New Roman"/>
          <w:szCs w:val="24"/>
        </w:rPr>
        <w:t xml:space="preserve">οι </w:t>
      </w:r>
      <w:r w:rsidRPr="00A81EEF">
        <w:rPr>
          <w:rFonts w:eastAsia="Times New Roman"/>
          <w:szCs w:val="24"/>
        </w:rPr>
        <w:t>ΑΝΕΛ ότι είναι φρέσκοι και ωραίοι και νέοι</w:t>
      </w:r>
      <w:r>
        <w:rPr>
          <w:rFonts w:eastAsia="Times New Roman"/>
          <w:szCs w:val="24"/>
        </w:rPr>
        <w:t>. Κ</w:t>
      </w:r>
      <w:r w:rsidRPr="00A81EEF">
        <w:rPr>
          <w:rFonts w:eastAsia="Times New Roman"/>
          <w:szCs w:val="24"/>
        </w:rPr>
        <w:t>υβερνάτε τέσσερα χρόνια</w:t>
      </w:r>
      <w:r>
        <w:rPr>
          <w:rFonts w:eastAsia="Times New Roman"/>
          <w:szCs w:val="24"/>
        </w:rPr>
        <w:t>. Πώ</w:t>
      </w:r>
      <w:r w:rsidRPr="00A81EEF">
        <w:rPr>
          <w:rFonts w:eastAsia="Times New Roman"/>
          <w:szCs w:val="24"/>
        </w:rPr>
        <w:t>ς μέσα σε αυτά τα χρόνια συμφωνήσατε για την παράδοση του συνόλ</w:t>
      </w:r>
      <w:r>
        <w:rPr>
          <w:rFonts w:eastAsia="Times New Roman"/>
          <w:szCs w:val="24"/>
        </w:rPr>
        <w:t>ου της δημόσιας περιουσίας για εκατό</w:t>
      </w:r>
      <w:r w:rsidRPr="00A81EEF">
        <w:rPr>
          <w:rFonts w:eastAsia="Times New Roman"/>
          <w:szCs w:val="24"/>
        </w:rPr>
        <w:t xml:space="preserve"> χρόν</w:t>
      </w:r>
      <w:r w:rsidRPr="00A81EEF">
        <w:rPr>
          <w:rFonts w:eastAsia="Times New Roman"/>
          <w:szCs w:val="24"/>
        </w:rPr>
        <w:t xml:space="preserve">ια στο </w:t>
      </w:r>
      <w:proofErr w:type="spellStart"/>
      <w:r>
        <w:rPr>
          <w:rFonts w:eastAsia="Times New Roman"/>
          <w:szCs w:val="24"/>
        </w:rPr>
        <w:t>υ</w:t>
      </w:r>
      <w:r w:rsidRPr="00A81EEF">
        <w:rPr>
          <w:rFonts w:eastAsia="Times New Roman"/>
          <w:szCs w:val="24"/>
        </w:rPr>
        <w:t>περταμείο</w:t>
      </w:r>
      <w:proofErr w:type="spellEnd"/>
      <w:r w:rsidRPr="00A81EEF">
        <w:rPr>
          <w:rFonts w:eastAsia="Times New Roman"/>
          <w:szCs w:val="24"/>
        </w:rPr>
        <w:t xml:space="preserve"> και δεν κάνατε τίποτα για την ωρολογιακή βόμβα του δημογραφικού που θα σκάσει </w:t>
      </w:r>
      <w:r>
        <w:rPr>
          <w:rFonts w:eastAsia="Times New Roman"/>
          <w:szCs w:val="24"/>
        </w:rPr>
        <w:t>σε πενήντα</w:t>
      </w:r>
      <w:r w:rsidRPr="00A81EEF">
        <w:rPr>
          <w:rFonts w:eastAsia="Times New Roman"/>
          <w:szCs w:val="24"/>
        </w:rPr>
        <w:t xml:space="preserve"> χρόνια</w:t>
      </w:r>
      <w:r>
        <w:rPr>
          <w:rFonts w:eastAsia="Times New Roman"/>
          <w:szCs w:val="24"/>
        </w:rPr>
        <w:t>,</w:t>
      </w:r>
      <w:r w:rsidRPr="00A81EEF">
        <w:rPr>
          <w:rFonts w:eastAsia="Times New Roman"/>
          <w:szCs w:val="24"/>
        </w:rPr>
        <w:t xml:space="preserve"> στο</w:t>
      </w:r>
      <w:r>
        <w:rPr>
          <w:rFonts w:eastAsia="Times New Roman"/>
          <w:szCs w:val="24"/>
        </w:rPr>
        <w:t>ν</w:t>
      </w:r>
      <w:r w:rsidRPr="00A81EEF">
        <w:rPr>
          <w:rFonts w:eastAsia="Times New Roman"/>
          <w:szCs w:val="24"/>
        </w:rPr>
        <w:t xml:space="preserve"> μισό χρόνο από το </w:t>
      </w:r>
      <w:proofErr w:type="spellStart"/>
      <w:r>
        <w:rPr>
          <w:rFonts w:eastAsia="Times New Roman"/>
          <w:szCs w:val="24"/>
        </w:rPr>
        <w:t>υ</w:t>
      </w:r>
      <w:r w:rsidRPr="00A81EEF">
        <w:rPr>
          <w:rFonts w:eastAsia="Times New Roman"/>
          <w:szCs w:val="24"/>
        </w:rPr>
        <w:t>περταμείο</w:t>
      </w:r>
      <w:proofErr w:type="spellEnd"/>
      <w:r>
        <w:rPr>
          <w:rFonts w:eastAsia="Times New Roman"/>
          <w:szCs w:val="24"/>
        </w:rPr>
        <w:t>; Πώς</w:t>
      </w:r>
      <w:r w:rsidRPr="00A81EEF">
        <w:rPr>
          <w:rFonts w:eastAsia="Times New Roman"/>
          <w:szCs w:val="24"/>
        </w:rPr>
        <w:t xml:space="preserve"> συμφωνήσατε επ</w:t>
      </w:r>
      <w:r>
        <w:rPr>
          <w:rFonts w:eastAsia="Times New Roman"/>
          <w:szCs w:val="24"/>
        </w:rPr>
        <w:t>ιτροπεία πλεονασμάτων ως το</w:t>
      </w:r>
      <w:r w:rsidRPr="00A81EEF">
        <w:rPr>
          <w:rFonts w:eastAsia="Times New Roman"/>
          <w:szCs w:val="24"/>
        </w:rPr>
        <w:t xml:space="preserve"> </w:t>
      </w:r>
      <w:r>
        <w:rPr>
          <w:rFonts w:eastAsia="Times New Roman"/>
          <w:szCs w:val="24"/>
        </w:rPr>
        <w:t>20</w:t>
      </w:r>
      <w:r w:rsidRPr="00A81EEF">
        <w:rPr>
          <w:rFonts w:eastAsia="Times New Roman"/>
          <w:szCs w:val="24"/>
        </w:rPr>
        <w:t>60</w:t>
      </w:r>
      <w:r>
        <w:rPr>
          <w:rFonts w:eastAsia="Times New Roman"/>
          <w:szCs w:val="24"/>
        </w:rPr>
        <w:t>,</w:t>
      </w:r>
      <w:r w:rsidRPr="00A81EEF">
        <w:rPr>
          <w:rFonts w:eastAsia="Times New Roman"/>
          <w:szCs w:val="24"/>
        </w:rPr>
        <w:t xml:space="preserve"> αλλά </w:t>
      </w:r>
      <w:r>
        <w:rPr>
          <w:rFonts w:eastAsia="Times New Roman"/>
          <w:szCs w:val="24"/>
        </w:rPr>
        <w:t xml:space="preserve">για </w:t>
      </w:r>
      <w:r w:rsidRPr="00A81EEF">
        <w:rPr>
          <w:rFonts w:eastAsia="Times New Roman"/>
          <w:szCs w:val="24"/>
        </w:rPr>
        <w:t>το υπαρξιακό αυτό πρ</w:t>
      </w:r>
      <w:r>
        <w:rPr>
          <w:rFonts w:eastAsia="Times New Roman"/>
          <w:szCs w:val="24"/>
        </w:rPr>
        <w:t>όβλημα που συζητούμε σήμε</w:t>
      </w:r>
      <w:r>
        <w:rPr>
          <w:rFonts w:eastAsia="Times New Roman"/>
          <w:szCs w:val="24"/>
        </w:rPr>
        <w:t xml:space="preserve">ρα εδώ, που </w:t>
      </w:r>
      <w:r w:rsidRPr="00A81EEF">
        <w:rPr>
          <w:rFonts w:eastAsia="Times New Roman"/>
          <w:szCs w:val="24"/>
        </w:rPr>
        <w:t>θα καταστεί εκρηκτικό ακριβώς το 2060</w:t>
      </w:r>
      <w:r>
        <w:rPr>
          <w:rFonts w:eastAsia="Times New Roman"/>
          <w:szCs w:val="24"/>
        </w:rPr>
        <w:t>,</w:t>
      </w:r>
      <w:r w:rsidRPr="00A81EEF">
        <w:rPr>
          <w:rFonts w:eastAsia="Times New Roman"/>
          <w:szCs w:val="24"/>
        </w:rPr>
        <w:t xml:space="preserve"> δεν βλέπουμε κάποια συγκεκριμένη δράση</w:t>
      </w:r>
      <w:r>
        <w:rPr>
          <w:rFonts w:eastAsia="Times New Roman"/>
          <w:szCs w:val="24"/>
        </w:rPr>
        <w:t>; Τ</w:t>
      </w:r>
      <w:r w:rsidRPr="00A81EEF">
        <w:rPr>
          <w:rFonts w:eastAsia="Times New Roman"/>
          <w:szCs w:val="24"/>
        </w:rPr>
        <w:t>α επιδόματα</w:t>
      </w:r>
      <w:r>
        <w:rPr>
          <w:rFonts w:eastAsia="Times New Roman"/>
          <w:szCs w:val="24"/>
        </w:rPr>
        <w:t>,</w:t>
      </w:r>
      <w:r w:rsidRPr="00A81EEF">
        <w:rPr>
          <w:rFonts w:eastAsia="Times New Roman"/>
          <w:szCs w:val="24"/>
        </w:rPr>
        <w:t xml:space="preserve"> σας το λέω ξανά</w:t>
      </w:r>
      <w:r>
        <w:rPr>
          <w:rFonts w:eastAsia="Times New Roman"/>
          <w:szCs w:val="24"/>
        </w:rPr>
        <w:t>,</w:t>
      </w:r>
      <w:r w:rsidRPr="00A81EEF">
        <w:rPr>
          <w:rFonts w:eastAsia="Times New Roman"/>
          <w:szCs w:val="24"/>
        </w:rPr>
        <w:t xml:space="preserve"> δεν τα λαμβάνω </w:t>
      </w:r>
      <w:r w:rsidRPr="00A81EEF">
        <w:rPr>
          <w:rFonts w:eastAsia="Times New Roman"/>
          <w:szCs w:val="24"/>
        </w:rPr>
        <w:t>υπ</w:t>
      </w:r>
      <w:r>
        <w:rPr>
          <w:rFonts w:eastAsia="Times New Roman"/>
          <w:szCs w:val="24"/>
        </w:rPr>
        <w:t xml:space="preserve">’ </w:t>
      </w:r>
      <w:proofErr w:type="spellStart"/>
      <w:r w:rsidRPr="00A81EEF">
        <w:rPr>
          <w:rFonts w:eastAsia="Times New Roman"/>
          <w:szCs w:val="24"/>
        </w:rPr>
        <w:t>όψ</w:t>
      </w:r>
      <w:r>
        <w:rPr>
          <w:rFonts w:eastAsia="Times New Roman"/>
          <w:szCs w:val="24"/>
        </w:rPr>
        <w:t>ιν</w:t>
      </w:r>
      <w:proofErr w:type="spellEnd"/>
      <w:r>
        <w:rPr>
          <w:rFonts w:eastAsia="Times New Roman"/>
          <w:szCs w:val="24"/>
        </w:rPr>
        <w:t>.</w:t>
      </w:r>
      <w:r>
        <w:rPr>
          <w:rFonts w:eastAsia="Times New Roman"/>
          <w:szCs w:val="24"/>
        </w:rPr>
        <w:t xml:space="preserve"> Δ</w:t>
      </w:r>
      <w:r w:rsidRPr="00A81EEF">
        <w:rPr>
          <w:rFonts w:eastAsia="Times New Roman"/>
          <w:szCs w:val="24"/>
        </w:rPr>
        <w:t>ιότι αν από πέρ</w:t>
      </w:r>
      <w:r>
        <w:rPr>
          <w:rFonts w:eastAsia="Times New Roman"/>
          <w:szCs w:val="24"/>
        </w:rPr>
        <w:t>υ</w:t>
      </w:r>
      <w:r w:rsidRPr="00A81EEF">
        <w:rPr>
          <w:rFonts w:eastAsia="Times New Roman"/>
          <w:szCs w:val="24"/>
        </w:rPr>
        <w:t>σι</w:t>
      </w:r>
      <w:r>
        <w:rPr>
          <w:rFonts w:eastAsia="Times New Roman"/>
          <w:szCs w:val="24"/>
        </w:rPr>
        <w:t>,</w:t>
      </w:r>
      <w:r w:rsidRPr="00A81EEF">
        <w:rPr>
          <w:rFonts w:eastAsia="Times New Roman"/>
          <w:szCs w:val="24"/>
        </w:rPr>
        <w:t xml:space="preserve"> που </w:t>
      </w:r>
      <w:r>
        <w:rPr>
          <w:rFonts w:eastAsia="Times New Roman"/>
          <w:szCs w:val="24"/>
        </w:rPr>
        <w:t>κ</w:t>
      </w:r>
      <w:r w:rsidRPr="00A81EEF">
        <w:rPr>
          <w:rFonts w:eastAsia="Times New Roman"/>
          <w:szCs w:val="24"/>
        </w:rPr>
        <w:t xml:space="preserve">τύπησε το καμπανάκι της </w:t>
      </w:r>
      <w:r>
        <w:rPr>
          <w:rFonts w:eastAsia="Times New Roman"/>
          <w:szCs w:val="24"/>
        </w:rPr>
        <w:t>Κ</w:t>
      </w:r>
      <w:r w:rsidRPr="00A81EEF">
        <w:rPr>
          <w:rFonts w:eastAsia="Times New Roman"/>
          <w:szCs w:val="24"/>
        </w:rPr>
        <w:t>ομισιόν</w:t>
      </w:r>
      <w:r>
        <w:rPr>
          <w:rFonts w:eastAsia="Times New Roman"/>
          <w:szCs w:val="24"/>
        </w:rPr>
        <w:t>,</w:t>
      </w:r>
      <w:r w:rsidRPr="00A81EEF">
        <w:rPr>
          <w:rFonts w:eastAsia="Times New Roman"/>
          <w:szCs w:val="24"/>
        </w:rPr>
        <w:t xml:space="preserve"> είχε ασχοληθεί η </w:t>
      </w:r>
      <w:r>
        <w:rPr>
          <w:rFonts w:eastAsia="Times New Roman"/>
          <w:szCs w:val="24"/>
        </w:rPr>
        <w:t>Κ</w:t>
      </w:r>
      <w:r w:rsidRPr="00A81EEF">
        <w:rPr>
          <w:rFonts w:eastAsia="Times New Roman"/>
          <w:szCs w:val="24"/>
        </w:rPr>
        <w:t>υβέρνηση με το θέμα</w:t>
      </w:r>
      <w:r>
        <w:rPr>
          <w:rFonts w:eastAsia="Times New Roman"/>
          <w:szCs w:val="24"/>
        </w:rPr>
        <w:t>,</w:t>
      </w:r>
      <w:r w:rsidRPr="00A81EEF">
        <w:rPr>
          <w:rFonts w:eastAsia="Times New Roman"/>
          <w:szCs w:val="24"/>
        </w:rPr>
        <w:t xml:space="preserve"> </w:t>
      </w:r>
      <w:r>
        <w:rPr>
          <w:rFonts w:eastAsia="Times New Roman"/>
          <w:szCs w:val="24"/>
        </w:rPr>
        <w:t xml:space="preserve">θα είχε αναλάβει </w:t>
      </w:r>
      <w:r>
        <w:rPr>
          <w:rFonts w:eastAsia="Times New Roman"/>
          <w:szCs w:val="24"/>
        </w:rPr>
        <w:lastRenderedPageBreak/>
        <w:t xml:space="preserve">κάποια δράση, θα είχε </w:t>
      </w:r>
      <w:r w:rsidRPr="00A81EEF">
        <w:rPr>
          <w:rFonts w:eastAsia="Times New Roman"/>
          <w:szCs w:val="24"/>
        </w:rPr>
        <w:t>κάποια νομοθετική πρωτοβουλία με στρατηγικό στόχο</w:t>
      </w:r>
      <w:r>
        <w:rPr>
          <w:rFonts w:eastAsia="Times New Roman"/>
          <w:szCs w:val="24"/>
        </w:rPr>
        <w:t>.</w:t>
      </w:r>
    </w:p>
    <w:p w14:paraId="6929879A" w14:textId="77777777" w:rsidR="00F93F98" w:rsidRDefault="00F9424E">
      <w:pPr>
        <w:spacing w:line="600" w:lineRule="auto"/>
        <w:ind w:firstLine="720"/>
        <w:jc w:val="both"/>
        <w:rPr>
          <w:rFonts w:eastAsia="Times New Roman"/>
          <w:szCs w:val="24"/>
        </w:rPr>
      </w:pPr>
      <w:r>
        <w:rPr>
          <w:rFonts w:eastAsia="Times New Roman"/>
          <w:szCs w:val="24"/>
        </w:rPr>
        <w:t>Βέβαια,</w:t>
      </w:r>
      <w:r w:rsidRPr="00A81EEF">
        <w:rPr>
          <w:rFonts w:eastAsia="Times New Roman"/>
          <w:szCs w:val="24"/>
        </w:rPr>
        <w:t xml:space="preserve"> η </w:t>
      </w:r>
      <w:r>
        <w:rPr>
          <w:rFonts w:eastAsia="Times New Roman"/>
          <w:szCs w:val="24"/>
        </w:rPr>
        <w:t>Κ</w:t>
      </w:r>
      <w:r w:rsidRPr="00A81EEF">
        <w:rPr>
          <w:rFonts w:eastAsia="Times New Roman"/>
          <w:szCs w:val="24"/>
        </w:rPr>
        <w:t xml:space="preserve">υβέρνηση </w:t>
      </w:r>
      <w:r>
        <w:rPr>
          <w:rFonts w:eastAsia="Times New Roman"/>
          <w:szCs w:val="24"/>
        </w:rPr>
        <w:t xml:space="preserve">το </w:t>
      </w:r>
      <w:r w:rsidRPr="00A81EEF">
        <w:rPr>
          <w:rFonts w:eastAsia="Times New Roman"/>
          <w:szCs w:val="24"/>
        </w:rPr>
        <w:t xml:space="preserve">2018 </w:t>
      </w:r>
      <w:r w:rsidRPr="00A81EEF">
        <w:rPr>
          <w:rFonts w:eastAsia="Times New Roman"/>
          <w:szCs w:val="24"/>
        </w:rPr>
        <w:t>ασχολ</w:t>
      </w:r>
      <w:r>
        <w:rPr>
          <w:rFonts w:eastAsia="Times New Roman"/>
          <w:szCs w:val="24"/>
        </w:rPr>
        <w:t>ήθηκε</w:t>
      </w:r>
      <w:r w:rsidRPr="00A81EEF">
        <w:rPr>
          <w:rFonts w:eastAsia="Times New Roman"/>
          <w:szCs w:val="24"/>
        </w:rPr>
        <w:t xml:space="preserve"> μόνο </w:t>
      </w:r>
      <w:r w:rsidRPr="00A81EEF">
        <w:rPr>
          <w:rFonts w:eastAsia="Times New Roman"/>
          <w:szCs w:val="24"/>
        </w:rPr>
        <w:t xml:space="preserve">με ένα </w:t>
      </w:r>
      <w:r w:rsidRPr="00A81EEF">
        <w:rPr>
          <w:rFonts w:eastAsia="Times New Roman"/>
          <w:szCs w:val="24"/>
        </w:rPr>
        <w:t>θέμα</w:t>
      </w:r>
      <w:r>
        <w:rPr>
          <w:rFonts w:eastAsia="Times New Roman"/>
          <w:szCs w:val="24"/>
        </w:rPr>
        <w:t>,</w:t>
      </w:r>
      <w:r w:rsidRPr="00A81EEF">
        <w:rPr>
          <w:rFonts w:eastAsia="Times New Roman"/>
          <w:szCs w:val="24"/>
        </w:rPr>
        <w:t xml:space="preserve"> το οποίο επίσης είναι υπαρξιακό</w:t>
      </w:r>
      <w:r>
        <w:rPr>
          <w:rFonts w:eastAsia="Times New Roman"/>
          <w:szCs w:val="24"/>
        </w:rPr>
        <w:t>,</w:t>
      </w:r>
      <w:r w:rsidRPr="00A81EEF">
        <w:rPr>
          <w:rFonts w:eastAsia="Times New Roman"/>
          <w:szCs w:val="24"/>
        </w:rPr>
        <w:t xml:space="preserve"> αλλά από την ανάποδη</w:t>
      </w:r>
      <w:r>
        <w:rPr>
          <w:rFonts w:eastAsia="Times New Roman"/>
          <w:szCs w:val="24"/>
        </w:rPr>
        <w:t>,</w:t>
      </w:r>
      <w:r w:rsidRPr="00A81EEF">
        <w:rPr>
          <w:rFonts w:eastAsia="Times New Roman"/>
          <w:szCs w:val="24"/>
        </w:rPr>
        <w:t xml:space="preserve"> </w:t>
      </w:r>
      <w:r w:rsidRPr="00A81EEF">
        <w:rPr>
          <w:rFonts w:eastAsia="Times New Roman"/>
          <w:szCs w:val="24"/>
        </w:rPr>
        <w:t>τ</w:t>
      </w:r>
      <w:r>
        <w:rPr>
          <w:rFonts w:eastAsia="Times New Roman"/>
          <w:szCs w:val="24"/>
        </w:rPr>
        <w:t>η Συμφωνία των</w:t>
      </w:r>
      <w:r w:rsidRPr="00A81EEF">
        <w:rPr>
          <w:rFonts w:eastAsia="Times New Roman"/>
          <w:szCs w:val="24"/>
        </w:rPr>
        <w:t xml:space="preserve"> Πρ</w:t>
      </w:r>
      <w:r>
        <w:rPr>
          <w:rFonts w:eastAsia="Times New Roman"/>
          <w:szCs w:val="24"/>
        </w:rPr>
        <w:t>ε</w:t>
      </w:r>
      <w:r w:rsidRPr="00A81EEF">
        <w:rPr>
          <w:rFonts w:eastAsia="Times New Roman"/>
          <w:szCs w:val="24"/>
        </w:rPr>
        <w:t>σπ</w:t>
      </w:r>
      <w:r>
        <w:rPr>
          <w:rFonts w:eastAsia="Times New Roman"/>
          <w:szCs w:val="24"/>
        </w:rPr>
        <w:t>ών</w:t>
      </w:r>
      <w:r>
        <w:rPr>
          <w:rFonts w:eastAsia="Times New Roman"/>
          <w:szCs w:val="24"/>
        </w:rPr>
        <w:t xml:space="preserve">, πώς </w:t>
      </w:r>
      <w:r w:rsidRPr="00A81EEF">
        <w:rPr>
          <w:rFonts w:eastAsia="Times New Roman"/>
          <w:szCs w:val="24"/>
        </w:rPr>
        <w:t xml:space="preserve">θα γίνει </w:t>
      </w:r>
      <w:proofErr w:type="spellStart"/>
      <w:r w:rsidRPr="00A81EEF">
        <w:rPr>
          <w:rFonts w:eastAsia="Times New Roman"/>
          <w:szCs w:val="24"/>
        </w:rPr>
        <w:t>πρ</w:t>
      </w:r>
      <w:r>
        <w:rPr>
          <w:rFonts w:eastAsia="Times New Roman"/>
          <w:szCs w:val="24"/>
        </w:rPr>
        <w:t>ωτο</w:t>
      </w:r>
      <w:r w:rsidRPr="00A81EEF">
        <w:rPr>
          <w:rFonts w:eastAsia="Times New Roman"/>
          <w:szCs w:val="24"/>
        </w:rPr>
        <w:t>ξάδελφος</w:t>
      </w:r>
      <w:proofErr w:type="spellEnd"/>
      <w:r w:rsidRPr="00A81EEF">
        <w:rPr>
          <w:rFonts w:eastAsia="Times New Roman"/>
          <w:szCs w:val="24"/>
        </w:rPr>
        <w:t xml:space="preserve"> το</w:t>
      </w:r>
      <w:r w:rsidRPr="00A81EEF">
        <w:rPr>
          <w:rFonts w:eastAsia="Times New Roman"/>
          <w:szCs w:val="24"/>
        </w:rPr>
        <w:t>υ Μέγα Αλέξανδρου</w:t>
      </w:r>
      <w:r>
        <w:rPr>
          <w:rFonts w:eastAsia="Times New Roman"/>
          <w:szCs w:val="24"/>
        </w:rPr>
        <w:t xml:space="preserve"> ο </w:t>
      </w:r>
      <w:proofErr w:type="spellStart"/>
      <w:r>
        <w:rPr>
          <w:rFonts w:eastAsia="Times New Roman"/>
          <w:szCs w:val="24"/>
        </w:rPr>
        <w:t>Ζάεφ</w:t>
      </w:r>
      <w:proofErr w:type="spellEnd"/>
      <w:r>
        <w:rPr>
          <w:rFonts w:eastAsia="Times New Roman"/>
          <w:szCs w:val="24"/>
        </w:rPr>
        <w:t>. Έ</w:t>
      </w:r>
      <w:r w:rsidRPr="00A81EEF">
        <w:rPr>
          <w:rFonts w:eastAsia="Times New Roman"/>
          <w:szCs w:val="24"/>
        </w:rPr>
        <w:t xml:space="preserve">ναν ολόκληρο χρόνο το  </w:t>
      </w:r>
      <w:r>
        <w:rPr>
          <w:rFonts w:eastAsia="Times New Roman"/>
          <w:szCs w:val="24"/>
        </w:rPr>
        <w:t xml:space="preserve">2018 </w:t>
      </w:r>
      <w:r w:rsidRPr="00A81EEF">
        <w:rPr>
          <w:rFonts w:eastAsia="Times New Roman"/>
          <w:szCs w:val="24"/>
        </w:rPr>
        <w:t>δεν κάνατε τίποτα</w:t>
      </w:r>
      <w:r>
        <w:rPr>
          <w:rFonts w:eastAsia="Times New Roman"/>
          <w:szCs w:val="24"/>
        </w:rPr>
        <w:t>. Δ</w:t>
      </w:r>
      <w:r w:rsidRPr="00A81EEF">
        <w:rPr>
          <w:rFonts w:eastAsia="Times New Roman"/>
          <w:szCs w:val="24"/>
        </w:rPr>
        <w:t>εν ξέρατε ότι λήγει η προστασία της πρώτης κατοικίας</w:t>
      </w:r>
      <w:r>
        <w:rPr>
          <w:rFonts w:eastAsia="Times New Roman"/>
          <w:szCs w:val="24"/>
        </w:rPr>
        <w:t>; Τ</w:t>
      </w:r>
      <w:r w:rsidRPr="00A81EEF">
        <w:rPr>
          <w:rFonts w:eastAsia="Times New Roman"/>
          <w:szCs w:val="24"/>
        </w:rPr>
        <w:t>ο ξέρατε</w:t>
      </w:r>
      <w:r>
        <w:rPr>
          <w:rFonts w:eastAsia="Times New Roman"/>
          <w:szCs w:val="24"/>
        </w:rPr>
        <w:t>. Έληξε στις 28 Φεβρουαρίου. Όλο το 2018 τ</w:t>
      </w:r>
      <w:r w:rsidRPr="00A81EEF">
        <w:rPr>
          <w:rFonts w:eastAsia="Times New Roman"/>
          <w:szCs w:val="24"/>
        </w:rPr>
        <w:t>ι κάνατε</w:t>
      </w:r>
      <w:r>
        <w:rPr>
          <w:rFonts w:eastAsia="Times New Roman"/>
          <w:szCs w:val="24"/>
        </w:rPr>
        <w:t>;</w:t>
      </w:r>
      <w:r w:rsidRPr="00A81EEF">
        <w:rPr>
          <w:rFonts w:eastAsia="Times New Roman"/>
          <w:szCs w:val="24"/>
        </w:rPr>
        <w:t xml:space="preserve"> </w:t>
      </w:r>
      <w:r>
        <w:rPr>
          <w:rFonts w:eastAsia="Times New Roman"/>
          <w:szCs w:val="24"/>
        </w:rPr>
        <w:t>Τ</w:t>
      </w:r>
      <w:r w:rsidRPr="00A81EEF">
        <w:rPr>
          <w:rFonts w:eastAsia="Times New Roman"/>
          <w:szCs w:val="24"/>
        </w:rPr>
        <w:t>ίποτα</w:t>
      </w:r>
      <w:r>
        <w:rPr>
          <w:rFonts w:eastAsia="Times New Roman"/>
          <w:szCs w:val="24"/>
        </w:rPr>
        <w:t>. Τ</w:t>
      </w:r>
      <w:r w:rsidRPr="00A81EEF">
        <w:rPr>
          <w:rFonts w:eastAsia="Times New Roman"/>
          <w:szCs w:val="24"/>
        </w:rPr>
        <w:t xml:space="preserve">ο </w:t>
      </w:r>
      <w:r>
        <w:rPr>
          <w:rFonts w:eastAsia="Times New Roman"/>
          <w:szCs w:val="24"/>
        </w:rPr>
        <w:t>20</w:t>
      </w:r>
      <w:r w:rsidRPr="00A81EEF">
        <w:rPr>
          <w:rFonts w:eastAsia="Times New Roman"/>
          <w:szCs w:val="24"/>
        </w:rPr>
        <w:t xml:space="preserve">17 </w:t>
      </w:r>
      <w:r>
        <w:rPr>
          <w:rFonts w:eastAsia="Times New Roman"/>
          <w:szCs w:val="24"/>
        </w:rPr>
        <w:t>έκανε κάποιες συσκέψεις ο κ. Τσίπρας, αλλά το 2018</w:t>
      </w:r>
      <w:r w:rsidRPr="00A81EEF">
        <w:rPr>
          <w:rFonts w:eastAsia="Times New Roman"/>
          <w:szCs w:val="24"/>
        </w:rPr>
        <w:t xml:space="preserve"> τίποτα</w:t>
      </w:r>
      <w:r>
        <w:rPr>
          <w:rFonts w:eastAsia="Times New Roman"/>
          <w:szCs w:val="24"/>
        </w:rPr>
        <w:t>. Δεν ξέρατε ότι οι</w:t>
      </w:r>
      <w:r w:rsidRPr="00A81EEF">
        <w:rPr>
          <w:rFonts w:eastAsia="Times New Roman"/>
          <w:szCs w:val="24"/>
        </w:rPr>
        <w:t xml:space="preserve"> τράπεζες έχουν χάσει το 90% της χρηματιστηριακής</w:t>
      </w:r>
      <w:r>
        <w:rPr>
          <w:rFonts w:eastAsia="Times New Roman"/>
          <w:szCs w:val="24"/>
        </w:rPr>
        <w:t xml:space="preserve"> τους</w:t>
      </w:r>
      <w:r w:rsidRPr="00A81EEF">
        <w:rPr>
          <w:rFonts w:eastAsia="Times New Roman"/>
          <w:szCs w:val="24"/>
        </w:rPr>
        <w:t xml:space="preserve"> αξίας</w:t>
      </w:r>
      <w:r>
        <w:rPr>
          <w:rFonts w:eastAsia="Times New Roman"/>
          <w:szCs w:val="24"/>
        </w:rPr>
        <w:t>,</w:t>
      </w:r>
      <w:r w:rsidRPr="00A81EEF">
        <w:rPr>
          <w:rFonts w:eastAsia="Times New Roman"/>
          <w:szCs w:val="24"/>
        </w:rPr>
        <w:t xml:space="preserve"> από το οποίο το 50% το 2018</w:t>
      </w:r>
      <w:r>
        <w:rPr>
          <w:rFonts w:eastAsia="Times New Roman"/>
          <w:szCs w:val="24"/>
        </w:rPr>
        <w:t>; Δ</w:t>
      </w:r>
      <w:r w:rsidRPr="00A81EEF">
        <w:rPr>
          <w:rFonts w:eastAsia="Times New Roman"/>
          <w:szCs w:val="24"/>
        </w:rPr>
        <w:t>εν το λέγατε</w:t>
      </w:r>
      <w:r>
        <w:rPr>
          <w:rFonts w:eastAsia="Times New Roman"/>
          <w:szCs w:val="24"/>
        </w:rPr>
        <w:t>. Τ</w:t>
      </w:r>
      <w:r w:rsidRPr="00A81EEF">
        <w:rPr>
          <w:rFonts w:eastAsia="Times New Roman"/>
          <w:szCs w:val="24"/>
        </w:rPr>
        <w:t>ο κρύβ</w:t>
      </w:r>
      <w:r>
        <w:rPr>
          <w:rFonts w:eastAsia="Times New Roman"/>
          <w:szCs w:val="24"/>
        </w:rPr>
        <w:t>α</w:t>
      </w:r>
      <w:r w:rsidRPr="00A81EEF">
        <w:rPr>
          <w:rFonts w:eastAsia="Times New Roman"/>
          <w:szCs w:val="24"/>
        </w:rPr>
        <w:t>τε</w:t>
      </w:r>
      <w:r>
        <w:rPr>
          <w:rFonts w:eastAsia="Times New Roman"/>
          <w:szCs w:val="24"/>
        </w:rPr>
        <w:t>, γ</w:t>
      </w:r>
      <w:r w:rsidRPr="00A81EEF">
        <w:rPr>
          <w:rFonts w:eastAsia="Times New Roman"/>
          <w:szCs w:val="24"/>
        </w:rPr>
        <w:t xml:space="preserve">ιατί αν μας το </w:t>
      </w:r>
      <w:r>
        <w:rPr>
          <w:rFonts w:eastAsia="Times New Roman"/>
          <w:szCs w:val="24"/>
        </w:rPr>
        <w:t>λέγατε αυτό,</w:t>
      </w:r>
      <w:r w:rsidRPr="00A81EEF">
        <w:rPr>
          <w:rFonts w:eastAsia="Times New Roman"/>
          <w:szCs w:val="24"/>
        </w:rPr>
        <w:t xml:space="preserve"> θα </w:t>
      </w:r>
      <w:r>
        <w:rPr>
          <w:rFonts w:eastAsia="Times New Roman"/>
          <w:szCs w:val="24"/>
        </w:rPr>
        <w:t>σηκωνόταν ο κάθε Έλληνας και θα έλεγε</w:t>
      </w:r>
      <w:r>
        <w:rPr>
          <w:rFonts w:eastAsia="Times New Roman"/>
          <w:szCs w:val="24"/>
        </w:rPr>
        <w:t>:</w:t>
      </w:r>
      <w:r>
        <w:rPr>
          <w:rFonts w:eastAsia="Times New Roman"/>
          <w:szCs w:val="24"/>
        </w:rPr>
        <w:t xml:space="preserve"> «Δ</w:t>
      </w:r>
      <w:r w:rsidRPr="00A81EEF">
        <w:rPr>
          <w:rFonts w:eastAsia="Times New Roman"/>
          <w:szCs w:val="24"/>
        </w:rPr>
        <w:t>εν αφήνει</w:t>
      </w:r>
      <w:r>
        <w:rPr>
          <w:rFonts w:eastAsia="Times New Roman"/>
          <w:szCs w:val="24"/>
        </w:rPr>
        <w:t>ς</w:t>
      </w:r>
      <w:r w:rsidRPr="00A81EEF">
        <w:rPr>
          <w:rFonts w:eastAsia="Times New Roman"/>
          <w:szCs w:val="24"/>
        </w:rPr>
        <w:t xml:space="preserve"> </w:t>
      </w:r>
      <w:r>
        <w:rPr>
          <w:rFonts w:eastAsia="Times New Roman"/>
          <w:szCs w:val="24"/>
        </w:rPr>
        <w:t xml:space="preserve">τον </w:t>
      </w:r>
      <w:proofErr w:type="spellStart"/>
      <w:r>
        <w:rPr>
          <w:rFonts w:eastAsia="Times New Roman"/>
          <w:szCs w:val="24"/>
        </w:rPr>
        <w:t>Ζάεφ</w:t>
      </w:r>
      <w:proofErr w:type="spellEnd"/>
      <w:r>
        <w:rPr>
          <w:rFonts w:eastAsia="Times New Roman"/>
          <w:szCs w:val="24"/>
        </w:rPr>
        <w:t>,</w:t>
      </w:r>
      <w:r w:rsidRPr="00A81EEF">
        <w:rPr>
          <w:rFonts w:eastAsia="Times New Roman"/>
          <w:szCs w:val="24"/>
        </w:rPr>
        <w:t xml:space="preserve"> να κοιτάξεις που έχουν εξανεμιστεί οι τράπεζ</w:t>
      </w:r>
      <w:r>
        <w:rPr>
          <w:rFonts w:eastAsia="Times New Roman"/>
          <w:szCs w:val="24"/>
        </w:rPr>
        <w:t>έ</w:t>
      </w:r>
      <w:r w:rsidRPr="00A81EEF">
        <w:rPr>
          <w:rFonts w:eastAsia="Times New Roman"/>
          <w:szCs w:val="24"/>
        </w:rPr>
        <w:t xml:space="preserve">ς </w:t>
      </w:r>
      <w:r>
        <w:rPr>
          <w:rFonts w:eastAsia="Times New Roman"/>
          <w:szCs w:val="24"/>
        </w:rPr>
        <w:t>μας;». Εσείς,</w:t>
      </w:r>
      <w:r w:rsidRPr="00A81EEF">
        <w:rPr>
          <w:rFonts w:eastAsia="Times New Roman"/>
          <w:szCs w:val="24"/>
        </w:rPr>
        <w:t xml:space="preserve"> </w:t>
      </w:r>
      <w:r>
        <w:rPr>
          <w:rFonts w:eastAsia="Times New Roman"/>
          <w:szCs w:val="24"/>
        </w:rPr>
        <w:t>όμως,</w:t>
      </w:r>
      <w:r w:rsidRPr="00A81EEF">
        <w:rPr>
          <w:rFonts w:eastAsia="Times New Roman"/>
          <w:szCs w:val="24"/>
        </w:rPr>
        <w:t xml:space="preserve"> τα κρ</w:t>
      </w:r>
      <w:r>
        <w:rPr>
          <w:rFonts w:eastAsia="Times New Roman"/>
          <w:szCs w:val="24"/>
        </w:rPr>
        <w:t>ύβατε όλα αυτά. Δεν κάνατε, λ</w:t>
      </w:r>
      <w:r w:rsidRPr="00A81EEF">
        <w:rPr>
          <w:rFonts w:eastAsia="Times New Roman"/>
          <w:szCs w:val="24"/>
        </w:rPr>
        <w:t>οιπόν</w:t>
      </w:r>
      <w:r>
        <w:rPr>
          <w:rFonts w:eastAsia="Times New Roman"/>
          <w:szCs w:val="24"/>
        </w:rPr>
        <w:t>,</w:t>
      </w:r>
      <w:r w:rsidRPr="00A81EEF">
        <w:rPr>
          <w:rFonts w:eastAsia="Times New Roman"/>
          <w:szCs w:val="24"/>
        </w:rPr>
        <w:t xml:space="preserve"> τίποτα άλλο το 2018</w:t>
      </w:r>
      <w:r>
        <w:rPr>
          <w:rFonts w:eastAsia="Times New Roman"/>
          <w:szCs w:val="24"/>
        </w:rPr>
        <w:t>. Κ</w:t>
      </w:r>
      <w:r w:rsidRPr="00A81EEF">
        <w:rPr>
          <w:rFonts w:eastAsia="Times New Roman"/>
          <w:szCs w:val="24"/>
        </w:rPr>
        <w:t>ατά τα λοιπά</w:t>
      </w:r>
      <w:r>
        <w:rPr>
          <w:rFonts w:eastAsia="Times New Roman"/>
          <w:szCs w:val="24"/>
        </w:rPr>
        <w:t>,</w:t>
      </w:r>
      <w:r w:rsidRPr="00A81EEF">
        <w:rPr>
          <w:rFonts w:eastAsia="Times New Roman"/>
          <w:szCs w:val="24"/>
        </w:rPr>
        <w:t xml:space="preserve"> </w:t>
      </w:r>
      <w:r>
        <w:rPr>
          <w:rFonts w:eastAsia="Times New Roman"/>
          <w:szCs w:val="24"/>
        </w:rPr>
        <w:t>β</w:t>
      </w:r>
      <w:r w:rsidRPr="00A81EEF">
        <w:rPr>
          <w:rFonts w:eastAsia="Times New Roman"/>
          <w:szCs w:val="24"/>
        </w:rPr>
        <w:t>εβαίως</w:t>
      </w:r>
      <w:r>
        <w:rPr>
          <w:rFonts w:eastAsia="Times New Roman"/>
          <w:szCs w:val="24"/>
        </w:rPr>
        <w:t>,</w:t>
      </w:r>
      <w:r w:rsidRPr="00A81EEF">
        <w:rPr>
          <w:rFonts w:eastAsia="Times New Roman"/>
          <w:szCs w:val="24"/>
        </w:rPr>
        <w:t xml:space="preserve"> γίναμε δύναμη μεγάλη μετά τις Πρέσπες</w:t>
      </w:r>
      <w:r>
        <w:rPr>
          <w:rFonts w:eastAsia="Times New Roman"/>
          <w:szCs w:val="24"/>
        </w:rPr>
        <w:t xml:space="preserve">! Τώρα, ξεπουλάνε </w:t>
      </w:r>
      <w:r w:rsidRPr="00A81EEF">
        <w:rPr>
          <w:rFonts w:eastAsia="Times New Roman"/>
          <w:szCs w:val="24"/>
        </w:rPr>
        <w:t>οι τράπεζ</w:t>
      </w:r>
      <w:r>
        <w:rPr>
          <w:rFonts w:eastAsia="Times New Roman"/>
          <w:szCs w:val="24"/>
        </w:rPr>
        <w:t>έ</w:t>
      </w:r>
      <w:r w:rsidRPr="00A81EEF">
        <w:rPr>
          <w:rFonts w:eastAsia="Times New Roman"/>
          <w:szCs w:val="24"/>
        </w:rPr>
        <w:t>ς μας όλες τις θυγατρικές τους στα Βα</w:t>
      </w:r>
      <w:r w:rsidRPr="00A81EEF">
        <w:rPr>
          <w:rFonts w:eastAsia="Times New Roman"/>
          <w:szCs w:val="24"/>
        </w:rPr>
        <w:t>λκάνια</w:t>
      </w:r>
      <w:r>
        <w:rPr>
          <w:rFonts w:eastAsia="Times New Roman"/>
          <w:szCs w:val="24"/>
        </w:rPr>
        <w:t>,</w:t>
      </w:r>
      <w:r w:rsidRPr="00A81EEF">
        <w:rPr>
          <w:rFonts w:eastAsia="Times New Roman"/>
          <w:szCs w:val="24"/>
        </w:rPr>
        <w:t xml:space="preserve"> στα οποία έχετε κυριαρχήσει</w:t>
      </w:r>
      <w:r>
        <w:rPr>
          <w:rFonts w:eastAsia="Times New Roman"/>
          <w:szCs w:val="24"/>
        </w:rPr>
        <w:t xml:space="preserve">. </w:t>
      </w:r>
      <w:r>
        <w:rPr>
          <w:rFonts w:eastAsia="Times New Roman"/>
          <w:szCs w:val="24"/>
        </w:rPr>
        <w:lastRenderedPageBreak/>
        <w:t>Χ</w:t>
      </w:r>
      <w:r w:rsidRPr="00A81EEF">
        <w:rPr>
          <w:rFonts w:eastAsia="Times New Roman"/>
          <w:szCs w:val="24"/>
        </w:rPr>
        <w:t xml:space="preserve">τες πούλησε όλο το μερίδιο της η </w:t>
      </w:r>
      <w:r>
        <w:rPr>
          <w:rFonts w:eastAsia="Times New Roman"/>
          <w:szCs w:val="24"/>
        </w:rPr>
        <w:t xml:space="preserve">Τράπεζα </w:t>
      </w:r>
      <w:r w:rsidRPr="00A81EEF">
        <w:rPr>
          <w:rFonts w:eastAsia="Times New Roman"/>
          <w:szCs w:val="24"/>
        </w:rPr>
        <w:t>Πειραιώς στην Αλβανία</w:t>
      </w:r>
      <w:r>
        <w:rPr>
          <w:rFonts w:eastAsia="Times New Roman"/>
          <w:szCs w:val="24"/>
        </w:rPr>
        <w:t>,</w:t>
      </w:r>
      <w:r w:rsidRPr="00A81EEF">
        <w:rPr>
          <w:rFonts w:eastAsia="Times New Roman"/>
          <w:szCs w:val="24"/>
        </w:rPr>
        <w:t xml:space="preserve"> </w:t>
      </w:r>
      <w:r>
        <w:rPr>
          <w:rFonts w:eastAsia="Times New Roman"/>
          <w:szCs w:val="24"/>
        </w:rPr>
        <w:t>όλης</w:t>
      </w:r>
      <w:r w:rsidRPr="00A81EEF">
        <w:rPr>
          <w:rFonts w:eastAsia="Times New Roman"/>
          <w:szCs w:val="24"/>
        </w:rPr>
        <w:t xml:space="preserve"> της θυγατρικής </w:t>
      </w:r>
      <w:r>
        <w:rPr>
          <w:rFonts w:eastAsia="Times New Roman"/>
          <w:szCs w:val="24"/>
        </w:rPr>
        <w:t>της.</w:t>
      </w:r>
    </w:p>
    <w:p w14:paraId="6929879B" w14:textId="77777777" w:rsidR="00F93F98" w:rsidRDefault="00F9424E">
      <w:pPr>
        <w:spacing w:line="600" w:lineRule="auto"/>
        <w:ind w:firstLine="720"/>
        <w:jc w:val="both"/>
        <w:rPr>
          <w:rFonts w:eastAsia="Times New Roman"/>
          <w:szCs w:val="24"/>
        </w:rPr>
      </w:pPr>
      <w:r>
        <w:rPr>
          <w:rFonts w:eastAsia="Times New Roman"/>
          <w:szCs w:val="24"/>
        </w:rPr>
        <w:t>Δ</w:t>
      </w:r>
      <w:r w:rsidRPr="00A81EEF">
        <w:rPr>
          <w:rFonts w:eastAsia="Times New Roman"/>
          <w:szCs w:val="24"/>
        </w:rPr>
        <w:t xml:space="preserve">εν κάνατε τίποτα για το θέμα της πρώτης κατοικίας και ακόμη </w:t>
      </w:r>
      <w:r>
        <w:rPr>
          <w:rFonts w:eastAsia="Times New Roman"/>
          <w:szCs w:val="24"/>
        </w:rPr>
        <w:t>π</w:t>
      </w:r>
      <w:r w:rsidRPr="00A81EEF">
        <w:rPr>
          <w:rFonts w:eastAsia="Times New Roman"/>
          <w:szCs w:val="24"/>
        </w:rPr>
        <w:t>εριμένουμε την τρόικα</w:t>
      </w:r>
      <w:r>
        <w:rPr>
          <w:rFonts w:eastAsia="Times New Roman"/>
          <w:szCs w:val="24"/>
        </w:rPr>
        <w:t xml:space="preserve"> -</w:t>
      </w:r>
      <w:r w:rsidRPr="00A81EEF">
        <w:rPr>
          <w:rFonts w:eastAsia="Times New Roman"/>
          <w:szCs w:val="24"/>
        </w:rPr>
        <w:t xml:space="preserve">που </w:t>
      </w:r>
      <w:r>
        <w:rPr>
          <w:rFonts w:eastAsia="Times New Roman"/>
          <w:szCs w:val="24"/>
        </w:rPr>
        <w:t xml:space="preserve">κατά τον </w:t>
      </w:r>
      <w:proofErr w:type="spellStart"/>
      <w:r>
        <w:rPr>
          <w:rFonts w:eastAsia="Times New Roman"/>
          <w:szCs w:val="24"/>
        </w:rPr>
        <w:t>Μ</w:t>
      </w:r>
      <w:r w:rsidRPr="00A81EEF">
        <w:rPr>
          <w:rFonts w:eastAsia="Times New Roman"/>
          <w:szCs w:val="24"/>
        </w:rPr>
        <w:t>οσκοβισί</w:t>
      </w:r>
      <w:proofErr w:type="spellEnd"/>
      <w:r w:rsidRPr="00A81EEF">
        <w:rPr>
          <w:rFonts w:eastAsia="Times New Roman"/>
          <w:szCs w:val="24"/>
        </w:rPr>
        <w:t xml:space="preserve"> έχει φύγει και δεν θα</w:t>
      </w:r>
      <w:r w:rsidRPr="00A81EEF">
        <w:rPr>
          <w:rFonts w:eastAsia="Times New Roman"/>
          <w:szCs w:val="24"/>
        </w:rPr>
        <w:t xml:space="preserve"> ξανάρθει</w:t>
      </w:r>
      <w:r>
        <w:rPr>
          <w:rFonts w:eastAsia="Times New Roman"/>
          <w:szCs w:val="24"/>
        </w:rPr>
        <w:t>-</w:t>
      </w:r>
      <w:r w:rsidRPr="00A81EEF">
        <w:rPr>
          <w:rFonts w:eastAsia="Times New Roman"/>
          <w:szCs w:val="24"/>
        </w:rPr>
        <w:t xml:space="preserve"> να μας απαντήσει</w:t>
      </w:r>
      <w:r>
        <w:rPr>
          <w:rFonts w:eastAsia="Times New Roman"/>
          <w:szCs w:val="24"/>
        </w:rPr>
        <w:t>. Α</w:t>
      </w:r>
      <w:r w:rsidRPr="00A81EEF">
        <w:rPr>
          <w:rFonts w:eastAsia="Times New Roman"/>
          <w:szCs w:val="24"/>
        </w:rPr>
        <w:t>υτή τη στιγμή δεν υπάρχει λύση</w:t>
      </w:r>
      <w:r>
        <w:rPr>
          <w:rFonts w:eastAsia="Times New Roman"/>
          <w:szCs w:val="24"/>
        </w:rPr>
        <w:t>.</w:t>
      </w:r>
      <w:r w:rsidRPr="00A81EEF">
        <w:rPr>
          <w:rFonts w:eastAsia="Times New Roman"/>
          <w:szCs w:val="24"/>
        </w:rPr>
        <w:t xml:space="preserve"> </w:t>
      </w:r>
      <w:r>
        <w:rPr>
          <w:rFonts w:eastAsia="Times New Roman"/>
          <w:szCs w:val="24"/>
        </w:rPr>
        <w:t>Κ</w:t>
      </w:r>
      <w:r w:rsidRPr="00A81EEF">
        <w:rPr>
          <w:rFonts w:eastAsia="Times New Roman"/>
          <w:szCs w:val="24"/>
        </w:rPr>
        <w:t>αι ρωτάω τώρα εγώ</w:t>
      </w:r>
      <w:r>
        <w:rPr>
          <w:rFonts w:eastAsia="Times New Roman"/>
          <w:szCs w:val="24"/>
        </w:rPr>
        <w:t>,</w:t>
      </w:r>
      <w:r w:rsidRPr="00A81EEF">
        <w:rPr>
          <w:rFonts w:eastAsia="Times New Roman"/>
          <w:szCs w:val="24"/>
        </w:rPr>
        <w:t xml:space="preserve"> </w:t>
      </w:r>
      <w:r>
        <w:rPr>
          <w:rFonts w:eastAsia="Times New Roman"/>
          <w:szCs w:val="24"/>
        </w:rPr>
        <w:t>π</w:t>
      </w:r>
      <w:r w:rsidRPr="00A81EEF">
        <w:rPr>
          <w:rFonts w:eastAsia="Times New Roman"/>
          <w:szCs w:val="24"/>
        </w:rPr>
        <w:t xml:space="preserve">ώς ένα ζευγάρι θα κάνει </w:t>
      </w:r>
      <w:r>
        <w:rPr>
          <w:rFonts w:eastAsia="Times New Roman"/>
          <w:szCs w:val="24"/>
        </w:rPr>
        <w:t>παιδί,</w:t>
      </w:r>
      <w:r w:rsidRPr="00A81EEF">
        <w:rPr>
          <w:rFonts w:eastAsia="Times New Roman"/>
          <w:szCs w:val="24"/>
        </w:rPr>
        <w:t xml:space="preserve"> όταν κινδυνεύει</w:t>
      </w:r>
      <w:r>
        <w:rPr>
          <w:rFonts w:eastAsia="Times New Roman"/>
          <w:szCs w:val="24"/>
        </w:rPr>
        <w:t>,</w:t>
      </w:r>
      <w:r w:rsidRPr="00A81EEF">
        <w:rPr>
          <w:rFonts w:eastAsia="Times New Roman"/>
          <w:szCs w:val="24"/>
        </w:rPr>
        <w:t xml:space="preserve"> για παράδειγμα</w:t>
      </w:r>
      <w:r>
        <w:rPr>
          <w:rFonts w:eastAsia="Times New Roman"/>
          <w:szCs w:val="24"/>
        </w:rPr>
        <w:t>,</w:t>
      </w:r>
      <w:r w:rsidRPr="00A81EEF">
        <w:rPr>
          <w:rFonts w:eastAsia="Times New Roman"/>
          <w:szCs w:val="24"/>
        </w:rPr>
        <w:t xml:space="preserve"> να χάσει το σπίτι του</w:t>
      </w:r>
      <w:r>
        <w:rPr>
          <w:rFonts w:eastAsia="Times New Roman"/>
          <w:szCs w:val="24"/>
        </w:rPr>
        <w:t xml:space="preserve">; </w:t>
      </w:r>
      <w:r>
        <w:rPr>
          <w:rFonts w:eastAsia="Times New Roman"/>
          <w:szCs w:val="24"/>
        </w:rPr>
        <w:t>Σ</w:t>
      </w:r>
      <w:r w:rsidRPr="00A81EEF">
        <w:rPr>
          <w:rFonts w:eastAsia="Times New Roman"/>
          <w:szCs w:val="24"/>
        </w:rPr>
        <w:t>τρατηγική πολιτική</w:t>
      </w:r>
      <w:r w:rsidRPr="00DE223A">
        <w:rPr>
          <w:rFonts w:eastAsia="Times New Roman"/>
          <w:szCs w:val="24"/>
        </w:rPr>
        <w:t xml:space="preserve"> </w:t>
      </w:r>
      <w:r w:rsidRPr="00A81EEF">
        <w:rPr>
          <w:rFonts w:eastAsia="Times New Roman"/>
          <w:szCs w:val="24"/>
        </w:rPr>
        <w:t>είναι</w:t>
      </w:r>
      <w:r w:rsidRPr="00DE223A">
        <w:rPr>
          <w:rFonts w:eastAsia="Times New Roman"/>
          <w:szCs w:val="24"/>
        </w:rPr>
        <w:t xml:space="preserve"> </w:t>
      </w:r>
      <w:r>
        <w:rPr>
          <w:rFonts w:eastAsia="Times New Roman"/>
          <w:szCs w:val="24"/>
        </w:rPr>
        <w:t>α</w:t>
      </w:r>
      <w:r w:rsidRPr="00A81EEF">
        <w:rPr>
          <w:rFonts w:eastAsia="Times New Roman"/>
          <w:szCs w:val="24"/>
        </w:rPr>
        <w:t>υτό</w:t>
      </w:r>
      <w:r>
        <w:rPr>
          <w:rFonts w:eastAsia="Times New Roman"/>
          <w:szCs w:val="24"/>
        </w:rPr>
        <w:t>: Λύ</w:t>
      </w:r>
      <w:r w:rsidRPr="00A81EEF">
        <w:rPr>
          <w:rFonts w:eastAsia="Times New Roman"/>
          <w:szCs w:val="24"/>
        </w:rPr>
        <w:t>νω το πρόβλημα αυτό</w:t>
      </w:r>
      <w:r>
        <w:rPr>
          <w:rFonts w:eastAsia="Times New Roman"/>
          <w:szCs w:val="24"/>
        </w:rPr>
        <w:t>,</w:t>
      </w:r>
      <w:r w:rsidRPr="00A81EEF">
        <w:rPr>
          <w:rFonts w:eastAsia="Times New Roman"/>
          <w:szCs w:val="24"/>
        </w:rPr>
        <w:t xml:space="preserve"> για να μπορεί να είναι βέβαιο ότι θα έχετε το κεραμίδι πάνω </w:t>
      </w:r>
      <w:r>
        <w:rPr>
          <w:rFonts w:eastAsia="Times New Roman"/>
          <w:szCs w:val="24"/>
        </w:rPr>
        <w:t>από το κεφάλι σας. Δ</w:t>
      </w:r>
      <w:r w:rsidRPr="00A81EEF">
        <w:rPr>
          <w:rFonts w:eastAsia="Times New Roman"/>
          <w:szCs w:val="24"/>
        </w:rPr>
        <w:t>εν το έχετε λύσει</w:t>
      </w:r>
      <w:r>
        <w:rPr>
          <w:rFonts w:eastAsia="Times New Roman"/>
          <w:szCs w:val="24"/>
        </w:rPr>
        <w:t>. Τ</w:t>
      </w:r>
      <w:r w:rsidRPr="00A81EEF">
        <w:rPr>
          <w:rFonts w:eastAsia="Times New Roman"/>
          <w:szCs w:val="24"/>
        </w:rPr>
        <w:t xml:space="preserve">ου </w:t>
      </w:r>
      <w:proofErr w:type="spellStart"/>
      <w:r w:rsidRPr="00A81EEF">
        <w:rPr>
          <w:rFonts w:eastAsia="Times New Roman"/>
          <w:szCs w:val="24"/>
        </w:rPr>
        <w:t>Ζάεφ</w:t>
      </w:r>
      <w:proofErr w:type="spellEnd"/>
      <w:r w:rsidRPr="00E4052B">
        <w:rPr>
          <w:rFonts w:eastAsia="Times New Roman"/>
          <w:szCs w:val="24"/>
        </w:rPr>
        <w:t xml:space="preserve"> </w:t>
      </w:r>
      <w:r w:rsidRPr="00A81EEF">
        <w:rPr>
          <w:rFonts w:eastAsia="Times New Roman"/>
          <w:szCs w:val="24"/>
        </w:rPr>
        <w:t>το πρόβλημα</w:t>
      </w:r>
      <w:r>
        <w:rPr>
          <w:rFonts w:eastAsia="Times New Roman"/>
          <w:szCs w:val="24"/>
        </w:rPr>
        <w:t>,</w:t>
      </w:r>
      <w:r w:rsidRPr="00A81EEF">
        <w:rPr>
          <w:rFonts w:eastAsia="Times New Roman"/>
          <w:szCs w:val="24"/>
        </w:rPr>
        <w:t xml:space="preserve"> </w:t>
      </w:r>
      <w:r>
        <w:rPr>
          <w:rFonts w:eastAsia="Times New Roman"/>
          <w:szCs w:val="24"/>
        </w:rPr>
        <w:t>όμως,</w:t>
      </w:r>
      <w:r w:rsidRPr="00A81EEF">
        <w:rPr>
          <w:rFonts w:eastAsia="Times New Roman"/>
          <w:szCs w:val="24"/>
        </w:rPr>
        <w:t xml:space="preserve"> το</w:t>
      </w:r>
      <w:r>
        <w:rPr>
          <w:rFonts w:eastAsia="Times New Roman"/>
          <w:szCs w:val="24"/>
        </w:rPr>
        <w:t xml:space="preserve"> λύσατε. Πώς θα κάνει ένα παιδί</w:t>
      </w:r>
      <w:r w:rsidRPr="00A81EEF">
        <w:rPr>
          <w:rFonts w:eastAsia="Times New Roman"/>
          <w:szCs w:val="24"/>
        </w:rPr>
        <w:t xml:space="preserve"> αυτός </w:t>
      </w:r>
      <w:r>
        <w:rPr>
          <w:rFonts w:eastAsia="Times New Roman"/>
          <w:szCs w:val="24"/>
        </w:rPr>
        <w:t xml:space="preserve">ο </w:t>
      </w:r>
      <w:r w:rsidRPr="00A81EEF">
        <w:rPr>
          <w:rFonts w:eastAsia="Times New Roman"/>
          <w:szCs w:val="24"/>
        </w:rPr>
        <w:t xml:space="preserve">οποίος χρωστάει στο </w:t>
      </w:r>
      <w:r>
        <w:rPr>
          <w:rFonts w:eastAsia="Times New Roman"/>
          <w:szCs w:val="24"/>
        </w:rPr>
        <w:t>δ</w:t>
      </w:r>
      <w:r w:rsidRPr="00A81EEF">
        <w:rPr>
          <w:rFonts w:eastAsia="Times New Roman"/>
          <w:szCs w:val="24"/>
        </w:rPr>
        <w:t>ημόσιο</w:t>
      </w:r>
      <w:r>
        <w:rPr>
          <w:rFonts w:eastAsia="Times New Roman"/>
          <w:szCs w:val="24"/>
        </w:rPr>
        <w:t xml:space="preserve">; Πάνω από 104 δισεκατομμύρια είναι </w:t>
      </w:r>
      <w:r w:rsidRPr="00A81EEF">
        <w:rPr>
          <w:rFonts w:eastAsia="Times New Roman"/>
          <w:szCs w:val="24"/>
        </w:rPr>
        <w:t xml:space="preserve">τα χρέη στο </w:t>
      </w:r>
      <w:r>
        <w:rPr>
          <w:rFonts w:eastAsia="Times New Roman"/>
          <w:szCs w:val="24"/>
        </w:rPr>
        <w:t>δ</w:t>
      </w:r>
      <w:r>
        <w:rPr>
          <w:rFonts w:eastAsia="Times New Roman"/>
          <w:szCs w:val="24"/>
        </w:rPr>
        <w:t>ημόσιο. Π</w:t>
      </w:r>
      <w:r w:rsidRPr="00A81EEF">
        <w:rPr>
          <w:rFonts w:eastAsia="Times New Roman"/>
          <w:szCs w:val="24"/>
        </w:rPr>
        <w:t>ώ</w:t>
      </w:r>
      <w:r w:rsidRPr="00A81EEF">
        <w:rPr>
          <w:rFonts w:eastAsia="Times New Roman"/>
          <w:szCs w:val="24"/>
        </w:rPr>
        <w:t xml:space="preserve">ς </w:t>
      </w:r>
      <w:r>
        <w:rPr>
          <w:rFonts w:eastAsia="Times New Roman"/>
          <w:szCs w:val="24"/>
        </w:rPr>
        <w:t>θ</w:t>
      </w:r>
      <w:r w:rsidRPr="00A81EEF">
        <w:rPr>
          <w:rFonts w:eastAsia="Times New Roman"/>
          <w:szCs w:val="24"/>
        </w:rPr>
        <w:t>α κάνει παιδί αυτός ο οποίος παίρνει από τα έτοιμα για να πληρώσει φορολογικές υποχρεώσεις</w:t>
      </w:r>
      <w:r>
        <w:rPr>
          <w:rFonts w:eastAsia="Times New Roman"/>
          <w:szCs w:val="24"/>
        </w:rPr>
        <w:t>; Τ</w:t>
      </w:r>
      <w:r w:rsidRPr="00A81EEF">
        <w:rPr>
          <w:rFonts w:eastAsia="Times New Roman"/>
          <w:szCs w:val="24"/>
        </w:rPr>
        <w:t xml:space="preserve">ον Ιανουάριο </w:t>
      </w:r>
      <w:r>
        <w:rPr>
          <w:rFonts w:eastAsia="Times New Roman"/>
          <w:szCs w:val="24"/>
        </w:rPr>
        <w:t xml:space="preserve">η </w:t>
      </w:r>
      <w:r w:rsidRPr="00A81EEF">
        <w:rPr>
          <w:rFonts w:eastAsia="Times New Roman"/>
          <w:szCs w:val="24"/>
        </w:rPr>
        <w:t>μείωση καταθέσεων</w:t>
      </w:r>
      <w:r>
        <w:rPr>
          <w:rFonts w:eastAsia="Times New Roman"/>
          <w:szCs w:val="24"/>
        </w:rPr>
        <w:t xml:space="preserve"> ήταν </w:t>
      </w:r>
      <w:r w:rsidRPr="00A81EEF">
        <w:rPr>
          <w:rFonts w:eastAsia="Times New Roman"/>
          <w:szCs w:val="24"/>
        </w:rPr>
        <w:t xml:space="preserve">1,5 </w:t>
      </w:r>
      <w:r>
        <w:rPr>
          <w:rFonts w:eastAsia="Times New Roman"/>
          <w:szCs w:val="24"/>
        </w:rPr>
        <w:t>δισεκατομμύριο. Τ</w:t>
      </w:r>
      <w:r w:rsidRPr="00A81EEF">
        <w:rPr>
          <w:rFonts w:eastAsia="Times New Roman"/>
          <w:szCs w:val="24"/>
        </w:rPr>
        <w:t xml:space="preserve">ο οικονομικό κλίμα </w:t>
      </w:r>
      <w:r>
        <w:rPr>
          <w:rFonts w:eastAsia="Times New Roman"/>
          <w:szCs w:val="24"/>
        </w:rPr>
        <w:t>όταν μ</w:t>
      </w:r>
      <w:r w:rsidRPr="00A81EEF">
        <w:rPr>
          <w:rFonts w:eastAsia="Times New Roman"/>
          <w:szCs w:val="24"/>
        </w:rPr>
        <w:t xml:space="preserve">ας λένε ότι αγκομαχά λίγο πάνω από τις </w:t>
      </w:r>
      <w:r>
        <w:rPr>
          <w:rFonts w:eastAsia="Times New Roman"/>
          <w:szCs w:val="24"/>
        </w:rPr>
        <w:t>εκατό</w:t>
      </w:r>
      <w:r w:rsidRPr="00A81EEF">
        <w:rPr>
          <w:rFonts w:eastAsia="Times New Roman"/>
          <w:szCs w:val="24"/>
        </w:rPr>
        <w:t xml:space="preserve"> μονάδες</w:t>
      </w:r>
      <w:r>
        <w:rPr>
          <w:rFonts w:eastAsia="Times New Roman"/>
          <w:szCs w:val="24"/>
        </w:rPr>
        <w:t>,</w:t>
      </w:r>
      <w:r w:rsidRPr="00A81EEF">
        <w:rPr>
          <w:rFonts w:eastAsia="Times New Roman"/>
          <w:szCs w:val="24"/>
        </w:rPr>
        <w:t xml:space="preserve"> λίγο κάτω από το ψυχολ</w:t>
      </w:r>
      <w:r w:rsidRPr="00A81EEF">
        <w:rPr>
          <w:rFonts w:eastAsia="Times New Roman"/>
          <w:szCs w:val="24"/>
        </w:rPr>
        <w:t xml:space="preserve">ογικό όριο των </w:t>
      </w:r>
      <w:r>
        <w:rPr>
          <w:rFonts w:eastAsia="Times New Roman"/>
          <w:szCs w:val="24"/>
        </w:rPr>
        <w:t>εκατό</w:t>
      </w:r>
      <w:r w:rsidRPr="00A81EEF">
        <w:rPr>
          <w:rFonts w:eastAsia="Times New Roman"/>
          <w:szCs w:val="24"/>
        </w:rPr>
        <w:t xml:space="preserve"> μονάδων</w:t>
      </w:r>
      <w:r>
        <w:rPr>
          <w:rFonts w:eastAsia="Times New Roman"/>
          <w:szCs w:val="24"/>
        </w:rPr>
        <w:t>,</w:t>
      </w:r>
      <w:r w:rsidRPr="00A81EEF">
        <w:rPr>
          <w:rFonts w:eastAsia="Times New Roman"/>
          <w:szCs w:val="24"/>
        </w:rPr>
        <w:t xml:space="preserve"> δείχνει ότι δεν μπορεί να υπάρχει αυτή η δυνατότητα να υπάρξει </w:t>
      </w:r>
      <w:r w:rsidRPr="00A81EEF">
        <w:rPr>
          <w:rFonts w:eastAsia="Times New Roman"/>
          <w:szCs w:val="24"/>
        </w:rPr>
        <w:lastRenderedPageBreak/>
        <w:t>μ</w:t>
      </w:r>
      <w:r>
        <w:rPr>
          <w:rFonts w:eastAsia="Times New Roman"/>
          <w:szCs w:val="24"/>
        </w:rPr>
        <w:t>ι</w:t>
      </w:r>
      <w:r w:rsidRPr="00A81EEF">
        <w:rPr>
          <w:rFonts w:eastAsia="Times New Roman"/>
          <w:szCs w:val="24"/>
        </w:rPr>
        <w:t>α αισιοδοξία</w:t>
      </w:r>
      <w:r>
        <w:rPr>
          <w:rFonts w:eastAsia="Times New Roman"/>
          <w:szCs w:val="24"/>
        </w:rPr>
        <w:t>,</w:t>
      </w:r>
      <w:r w:rsidRPr="00A81EEF">
        <w:rPr>
          <w:rFonts w:eastAsia="Times New Roman"/>
          <w:szCs w:val="24"/>
        </w:rPr>
        <w:t xml:space="preserve"> για να προχωρήσουμε </w:t>
      </w:r>
      <w:r>
        <w:rPr>
          <w:rFonts w:eastAsia="Times New Roman"/>
          <w:szCs w:val="24"/>
        </w:rPr>
        <w:t>στην επίλυση του προβλήματος.</w:t>
      </w:r>
    </w:p>
    <w:p w14:paraId="6929879C" w14:textId="77777777" w:rsidR="00F93F98" w:rsidRDefault="00F9424E">
      <w:pPr>
        <w:spacing w:line="600" w:lineRule="auto"/>
        <w:ind w:firstLine="720"/>
        <w:jc w:val="both"/>
        <w:rPr>
          <w:rFonts w:eastAsia="Times New Roman"/>
          <w:szCs w:val="24"/>
        </w:rPr>
      </w:pPr>
      <w:r>
        <w:rPr>
          <w:rFonts w:eastAsia="Times New Roman"/>
          <w:szCs w:val="24"/>
        </w:rPr>
        <w:t>Τ</w:t>
      </w:r>
      <w:r w:rsidRPr="00A81EEF">
        <w:rPr>
          <w:rFonts w:eastAsia="Times New Roman"/>
          <w:szCs w:val="24"/>
        </w:rPr>
        <w:t>ώρα</w:t>
      </w:r>
      <w:r>
        <w:rPr>
          <w:rFonts w:eastAsia="Times New Roman"/>
          <w:szCs w:val="24"/>
        </w:rPr>
        <w:t>,</w:t>
      </w:r>
      <w:r w:rsidRPr="00A81EEF">
        <w:rPr>
          <w:rFonts w:eastAsia="Times New Roman"/>
          <w:szCs w:val="24"/>
        </w:rPr>
        <w:t xml:space="preserve"> αν η απάντηση είναι </w:t>
      </w:r>
      <w:r>
        <w:rPr>
          <w:rFonts w:eastAsia="Times New Roman"/>
          <w:szCs w:val="24"/>
        </w:rPr>
        <w:t>«</w:t>
      </w:r>
      <w:r>
        <w:rPr>
          <w:rFonts w:eastAsia="Times New Roman"/>
          <w:szCs w:val="24"/>
        </w:rPr>
        <w:t>β</w:t>
      </w:r>
      <w:r w:rsidRPr="00A81EEF">
        <w:rPr>
          <w:rFonts w:eastAsia="Times New Roman"/>
          <w:szCs w:val="24"/>
        </w:rPr>
        <w:t>γήκαμε από τα μνημόνια</w:t>
      </w:r>
      <w:r>
        <w:rPr>
          <w:rFonts w:eastAsia="Times New Roman"/>
          <w:szCs w:val="24"/>
        </w:rPr>
        <w:t>», τότε α</w:t>
      </w:r>
      <w:r w:rsidRPr="00A81EEF">
        <w:rPr>
          <w:rFonts w:eastAsia="Times New Roman"/>
          <w:szCs w:val="24"/>
        </w:rPr>
        <w:t xml:space="preserve">φού </w:t>
      </w:r>
      <w:r>
        <w:rPr>
          <w:rFonts w:eastAsia="Times New Roman"/>
          <w:szCs w:val="24"/>
        </w:rPr>
        <w:t xml:space="preserve">βγήκαμε από τα μνημόνια, </w:t>
      </w:r>
      <w:r w:rsidRPr="00A81EEF">
        <w:rPr>
          <w:rFonts w:eastAsia="Times New Roman"/>
          <w:szCs w:val="24"/>
        </w:rPr>
        <w:t>γιατί δεν</w:t>
      </w:r>
      <w:r w:rsidRPr="00A81EEF">
        <w:rPr>
          <w:rFonts w:eastAsia="Times New Roman"/>
          <w:szCs w:val="24"/>
        </w:rPr>
        <w:t xml:space="preserve"> έχει λυθεί ακόμη το πρόβλημα της πρώτης κατοικίας και περιμένουμε την Ευρωπαϊκή </w:t>
      </w:r>
      <w:r>
        <w:rPr>
          <w:rFonts w:eastAsia="Times New Roman"/>
          <w:szCs w:val="24"/>
        </w:rPr>
        <w:t>Κ</w:t>
      </w:r>
      <w:r w:rsidRPr="00A81EEF">
        <w:rPr>
          <w:rFonts w:eastAsia="Times New Roman"/>
          <w:szCs w:val="24"/>
        </w:rPr>
        <w:t xml:space="preserve">εντρική </w:t>
      </w:r>
      <w:r>
        <w:rPr>
          <w:rFonts w:eastAsia="Times New Roman"/>
          <w:szCs w:val="24"/>
        </w:rPr>
        <w:t>Τ</w:t>
      </w:r>
      <w:r w:rsidRPr="00A81EEF">
        <w:rPr>
          <w:rFonts w:eastAsia="Times New Roman"/>
          <w:szCs w:val="24"/>
        </w:rPr>
        <w:t>ράπεζα</w:t>
      </w:r>
      <w:r>
        <w:rPr>
          <w:rFonts w:eastAsia="Times New Roman"/>
          <w:szCs w:val="24"/>
        </w:rPr>
        <w:t>; Όταν μ</w:t>
      </w:r>
      <w:r w:rsidRPr="00A81EEF">
        <w:rPr>
          <w:rFonts w:eastAsia="Times New Roman"/>
          <w:szCs w:val="24"/>
        </w:rPr>
        <w:t xml:space="preserve">ας λέτε ότι </w:t>
      </w:r>
      <w:r>
        <w:rPr>
          <w:rFonts w:eastAsia="Times New Roman"/>
          <w:szCs w:val="24"/>
        </w:rPr>
        <w:t>«</w:t>
      </w:r>
      <w:r>
        <w:rPr>
          <w:rFonts w:eastAsia="Times New Roman"/>
          <w:szCs w:val="24"/>
        </w:rPr>
        <w:t>μ</w:t>
      </w:r>
      <w:r>
        <w:rPr>
          <w:rFonts w:eastAsia="Times New Roman"/>
          <w:szCs w:val="24"/>
        </w:rPr>
        <w:t>ας</w:t>
      </w:r>
      <w:r w:rsidRPr="00A81EEF">
        <w:rPr>
          <w:rFonts w:eastAsia="Times New Roman"/>
          <w:szCs w:val="24"/>
        </w:rPr>
        <w:t xml:space="preserve"> αναβαθμίζουν </w:t>
      </w:r>
      <w:r>
        <w:rPr>
          <w:rFonts w:eastAsia="Times New Roman"/>
          <w:szCs w:val="24"/>
        </w:rPr>
        <w:t>ο</w:t>
      </w:r>
      <w:r w:rsidRPr="00A81EEF">
        <w:rPr>
          <w:rFonts w:eastAsia="Times New Roman"/>
          <w:szCs w:val="24"/>
        </w:rPr>
        <w:t>ι διεθνείς οίκοι</w:t>
      </w:r>
      <w:r>
        <w:rPr>
          <w:rFonts w:eastAsia="Times New Roman"/>
          <w:szCs w:val="24"/>
        </w:rPr>
        <w:t>»,</w:t>
      </w:r>
      <w:r w:rsidRPr="00A81EEF">
        <w:rPr>
          <w:rFonts w:eastAsia="Times New Roman"/>
          <w:szCs w:val="24"/>
        </w:rPr>
        <w:t xml:space="preserve"> που ο ΣΥΡΙΖΑ αποκαλούσε διεθν</w:t>
      </w:r>
      <w:r>
        <w:rPr>
          <w:rFonts w:eastAsia="Times New Roman"/>
          <w:szCs w:val="24"/>
        </w:rPr>
        <w:t>εί</w:t>
      </w:r>
      <w:r w:rsidRPr="00A81EEF">
        <w:rPr>
          <w:rFonts w:eastAsia="Times New Roman"/>
          <w:szCs w:val="24"/>
        </w:rPr>
        <w:t>ς απατεών</w:t>
      </w:r>
      <w:r>
        <w:rPr>
          <w:rFonts w:eastAsia="Times New Roman"/>
          <w:szCs w:val="24"/>
        </w:rPr>
        <w:t>ε</w:t>
      </w:r>
      <w:r w:rsidRPr="00A81EEF">
        <w:rPr>
          <w:rFonts w:eastAsia="Times New Roman"/>
          <w:szCs w:val="24"/>
        </w:rPr>
        <w:t>ς</w:t>
      </w:r>
      <w:r>
        <w:rPr>
          <w:rFonts w:eastAsia="Times New Roman"/>
          <w:szCs w:val="24"/>
        </w:rPr>
        <w:t xml:space="preserve">, όταν η </w:t>
      </w:r>
      <w:r w:rsidRPr="00A81EEF">
        <w:rPr>
          <w:rFonts w:eastAsia="Times New Roman"/>
          <w:szCs w:val="24"/>
        </w:rPr>
        <w:t>απάντηση σε όλα αυτά είναι αυτό</w:t>
      </w:r>
      <w:r>
        <w:rPr>
          <w:rFonts w:eastAsia="Times New Roman"/>
          <w:szCs w:val="24"/>
        </w:rPr>
        <w:t>,</w:t>
      </w:r>
      <w:r w:rsidRPr="00A81EEF">
        <w:rPr>
          <w:rFonts w:eastAsia="Times New Roman"/>
          <w:szCs w:val="24"/>
        </w:rPr>
        <w:t xml:space="preserve"> όταν μας λέτε ότι </w:t>
      </w:r>
      <w:r>
        <w:rPr>
          <w:rFonts w:eastAsia="Times New Roman"/>
          <w:szCs w:val="24"/>
        </w:rPr>
        <w:t>«</w:t>
      </w:r>
      <w:r>
        <w:rPr>
          <w:rFonts w:eastAsia="Times New Roman"/>
          <w:szCs w:val="24"/>
        </w:rPr>
        <w:t>β</w:t>
      </w:r>
      <w:r w:rsidRPr="00A81EEF">
        <w:rPr>
          <w:rFonts w:eastAsia="Times New Roman"/>
          <w:szCs w:val="24"/>
        </w:rPr>
        <w:t>γαίνουμε σ</w:t>
      </w:r>
      <w:r>
        <w:rPr>
          <w:rFonts w:eastAsia="Times New Roman"/>
          <w:szCs w:val="24"/>
        </w:rPr>
        <w:t>τις</w:t>
      </w:r>
      <w:r w:rsidRPr="00A81EEF">
        <w:rPr>
          <w:rFonts w:eastAsia="Times New Roman"/>
          <w:szCs w:val="24"/>
        </w:rPr>
        <w:t xml:space="preserve"> αγορές</w:t>
      </w:r>
      <w:r>
        <w:rPr>
          <w:rFonts w:eastAsia="Times New Roman"/>
          <w:szCs w:val="24"/>
        </w:rPr>
        <w:t>», που θα βαράγατε</w:t>
      </w:r>
      <w:r w:rsidRPr="00A81EEF">
        <w:rPr>
          <w:rFonts w:eastAsia="Times New Roman"/>
          <w:szCs w:val="24"/>
        </w:rPr>
        <w:t xml:space="preserve"> τα νταούλια και θα χόρευαν οι αγορές</w:t>
      </w:r>
      <w:r>
        <w:rPr>
          <w:rFonts w:eastAsia="Times New Roman"/>
          <w:szCs w:val="24"/>
        </w:rPr>
        <w:t>,</w:t>
      </w:r>
      <w:r w:rsidRPr="00A81EEF">
        <w:rPr>
          <w:rFonts w:eastAsia="Times New Roman"/>
          <w:szCs w:val="24"/>
        </w:rPr>
        <w:t xml:space="preserve"> που ήτανε </w:t>
      </w:r>
      <w:r>
        <w:rPr>
          <w:rFonts w:eastAsia="Times New Roman"/>
          <w:szCs w:val="24"/>
        </w:rPr>
        <w:t>«κοράκια»,</w:t>
      </w:r>
      <w:r w:rsidRPr="00A81EEF">
        <w:rPr>
          <w:rFonts w:eastAsia="Times New Roman"/>
          <w:szCs w:val="24"/>
        </w:rPr>
        <w:t xml:space="preserve"> </w:t>
      </w:r>
      <w:r>
        <w:rPr>
          <w:rFonts w:eastAsia="Times New Roman"/>
          <w:szCs w:val="24"/>
        </w:rPr>
        <w:t>«</w:t>
      </w:r>
      <w:r w:rsidRPr="00A81EEF">
        <w:rPr>
          <w:rFonts w:eastAsia="Times New Roman"/>
          <w:szCs w:val="24"/>
        </w:rPr>
        <w:t>αρπακτικά</w:t>
      </w:r>
      <w:r>
        <w:rPr>
          <w:rFonts w:eastAsia="Times New Roman"/>
          <w:szCs w:val="24"/>
        </w:rPr>
        <w:t>»,</w:t>
      </w:r>
      <w:r w:rsidRPr="00A81EEF">
        <w:rPr>
          <w:rFonts w:eastAsia="Times New Roman"/>
          <w:szCs w:val="24"/>
        </w:rPr>
        <w:t xml:space="preserve"> κατά το</w:t>
      </w:r>
      <w:r>
        <w:rPr>
          <w:rFonts w:eastAsia="Times New Roman"/>
          <w:szCs w:val="24"/>
        </w:rPr>
        <w:t>ν</w:t>
      </w:r>
      <w:r w:rsidRPr="00A81EEF">
        <w:rPr>
          <w:rFonts w:eastAsia="Times New Roman"/>
          <w:szCs w:val="24"/>
        </w:rPr>
        <w:t xml:space="preserve"> ΣΥΡΙΖΑ</w:t>
      </w:r>
      <w:r>
        <w:rPr>
          <w:rFonts w:eastAsia="Times New Roman"/>
          <w:szCs w:val="24"/>
        </w:rPr>
        <w:t>,</w:t>
      </w:r>
      <w:r w:rsidRPr="00A81EEF">
        <w:rPr>
          <w:rFonts w:eastAsia="Times New Roman"/>
          <w:szCs w:val="24"/>
        </w:rPr>
        <w:t xml:space="preserve"> </w:t>
      </w:r>
      <w:r>
        <w:rPr>
          <w:rFonts w:eastAsia="Times New Roman"/>
          <w:szCs w:val="24"/>
        </w:rPr>
        <w:t xml:space="preserve">και στο μεταξύ </w:t>
      </w:r>
      <w:r w:rsidRPr="00A81EEF">
        <w:rPr>
          <w:rFonts w:eastAsia="Times New Roman"/>
          <w:szCs w:val="24"/>
        </w:rPr>
        <w:t>η οικονομία βυθίζεται με τον τρόπο που σας είπα και επιδίδεστε σε επιδοματική πολιτική</w:t>
      </w:r>
      <w:r>
        <w:rPr>
          <w:rFonts w:eastAsia="Times New Roman"/>
          <w:szCs w:val="24"/>
        </w:rPr>
        <w:t xml:space="preserve">, πώς </w:t>
      </w:r>
      <w:r>
        <w:rPr>
          <w:rFonts w:eastAsia="Times New Roman"/>
          <w:szCs w:val="24"/>
        </w:rPr>
        <w:t>είναι δυνατόν</w:t>
      </w:r>
      <w:r w:rsidRPr="00A81EEF">
        <w:rPr>
          <w:rFonts w:eastAsia="Times New Roman"/>
          <w:szCs w:val="24"/>
        </w:rPr>
        <w:t xml:space="preserve"> </w:t>
      </w:r>
      <w:r>
        <w:rPr>
          <w:rFonts w:eastAsia="Times New Roman"/>
          <w:szCs w:val="24"/>
        </w:rPr>
        <w:t xml:space="preserve">να </w:t>
      </w:r>
      <w:r w:rsidRPr="00A81EEF">
        <w:rPr>
          <w:rFonts w:eastAsia="Times New Roman"/>
          <w:szCs w:val="24"/>
        </w:rPr>
        <w:t>αντιμετωπιστεί το πρόβλημα</w:t>
      </w:r>
      <w:r>
        <w:rPr>
          <w:rFonts w:eastAsia="Times New Roman"/>
          <w:szCs w:val="24"/>
        </w:rPr>
        <w:t>; Δ</w:t>
      </w:r>
      <w:r w:rsidRPr="00A81EEF">
        <w:rPr>
          <w:rFonts w:eastAsia="Times New Roman"/>
          <w:szCs w:val="24"/>
        </w:rPr>
        <w:t>ηλαδή</w:t>
      </w:r>
      <w:r>
        <w:rPr>
          <w:rFonts w:eastAsia="Times New Roman"/>
          <w:szCs w:val="24"/>
        </w:rPr>
        <w:t>,</w:t>
      </w:r>
      <w:r w:rsidRPr="00A81EEF">
        <w:rPr>
          <w:rFonts w:eastAsia="Times New Roman"/>
          <w:szCs w:val="24"/>
        </w:rPr>
        <w:t xml:space="preserve"> φαντάζεστε ένα ζευγάρι που θέλει να κάνει ένα παιδί</w:t>
      </w:r>
      <w:r>
        <w:rPr>
          <w:rFonts w:eastAsia="Times New Roman"/>
          <w:szCs w:val="24"/>
        </w:rPr>
        <w:t>,</w:t>
      </w:r>
      <w:r w:rsidRPr="00A81EEF">
        <w:rPr>
          <w:rFonts w:eastAsia="Times New Roman"/>
          <w:szCs w:val="24"/>
        </w:rPr>
        <w:t xml:space="preserve"> να σκέφτεται ότι </w:t>
      </w:r>
      <w:r>
        <w:rPr>
          <w:rFonts w:eastAsia="Times New Roman"/>
          <w:szCs w:val="24"/>
        </w:rPr>
        <w:t>«</w:t>
      </w:r>
      <w:r>
        <w:rPr>
          <w:rFonts w:eastAsia="Times New Roman"/>
          <w:szCs w:val="24"/>
        </w:rPr>
        <w:t>θ</w:t>
      </w:r>
      <w:r w:rsidRPr="00A81EEF">
        <w:rPr>
          <w:rFonts w:eastAsia="Times New Roman"/>
          <w:szCs w:val="24"/>
        </w:rPr>
        <w:t>α κάνω το παιδί</w:t>
      </w:r>
      <w:r>
        <w:rPr>
          <w:rFonts w:eastAsia="Times New Roman"/>
          <w:szCs w:val="24"/>
        </w:rPr>
        <w:t>,</w:t>
      </w:r>
      <w:r w:rsidRPr="00A81EEF">
        <w:rPr>
          <w:rFonts w:eastAsia="Times New Roman"/>
          <w:szCs w:val="24"/>
        </w:rPr>
        <w:t xml:space="preserve"> αλλά θα έχει να φάει στα συσσίτια</w:t>
      </w:r>
      <w:r>
        <w:rPr>
          <w:rFonts w:eastAsia="Times New Roman"/>
          <w:szCs w:val="24"/>
        </w:rPr>
        <w:t>»; Α</w:t>
      </w:r>
      <w:r w:rsidRPr="00A81EEF">
        <w:rPr>
          <w:rFonts w:eastAsia="Times New Roman"/>
          <w:szCs w:val="24"/>
        </w:rPr>
        <w:t>υτό είναι κίνητρο</w:t>
      </w:r>
      <w:r>
        <w:rPr>
          <w:rFonts w:eastAsia="Times New Roman"/>
          <w:szCs w:val="24"/>
        </w:rPr>
        <w:t>; Που τα συσσίτια δ</w:t>
      </w:r>
      <w:r w:rsidRPr="00A81EEF">
        <w:rPr>
          <w:rFonts w:eastAsia="Times New Roman"/>
          <w:szCs w:val="24"/>
        </w:rPr>
        <w:t xml:space="preserve">εν τα </w:t>
      </w:r>
      <w:r>
        <w:rPr>
          <w:rFonts w:eastAsia="Times New Roman"/>
          <w:szCs w:val="24"/>
        </w:rPr>
        <w:t>κάνει η</w:t>
      </w:r>
      <w:r w:rsidRPr="00A81EEF">
        <w:rPr>
          <w:rFonts w:eastAsia="Times New Roman"/>
          <w:szCs w:val="24"/>
        </w:rPr>
        <w:t xml:space="preserve"> </w:t>
      </w:r>
      <w:r>
        <w:rPr>
          <w:rFonts w:eastAsia="Times New Roman"/>
          <w:szCs w:val="24"/>
        </w:rPr>
        <w:t>Κ</w:t>
      </w:r>
      <w:r w:rsidRPr="00A81EEF">
        <w:rPr>
          <w:rFonts w:eastAsia="Times New Roman"/>
          <w:szCs w:val="24"/>
        </w:rPr>
        <w:t>υβέρνηση</w:t>
      </w:r>
      <w:r>
        <w:rPr>
          <w:rFonts w:eastAsia="Times New Roman"/>
          <w:szCs w:val="24"/>
        </w:rPr>
        <w:t>, το Ί</w:t>
      </w:r>
      <w:r w:rsidRPr="00A81EEF">
        <w:rPr>
          <w:rFonts w:eastAsia="Times New Roman"/>
          <w:szCs w:val="24"/>
        </w:rPr>
        <w:t>δρυμα Νιάρχο</w:t>
      </w:r>
      <w:r w:rsidRPr="00A81EEF">
        <w:rPr>
          <w:rFonts w:eastAsia="Times New Roman"/>
          <w:szCs w:val="24"/>
        </w:rPr>
        <w:t xml:space="preserve">ς </w:t>
      </w:r>
      <w:r>
        <w:rPr>
          <w:rFonts w:eastAsia="Times New Roman"/>
          <w:szCs w:val="24"/>
        </w:rPr>
        <w:t xml:space="preserve">τα κάνει, </w:t>
      </w:r>
      <w:r w:rsidRPr="00A81EEF">
        <w:rPr>
          <w:rFonts w:eastAsia="Times New Roman"/>
          <w:szCs w:val="24"/>
        </w:rPr>
        <w:t>απλώς εσείς αρπάζετ</w:t>
      </w:r>
      <w:r>
        <w:rPr>
          <w:rFonts w:eastAsia="Times New Roman"/>
          <w:szCs w:val="24"/>
        </w:rPr>
        <w:t>ε</w:t>
      </w:r>
      <w:r w:rsidRPr="00A81EEF">
        <w:rPr>
          <w:rFonts w:eastAsia="Times New Roman"/>
          <w:szCs w:val="24"/>
        </w:rPr>
        <w:t xml:space="preserve"> όπου βρίσκετ</w:t>
      </w:r>
      <w:r>
        <w:rPr>
          <w:rFonts w:eastAsia="Times New Roman"/>
          <w:szCs w:val="24"/>
        </w:rPr>
        <w:t>ε</w:t>
      </w:r>
      <w:r w:rsidRPr="00A81EEF">
        <w:rPr>
          <w:rFonts w:eastAsia="Times New Roman"/>
          <w:szCs w:val="24"/>
        </w:rPr>
        <w:t xml:space="preserve"> και το παρουσιάζετε</w:t>
      </w:r>
      <w:r>
        <w:rPr>
          <w:rFonts w:eastAsia="Times New Roman"/>
          <w:szCs w:val="24"/>
        </w:rPr>
        <w:t>. Τ</w:t>
      </w:r>
      <w:r w:rsidRPr="00A81EEF">
        <w:rPr>
          <w:rFonts w:eastAsia="Times New Roman"/>
          <w:szCs w:val="24"/>
        </w:rPr>
        <w:t>ι φαντάζε</w:t>
      </w:r>
      <w:r>
        <w:rPr>
          <w:rFonts w:eastAsia="Times New Roman"/>
          <w:szCs w:val="24"/>
        </w:rPr>
        <w:t>στε;</w:t>
      </w:r>
      <w:r w:rsidRPr="00A81EEF">
        <w:rPr>
          <w:rFonts w:eastAsia="Times New Roman"/>
          <w:szCs w:val="24"/>
        </w:rPr>
        <w:t xml:space="preserve"> </w:t>
      </w:r>
      <w:r>
        <w:rPr>
          <w:rFonts w:eastAsia="Times New Roman"/>
          <w:szCs w:val="24"/>
        </w:rPr>
        <w:t>Ένα ζευγάρι, δ</w:t>
      </w:r>
      <w:r w:rsidRPr="00A81EEF">
        <w:rPr>
          <w:rFonts w:eastAsia="Times New Roman"/>
          <w:szCs w:val="24"/>
        </w:rPr>
        <w:t>ηλαδή</w:t>
      </w:r>
      <w:r>
        <w:rPr>
          <w:rFonts w:eastAsia="Times New Roman"/>
          <w:szCs w:val="24"/>
        </w:rPr>
        <w:t>,</w:t>
      </w:r>
      <w:r w:rsidRPr="00A81EEF">
        <w:rPr>
          <w:rFonts w:eastAsia="Times New Roman"/>
          <w:szCs w:val="24"/>
        </w:rPr>
        <w:t xml:space="preserve"> θα πει </w:t>
      </w:r>
      <w:r>
        <w:rPr>
          <w:rFonts w:eastAsia="Times New Roman"/>
          <w:szCs w:val="24"/>
        </w:rPr>
        <w:t>«</w:t>
      </w:r>
      <w:r>
        <w:rPr>
          <w:rFonts w:eastAsia="Times New Roman"/>
          <w:szCs w:val="24"/>
        </w:rPr>
        <w:t>α</w:t>
      </w:r>
      <w:r w:rsidRPr="00A81EEF">
        <w:rPr>
          <w:rFonts w:eastAsia="Times New Roman"/>
          <w:szCs w:val="24"/>
        </w:rPr>
        <w:t>χ</w:t>
      </w:r>
      <w:r>
        <w:rPr>
          <w:rFonts w:eastAsia="Times New Roman"/>
          <w:szCs w:val="24"/>
        </w:rPr>
        <w:t>,</w:t>
      </w:r>
      <w:r w:rsidRPr="00A81EEF">
        <w:rPr>
          <w:rFonts w:eastAsia="Times New Roman"/>
          <w:szCs w:val="24"/>
        </w:rPr>
        <w:t xml:space="preserve"> να κάνω ένα παιδί</w:t>
      </w:r>
      <w:r>
        <w:rPr>
          <w:rFonts w:eastAsia="Times New Roman"/>
          <w:szCs w:val="24"/>
        </w:rPr>
        <w:t>,</w:t>
      </w:r>
      <w:r w:rsidRPr="00A81EEF">
        <w:rPr>
          <w:rFonts w:eastAsia="Times New Roman"/>
          <w:szCs w:val="24"/>
        </w:rPr>
        <w:t xml:space="preserve"> γιατί θα βρει να φάει στα συσσίτια</w:t>
      </w:r>
      <w:r>
        <w:rPr>
          <w:rFonts w:eastAsia="Times New Roman"/>
          <w:szCs w:val="24"/>
        </w:rPr>
        <w:t>,</w:t>
      </w:r>
      <w:r w:rsidRPr="00A81EEF">
        <w:rPr>
          <w:rFonts w:eastAsia="Times New Roman"/>
          <w:szCs w:val="24"/>
        </w:rPr>
        <w:t xml:space="preserve"> θα πάρει </w:t>
      </w:r>
      <w:r w:rsidRPr="00A81EEF">
        <w:rPr>
          <w:rFonts w:eastAsia="Times New Roman"/>
          <w:szCs w:val="24"/>
        </w:rPr>
        <w:lastRenderedPageBreak/>
        <w:t xml:space="preserve">10 ευρώ παραπάνω από το επίδομα που λέει η </w:t>
      </w:r>
      <w:r w:rsidRPr="00A81EEF">
        <w:rPr>
          <w:rFonts w:eastAsia="Times New Roman"/>
          <w:szCs w:val="24"/>
        </w:rPr>
        <w:t>κ</w:t>
      </w:r>
      <w:r>
        <w:rPr>
          <w:rFonts w:eastAsia="Times New Roman"/>
          <w:szCs w:val="24"/>
        </w:rPr>
        <w:t>.</w:t>
      </w:r>
      <w:r w:rsidRPr="00A81EEF">
        <w:rPr>
          <w:rFonts w:eastAsia="Times New Roman"/>
          <w:szCs w:val="24"/>
        </w:rPr>
        <w:t xml:space="preserve"> Φωτίου</w:t>
      </w:r>
      <w:r>
        <w:rPr>
          <w:rFonts w:eastAsia="Times New Roman"/>
          <w:szCs w:val="24"/>
        </w:rPr>
        <w:t>»</w:t>
      </w:r>
      <w:r w:rsidRPr="00A81EEF">
        <w:rPr>
          <w:rFonts w:eastAsia="Times New Roman"/>
          <w:szCs w:val="24"/>
        </w:rPr>
        <w:t xml:space="preserve"> και </w:t>
      </w:r>
      <w:r>
        <w:rPr>
          <w:rFonts w:eastAsia="Times New Roman"/>
          <w:szCs w:val="24"/>
        </w:rPr>
        <w:t xml:space="preserve">όλα </w:t>
      </w:r>
      <w:r w:rsidRPr="00A81EEF">
        <w:rPr>
          <w:rFonts w:eastAsia="Times New Roman"/>
          <w:szCs w:val="24"/>
        </w:rPr>
        <w:t>θα είναι ωραία</w:t>
      </w:r>
      <w:r w:rsidRPr="00A81EEF">
        <w:rPr>
          <w:rFonts w:eastAsia="Times New Roman"/>
          <w:szCs w:val="24"/>
        </w:rPr>
        <w:t xml:space="preserve"> στη χώρα του </w:t>
      </w:r>
      <w:proofErr w:type="spellStart"/>
      <w:r w:rsidRPr="00A81EEF">
        <w:rPr>
          <w:rFonts w:eastAsia="Times New Roman"/>
          <w:szCs w:val="24"/>
        </w:rPr>
        <w:t>Μαδούρο</w:t>
      </w:r>
      <w:proofErr w:type="spellEnd"/>
      <w:r>
        <w:rPr>
          <w:rFonts w:eastAsia="Times New Roman"/>
          <w:szCs w:val="24"/>
        </w:rPr>
        <w:t>!</w:t>
      </w:r>
    </w:p>
    <w:p w14:paraId="6929879D" w14:textId="77777777" w:rsidR="00F93F98" w:rsidRDefault="00F9424E">
      <w:pPr>
        <w:spacing w:line="600" w:lineRule="auto"/>
        <w:ind w:firstLine="720"/>
        <w:jc w:val="both"/>
        <w:rPr>
          <w:rFonts w:eastAsia="Times New Roman"/>
          <w:szCs w:val="24"/>
        </w:rPr>
      </w:pPr>
      <w:r>
        <w:rPr>
          <w:rFonts w:eastAsia="Times New Roman"/>
          <w:szCs w:val="24"/>
        </w:rPr>
        <w:t>Πρέπει να</w:t>
      </w:r>
      <w:r w:rsidRPr="00A81EEF">
        <w:rPr>
          <w:rFonts w:eastAsia="Times New Roman"/>
          <w:szCs w:val="24"/>
        </w:rPr>
        <w:t xml:space="preserve"> υπάρξει</w:t>
      </w:r>
      <w:r>
        <w:rPr>
          <w:rFonts w:eastAsia="Times New Roman"/>
          <w:szCs w:val="24"/>
        </w:rPr>
        <w:t xml:space="preserve">, λοιπόν, </w:t>
      </w:r>
      <w:r w:rsidRPr="00A81EEF">
        <w:rPr>
          <w:rFonts w:eastAsia="Times New Roman"/>
          <w:szCs w:val="24"/>
        </w:rPr>
        <w:t>στρατηγική</w:t>
      </w:r>
      <w:r>
        <w:rPr>
          <w:rFonts w:eastAsia="Times New Roman"/>
          <w:szCs w:val="24"/>
        </w:rPr>
        <w:t xml:space="preserve">. Και μη </w:t>
      </w:r>
      <w:r w:rsidRPr="00A81EEF">
        <w:rPr>
          <w:rFonts w:eastAsia="Times New Roman"/>
          <w:szCs w:val="24"/>
        </w:rPr>
        <w:t xml:space="preserve">συγκρίνετε τα δικά μας </w:t>
      </w:r>
      <w:r>
        <w:rPr>
          <w:rFonts w:eastAsia="Times New Roman"/>
          <w:szCs w:val="24"/>
        </w:rPr>
        <w:t>και αυτά που</w:t>
      </w:r>
      <w:r w:rsidRPr="00A81EEF">
        <w:rPr>
          <w:rFonts w:eastAsia="Times New Roman"/>
          <w:szCs w:val="24"/>
        </w:rPr>
        <w:t xml:space="preserve"> πρότεινε ο Κυριάκος Μητσοτάκης με αυτά που λέτε </w:t>
      </w:r>
      <w:r>
        <w:rPr>
          <w:rFonts w:eastAsia="Times New Roman"/>
          <w:szCs w:val="24"/>
        </w:rPr>
        <w:t>εσείς. Ε</w:t>
      </w:r>
      <w:r w:rsidRPr="00A81EEF">
        <w:rPr>
          <w:rFonts w:eastAsia="Times New Roman"/>
          <w:szCs w:val="24"/>
        </w:rPr>
        <w:t xml:space="preserve">σείς μιλάτε για επιδόματα </w:t>
      </w:r>
      <w:r>
        <w:rPr>
          <w:rFonts w:eastAsia="Times New Roman"/>
          <w:szCs w:val="24"/>
        </w:rPr>
        <w:t xml:space="preserve">τύπου </w:t>
      </w:r>
      <w:r>
        <w:rPr>
          <w:rFonts w:eastAsia="Times New Roman"/>
          <w:szCs w:val="24"/>
        </w:rPr>
        <w:t>«</w:t>
      </w:r>
      <w:proofErr w:type="spellStart"/>
      <w:r w:rsidRPr="00A81EEF">
        <w:rPr>
          <w:rFonts w:eastAsia="Times New Roman"/>
          <w:szCs w:val="24"/>
        </w:rPr>
        <w:t>Μαδούρο</w:t>
      </w:r>
      <w:proofErr w:type="spellEnd"/>
      <w:r>
        <w:rPr>
          <w:rFonts w:eastAsia="Times New Roman"/>
          <w:szCs w:val="24"/>
        </w:rPr>
        <w:t>».</w:t>
      </w:r>
      <w:r w:rsidRPr="00A81EEF">
        <w:rPr>
          <w:rFonts w:eastAsia="Times New Roman"/>
          <w:szCs w:val="24"/>
        </w:rPr>
        <w:t xml:space="preserve"> Εμείς μιλάμε για δράση</w:t>
      </w:r>
      <w:r>
        <w:rPr>
          <w:rFonts w:eastAsia="Times New Roman"/>
          <w:szCs w:val="24"/>
        </w:rPr>
        <w:t>,</w:t>
      </w:r>
      <w:r w:rsidRPr="00A81EEF">
        <w:rPr>
          <w:rFonts w:eastAsia="Times New Roman"/>
          <w:szCs w:val="24"/>
        </w:rPr>
        <w:t xml:space="preserve"> για μείωση αφορολόγητου</w:t>
      </w:r>
      <w:r>
        <w:rPr>
          <w:rFonts w:eastAsia="Times New Roman"/>
          <w:szCs w:val="24"/>
        </w:rPr>
        <w:t>,</w:t>
      </w:r>
      <w:r w:rsidRPr="00A81EEF">
        <w:rPr>
          <w:rFonts w:eastAsia="Times New Roman"/>
          <w:szCs w:val="24"/>
        </w:rPr>
        <w:t xml:space="preserve"> για συγκεκριμένα πράγματα</w:t>
      </w:r>
      <w:r>
        <w:rPr>
          <w:rFonts w:eastAsia="Times New Roman"/>
          <w:szCs w:val="24"/>
        </w:rPr>
        <w:t>.</w:t>
      </w:r>
    </w:p>
    <w:p w14:paraId="6929879E"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Θέλω να τελειώσω μ</w:t>
      </w:r>
      <w:r>
        <w:rPr>
          <w:rFonts w:eastAsia="Times New Roman"/>
          <w:szCs w:val="24"/>
        </w:rPr>
        <w:t>ε</w:t>
      </w:r>
      <w:r>
        <w:rPr>
          <w:rFonts w:eastAsia="Times New Roman"/>
          <w:szCs w:val="24"/>
        </w:rPr>
        <w:t xml:space="preserve"> αυτό</w:t>
      </w:r>
      <w:r w:rsidRPr="002B477D">
        <w:rPr>
          <w:rFonts w:eastAsia="Times New Roman"/>
          <w:szCs w:val="24"/>
        </w:rPr>
        <w:t>:</w:t>
      </w:r>
      <w:r>
        <w:rPr>
          <w:rFonts w:eastAsia="Times New Roman"/>
          <w:szCs w:val="24"/>
        </w:rPr>
        <w:t xml:space="preserve"> Εάν όλη αυτή την ενεργητικότητα, όλη αυτή την ικμάδα που δείξατε </w:t>
      </w:r>
      <w:r>
        <w:rPr>
          <w:rFonts w:eastAsia="Times New Roman"/>
          <w:szCs w:val="24"/>
        </w:rPr>
        <w:t>πέρ</w:t>
      </w:r>
      <w:r>
        <w:rPr>
          <w:rFonts w:eastAsia="Times New Roman"/>
          <w:szCs w:val="24"/>
        </w:rPr>
        <w:t>υ</w:t>
      </w:r>
      <w:r>
        <w:rPr>
          <w:rFonts w:eastAsia="Times New Roman"/>
          <w:szCs w:val="24"/>
        </w:rPr>
        <w:t>σι</w:t>
      </w:r>
      <w:r>
        <w:rPr>
          <w:rFonts w:eastAsia="Times New Roman"/>
          <w:szCs w:val="24"/>
        </w:rPr>
        <w:t xml:space="preserve"> για να λύσετε το πρόβλημα του </w:t>
      </w:r>
      <w:proofErr w:type="spellStart"/>
      <w:r>
        <w:rPr>
          <w:rFonts w:eastAsia="Times New Roman"/>
          <w:szCs w:val="24"/>
        </w:rPr>
        <w:t>Ζάεφ</w:t>
      </w:r>
      <w:proofErr w:type="spellEnd"/>
      <w:r>
        <w:rPr>
          <w:rFonts w:eastAsia="Times New Roman"/>
          <w:szCs w:val="24"/>
        </w:rPr>
        <w:t xml:space="preserve"> την είχατε δείξει για να λύσετε αυτό το υπαρξιακό πρόβλημα της χώρας που θα επιφέρει μείωση πλ</w:t>
      </w:r>
      <w:r>
        <w:rPr>
          <w:rFonts w:eastAsia="Times New Roman"/>
          <w:szCs w:val="24"/>
        </w:rPr>
        <w:t>ηθυσμού κατά 30% σε πενήντα χρόνια, εάν την είχατε δείξει για την υπογεννητικότητα, σίγουρα θα είχατε λύσει το θέμα. Απλώς τώρα, ενώ δεν κάνετε τίποτε και προκαλείτε μόνο υπαρξιακές βλάβες για τη χώρα, τι κάνατε; Επί τέσσερα χρόνια επιβιώσατε χάρη στην ώθη</w:t>
      </w:r>
      <w:r>
        <w:rPr>
          <w:rFonts w:eastAsia="Times New Roman"/>
          <w:szCs w:val="24"/>
        </w:rPr>
        <w:t>ση που σας είχε δώσει η κυβέρνηση Σαμαρά και τώρα δανείζεστε από τις αγορές βάζοντας ενέχυρο την αυριανή κυβέρνηση Μητσοτάκη.</w:t>
      </w:r>
    </w:p>
    <w:p w14:paraId="6929879F"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Ευχαριστώ πολύ.</w:t>
      </w:r>
    </w:p>
    <w:p w14:paraId="692987A0" w14:textId="77777777" w:rsidR="00F93F98" w:rsidRDefault="00F9424E">
      <w:pPr>
        <w:tabs>
          <w:tab w:val="left" w:pos="709"/>
          <w:tab w:val="center" w:pos="4753"/>
        </w:tabs>
        <w:spacing w:line="600" w:lineRule="auto"/>
        <w:ind w:firstLine="709"/>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692987A1"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r>
      <w:r w:rsidRPr="002B477D">
        <w:rPr>
          <w:rFonts w:eastAsia="Times New Roman"/>
          <w:b/>
          <w:szCs w:val="24"/>
        </w:rPr>
        <w:t xml:space="preserve">ΠΡΟΕΔΡΕΥΩΝ (Νικήτας Κακλαμάνης): </w:t>
      </w:r>
      <w:r>
        <w:rPr>
          <w:rFonts w:eastAsia="Times New Roman"/>
          <w:szCs w:val="24"/>
        </w:rPr>
        <w:t xml:space="preserve">Τον λόγο έχει η συνάδελφος </w:t>
      </w:r>
      <w:r>
        <w:rPr>
          <w:rFonts w:eastAsia="Times New Roman"/>
          <w:szCs w:val="24"/>
        </w:rPr>
        <w:t>κ</w:t>
      </w:r>
      <w:r>
        <w:rPr>
          <w:rFonts w:eastAsia="Times New Roman"/>
          <w:szCs w:val="24"/>
        </w:rPr>
        <w:t>.</w:t>
      </w:r>
      <w:r>
        <w:rPr>
          <w:rFonts w:eastAsia="Times New Roman"/>
          <w:szCs w:val="24"/>
        </w:rPr>
        <w:t xml:space="preserve"> Γεωργία </w:t>
      </w:r>
      <w:proofErr w:type="spellStart"/>
      <w:r>
        <w:rPr>
          <w:rFonts w:eastAsia="Times New Roman"/>
          <w:szCs w:val="24"/>
        </w:rPr>
        <w:t>Γεννιά</w:t>
      </w:r>
      <w:proofErr w:type="spellEnd"/>
      <w:r>
        <w:rPr>
          <w:rFonts w:eastAsia="Times New Roman"/>
          <w:szCs w:val="24"/>
        </w:rPr>
        <w:t xml:space="preserve"> από τον ΣΥΡΙΖΑ.</w:t>
      </w:r>
    </w:p>
    <w:p w14:paraId="692987A2" w14:textId="77777777" w:rsidR="00F93F98" w:rsidRDefault="00F9424E">
      <w:pPr>
        <w:tabs>
          <w:tab w:val="left" w:pos="709"/>
          <w:tab w:val="center" w:pos="4753"/>
        </w:tabs>
        <w:spacing w:line="600" w:lineRule="auto"/>
        <w:contextualSpacing/>
        <w:jc w:val="both"/>
        <w:rPr>
          <w:rFonts w:eastAsia="Times New Roman"/>
          <w:szCs w:val="24"/>
        </w:rPr>
      </w:pPr>
      <w:r w:rsidRPr="002B477D">
        <w:rPr>
          <w:rFonts w:eastAsia="Times New Roman"/>
          <w:b/>
          <w:szCs w:val="24"/>
        </w:rPr>
        <w:tab/>
        <w:t>ΓΕΩΡΓΙΑ ΓΕΝΝΙΑ:</w:t>
      </w:r>
      <w:r>
        <w:rPr>
          <w:rFonts w:eastAsia="Times New Roman"/>
          <w:b/>
          <w:szCs w:val="24"/>
        </w:rPr>
        <w:t xml:space="preserve"> </w:t>
      </w:r>
      <w:r>
        <w:rPr>
          <w:rFonts w:eastAsia="Times New Roman"/>
          <w:szCs w:val="24"/>
        </w:rPr>
        <w:t>Ευχαριστώ, κύριε Πρόεδρε.</w:t>
      </w:r>
    </w:p>
    <w:p w14:paraId="692987A3"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 xml:space="preserve">Κυρία </w:t>
      </w:r>
      <w:proofErr w:type="spellStart"/>
      <w:r>
        <w:rPr>
          <w:rFonts w:eastAsia="Times New Roman"/>
          <w:szCs w:val="24"/>
        </w:rPr>
        <w:t>Βούλτεψη</w:t>
      </w:r>
      <w:proofErr w:type="spellEnd"/>
      <w:r>
        <w:rPr>
          <w:rFonts w:eastAsia="Times New Roman"/>
          <w:szCs w:val="24"/>
        </w:rPr>
        <w:t>, και το 2018 τίποτα δεν κάνατε. Ούτε στον καθρέφτη κοιταχτήκατε ούτε αυτοκριτική έχετε κάνει ως χώρος. Τίποτε απολύτως δεν κάνατε ούτε τ</w:t>
      </w:r>
      <w:r>
        <w:rPr>
          <w:rFonts w:eastAsia="Times New Roman"/>
          <w:szCs w:val="24"/>
        </w:rPr>
        <w:t>ο 2010, ούτε το 2011, ούτε το 2012 και εμείς θα συνεχίσουμε να κυβερνάμε.</w:t>
      </w:r>
    </w:p>
    <w:p w14:paraId="692987A4" w14:textId="77777777" w:rsidR="00F93F98" w:rsidRDefault="00F9424E">
      <w:pPr>
        <w:tabs>
          <w:tab w:val="left" w:pos="709"/>
          <w:tab w:val="center" w:pos="4753"/>
        </w:tabs>
        <w:spacing w:line="600" w:lineRule="auto"/>
        <w:contextualSpacing/>
        <w:jc w:val="both"/>
        <w:rPr>
          <w:rFonts w:eastAsia="Times New Roman"/>
          <w:szCs w:val="24"/>
        </w:rPr>
      </w:pPr>
      <w:r w:rsidRPr="002B477D">
        <w:rPr>
          <w:rFonts w:eastAsia="Times New Roman"/>
          <w:b/>
          <w:szCs w:val="24"/>
        </w:rPr>
        <w:tab/>
        <w:t>ΣΟΦΙΑ ΒΟΥΛΤΕΨΗ:</w:t>
      </w:r>
      <w:r>
        <w:rPr>
          <w:rFonts w:eastAsia="Times New Roman"/>
          <w:b/>
          <w:szCs w:val="24"/>
        </w:rPr>
        <w:t xml:space="preserve"> </w:t>
      </w:r>
      <w:r>
        <w:rPr>
          <w:rFonts w:eastAsia="Times New Roman"/>
          <w:szCs w:val="24"/>
        </w:rPr>
        <w:t>Εσείς κυβερνάτε και δεν κάνετε τίποτα. Ποιος κυβερνάει;</w:t>
      </w:r>
    </w:p>
    <w:p w14:paraId="692987A5" w14:textId="77777777" w:rsidR="00F93F98" w:rsidRDefault="00F9424E">
      <w:pPr>
        <w:tabs>
          <w:tab w:val="left" w:pos="709"/>
          <w:tab w:val="center" w:pos="4753"/>
        </w:tabs>
        <w:spacing w:line="600" w:lineRule="auto"/>
        <w:contextualSpacing/>
        <w:jc w:val="both"/>
        <w:rPr>
          <w:rFonts w:eastAsia="Times New Roman"/>
          <w:szCs w:val="24"/>
        </w:rPr>
      </w:pPr>
      <w:r w:rsidRPr="002B477D">
        <w:rPr>
          <w:rFonts w:eastAsia="Times New Roman"/>
          <w:b/>
          <w:szCs w:val="24"/>
        </w:rPr>
        <w:tab/>
        <w:t>ΠΡΟΕΔΡΕΥΩΝ (Νικήτας Κακλαμάνης):</w:t>
      </w:r>
      <w:r>
        <w:rPr>
          <w:rFonts w:eastAsia="Times New Roman"/>
          <w:b/>
          <w:szCs w:val="24"/>
        </w:rPr>
        <w:t xml:space="preserve"> </w:t>
      </w:r>
      <w:r>
        <w:rPr>
          <w:rFonts w:eastAsia="Times New Roman"/>
          <w:szCs w:val="24"/>
        </w:rPr>
        <w:t>Όχι προσωπικές αναφορές, παρακαλώ.</w:t>
      </w:r>
    </w:p>
    <w:p w14:paraId="692987A6"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 xml:space="preserve">Συνεχίστε, κυρία </w:t>
      </w:r>
      <w:proofErr w:type="spellStart"/>
      <w:r>
        <w:rPr>
          <w:rFonts w:eastAsia="Times New Roman"/>
          <w:szCs w:val="24"/>
        </w:rPr>
        <w:t>Γεννιά</w:t>
      </w:r>
      <w:proofErr w:type="spellEnd"/>
      <w:r>
        <w:rPr>
          <w:rFonts w:eastAsia="Times New Roman"/>
          <w:szCs w:val="24"/>
        </w:rPr>
        <w:t>.</w:t>
      </w:r>
    </w:p>
    <w:p w14:paraId="692987A7" w14:textId="77777777" w:rsidR="00F93F98" w:rsidRDefault="00F9424E">
      <w:pPr>
        <w:tabs>
          <w:tab w:val="left" w:pos="709"/>
          <w:tab w:val="center" w:pos="4753"/>
        </w:tabs>
        <w:spacing w:line="600" w:lineRule="auto"/>
        <w:contextualSpacing/>
        <w:jc w:val="both"/>
        <w:rPr>
          <w:rFonts w:eastAsia="Times New Roman"/>
          <w:szCs w:val="24"/>
        </w:rPr>
      </w:pPr>
      <w:r w:rsidRPr="002B477D">
        <w:rPr>
          <w:rFonts w:eastAsia="Times New Roman"/>
          <w:b/>
          <w:szCs w:val="24"/>
        </w:rPr>
        <w:tab/>
        <w:t>ΓΕΩΡΓΙΑ ΓΕΝΝΙ</w:t>
      </w:r>
      <w:r w:rsidRPr="002B477D">
        <w:rPr>
          <w:rFonts w:eastAsia="Times New Roman"/>
          <w:b/>
          <w:szCs w:val="24"/>
        </w:rPr>
        <w:t>Α:</w:t>
      </w:r>
      <w:r>
        <w:rPr>
          <w:rFonts w:eastAsia="Times New Roman"/>
          <w:b/>
          <w:szCs w:val="24"/>
        </w:rPr>
        <w:t xml:space="preserve"> </w:t>
      </w:r>
      <w:r>
        <w:rPr>
          <w:rFonts w:eastAsia="Times New Roman"/>
          <w:szCs w:val="24"/>
        </w:rPr>
        <w:t>Κυρίες και κύριοι συνάδελφοι, το δημογραφικό ζήτημα βρίσκεται σήμερα στο επίκεντρο της δημόσιας συζήτησης όχι μόνο σε εθνικό, αλλά και σε πανευρωπαϊκό επίπεδο, καθώς η Γηραιά Ήπειρος αντιμετωπίζει τόσο δημογραφική συρρίκνωση όσο και δημογραφική γήρανση.</w:t>
      </w:r>
      <w:r>
        <w:rPr>
          <w:rFonts w:eastAsia="Times New Roman"/>
          <w:szCs w:val="24"/>
        </w:rPr>
        <w:t xml:space="preserve"> Η κρίση του </w:t>
      </w:r>
      <w:r>
        <w:rPr>
          <w:rFonts w:eastAsia="Times New Roman"/>
          <w:szCs w:val="24"/>
        </w:rPr>
        <w:lastRenderedPageBreak/>
        <w:t xml:space="preserve">2010 λειτουργεί καταλυτικά, ώστε τόσο το φυσικό ισοζύγιο με την υπεροχή των θανάτων έναντι των γεννήσεων, όσο και το μεταναστευτικό ισοζύγιο με την υπεροχή αυτών που εγκαταλείπουν τη χώρα σε σχέση </w:t>
      </w:r>
      <w:r>
        <w:rPr>
          <w:rFonts w:eastAsia="Times New Roman"/>
          <w:szCs w:val="24"/>
        </w:rPr>
        <w:t>μ</w:t>
      </w:r>
      <w:r>
        <w:rPr>
          <w:rFonts w:eastAsia="Times New Roman"/>
          <w:szCs w:val="24"/>
        </w:rPr>
        <w:t>ε</w:t>
      </w:r>
      <w:r>
        <w:rPr>
          <w:rFonts w:eastAsia="Times New Roman"/>
          <w:szCs w:val="24"/>
        </w:rPr>
        <w:t xml:space="preserve"> αυτούς που φθάνουν στη χώρα, να παίρνουν κα</w:t>
      </w:r>
      <w:r>
        <w:rPr>
          <w:rFonts w:eastAsia="Times New Roman"/>
          <w:szCs w:val="24"/>
        </w:rPr>
        <w:t>θαρή αρνητική τροχιά. Η αναπόδραστη δημογραφική γήρανση του πληθυσμού επιτείνει τη δημογραφική απαισιοδοξία, με δεδομένο ότι οι διαθέσιμες προβολές κάνουν λόγο για μειώσεις έως και 1,4 εκατομμύρια το 2035 σε σχέση με το 2015 και έως 2,5 εκατομμύρια το 2050</w:t>
      </w:r>
      <w:r>
        <w:rPr>
          <w:rFonts w:eastAsia="Times New Roman"/>
          <w:szCs w:val="24"/>
        </w:rPr>
        <w:t xml:space="preserve">. </w:t>
      </w:r>
    </w:p>
    <w:p w14:paraId="692987A8"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Στην ελληνική περίπτωση συντρέχει ως επιβαρυντικός παράγοντας και η απουσία έως σήμερα πολιτικής δέσμευσης από την πλευρά του κράτους για την επίλυση του δημογραφικού προβλήματος.</w:t>
      </w:r>
    </w:p>
    <w:p w14:paraId="692987A9"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 xml:space="preserve">Ενώ, λοιπόν, η Αναθεώρηση του Συντάγματος το 2001 -άρθρο 21 παράγραφος </w:t>
      </w:r>
      <w:r>
        <w:rPr>
          <w:rFonts w:eastAsia="Times New Roman"/>
          <w:szCs w:val="24"/>
        </w:rPr>
        <w:t>5- ενέταξε τη δημογραφική πολιτική στις μέριμνες της πολιτείας, η διάταξη παρέμεινε ατελής, χωρίς τα αναγκαία μέσα υποστήριξής της σε επίπεδο νομοθεσίας ή και πολιτικών. Το αισιόδοξο είναι ότι όλοι έχουμε διαπιστώσει και παραδεχθεί ότι το πρόβλημα υφίστατα</w:t>
      </w:r>
      <w:r>
        <w:rPr>
          <w:rFonts w:eastAsia="Times New Roman"/>
          <w:szCs w:val="24"/>
        </w:rPr>
        <w:t xml:space="preserve">ι και αυτό είναι ένα σημαντικό </w:t>
      </w:r>
      <w:r>
        <w:rPr>
          <w:rFonts w:eastAsia="Times New Roman"/>
          <w:szCs w:val="24"/>
        </w:rPr>
        <w:lastRenderedPageBreak/>
        <w:t xml:space="preserve">βήμα ώστε να συζητήσουμε, να προτείνουμε και εν τέλει να λάβουμε μέτρα και για την αντιμετώπισή του. </w:t>
      </w:r>
    </w:p>
    <w:p w14:paraId="692987AA"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Με βάση τα υφιστάμενα επιστημονικά δεδομένα, αλλά και όσα κατέθεσαν οι εκπρόσωποι των θεσμικών φορέων που συμμετείχαν στις</w:t>
      </w:r>
      <w:r>
        <w:rPr>
          <w:rFonts w:eastAsia="Times New Roman"/>
          <w:szCs w:val="24"/>
        </w:rPr>
        <w:t xml:space="preserve"> συνεδριάσεις της </w:t>
      </w:r>
      <w:r>
        <w:rPr>
          <w:rFonts w:eastAsia="Times New Roman"/>
          <w:szCs w:val="24"/>
        </w:rPr>
        <w:t>ε</w:t>
      </w:r>
      <w:r>
        <w:rPr>
          <w:rFonts w:eastAsia="Times New Roman"/>
          <w:szCs w:val="24"/>
        </w:rPr>
        <w:t>πιτροπής, η βασική παραδοχή για την αντιμετώπιση του δημογραφικού ζητήματος είναι ότι η δημογραφική πολιτική δεν μπορεί παρά να είναι τμήμα μιας ολοκληρωμένης προσέγγισης, η οποία θα βρίσκεται σε παράλληλο βηματισμό και σε αντιστοίχιση μ</w:t>
      </w:r>
      <w:r>
        <w:rPr>
          <w:rFonts w:eastAsia="Times New Roman"/>
          <w:szCs w:val="24"/>
        </w:rPr>
        <w:t xml:space="preserve">ε τη συνολικότερη αναπτυξιακή, οικονομική και κοινωνική πολιτική. </w:t>
      </w:r>
    </w:p>
    <w:p w14:paraId="692987AB"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Ειδικότερα ως προς την κοινωνική πολιτική, η δημογραφική πολιτική θα πρέπει να συναντά και να αλληλοσυμπληρώνεται από τις αντίστοιχες πολιτικές για την απασχόληση, την οικογένεια, τη μητρό</w:t>
      </w:r>
      <w:r>
        <w:rPr>
          <w:rFonts w:eastAsia="Times New Roman"/>
          <w:szCs w:val="24"/>
        </w:rPr>
        <w:t>τητα, την ισότητα των φύλων, καθώς και τις πολιτικές για το παιδί. Η επιδοματική στήριξη είναι αναγκαία, αλλά δεν επαρκεί από μόνη της. Αυτό σημαίνει ότι οι επιδοματικές πολιτικές θα πρέπει να ενισχύονται και να συμπληρώνονται από πολιτικές για την εναρμόν</w:t>
      </w:r>
      <w:r>
        <w:rPr>
          <w:rFonts w:eastAsia="Times New Roman"/>
          <w:szCs w:val="24"/>
        </w:rPr>
        <w:t>ιση οικογενειακής, προσωπικής και ερ</w:t>
      </w:r>
      <w:r>
        <w:rPr>
          <w:rFonts w:eastAsia="Times New Roman"/>
          <w:szCs w:val="24"/>
        </w:rPr>
        <w:lastRenderedPageBreak/>
        <w:t xml:space="preserve">γασιακής ζωής, από εξασφαλίσεις σε περίπτωση απώλειας εργασίας απέναντι στον κίνδυνο της φτώχειας των νοικοκυριών με ενεργητικές πολιτικές απασχόλησης, με </w:t>
      </w:r>
      <w:proofErr w:type="spellStart"/>
      <w:r>
        <w:rPr>
          <w:rFonts w:eastAsia="Times New Roman"/>
          <w:szCs w:val="24"/>
        </w:rPr>
        <w:t>στοχευμένες</w:t>
      </w:r>
      <w:proofErr w:type="spellEnd"/>
      <w:r>
        <w:rPr>
          <w:rFonts w:eastAsia="Times New Roman"/>
          <w:szCs w:val="24"/>
        </w:rPr>
        <w:t xml:space="preserve"> πολιτικές για τον μεταναστευτικό και προσφυγικό πληθυ</w:t>
      </w:r>
      <w:r>
        <w:rPr>
          <w:rFonts w:eastAsia="Times New Roman"/>
          <w:szCs w:val="24"/>
        </w:rPr>
        <w:t xml:space="preserve">σμό που θα επιδιώκουν την πρόληψη και εξάλειψη του κοινωνικού αποκλεισμού, καθώς και με πολιτικές για την εξάλειψη των </w:t>
      </w:r>
      <w:proofErr w:type="spellStart"/>
      <w:r>
        <w:rPr>
          <w:rFonts w:eastAsia="Times New Roman"/>
          <w:szCs w:val="24"/>
        </w:rPr>
        <w:t>έμφυλων</w:t>
      </w:r>
      <w:proofErr w:type="spellEnd"/>
      <w:r>
        <w:rPr>
          <w:rFonts w:eastAsia="Times New Roman"/>
          <w:szCs w:val="24"/>
        </w:rPr>
        <w:t xml:space="preserve"> ανισοτήτων και διακρίσεων στην αγορά εργασίας και στον ιδιωτικό οικογενειακό βίο.</w:t>
      </w:r>
    </w:p>
    <w:p w14:paraId="692987AC"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Επιπλέον, η ολοκληρωμένη προσέγγιση απαιτεί τη</w:t>
      </w:r>
      <w:r>
        <w:rPr>
          <w:rFonts w:eastAsia="Times New Roman"/>
          <w:szCs w:val="24"/>
        </w:rPr>
        <w:t xml:space="preserve"> δημιουργία επιτελικής δομής σε επίπεδο κεντρικής διοίκησης, η οποία θα είναι αρμόδια για τον σχεδιασμό, τον </w:t>
      </w:r>
      <w:proofErr w:type="spellStart"/>
      <w:r>
        <w:rPr>
          <w:rFonts w:eastAsia="Times New Roman"/>
          <w:szCs w:val="24"/>
        </w:rPr>
        <w:t>διατομεακό</w:t>
      </w:r>
      <w:proofErr w:type="spellEnd"/>
      <w:r>
        <w:rPr>
          <w:rFonts w:eastAsia="Times New Roman"/>
          <w:szCs w:val="24"/>
        </w:rPr>
        <w:t xml:space="preserve"> συντονισμό, την παρακολούθηση και αξιολόγηση των επιπτώσεων και των αποτελεσμάτων που έχουν οι ρυθμίσεις και οι πολιτικές που εφαρμόζοντ</w:t>
      </w:r>
      <w:r>
        <w:rPr>
          <w:rFonts w:eastAsia="Times New Roman"/>
          <w:szCs w:val="24"/>
        </w:rPr>
        <w:t>αι για την αντιμετώπιση του δημογραφικού στη χώρα μας.</w:t>
      </w:r>
    </w:p>
    <w:p w14:paraId="692987AD"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Εν κατακλείδι, η στροφή εκ νέου στο θετικό φυσικό ισοζύγιο απαιτεί την ενεργητική κρατική παρέμβαση με κίνητρα ποσοτικού και ποιοτικού χαρακτήρα, αλλά και με ευαισθητοποίηση και ενημέρωση, προκειμένου</w:t>
      </w:r>
      <w:r>
        <w:rPr>
          <w:rFonts w:eastAsia="Times New Roman"/>
          <w:szCs w:val="24"/>
        </w:rPr>
        <w:t xml:space="preserve"> να αμφισβητηθούν παγιωμένες και </w:t>
      </w:r>
      <w:r>
        <w:rPr>
          <w:rFonts w:eastAsia="Times New Roman"/>
          <w:szCs w:val="24"/>
        </w:rPr>
        <w:lastRenderedPageBreak/>
        <w:t>στερεοτυπικές νοοτροπίες, με στόχο οι πολιτικές να απευθύνονται στο σύνολο των διαφορετικών μορφών της σύγχρονης οικογένειας και συνολικά στην ελληνική κοινωνία.</w:t>
      </w:r>
    </w:p>
    <w:p w14:paraId="692987AE"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 xml:space="preserve">Στο πλαίσιο αυτό εμείς προτείνουμε τις εξής πολιτικές </w:t>
      </w:r>
      <w:r>
        <w:rPr>
          <w:rFonts w:eastAsia="Times New Roman"/>
          <w:szCs w:val="24"/>
        </w:rPr>
        <w:t>στοχεύσεις</w:t>
      </w:r>
      <w:r w:rsidRPr="00754DC7">
        <w:rPr>
          <w:rFonts w:eastAsia="Times New Roman"/>
          <w:szCs w:val="24"/>
        </w:rPr>
        <w:t xml:space="preserve">: </w:t>
      </w:r>
      <w:r>
        <w:rPr>
          <w:rFonts w:eastAsia="Times New Roman"/>
          <w:szCs w:val="24"/>
        </w:rPr>
        <w:t>Πρώτον, ισότητα των φύλων. Δεύτερον, αναγνώριση και ισότιμη αντιμετώπιση των νέων μορφών οικογένειας και συμβίωσης. Τα παιδιά στο επίκεντρο των πολιτικών. Εναρμόνιση επαγγελματικής και οικογενειακής ζωής, εργασίας και φροντίδας. Ενίσχυση υποδομ</w:t>
      </w:r>
      <w:r>
        <w:rPr>
          <w:rFonts w:eastAsia="Times New Roman"/>
          <w:szCs w:val="24"/>
        </w:rPr>
        <w:t xml:space="preserve">ών και υπηρεσιών υγείας, θετικές δράσεις για την ανάσχεση μετανάστευσης νέων, το γνωστό </w:t>
      </w:r>
      <w:r>
        <w:rPr>
          <w:rFonts w:eastAsia="Times New Roman"/>
          <w:szCs w:val="24"/>
          <w:lang w:val="en-US"/>
        </w:rPr>
        <w:t>brain</w:t>
      </w:r>
      <w:r w:rsidRPr="00754DC7">
        <w:rPr>
          <w:rFonts w:eastAsia="Times New Roman"/>
          <w:szCs w:val="24"/>
        </w:rPr>
        <w:t xml:space="preserve"> </w:t>
      </w:r>
      <w:r>
        <w:rPr>
          <w:rFonts w:eastAsia="Times New Roman"/>
          <w:szCs w:val="24"/>
          <w:lang w:val="en-US"/>
        </w:rPr>
        <w:t>drain</w:t>
      </w:r>
      <w:r>
        <w:rPr>
          <w:rFonts w:eastAsia="Times New Roman"/>
          <w:szCs w:val="24"/>
        </w:rPr>
        <w:t xml:space="preserve"> και την επιστροφή όσων έχουν μεταναστεύσει, κοινωνική ένταξη μεταναστών και μεταναστριών και </w:t>
      </w:r>
      <w:proofErr w:type="spellStart"/>
      <w:r>
        <w:rPr>
          <w:rFonts w:eastAsia="Times New Roman"/>
          <w:szCs w:val="24"/>
        </w:rPr>
        <w:t>διατομεακός</w:t>
      </w:r>
      <w:proofErr w:type="spellEnd"/>
      <w:r>
        <w:rPr>
          <w:rFonts w:eastAsia="Times New Roman"/>
          <w:szCs w:val="24"/>
        </w:rPr>
        <w:t xml:space="preserve"> συντονισμός.</w:t>
      </w:r>
    </w:p>
    <w:p w14:paraId="692987AF"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Εδώ θέλω να σταθώ σε κάποια σημεία κα</w:t>
      </w:r>
      <w:r>
        <w:rPr>
          <w:rFonts w:eastAsia="Times New Roman"/>
          <w:szCs w:val="24"/>
        </w:rPr>
        <w:t>ι να εξάρω ορισμένες ήδη υπάρχουσες νομοθετικές παρεμβάσεις που κινούνται σε θετική κατεύθυνση, καθώς και κάποιες απαραίτητες που πρέπει να ακολουθήσουν. Είναι απ’ αυτά που τίποτα δεν κάναμε!</w:t>
      </w:r>
    </w:p>
    <w:p w14:paraId="692987B0"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lastRenderedPageBreak/>
        <w:tab/>
        <w:t>Πρώτον, ο ν.4521/2018 του Υπουργείου Παιδείας και Θρησκευμάτων,</w:t>
      </w:r>
      <w:r>
        <w:rPr>
          <w:rFonts w:eastAsia="Times New Roman"/>
          <w:szCs w:val="24"/>
        </w:rPr>
        <w:t xml:space="preserve"> με τον οποίον ρυθμίζεται η δίχρονη υποχρεωτική προσχολική εκπαίδευση. Στόχος είναι η πρόληψη της σχολικής αποτυχίας, του λειτουργικού αναλφαβητισμού, η μείωση της σχολικής διαρροής καθώς και η ένταξη στο εκπαιδευτικό σύστημα μαθητών που προέρχονται από ευ</w:t>
      </w:r>
      <w:r>
        <w:rPr>
          <w:rFonts w:eastAsia="Times New Roman"/>
          <w:szCs w:val="24"/>
        </w:rPr>
        <w:t xml:space="preserve">άλωτες κοινωνικές ομάδες. Η διεύρυνση της δωρεάν πρόσβασης παιδιών σε βρεφονηπιακούς σταθμούς από </w:t>
      </w:r>
      <w:r>
        <w:rPr>
          <w:rFonts w:eastAsia="Times New Roman"/>
          <w:szCs w:val="24"/>
        </w:rPr>
        <w:t>εβδομήντα εννέα χιλιάδες</w:t>
      </w:r>
      <w:r>
        <w:rPr>
          <w:rFonts w:eastAsia="Times New Roman"/>
          <w:szCs w:val="24"/>
        </w:rPr>
        <w:t xml:space="preserve"> το 2015 σε </w:t>
      </w:r>
      <w:proofErr w:type="spellStart"/>
      <w:r>
        <w:rPr>
          <w:rFonts w:eastAsia="Times New Roman"/>
          <w:szCs w:val="24"/>
        </w:rPr>
        <w:t>εκατόν</w:t>
      </w:r>
      <w:proofErr w:type="spellEnd"/>
      <w:r>
        <w:rPr>
          <w:rFonts w:eastAsia="Times New Roman"/>
          <w:szCs w:val="24"/>
        </w:rPr>
        <w:t xml:space="preserve"> είκοσι επτά χιλιάδες</w:t>
      </w:r>
      <w:r>
        <w:rPr>
          <w:rFonts w:eastAsia="Times New Roman"/>
          <w:szCs w:val="24"/>
        </w:rPr>
        <w:t xml:space="preserve"> το 2018 -Υπουργείο Εσωτερικών και Εργασίας- η ενίσχυση της δράσης, η εναρμόνιση οικογενειακής </w:t>
      </w:r>
      <w:r>
        <w:rPr>
          <w:rFonts w:eastAsia="Times New Roman"/>
          <w:szCs w:val="24"/>
        </w:rPr>
        <w:t>και επαγγελματικής ζωής και η αύξηση του αριθμού των παιδιών ανέργων και εργαζόμενων στον ιδιωτικό τομέα μητέρων, καθώς και των παιδιών από μονογονεϊκές οικογένειες που έχουν πρόσβαση σε βρεφονηπιακούς σταθμούς, η ίδρυση νέων βρεφονηπιακών σταθμών. Δέκα χι</w:t>
      </w:r>
      <w:r>
        <w:rPr>
          <w:rFonts w:eastAsia="Times New Roman"/>
          <w:szCs w:val="24"/>
        </w:rPr>
        <w:t xml:space="preserve">λιάδες νέες θέσεις το 2018 με 2019, με στόχο μέχρι το 2021 να καλυφθεί και η ζήτηση. Χορήγηση αυξημένου επιδόματος παιδιού από το Υπουργείο Εργασίας σε περισσότερες οικογένειες που βρίσκονται σε ανάγκη. Συν εκατό χιλιάδες </w:t>
      </w:r>
      <w:proofErr w:type="spellStart"/>
      <w:r>
        <w:rPr>
          <w:rFonts w:eastAsia="Times New Roman"/>
          <w:szCs w:val="24"/>
        </w:rPr>
        <w:t>δικαιούχες</w:t>
      </w:r>
      <w:proofErr w:type="spellEnd"/>
      <w:r>
        <w:rPr>
          <w:rFonts w:eastAsia="Times New Roman"/>
          <w:szCs w:val="24"/>
        </w:rPr>
        <w:t xml:space="preserve"> οικογένειες το 2018. Πά</w:t>
      </w:r>
      <w:r>
        <w:rPr>
          <w:rFonts w:eastAsia="Times New Roman"/>
          <w:szCs w:val="24"/>
        </w:rPr>
        <w:t xml:space="preserve">λι τίποτα δεν κάναμε! </w:t>
      </w:r>
      <w:r>
        <w:rPr>
          <w:rFonts w:eastAsia="Times New Roman"/>
          <w:szCs w:val="24"/>
        </w:rPr>
        <w:lastRenderedPageBreak/>
        <w:t xml:space="preserve">Υπήρχε, επίσης, η ψήφιση του ν.4554/2018 του Υπουργείου Εργασίας, Κοινωνικής Ασφάλισης και Κοινωνικής Αλληλεγγύης σχετικά με την επιτροπεία ασυνόδευτων ανηλίκων, καθώς και η δράση για την ένταξη των </w:t>
      </w:r>
      <w:proofErr w:type="spellStart"/>
      <w:r>
        <w:rPr>
          <w:rFonts w:eastAsia="Times New Roman"/>
          <w:szCs w:val="24"/>
        </w:rPr>
        <w:t>προσφυγόπαιδων</w:t>
      </w:r>
      <w:proofErr w:type="spellEnd"/>
      <w:r>
        <w:rPr>
          <w:rFonts w:eastAsia="Times New Roman"/>
          <w:szCs w:val="24"/>
        </w:rPr>
        <w:t xml:space="preserve"> στην εκπαίδευση. </w:t>
      </w:r>
    </w:p>
    <w:p w14:paraId="692987B1"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Σ</w:t>
      </w:r>
      <w:r>
        <w:rPr>
          <w:rFonts w:eastAsia="Times New Roman"/>
          <w:szCs w:val="24"/>
        </w:rPr>
        <w:t xml:space="preserve">τον τομέα της υγείας διασφαλίστηκε η καθολική και ισότιμη πρόσβαση των ανασφάλιστων παιδιών οικογενειών στο </w:t>
      </w:r>
      <w:r>
        <w:rPr>
          <w:rFonts w:eastAsia="Times New Roman"/>
          <w:szCs w:val="24"/>
        </w:rPr>
        <w:t>δ</w:t>
      </w:r>
      <w:r>
        <w:rPr>
          <w:rFonts w:eastAsia="Times New Roman"/>
          <w:szCs w:val="24"/>
        </w:rPr>
        <w:t xml:space="preserve">ημόσιο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γείας</w:t>
      </w:r>
      <w:r>
        <w:rPr>
          <w:rFonts w:eastAsia="Times New Roman"/>
          <w:szCs w:val="24"/>
        </w:rPr>
        <w:t xml:space="preserve"> και στην ιατροφαρμακευτική περίθαλψη, ενώ θεσμοθετήθηκε ο θεσμός του οικογενειακού παιδιάτρου σε ΤΟΜΥ και κέντρα υγείας στο π</w:t>
      </w:r>
      <w:r>
        <w:rPr>
          <w:rFonts w:eastAsia="Times New Roman"/>
          <w:szCs w:val="24"/>
        </w:rPr>
        <w:t xml:space="preserve">λαίσιο της πρωτοβάθμιας φροντίδας υγείας. Η ίδρυση των αυτοτελών γραφείων προστασίας ανήλικων θυμάτων, </w:t>
      </w:r>
      <w:r>
        <w:rPr>
          <w:rFonts w:eastAsia="Times New Roman"/>
          <w:szCs w:val="24"/>
        </w:rPr>
        <w:t>τ</w:t>
      </w:r>
      <w:r>
        <w:rPr>
          <w:rFonts w:eastAsia="Times New Roman"/>
          <w:szCs w:val="24"/>
        </w:rPr>
        <w:t>ο</w:t>
      </w:r>
      <w:r>
        <w:rPr>
          <w:rFonts w:eastAsia="Times New Roman"/>
          <w:szCs w:val="24"/>
        </w:rPr>
        <w:t xml:space="preserve"> «Σπίτι του Παιδιού», η θέσπιση επιδόματος παιδιού, το δικαίωμα εγγραφής των μητέρων, που δεν δικαιούνται παροχές από ασφαλιστικό φορέα ή είναι ανασφάλ</w:t>
      </w:r>
      <w:r>
        <w:rPr>
          <w:rFonts w:eastAsia="Times New Roman"/>
          <w:szCs w:val="24"/>
        </w:rPr>
        <w:t xml:space="preserve">ιστες, να εγγράφονται στο πρόγραμμα καταβολής χρηματικών παροχών λόγω μητρότητας. </w:t>
      </w:r>
    </w:p>
    <w:p w14:paraId="692987B2"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(Στο σημείο αυτό κτυπάει το κουδούνι λήξεως του χρόνου ομιλίας της κυρίας Βουλευτού)</w:t>
      </w:r>
    </w:p>
    <w:p w14:paraId="692987B3"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Κύριε Πρόεδρε, θα ήθελα την ανοχή σας για ένα λεπτό.</w:t>
      </w:r>
    </w:p>
    <w:p w14:paraId="692987B4"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lastRenderedPageBreak/>
        <w:tab/>
        <w:t>Ακόμα έχουμε τη διασφάλιση του δ</w:t>
      </w:r>
      <w:r>
        <w:rPr>
          <w:rFonts w:eastAsia="Times New Roman"/>
          <w:szCs w:val="24"/>
        </w:rPr>
        <w:t xml:space="preserve">ικαιώματος των παιδιών στην υγεία, τα δικαιώματα των παιδιών στην εκπαίδευση, στον πολιτισμό, στον αθλητισμό, στην παιδική προστασία, στην κοινότητα, στην </w:t>
      </w:r>
      <w:proofErr w:type="spellStart"/>
      <w:r>
        <w:rPr>
          <w:rFonts w:eastAsia="Times New Roman"/>
          <w:szCs w:val="24"/>
        </w:rPr>
        <w:t>αποϊδρυματοποίηση</w:t>
      </w:r>
      <w:proofErr w:type="spellEnd"/>
      <w:r>
        <w:rPr>
          <w:rFonts w:eastAsia="Times New Roman"/>
          <w:szCs w:val="24"/>
        </w:rPr>
        <w:t xml:space="preserve">, στην οριζόντια δράση για τα δικαιώματα των παιδιών με αναπηρίες. </w:t>
      </w:r>
    </w:p>
    <w:p w14:paraId="692987B5"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tab/>
        <w:t>Θετικές δράσεις</w:t>
      </w:r>
      <w:r>
        <w:rPr>
          <w:rFonts w:eastAsia="Times New Roman"/>
          <w:szCs w:val="24"/>
        </w:rPr>
        <w:t xml:space="preserve"> ακόμα μπορεί να είναι η επιδότηση στέγης, η παροχή υπηρεσιών οδοντιατρικής πρόληψης και περίθαλψης σε παιδιά, η δημιουργία κέντρων στήριξης οικογένειας, η αναμόρφωση του οικογενειακού δικαίου με ρυθμίσεις, μεταξύ άλλων, για ζητήματα επιμέλειας τέκνων μετά</w:t>
      </w:r>
      <w:r>
        <w:rPr>
          <w:rFonts w:eastAsia="Times New Roman"/>
          <w:szCs w:val="24"/>
        </w:rPr>
        <w:t xml:space="preserve"> το διαζύγιο, η αύξηση των ημερών άδειας για οικογενειακούς λόγους στον ιδιωτικό τομέα με παροχές, η νομοθέτηση άδειας πατρότητας, κατ’ ελάχιστο δύο εβδομάδες υποχρεωτικής άδειας με πλήρεις αποδοχές, η οποία μπορεί να επεκταθεί στη συνέχεια καλύπτοντας ακό</w:t>
      </w:r>
      <w:r>
        <w:rPr>
          <w:rFonts w:eastAsia="Times New Roman"/>
          <w:szCs w:val="24"/>
        </w:rPr>
        <w:t xml:space="preserve">μα μεγαλύτερο χρονικό διάστημα, η καθιέρωση κατώτατων μισθών σε εθνικό επίπεδο, οι οποίοι θα εγγυώνται αξιοπρεπή ζωή ανεξαρτήτως φύλου, ηλικίας, </w:t>
      </w:r>
      <w:proofErr w:type="spellStart"/>
      <w:r>
        <w:rPr>
          <w:rFonts w:eastAsia="Times New Roman"/>
          <w:szCs w:val="24"/>
        </w:rPr>
        <w:t>εθνοτικής</w:t>
      </w:r>
      <w:proofErr w:type="spellEnd"/>
      <w:r>
        <w:rPr>
          <w:rFonts w:eastAsia="Times New Roman"/>
          <w:szCs w:val="24"/>
        </w:rPr>
        <w:t xml:space="preserve"> ή εθνικής καταγωγής κ.λπ</w:t>
      </w:r>
      <w:r>
        <w:rPr>
          <w:rFonts w:eastAsia="Times New Roman"/>
          <w:szCs w:val="24"/>
        </w:rPr>
        <w:t>.</w:t>
      </w:r>
      <w:r>
        <w:rPr>
          <w:rFonts w:eastAsia="Times New Roman"/>
          <w:szCs w:val="24"/>
        </w:rPr>
        <w:t>.</w:t>
      </w:r>
      <w:r>
        <w:rPr>
          <w:rFonts w:eastAsia="Times New Roman"/>
          <w:szCs w:val="24"/>
        </w:rPr>
        <w:t xml:space="preserve"> Η κοινωνική και εργασιακή ένταξη του δυναμικού αναμφισβήτητα μπορεί να αντ</w:t>
      </w:r>
      <w:r>
        <w:rPr>
          <w:rFonts w:eastAsia="Times New Roman"/>
          <w:szCs w:val="24"/>
        </w:rPr>
        <w:t>ιμετωπίσει το δημογραφικό πρόβλημα.</w:t>
      </w:r>
    </w:p>
    <w:p w14:paraId="692987B6" w14:textId="77777777" w:rsidR="00F93F98" w:rsidRDefault="00F9424E">
      <w:pPr>
        <w:tabs>
          <w:tab w:val="left" w:pos="709"/>
          <w:tab w:val="center" w:pos="4753"/>
        </w:tabs>
        <w:spacing w:line="600" w:lineRule="auto"/>
        <w:contextualSpacing/>
        <w:jc w:val="both"/>
        <w:rPr>
          <w:rFonts w:eastAsia="Times New Roman"/>
          <w:szCs w:val="24"/>
        </w:rPr>
      </w:pPr>
      <w:r>
        <w:rPr>
          <w:rFonts w:eastAsia="Times New Roman"/>
          <w:szCs w:val="24"/>
        </w:rPr>
        <w:lastRenderedPageBreak/>
        <w:tab/>
        <w:t xml:space="preserve">Κλείνοντας, θέλω να πω ότι το δημογραφικό ζήτημα επιβάλλεται να το αντιμετωπίσουμε με μακροχρόνια στόχευση σε σταθερή και μόνιμη βάση, με τη δημιουργία οριζόντιων επιτελικών δομών, την ενίσχυση της δημογραφικής έρευνας </w:t>
      </w:r>
      <w:r>
        <w:rPr>
          <w:rFonts w:eastAsia="Times New Roman"/>
          <w:szCs w:val="24"/>
        </w:rPr>
        <w:t>και της έρευνας για την ισότητα των φύλων, τη χρηματοδότηση ερευνητικών κέντρων και πανεπιστημιακών ιδρυμάτων για παρακολούθηση και τεκμηρίωση του θέματος, τη δημιουργία Διυπουργικής Επιτροπής στη Γενική Γραμματεία Κυβέρνησης για τον σχεδιασμό, την υλοποίη</w:t>
      </w:r>
      <w:r>
        <w:rPr>
          <w:rFonts w:eastAsia="Times New Roman"/>
          <w:szCs w:val="24"/>
        </w:rPr>
        <w:t>ση και την παρακολούθηση πολιτικών αντιμετώπισης του δημογραφικού ζητήματος ή ακόμα και με τη δημιουργία Υφυπουργείου με τη σύσταση Μόνιμης Διακομματικής Επιτροπής της Βουλής.</w:t>
      </w:r>
    </w:p>
    <w:p w14:paraId="692987B7" w14:textId="77777777" w:rsidR="00F93F98" w:rsidRDefault="00F9424E">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με δεδομένο ότι μαγικές και αυτόματες λύσεις δεν υ</w:t>
      </w:r>
      <w:r>
        <w:rPr>
          <w:rFonts w:eastAsia="Times New Roman" w:cs="Times New Roman"/>
          <w:szCs w:val="24"/>
        </w:rPr>
        <w:t>πάρχουν, ας προχωρήσουμε σταδιακά προς αυτή την κατεύθυνση.</w:t>
      </w:r>
    </w:p>
    <w:p w14:paraId="692987B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2987B9" w14:textId="77777777" w:rsidR="00F93F98" w:rsidRDefault="00F942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692987BA"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έχει τον λόγο.</w:t>
      </w:r>
    </w:p>
    <w:p w14:paraId="692987BB"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κύριε Πρόεδρε.</w:t>
      </w:r>
    </w:p>
    <w:p w14:paraId="692987B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Παρά το γεγονός ότι το δημογραφικό έγινε και σήμερα θέμα αντιπαραθέσεων από συναδέλφους που έλαβαν τον λόγο στη βάση της υπαιτιότητας των μεν και των δε, θα συμφωνήσουμε όμως όλοι πως είναι μία από τις μεγαλύτερες προκλήσεις που καλείται να αντιμετωπίσει η</w:t>
      </w:r>
      <w:r>
        <w:rPr>
          <w:rFonts w:eastAsia="Times New Roman" w:cs="Times New Roman"/>
          <w:szCs w:val="24"/>
        </w:rPr>
        <w:t xml:space="preserve"> ελληνική κοινωνία, καθώς αφορά την ίδια μας την υπόσταση. </w:t>
      </w:r>
    </w:p>
    <w:p w14:paraId="692987B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Ενώ, μάλιστα, έχουν παρέλθει είκοσι έξι χρόνια, όπως αναφέρθηκε κατά κόρον από τους προηγούμενους συναδέλφους, από το τελευταίο πόρισμα της Διακομματικής Επιτροπής –αναφέρομαι στο δημογραφικό του </w:t>
      </w:r>
      <w:r>
        <w:rPr>
          <w:rFonts w:eastAsia="Times New Roman" w:cs="Times New Roman"/>
          <w:szCs w:val="24"/>
        </w:rPr>
        <w:t xml:space="preserve">1993- το πόρισμα στο οποίο καταλήγουμε φέτος περιλαμβάνει θέσεις και αποφάσεις άμεσα συνδεδεμένες με την πληθυσμιακή διάσταση, καθώς ερχόμαστε αντιμέτωποι με την υποχρέωση επίλυσης προβλημάτων που </w:t>
      </w:r>
      <w:r>
        <w:rPr>
          <w:rFonts w:eastAsia="Times New Roman" w:cs="Times New Roman"/>
          <w:szCs w:val="24"/>
        </w:rPr>
        <w:lastRenderedPageBreak/>
        <w:t>σχετίζονται με τη μείωση των γεννήσεων και την αύξηση των θ</w:t>
      </w:r>
      <w:r>
        <w:rPr>
          <w:rFonts w:eastAsia="Times New Roman" w:cs="Times New Roman"/>
          <w:szCs w:val="24"/>
        </w:rPr>
        <w:t xml:space="preserve">ανάτων, δημιουργώντας ένα αρνητικό –αρνητικότατο, θα έλεγα- ισοζύγιο. </w:t>
      </w:r>
    </w:p>
    <w:p w14:paraId="692987B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Κι ενώ αυξάνεται ο μέσος όρος γήρανσης των κατοίκων, αυξάνονται οι ανάγκες στήριξης των συνταξιούχων, ο ενεργός εργασιακά πληθυσμός σήμερα υπολείπεται του απαιτούμενου μεγέθους, προκειμ</w:t>
      </w:r>
      <w:r>
        <w:rPr>
          <w:rFonts w:eastAsia="Times New Roman" w:cs="Times New Roman"/>
          <w:szCs w:val="24"/>
        </w:rPr>
        <w:t xml:space="preserve">ένου να διασφαλιστεί η επιθυμητή ισορροπία και βιωσιμότητα των ασφαλιστικών ταμείων. Το γεγονός και μόνο πως οι θάνατοι στη χώρα μας κατά το 2017 </w:t>
      </w:r>
      <w:r>
        <w:rPr>
          <w:rFonts w:eastAsia="Times New Roman" w:cs="Times New Roman"/>
          <w:szCs w:val="24"/>
        </w:rPr>
        <w:t xml:space="preserve">ήταν </w:t>
      </w:r>
      <w:r>
        <w:rPr>
          <w:rFonts w:eastAsia="Times New Roman" w:cs="Times New Roman"/>
          <w:szCs w:val="24"/>
        </w:rPr>
        <w:t xml:space="preserve">κατά 30% περίπου περισσότεροι από τον αριθμό των γεννήσεων είναι άκρως ανησυχητικό, αλλά και ενδεικτικό της σοβαρότητας της κατάστασης που αντιμετωπίζουμε. </w:t>
      </w:r>
    </w:p>
    <w:p w14:paraId="692987B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τάσσομαι υπέρ των κινήτρων επαναπατρισμού των νέων που μετανάστευσαν στο εξωτερικό </w:t>
      </w:r>
      <w:r>
        <w:rPr>
          <w:rFonts w:eastAsia="Times New Roman" w:cs="Times New Roman"/>
          <w:szCs w:val="24"/>
        </w:rPr>
        <w:t>κατά εκατοντάδες χιλιάδες εν μέσω της οικονομικής κρίσης, ενώ η ελληνική Κυβέρνηση θεσμοθετεί μέτρα στήριξης των νέων εργαζομένων, όπως η επιδότηση των ασφαλιστικών εισφορών προκειμένου να αποθαρρυνθεί η μελλοντική διαρροή εγκεφάλων. Εξάλ</w:t>
      </w:r>
      <w:r>
        <w:rPr>
          <w:rFonts w:eastAsia="Times New Roman" w:cs="Times New Roman"/>
          <w:szCs w:val="24"/>
        </w:rPr>
        <w:lastRenderedPageBreak/>
        <w:t>λου, όπως επισημαί</w:t>
      </w:r>
      <w:r>
        <w:rPr>
          <w:rFonts w:eastAsia="Times New Roman" w:cs="Times New Roman"/>
          <w:szCs w:val="24"/>
        </w:rPr>
        <w:t>νει σωστά η έκθεση της Επιστημονικής Επιτροπής</w:t>
      </w:r>
      <w:r>
        <w:rPr>
          <w:rFonts w:eastAsia="Times New Roman" w:cs="Times New Roman"/>
          <w:szCs w:val="24"/>
        </w:rPr>
        <w:t xml:space="preserve"> της Βουλής</w:t>
      </w:r>
      <w:r>
        <w:rPr>
          <w:rFonts w:eastAsia="Times New Roman" w:cs="Times New Roman"/>
          <w:szCs w:val="24"/>
        </w:rPr>
        <w:t>, οι επιδοματικές πολιτικές δεν έχουν ιδιαίτερα αποτελέσματα, αν δεν συνδυαστούν και με ουσιαστικά μέτρα ενίσχυσης της απασχόλησης, βελτίωσης του εισοδήματος των νέων, συμφιλίωσης της εργασίας με την</w:t>
      </w:r>
      <w:r>
        <w:rPr>
          <w:rFonts w:eastAsia="Times New Roman" w:cs="Times New Roman"/>
          <w:szCs w:val="24"/>
        </w:rPr>
        <w:t xml:space="preserve"> οικογένεια και καλυτέρευσης των γενικότερων συνθηκών διαβίωσής τους.</w:t>
      </w:r>
    </w:p>
    <w:p w14:paraId="692987C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Γι’ αυτόν ακριβώς τον λόγο, με στόχο την προστασία της οικογένειας, οι Ανεξάρτητοι Έλληνες ζητήσαμε την αναθεώρηση του άρθρου 21 του Συντάγματος και προτείναμε να θεσπιστεί η εξομοίωση τ</w:t>
      </w:r>
      <w:r>
        <w:rPr>
          <w:rFonts w:eastAsia="Times New Roman" w:cs="Times New Roman"/>
          <w:szCs w:val="24"/>
        </w:rPr>
        <w:t xml:space="preserve">ων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με τις πολύτεκνες οικογένειες, τηρουμένης της αρχής της αναλογικότητας, θέμα με το οποίο είχαν ασχοληθεί στο παρελθόν κι άλλες πολιτικές δυνάμεις και άλλες κυβερνήσεις.</w:t>
      </w:r>
    </w:p>
    <w:p w14:paraId="692987C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Πιστεύουμε, λοιπόν, πως μέσω της υπαγωγής των πολυτέκνων στο ε</w:t>
      </w:r>
      <w:r>
        <w:rPr>
          <w:rFonts w:eastAsia="Times New Roman" w:cs="Times New Roman"/>
          <w:szCs w:val="24"/>
        </w:rPr>
        <w:t xml:space="preserve">ιδικό προστατευτικό καθεστώς επιδιώκεται η ανακοπή της περαιτέρω δημογραφικής γήρανσης του πληθυσμού και η καταπολέμηση της υπογεννητικότητας και ενισχύεται ο εθνικός σχεδιασμός της δημογραφικής πολιτικής. Με βάση αυτή </w:t>
      </w:r>
      <w:r>
        <w:rPr>
          <w:rFonts w:eastAsia="Times New Roman" w:cs="Times New Roman"/>
          <w:szCs w:val="24"/>
        </w:rPr>
        <w:lastRenderedPageBreak/>
        <w:t xml:space="preserve">την πρόταση παρατηρώ πως σημειώνεται </w:t>
      </w:r>
      <w:r>
        <w:rPr>
          <w:rFonts w:eastAsia="Times New Roman" w:cs="Times New Roman"/>
          <w:szCs w:val="24"/>
        </w:rPr>
        <w:t xml:space="preserve">μία ήπια μορφή προόδου στο θέμα αυτό, καθώς προτείνεται να ληφθούν μέτρα επιδοματικού χαρακτήρα με στόχο την εξίσωση των πολύτεκνων με τις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στο μέλλον.</w:t>
      </w:r>
    </w:p>
    <w:p w14:paraId="692987C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Σε ό,τι μας αφορά, οι Ανεξάρτητοι Έλληνες υποβάλαμε προτάσεις, εκ των οποίων άλλες </w:t>
      </w:r>
      <w:r>
        <w:rPr>
          <w:rFonts w:eastAsia="Times New Roman" w:cs="Times New Roman"/>
          <w:szCs w:val="24"/>
        </w:rPr>
        <w:t>εν μέρει υιοθετήθηκαν κι άλλες απορρίφθηκαν. Υιοθετήθηκε, για παράδειγμα, στην έκθεση η ένστασή μας απέναντι στη δυνατότητα υιοθεσίας τέκνων από ομόφυλα ζευγάρια, χωρίς αυτό να σημαίνει πως δεν σεβόμαστε βεβαίως τα δικαιώματα των ανθρώπων στον σεξουαλικό π</w:t>
      </w:r>
      <w:r>
        <w:rPr>
          <w:rFonts w:eastAsia="Times New Roman" w:cs="Times New Roman"/>
          <w:szCs w:val="24"/>
        </w:rPr>
        <w:t xml:space="preserve">ροσανατολισμό, στη θρησκεία και στη διαφορετική εθνική καταγωγή, στο χρώμα, </w:t>
      </w:r>
      <w:proofErr w:type="spellStart"/>
      <w:r>
        <w:rPr>
          <w:rFonts w:eastAsia="Times New Roman" w:cs="Times New Roman"/>
          <w:szCs w:val="24"/>
        </w:rPr>
        <w:t>κλ</w:t>
      </w:r>
      <w:r>
        <w:rPr>
          <w:rFonts w:eastAsia="Times New Roman" w:cs="Times New Roman"/>
          <w:szCs w:val="24"/>
        </w:rPr>
        <w:t>.</w:t>
      </w:r>
      <w:r>
        <w:rPr>
          <w:rFonts w:eastAsia="Times New Roman" w:cs="Times New Roman"/>
          <w:szCs w:val="24"/>
        </w:rPr>
        <w:t>π</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Ποτέ δεν διαφωνήσαμε ως προς το δικαίωμά τους αυτό. Αντίθετα –χαρακτηριστικά θα το αναφέρω και λυπούμαι που το λέω- απορρίφθηκε η πρότασή μας να ρυθμίζονται, όπως ρυθμίστηκα</w:t>
      </w:r>
      <w:r>
        <w:rPr>
          <w:rFonts w:eastAsia="Times New Roman" w:cs="Times New Roman"/>
          <w:szCs w:val="24"/>
        </w:rPr>
        <w:t>ν από τον Οργανισμό Εργατικής Κατοικίας, τα δάνεια κοινωνικών ομάδων που χειρίζονται οι συστημικές τράπεζες.</w:t>
      </w:r>
    </w:p>
    <w:p w14:paraId="692987C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θα συμφωνήσω με την ανάγκη νομοθέτησης μέτρων στήριξης των νέων ζευγαριών, προκειμένου να </w:t>
      </w:r>
      <w:r>
        <w:rPr>
          <w:rFonts w:eastAsia="Times New Roman" w:cs="Times New Roman"/>
          <w:szCs w:val="24"/>
        </w:rPr>
        <w:lastRenderedPageBreak/>
        <w:t>διευκολυνθούν οι οικογένειες και να απο</w:t>
      </w:r>
      <w:r>
        <w:rPr>
          <w:rFonts w:eastAsia="Times New Roman" w:cs="Times New Roman"/>
          <w:szCs w:val="24"/>
        </w:rPr>
        <w:t xml:space="preserve">κτήσουν τον αριθμό των παιδιών που επιθυμούν, όπως σωστά επισημαίνεται στην έκθεση. </w:t>
      </w:r>
    </w:p>
    <w:p w14:paraId="692987C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Βρίσκω, επίσης, ορθή την πρόταση για εκπαιδευτικές και γενικά επικοινωνιακές δράσεις για την ευαισθητοποίηση της κοινωνίας των πολιτών, την ενημέρωση της κοινής γνώμης για</w:t>
      </w:r>
      <w:r>
        <w:rPr>
          <w:rFonts w:eastAsia="Times New Roman" w:cs="Times New Roman"/>
          <w:szCs w:val="24"/>
        </w:rPr>
        <w:t xml:space="preserve"> τις δημογραφικές εξελίξεις και τις προοπτικές, προκειμένου να διαμορφωθεί μία δημογραφική παιδεία, η οποία θα μας θέσει όλους σε εγρήγορση, έτοιμους να αναλάβουμε τις ευθύνες που μας αναλογούν.</w:t>
      </w:r>
    </w:p>
    <w:p w14:paraId="692987C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Καταληκτικά, πιστεύουμε στην αναγκαιότητα συμπόρευσης με τα υ</w:t>
      </w:r>
      <w:r>
        <w:rPr>
          <w:rFonts w:eastAsia="Times New Roman" w:cs="Times New Roman"/>
          <w:szCs w:val="24"/>
        </w:rPr>
        <w:t xml:space="preserve">πόλοιπα κράτη-μέλη της Ευρωπαϊκής Ένωσης. Η ένταξη του δημογραφικού ζητήματος στην ατζέντα του ευρωπαϊκού διαλόγου θα αναδείξει την ιδιαιτερότητα του ελληνικού ζητήματος και  εν τέλει θα λειτουργήσει θετικά μέσα από τη διαμόρφωση ενός συνεκτικού </w:t>
      </w:r>
      <w:proofErr w:type="spellStart"/>
      <w:r>
        <w:rPr>
          <w:rFonts w:eastAsia="Times New Roman" w:cs="Times New Roman"/>
          <w:szCs w:val="24"/>
        </w:rPr>
        <w:t>ενωσιακού</w:t>
      </w:r>
      <w:proofErr w:type="spellEnd"/>
      <w:r>
        <w:rPr>
          <w:rFonts w:eastAsia="Times New Roman" w:cs="Times New Roman"/>
          <w:szCs w:val="24"/>
        </w:rPr>
        <w:t xml:space="preserve"> </w:t>
      </w:r>
      <w:r>
        <w:rPr>
          <w:rFonts w:eastAsia="Times New Roman" w:cs="Times New Roman"/>
          <w:szCs w:val="24"/>
        </w:rPr>
        <w:t>θεσμικού πλαισίου.</w:t>
      </w:r>
    </w:p>
    <w:p w14:paraId="692987C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Ευχαριστώ.</w:t>
      </w:r>
    </w:p>
    <w:p w14:paraId="692987C7"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Κύριοι συνάδελφοι, διακόπτουμε τον κατάλογο των ομιλητών –έχουν μείνει δύο- και καλείται στο Βήμα, καθώς έχει ζητήσει τον λόγο, η Πρόεδρος της Κοινοβουλευτικής Ομάδας της Δημοκρατικής Συμπαράτα</w:t>
      </w:r>
      <w:r>
        <w:rPr>
          <w:rFonts w:eastAsia="Times New Roman" w:cs="Times New Roman"/>
          <w:szCs w:val="24"/>
        </w:rPr>
        <w:t xml:space="preserve">ξης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Γεννηματά.</w:t>
      </w:r>
    </w:p>
    <w:p w14:paraId="692987C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Ορίστε, κυρία Πρόεδρε, έχετε τον λόγο.</w:t>
      </w:r>
    </w:p>
    <w:p w14:paraId="692987C9"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w:t>
      </w:r>
      <w:r>
        <w:rPr>
          <w:rFonts w:eastAsia="Times New Roman" w:cs="Times New Roman"/>
          <w:szCs w:val="24"/>
        </w:rPr>
        <w:t>Ευχαριστώ πολύ, κύριε Πρόεδρε.</w:t>
      </w:r>
    </w:p>
    <w:p w14:paraId="692987C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ελπίζω ότι σήμερα η Βουλή θα σταθεί στο ύψος της. Αρκετά πια με τα φαινό</w:t>
      </w:r>
      <w:r>
        <w:rPr>
          <w:rFonts w:eastAsia="Times New Roman" w:cs="Times New Roman"/>
          <w:szCs w:val="24"/>
        </w:rPr>
        <w:t>μενα εκφυλισμού και παρακμής.</w:t>
      </w:r>
    </w:p>
    <w:p w14:paraId="692987C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Συζητούμε σήμερα για το δημογραφικό, ίσως την πιο σημαντική απειλή για το μέλλον του τόπου. Είναι ένα θέμα που πρέπει να μας ενώσει επιτέλους, αν θέλουμε να το αντιμετωπίσουμε οργανωμένα και αποτελεσματικά. Η Ελλάδα μετατρέπετ</w:t>
      </w:r>
      <w:r>
        <w:rPr>
          <w:rFonts w:eastAsia="Times New Roman" w:cs="Times New Roman"/>
          <w:szCs w:val="24"/>
        </w:rPr>
        <w:t xml:space="preserve">αι σε χώρα ηλικιωμένων, ο πληθυσμός γερνάει, μειώνεται. Μόνο για το 2017 οι γεννήσεις ήταν κατά τριάντα έξι χιλιάδες λιγότερες από τους θανάτους. Αν συνεχιστεί αυτή η τάση, σε δεκαπέντε </w:t>
      </w:r>
      <w:r>
        <w:rPr>
          <w:rFonts w:eastAsia="Times New Roman" w:cs="Times New Roman"/>
          <w:szCs w:val="24"/>
        </w:rPr>
        <w:lastRenderedPageBreak/>
        <w:t>χρόνια ο πληθυσμός θα μειωθεί από μισό έως ενάμισι εκατομμύριο. Όλοι κ</w:t>
      </w:r>
      <w:r>
        <w:rPr>
          <w:rFonts w:eastAsia="Times New Roman" w:cs="Times New Roman"/>
          <w:szCs w:val="24"/>
        </w:rPr>
        <w:t>αταλαβαίνουμε ότι το πρόβλημα επιδεινώνεται ακόμα περισσότερο με τη φυγή των νέων ανθρώπων στο εξωτερικό. Δεν χρειάζονται ξένα δημοσιεύματα με τίτλους</w:t>
      </w:r>
      <w:r>
        <w:rPr>
          <w:rFonts w:eastAsia="Times New Roman" w:cs="Times New Roman"/>
          <w:szCs w:val="24"/>
        </w:rPr>
        <w:t>:</w:t>
      </w:r>
      <w:r>
        <w:rPr>
          <w:rFonts w:eastAsia="Times New Roman" w:cs="Times New Roman"/>
          <w:szCs w:val="24"/>
        </w:rPr>
        <w:t xml:space="preserve"> «Πού πήγαν τα παιδιά στην Ελλάδα», για να καταλάβουμε τι ακριβώς γίνεται στον τόπο μας. Όποιος δεν το βλ</w:t>
      </w:r>
      <w:r>
        <w:rPr>
          <w:rFonts w:eastAsia="Times New Roman" w:cs="Times New Roman"/>
          <w:szCs w:val="24"/>
        </w:rPr>
        <w:t xml:space="preserve">έπει, απλά εθελοτυφλεί. </w:t>
      </w:r>
    </w:p>
    <w:p w14:paraId="692987C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Όμως, εμείς δεν είμαστε εδώ απλά για να κάνουμε διαπιστώσεις. Ο ελληνικός λαός έχει από μας απαιτήσεις. Περιμένουν από μας να δώσουμε λύσεις. </w:t>
      </w:r>
    </w:p>
    <w:p w14:paraId="692987C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Εμείς στο Κίνημα Αλλαγής έχουμε κινητοποιηθεί. Πήρα την πρωτοβουλία και ζήτησα από τις 2</w:t>
      </w:r>
      <w:r>
        <w:rPr>
          <w:rFonts w:eastAsia="Times New Roman" w:cs="Times New Roman"/>
          <w:szCs w:val="24"/>
        </w:rPr>
        <w:t xml:space="preserve">7 Απριλίου 2017 τη συγκρότηση της </w:t>
      </w:r>
      <w:r>
        <w:rPr>
          <w:rFonts w:eastAsia="Times New Roman" w:cs="Times New Roman"/>
          <w:szCs w:val="24"/>
        </w:rPr>
        <w:t>Δ</w:t>
      </w:r>
      <w:r>
        <w:rPr>
          <w:rFonts w:eastAsia="Times New Roman" w:cs="Times New Roman"/>
          <w:szCs w:val="24"/>
        </w:rPr>
        <w:t xml:space="preserve">ιακομματικής Επιτροπής της Βουλής για τη μελέτη και των αιτιών του προβλήματος, αλλά και για την αναζήτηση κοινών προτάσεων για την αντιμετώπισή του. Είναι σημαντικό ότι η πρότασή μας έγινε αποδεκτή και έστω και μετά από </w:t>
      </w:r>
      <w:r>
        <w:rPr>
          <w:rFonts w:eastAsia="Times New Roman" w:cs="Times New Roman"/>
          <w:szCs w:val="24"/>
        </w:rPr>
        <w:t xml:space="preserve">δύο χρόνια έχουμε σήμερα στα χέρια μας το πόρισμα και τις προτάσεις της </w:t>
      </w:r>
      <w:r>
        <w:rPr>
          <w:rFonts w:eastAsia="Times New Roman" w:cs="Times New Roman"/>
          <w:szCs w:val="24"/>
        </w:rPr>
        <w:t>ε</w:t>
      </w:r>
      <w:r>
        <w:rPr>
          <w:rFonts w:eastAsia="Times New Roman" w:cs="Times New Roman"/>
          <w:szCs w:val="24"/>
        </w:rPr>
        <w:t>πιτροπής που είναι ένα σημαντικό εργαλείο.</w:t>
      </w:r>
    </w:p>
    <w:p w14:paraId="692987C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Ε</w:t>
      </w:r>
      <w:r w:rsidRPr="00B70079">
        <w:rPr>
          <w:rFonts w:eastAsia="Times New Roman" w:cs="Times New Roman"/>
          <w:szCs w:val="24"/>
        </w:rPr>
        <w:t xml:space="preserve">ίναι πια </w:t>
      </w:r>
      <w:r>
        <w:rPr>
          <w:rFonts w:eastAsia="Times New Roman" w:cs="Times New Roman"/>
          <w:szCs w:val="24"/>
        </w:rPr>
        <w:t>η</w:t>
      </w:r>
      <w:r w:rsidRPr="00B70079">
        <w:rPr>
          <w:rFonts w:eastAsia="Times New Roman" w:cs="Times New Roman"/>
          <w:szCs w:val="24"/>
        </w:rPr>
        <w:t xml:space="preserve"> ώρα της δράσης</w:t>
      </w:r>
      <w:r>
        <w:rPr>
          <w:rFonts w:eastAsia="Times New Roman" w:cs="Times New Roman"/>
          <w:szCs w:val="24"/>
        </w:rPr>
        <w:t>,</w:t>
      </w:r>
      <w:r w:rsidRPr="00B70079">
        <w:rPr>
          <w:rFonts w:eastAsia="Times New Roman" w:cs="Times New Roman"/>
          <w:szCs w:val="24"/>
        </w:rPr>
        <w:t xml:space="preserve"> κυρίες και κύριοι </w:t>
      </w:r>
      <w:r>
        <w:rPr>
          <w:rFonts w:eastAsia="Times New Roman" w:cs="Times New Roman"/>
          <w:szCs w:val="24"/>
        </w:rPr>
        <w:t>Β</w:t>
      </w:r>
      <w:r w:rsidRPr="00B70079">
        <w:rPr>
          <w:rFonts w:eastAsia="Times New Roman" w:cs="Times New Roman"/>
          <w:szCs w:val="24"/>
        </w:rPr>
        <w:t>ουλευτές</w:t>
      </w:r>
      <w:r>
        <w:rPr>
          <w:rFonts w:eastAsia="Times New Roman" w:cs="Times New Roman"/>
          <w:szCs w:val="24"/>
        </w:rPr>
        <w:t>,</w:t>
      </w:r>
      <w:r w:rsidRPr="00B70079">
        <w:rPr>
          <w:rFonts w:eastAsia="Times New Roman" w:cs="Times New Roman"/>
          <w:szCs w:val="24"/>
        </w:rPr>
        <w:t xml:space="preserve"> και των τολμηρών αποφάσεων</w:t>
      </w:r>
      <w:r>
        <w:rPr>
          <w:rFonts w:eastAsia="Times New Roman" w:cs="Times New Roman"/>
          <w:szCs w:val="24"/>
        </w:rPr>
        <w:t>. Γ</w:t>
      </w:r>
      <w:r w:rsidRPr="00B70079">
        <w:rPr>
          <w:rFonts w:eastAsia="Times New Roman" w:cs="Times New Roman"/>
          <w:szCs w:val="24"/>
        </w:rPr>
        <w:t>ιατί κάθε καθυστέρηση κοστίζει ακριβά</w:t>
      </w:r>
      <w:r>
        <w:rPr>
          <w:rFonts w:eastAsia="Times New Roman" w:cs="Times New Roman"/>
          <w:szCs w:val="24"/>
        </w:rPr>
        <w:t>.</w:t>
      </w:r>
      <w:r w:rsidRPr="00B70079">
        <w:rPr>
          <w:rFonts w:eastAsia="Times New Roman" w:cs="Times New Roman"/>
          <w:szCs w:val="24"/>
        </w:rPr>
        <w:t xml:space="preserve"> </w:t>
      </w:r>
      <w:r>
        <w:rPr>
          <w:rFonts w:eastAsia="Times New Roman" w:cs="Times New Roman"/>
          <w:szCs w:val="24"/>
        </w:rPr>
        <w:t>Γ</w:t>
      </w:r>
      <w:r w:rsidRPr="00B70079">
        <w:rPr>
          <w:rFonts w:eastAsia="Times New Roman" w:cs="Times New Roman"/>
          <w:szCs w:val="24"/>
        </w:rPr>
        <w:t xml:space="preserve">ιατί αρνητική </w:t>
      </w:r>
      <w:r w:rsidRPr="00B70079">
        <w:rPr>
          <w:rFonts w:eastAsia="Times New Roman" w:cs="Times New Roman"/>
          <w:szCs w:val="24"/>
        </w:rPr>
        <w:t>εξέλιξη στο δημογραφικό θα δημιουργήσει κινδύνους για την εθνική μας προοπτική</w:t>
      </w:r>
      <w:r>
        <w:rPr>
          <w:rFonts w:eastAsia="Times New Roman" w:cs="Times New Roman"/>
          <w:szCs w:val="24"/>
        </w:rPr>
        <w:t>,</w:t>
      </w:r>
      <w:r w:rsidRPr="00B70079">
        <w:rPr>
          <w:rFonts w:eastAsia="Times New Roman" w:cs="Times New Roman"/>
          <w:szCs w:val="24"/>
        </w:rPr>
        <w:t xml:space="preserve"> θα καθηλώσει κάθε προοπτική για την ανάπτυξη</w:t>
      </w:r>
      <w:r>
        <w:rPr>
          <w:rFonts w:eastAsia="Times New Roman" w:cs="Times New Roman"/>
          <w:szCs w:val="24"/>
        </w:rPr>
        <w:t>,</w:t>
      </w:r>
      <w:r w:rsidRPr="00B70079">
        <w:rPr>
          <w:rFonts w:eastAsia="Times New Roman" w:cs="Times New Roman"/>
          <w:szCs w:val="24"/>
        </w:rPr>
        <w:t xml:space="preserve"> θα δημιουργήσει ασφυξία στο ασφαλιστικό</w:t>
      </w:r>
      <w:r>
        <w:rPr>
          <w:rFonts w:eastAsia="Times New Roman" w:cs="Times New Roman"/>
          <w:szCs w:val="24"/>
        </w:rPr>
        <w:t>,</w:t>
      </w:r>
      <w:r w:rsidRPr="00B70079">
        <w:rPr>
          <w:rFonts w:eastAsia="Times New Roman" w:cs="Times New Roman"/>
          <w:szCs w:val="24"/>
        </w:rPr>
        <w:t xml:space="preserve"> θα υποβαθμίσει το</w:t>
      </w:r>
      <w:r>
        <w:rPr>
          <w:rFonts w:eastAsia="Times New Roman" w:cs="Times New Roman"/>
          <w:szCs w:val="24"/>
        </w:rPr>
        <w:t>ν</w:t>
      </w:r>
      <w:r w:rsidRPr="00B70079">
        <w:rPr>
          <w:rFonts w:eastAsia="Times New Roman" w:cs="Times New Roman"/>
          <w:szCs w:val="24"/>
        </w:rPr>
        <w:t xml:space="preserve"> ρόλο της χώρας μας στην ευρύτερη περιοχή </w:t>
      </w:r>
      <w:r>
        <w:rPr>
          <w:rFonts w:eastAsia="Times New Roman" w:cs="Times New Roman"/>
          <w:szCs w:val="24"/>
        </w:rPr>
        <w:t>κ</w:t>
      </w:r>
      <w:r w:rsidRPr="00B70079">
        <w:rPr>
          <w:rFonts w:eastAsia="Times New Roman" w:cs="Times New Roman"/>
          <w:szCs w:val="24"/>
        </w:rPr>
        <w:t>αι</w:t>
      </w:r>
      <w:r>
        <w:rPr>
          <w:rFonts w:eastAsia="Times New Roman" w:cs="Times New Roman"/>
          <w:szCs w:val="24"/>
        </w:rPr>
        <w:t>,</w:t>
      </w:r>
      <w:r w:rsidRPr="00B70079">
        <w:rPr>
          <w:rFonts w:eastAsia="Times New Roman" w:cs="Times New Roman"/>
          <w:szCs w:val="24"/>
        </w:rPr>
        <w:t xml:space="preserve"> βέβαια</w:t>
      </w:r>
      <w:r>
        <w:rPr>
          <w:rFonts w:eastAsia="Times New Roman" w:cs="Times New Roman"/>
          <w:szCs w:val="24"/>
        </w:rPr>
        <w:t>,</w:t>
      </w:r>
      <w:r w:rsidRPr="00B70079">
        <w:rPr>
          <w:rFonts w:eastAsia="Times New Roman" w:cs="Times New Roman"/>
          <w:szCs w:val="24"/>
        </w:rPr>
        <w:t xml:space="preserve"> θα βαθαίνει όλο και περισσότερο το χάσμα απέναντι στους νέους και στους ηλικιωμένους</w:t>
      </w:r>
      <w:r>
        <w:rPr>
          <w:rFonts w:eastAsia="Times New Roman" w:cs="Times New Roman"/>
          <w:szCs w:val="24"/>
        </w:rPr>
        <w:t>.</w:t>
      </w:r>
    </w:p>
    <w:p w14:paraId="692987C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Οι νέοι</w:t>
      </w:r>
      <w:r w:rsidRPr="00B70079">
        <w:rPr>
          <w:rFonts w:eastAsia="Times New Roman" w:cs="Times New Roman"/>
          <w:szCs w:val="24"/>
        </w:rPr>
        <w:t xml:space="preserve"> σήμερα αισθάνονται </w:t>
      </w:r>
      <w:r>
        <w:rPr>
          <w:rFonts w:eastAsia="Times New Roman" w:cs="Times New Roman"/>
          <w:szCs w:val="24"/>
        </w:rPr>
        <w:t>βαθιά αδικημένοι</w:t>
      </w:r>
      <w:r w:rsidRPr="00B70079">
        <w:rPr>
          <w:rFonts w:eastAsia="Times New Roman" w:cs="Times New Roman"/>
          <w:szCs w:val="24"/>
        </w:rPr>
        <w:t xml:space="preserve"> σε σχέση με τις προηγούμενες γενιές</w:t>
      </w:r>
      <w:r>
        <w:rPr>
          <w:rFonts w:eastAsia="Times New Roman" w:cs="Times New Roman"/>
          <w:szCs w:val="24"/>
        </w:rPr>
        <w:t xml:space="preserve"> και πρέπει</w:t>
      </w:r>
      <w:r w:rsidRPr="00B70079">
        <w:rPr>
          <w:rFonts w:eastAsia="Times New Roman" w:cs="Times New Roman"/>
          <w:szCs w:val="24"/>
        </w:rPr>
        <w:t xml:space="preserve"> να πω ότι έχουν δίκιο να αισθάνονται έτσι</w:t>
      </w:r>
      <w:r>
        <w:rPr>
          <w:rFonts w:eastAsia="Times New Roman" w:cs="Times New Roman"/>
          <w:szCs w:val="24"/>
        </w:rPr>
        <w:t>. Τ</w:t>
      </w:r>
      <w:r w:rsidRPr="00B70079">
        <w:rPr>
          <w:rFonts w:eastAsia="Times New Roman" w:cs="Times New Roman"/>
          <w:szCs w:val="24"/>
        </w:rPr>
        <w:t>ο κακό</w:t>
      </w:r>
      <w:r>
        <w:rPr>
          <w:rFonts w:eastAsia="Times New Roman" w:cs="Times New Roman"/>
          <w:szCs w:val="24"/>
        </w:rPr>
        <w:t xml:space="preserve"> βέβαια είναι</w:t>
      </w:r>
      <w:r w:rsidRPr="00B70079">
        <w:rPr>
          <w:rFonts w:eastAsia="Times New Roman" w:cs="Times New Roman"/>
          <w:szCs w:val="24"/>
        </w:rPr>
        <w:t xml:space="preserve"> ότι πλήττεται </w:t>
      </w:r>
      <w:r w:rsidRPr="00B70079">
        <w:rPr>
          <w:rFonts w:eastAsia="Times New Roman" w:cs="Times New Roman"/>
          <w:szCs w:val="24"/>
        </w:rPr>
        <w:t xml:space="preserve">καίρια </w:t>
      </w:r>
      <w:r>
        <w:rPr>
          <w:rFonts w:eastAsia="Times New Roman" w:cs="Times New Roman"/>
          <w:szCs w:val="24"/>
        </w:rPr>
        <w:t xml:space="preserve">ο θεσμός της οικογένειας, που είναι ο πυρήνας </w:t>
      </w:r>
      <w:r w:rsidRPr="00B70079">
        <w:rPr>
          <w:rFonts w:eastAsia="Times New Roman" w:cs="Times New Roman"/>
          <w:szCs w:val="24"/>
        </w:rPr>
        <w:t>της κοινωνικής συνοχής</w:t>
      </w:r>
      <w:r>
        <w:rPr>
          <w:rFonts w:eastAsia="Times New Roman" w:cs="Times New Roman"/>
          <w:szCs w:val="24"/>
        </w:rPr>
        <w:t>.</w:t>
      </w:r>
    </w:p>
    <w:p w14:paraId="692987D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Νιώθουν,</w:t>
      </w:r>
      <w:r w:rsidRPr="00B70079">
        <w:rPr>
          <w:rFonts w:eastAsia="Times New Roman" w:cs="Times New Roman"/>
          <w:szCs w:val="24"/>
        </w:rPr>
        <w:t xml:space="preserve"> </w:t>
      </w:r>
      <w:r>
        <w:rPr>
          <w:rFonts w:eastAsia="Times New Roman" w:cs="Times New Roman"/>
          <w:szCs w:val="24"/>
        </w:rPr>
        <w:t>όμως,</w:t>
      </w:r>
      <w:r w:rsidRPr="00B70079">
        <w:rPr>
          <w:rFonts w:eastAsia="Times New Roman" w:cs="Times New Roman"/>
          <w:szCs w:val="24"/>
        </w:rPr>
        <w:t xml:space="preserve"> έτσι </w:t>
      </w:r>
      <w:r>
        <w:rPr>
          <w:rFonts w:eastAsia="Times New Roman" w:cs="Times New Roman"/>
          <w:szCs w:val="24"/>
        </w:rPr>
        <w:t>αφού</w:t>
      </w:r>
      <w:r w:rsidRPr="00B70079">
        <w:rPr>
          <w:rFonts w:eastAsia="Times New Roman" w:cs="Times New Roman"/>
          <w:szCs w:val="24"/>
        </w:rPr>
        <w:t xml:space="preserve"> η ανεργία και η κρίση το</w:t>
      </w:r>
      <w:r>
        <w:rPr>
          <w:rFonts w:eastAsia="Times New Roman" w:cs="Times New Roman"/>
          <w:szCs w:val="24"/>
        </w:rPr>
        <w:t>ύς</w:t>
      </w:r>
      <w:r w:rsidRPr="00B70079">
        <w:rPr>
          <w:rFonts w:eastAsia="Times New Roman" w:cs="Times New Roman"/>
          <w:szCs w:val="24"/>
        </w:rPr>
        <w:t xml:space="preserve"> στερούν ακόμα και αυτό το δικαίωμα που έχουν τα νέα παιδιά να φτιάξουν τη δική τους οικογένεια</w:t>
      </w:r>
      <w:r>
        <w:rPr>
          <w:rFonts w:eastAsia="Times New Roman" w:cs="Times New Roman"/>
          <w:szCs w:val="24"/>
        </w:rPr>
        <w:t>. Ο</w:t>
      </w:r>
      <w:r w:rsidRPr="00B70079">
        <w:rPr>
          <w:rFonts w:eastAsia="Times New Roman" w:cs="Times New Roman"/>
          <w:szCs w:val="24"/>
        </w:rPr>
        <w:t>ι δουλειές είναι λίγες</w:t>
      </w:r>
      <w:r>
        <w:rPr>
          <w:rFonts w:eastAsia="Times New Roman" w:cs="Times New Roman"/>
          <w:szCs w:val="24"/>
        </w:rPr>
        <w:t>,</w:t>
      </w:r>
      <w:r w:rsidRPr="00B70079">
        <w:rPr>
          <w:rFonts w:eastAsia="Times New Roman" w:cs="Times New Roman"/>
          <w:szCs w:val="24"/>
        </w:rPr>
        <w:t xml:space="preserve"> κυρίως</w:t>
      </w:r>
      <w:r w:rsidRPr="00B70079">
        <w:rPr>
          <w:rFonts w:eastAsia="Times New Roman" w:cs="Times New Roman"/>
          <w:szCs w:val="24"/>
        </w:rPr>
        <w:t xml:space="preserve"> μερικής απασχόλησης</w:t>
      </w:r>
      <w:r>
        <w:rPr>
          <w:rFonts w:eastAsia="Times New Roman" w:cs="Times New Roman"/>
          <w:szCs w:val="24"/>
        </w:rPr>
        <w:t>,</w:t>
      </w:r>
      <w:r w:rsidRPr="00B70079">
        <w:rPr>
          <w:rFonts w:eastAsia="Times New Roman" w:cs="Times New Roman"/>
          <w:szCs w:val="24"/>
        </w:rPr>
        <w:t xml:space="preserve"> με πολύ χαμηλές αμοιβές</w:t>
      </w:r>
      <w:r>
        <w:rPr>
          <w:rFonts w:eastAsia="Times New Roman" w:cs="Times New Roman"/>
          <w:szCs w:val="24"/>
        </w:rPr>
        <w:t>,</w:t>
      </w:r>
      <w:r w:rsidRPr="00B70079">
        <w:rPr>
          <w:rFonts w:eastAsia="Times New Roman" w:cs="Times New Roman"/>
          <w:szCs w:val="24"/>
        </w:rPr>
        <w:t xml:space="preserve"> οι συνθήκες εργασιακής </w:t>
      </w:r>
      <w:r>
        <w:rPr>
          <w:rFonts w:eastAsia="Times New Roman" w:cs="Times New Roman"/>
          <w:szCs w:val="24"/>
        </w:rPr>
        <w:t>ζ</w:t>
      </w:r>
      <w:r w:rsidRPr="00B70079">
        <w:rPr>
          <w:rFonts w:eastAsia="Times New Roman" w:cs="Times New Roman"/>
          <w:szCs w:val="24"/>
        </w:rPr>
        <w:t>ούγκλας</w:t>
      </w:r>
      <w:r>
        <w:rPr>
          <w:rFonts w:eastAsia="Times New Roman" w:cs="Times New Roman"/>
          <w:szCs w:val="24"/>
        </w:rPr>
        <w:t>,</w:t>
      </w:r>
      <w:r w:rsidRPr="00B70079">
        <w:rPr>
          <w:rFonts w:eastAsia="Times New Roman" w:cs="Times New Roman"/>
          <w:szCs w:val="24"/>
        </w:rPr>
        <w:t xml:space="preserve"> η δουλειά χωρίς ωράρι</w:t>
      </w:r>
      <w:r>
        <w:rPr>
          <w:rFonts w:eastAsia="Times New Roman" w:cs="Times New Roman"/>
          <w:szCs w:val="24"/>
        </w:rPr>
        <w:t>α, π</w:t>
      </w:r>
      <w:r w:rsidRPr="00B70079">
        <w:rPr>
          <w:rFonts w:eastAsia="Times New Roman" w:cs="Times New Roman"/>
          <w:szCs w:val="24"/>
        </w:rPr>
        <w:t>ροφανώς</w:t>
      </w:r>
      <w:r>
        <w:rPr>
          <w:rFonts w:eastAsia="Times New Roman" w:cs="Times New Roman"/>
          <w:szCs w:val="24"/>
        </w:rPr>
        <w:t>,</w:t>
      </w:r>
      <w:r w:rsidRPr="00B70079">
        <w:rPr>
          <w:rFonts w:eastAsia="Times New Roman" w:cs="Times New Roman"/>
          <w:szCs w:val="24"/>
        </w:rPr>
        <w:t xml:space="preserve"> α</w:t>
      </w:r>
      <w:r w:rsidRPr="00B70079">
        <w:rPr>
          <w:rFonts w:eastAsia="Times New Roman" w:cs="Times New Roman"/>
          <w:szCs w:val="24"/>
        </w:rPr>
        <w:lastRenderedPageBreak/>
        <w:t>ποθαρρύνουν τα νέα ζευγάρια στο να αποκτήσουν παιδί</w:t>
      </w:r>
      <w:r>
        <w:rPr>
          <w:rFonts w:eastAsia="Times New Roman" w:cs="Times New Roman"/>
          <w:szCs w:val="24"/>
        </w:rPr>
        <w:t>,</w:t>
      </w:r>
      <w:r w:rsidRPr="00B70079">
        <w:rPr>
          <w:rFonts w:eastAsia="Times New Roman" w:cs="Times New Roman"/>
          <w:szCs w:val="24"/>
        </w:rPr>
        <w:t xml:space="preserve"> η </w:t>
      </w:r>
      <w:proofErr w:type="spellStart"/>
      <w:r w:rsidRPr="00B70079">
        <w:rPr>
          <w:rFonts w:eastAsia="Times New Roman" w:cs="Times New Roman"/>
          <w:szCs w:val="24"/>
        </w:rPr>
        <w:t>υποχρηματοδότηση</w:t>
      </w:r>
      <w:proofErr w:type="spellEnd"/>
      <w:r w:rsidRPr="00B70079">
        <w:rPr>
          <w:rFonts w:eastAsia="Times New Roman" w:cs="Times New Roman"/>
          <w:szCs w:val="24"/>
        </w:rPr>
        <w:t xml:space="preserve"> από το κράτος άφησε πολλά παιδιά έξω από βρεφονηπιακούς σταθμούς και </w:t>
      </w:r>
      <w:r w:rsidRPr="00B70079">
        <w:rPr>
          <w:rFonts w:eastAsia="Times New Roman" w:cs="Times New Roman"/>
          <w:szCs w:val="24"/>
        </w:rPr>
        <w:t>παιδικούς σταθμούς και</w:t>
      </w:r>
      <w:r>
        <w:rPr>
          <w:rFonts w:eastAsia="Times New Roman" w:cs="Times New Roman"/>
          <w:szCs w:val="24"/>
        </w:rPr>
        <w:t>,</w:t>
      </w:r>
      <w:r w:rsidRPr="00B70079">
        <w:rPr>
          <w:rFonts w:eastAsia="Times New Roman" w:cs="Times New Roman"/>
          <w:szCs w:val="24"/>
        </w:rPr>
        <w:t xml:space="preserve"> βέβαια</w:t>
      </w:r>
      <w:r>
        <w:rPr>
          <w:rFonts w:eastAsia="Times New Roman" w:cs="Times New Roman"/>
          <w:szCs w:val="24"/>
        </w:rPr>
        <w:t>,</w:t>
      </w:r>
      <w:r w:rsidRPr="00B70079">
        <w:rPr>
          <w:rFonts w:eastAsia="Times New Roman" w:cs="Times New Roman"/>
          <w:szCs w:val="24"/>
        </w:rPr>
        <w:t xml:space="preserve"> διαρκώς υποβαθμίζει τη δημόσια παιδεία</w:t>
      </w:r>
      <w:r>
        <w:rPr>
          <w:rFonts w:eastAsia="Times New Roman" w:cs="Times New Roman"/>
          <w:szCs w:val="24"/>
        </w:rPr>
        <w:t>.</w:t>
      </w:r>
    </w:p>
    <w:p w14:paraId="692987D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Ι</w:t>
      </w:r>
      <w:r w:rsidRPr="00B70079">
        <w:rPr>
          <w:rFonts w:eastAsia="Times New Roman" w:cs="Times New Roman"/>
          <w:szCs w:val="24"/>
        </w:rPr>
        <w:t>διαίτερα για τις γυναίκες τα πράγματα είναι ολοένα και πιο δύσκολ</w:t>
      </w:r>
      <w:r>
        <w:rPr>
          <w:rFonts w:eastAsia="Times New Roman" w:cs="Times New Roman"/>
          <w:szCs w:val="24"/>
        </w:rPr>
        <w:t>α. Στην πράξη</w:t>
      </w:r>
      <w:r w:rsidRPr="00B70079">
        <w:rPr>
          <w:rFonts w:eastAsia="Times New Roman" w:cs="Times New Roman"/>
          <w:szCs w:val="24"/>
        </w:rPr>
        <w:t xml:space="preserve"> η μητρότητα</w:t>
      </w:r>
      <w:r>
        <w:rPr>
          <w:rFonts w:eastAsia="Times New Roman" w:cs="Times New Roman"/>
          <w:szCs w:val="24"/>
        </w:rPr>
        <w:t>,</w:t>
      </w:r>
      <w:r w:rsidRPr="00B70079">
        <w:rPr>
          <w:rFonts w:eastAsia="Times New Roman" w:cs="Times New Roman"/>
          <w:szCs w:val="24"/>
        </w:rPr>
        <w:t xml:space="preserve"> η εγκυμοσύνη δεν προστατεύονται</w:t>
      </w:r>
      <w:r>
        <w:rPr>
          <w:rFonts w:eastAsia="Times New Roman" w:cs="Times New Roman"/>
          <w:szCs w:val="24"/>
        </w:rPr>
        <w:t>.</w:t>
      </w:r>
      <w:r w:rsidRPr="00B70079">
        <w:rPr>
          <w:rFonts w:eastAsia="Times New Roman" w:cs="Times New Roman"/>
          <w:szCs w:val="24"/>
        </w:rPr>
        <w:t xml:space="preserve"> Αντίθετα</w:t>
      </w:r>
      <w:r>
        <w:rPr>
          <w:rFonts w:eastAsia="Times New Roman" w:cs="Times New Roman"/>
          <w:szCs w:val="24"/>
        </w:rPr>
        <w:t>,</w:t>
      </w:r>
      <w:r w:rsidRPr="00B70079">
        <w:rPr>
          <w:rFonts w:eastAsia="Times New Roman" w:cs="Times New Roman"/>
          <w:szCs w:val="24"/>
        </w:rPr>
        <w:t xml:space="preserve"> θα έλεγα ότι αποτελούν ένα ισχυρότατο αντικίνητρ</w:t>
      </w:r>
      <w:r w:rsidRPr="00B70079">
        <w:rPr>
          <w:rFonts w:eastAsia="Times New Roman" w:cs="Times New Roman"/>
          <w:szCs w:val="24"/>
        </w:rPr>
        <w:t>ο και για πρόσληψη</w:t>
      </w:r>
      <w:r>
        <w:rPr>
          <w:rFonts w:eastAsia="Times New Roman" w:cs="Times New Roman"/>
          <w:szCs w:val="24"/>
        </w:rPr>
        <w:t>,</w:t>
      </w:r>
      <w:r w:rsidRPr="00B70079">
        <w:rPr>
          <w:rFonts w:eastAsia="Times New Roman" w:cs="Times New Roman"/>
          <w:szCs w:val="24"/>
        </w:rPr>
        <w:t xml:space="preserve"> αλλά και για εξέλιξη </w:t>
      </w:r>
      <w:r>
        <w:rPr>
          <w:rFonts w:eastAsia="Times New Roman" w:cs="Times New Roman"/>
          <w:szCs w:val="24"/>
        </w:rPr>
        <w:t>ή</w:t>
      </w:r>
      <w:r w:rsidRPr="00B70079">
        <w:rPr>
          <w:rFonts w:eastAsia="Times New Roman" w:cs="Times New Roman"/>
          <w:szCs w:val="24"/>
        </w:rPr>
        <w:t xml:space="preserve"> αναβάθμιση της γυναίκας στη δουλειά</w:t>
      </w:r>
      <w:r>
        <w:rPr>
          <w:rFonts w:eastAsia="Times New Roman" w:cs="Times New Roman"/>
          <w:szCs w:val="24"/>
        </w:rPr>
        <w:t>.</w:t>
      </w:r>
    </w:p>
    <w:p w14:paraId="692987D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Θα μου πείτε ότι υπάρχει, β</w:t>
      </w:r>
      <w:r w:rsidRPr="00B70079">
        <w:rPr>
          <w:rFonts w:eastAsia="Times New Roman" w:cs="Times New Roman"/>
          <w:szCs w:val="24"/>
        </w:rPr>
        <w:t>εβαίως</w:t>
      </w:r>
      <w:r>
        <w:rPr>
          <w:rFonts w:eastAsia="Times New Roman" w:cs="Times New Roman"/>
          <w:szCs w:val="24"/>
        </w:rPr>
        <w:t>,</w:t>
      </w:r>
      <w:r w:rsidRPr="00B70079">
        <w:rPr>
          <w:rFonts w:eastAsia="Times New Roman" w:cs="Times New Roman"/>
          <w:szCs w:val="24"/>
        </w:rPr>
        <w:t xml:space="preserve"> και το γενικότερο θέμα των αντιλήψεων</w:t>
      </w:r>
      <w:r>
        <w:rPr>
          <w:rFonts w:eastAsia="Times New Roman" w:cs="Times New Roman"/>
          <w:szCs w:val="24"/>
        </w:rPr>
        <w:t>,</w:t>
      </w:r>
      <w:r w:rsidRPr="00B70079">
        <w:rPr>
          <w:rFonts w:eastAsia="Times New Roman" w:cs="Times New Roman"/>
          <w:szCs w:val="24"/>
        </w:rPr>
        <w:t xml:space="preserve"> γιατί ακόμα και ζευγάρια που έχουν την οικονομική δυνατότητα επιλέγουν να μην κάνουν περισσότερα από ένα ή δύο παιδιά</w:t>
      </w:r>
      <w:r>
        <w:rPr>
          <w:rFonts w:eastAsia="Times New Roman" w:cs="Times New Roman"/>
          <w:szCs w:val="24"/>
        </w:rPr>
        <w:t>. Π</w:t>
      </w:r>
      <w:r w:rsidRPr="00B70079">
        <w:rPr>
          <w:rFonts w:eastAsia="Times New Roman" w:cs="Times New Roman"/>
          <w:szCs w:val="24"/>
        </w:rPr>
        <w:t>ρέπει</w:t>
      </w:r>
      <w:r>
        <w:rPr>
          <w:rFonts w:eastAsia="Times New Roman" w:cs="Times New Roman"/>
          <w:szCs w:val="24"/>
        </w:rPr>
        <w:t>,</w:t>
      </w:r>
      <w:r w:rsidRPr="00B70079">
        <w:rPr>
          <w:rFonts w:eastAsia="Times New Roman" w:cs="Times New Roman"/>
          <w:szCs w:val="24"/>
        </w:rPr>
        <w:t xml:space="preserve"> λοιπόν</w:t>
      </w:r>
      <w:r>
        <w:rPr>
          <w:rFonts w:eastAsia="Times New Roman" w:cs="Times New Roman"/>
          <w:szCs w:val="24"/>
        </w:rPr>
        <w:t>,</w:t>
      </w:r>
      <w:r w:rsidRPr="00B70079">
        <w:rPr>
          <w:rFonts w:eastAsia="Times New Roman" w:cs="Times New Roman"/>
          <w:szCs w:val="24"/>
        </w:rPr>
        <w:t xml:space="preserve"> να </w:t>
      </w:r>
      <w:r>
        <w:rPr>
          <w:rFonts w:eastAsia="Times New Roman" w:cs="Times New Roman"/>
          <w:szCs w:val="24"/>
        </w:rPr>
        <w:t>κ</w:t>
      </w:r>
      <w:r w:rsidRPr="00B70079">
        <w:rPr>
          <w:rFonts w:eastAsia="Times New Roman" w:cs="Times New Roman"/>
          <w:szCs w:val="24"/>
        </w:rPr>
        <w:t>τυπήσουμε και αυτή την νοοτροπία και αυτό χρειάζεται εκστρατεία από πάρα πολύ νωρίς</w:t>
      </w:r>
      <w:r>
        <w:rPr>
          <w:rFonts w:eastAsia="Times New Roman" w:cs="Times New Roman"/>
          <w:szCs w:val="24"/>
        </w:rPr>
        <w:t>,</w:t>
      </w:r>
      <w:r w:rsidRPr="00B70079">
        <w:rPr>
          <w:rFonts w:eastAsia="Times New Roman" w:cs="Times New Roman"/>
          <w:szCs w:val="24"/>
        </w:rPr>
        <w:t xml:space="preserve"> από το σχολείο και θα πρέπει οργανωμένα να το κάνει η πολιτεία</w:t>
      </w:r>
      <w:r>
        <w:rPr>
          <w:rFonts w:eastAsia="Times New Roman" w:cs="Times New Roman"/>
          <w:szCs w:val="24"/>
        </w:rPr>
        <w:t>.</w:t>
      </w:r>
    </w:p>
    <w:p w14:paraId="692987D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Ασφαλώς, κυρίες και κύριοι Βουλευτές,</w:t>
      </w:r>
      <w:r w:rsidRPr="00B70079">
        <w:rPr>
          <w:rFonts w:eastAsia="Times New Roman" w:cs="Times New Roman"/>
          <w:szCs w:val="24"/>
        </w:rPr>
        <w:t xml:space="preserve"> δεν θα</w:t>
      </w:r>
      <w:r>
        <w:rPr>
          <w:rFonts w:eastAsia="Times New Roman" w:cs="Times New Roman"/>
          <w:szCs w:val="24"/>
        </w:rPr>
        <w:t xml:space="preserve"> αντιμετωπίσουμε το δημογραφικό, ε</w:t>
      </w:r>
      <w:r w:rsidRPr="00B70079">
        <w:rPr>
          <w:rFonts w:eastAsia="Times New Roman" w:cs="Times New Roman"/>
          <w:szCs w:val="24"/>
        </w:rPr>
        <w:t xml:space="preserve">άν δεν </w:t>
      </w:r>
      <w:r>
        <w:rPr>
          <w:rFonts w:eastAsia="Times New Roman" w:cs="Times New Roman"/>
          <w:szCs w:val="24"/>
        </w:rPr>
        <w:t>κ</w:t>
      </w:r>
      <w:r w:rsidRPr="00B70079">
        <w:rPr>
          <w:rFonts w:eastAsia="Times New Roman" w:cs="Times New Roman"/>
          <w:szCs w:val="24"/>
        </w:rPr>
        <w:t>τυπήσουμε</w:t>
      </w:r>
      <w:r w:rsidRPr="00B70079">
        <w:rPr>
          <w:rFonts w:eastAsia="Times New Roman" w:cs="Times New Roman"/>
          <w:szCs w:val="24"/>
        </w:rPr>
        <w:t xml:space="preserve"> τη φτώχεια</w:t>
      </w:r>
      <w:r>
        <w:rPr>
          <w:rFonts w:eastAsia="Times New Roman" w:cs="Times New Roman"/>
          <w:szCs w:val="24"/>
        </w:rPr>
        <w:t xml:space="preserve">, εάν </w:t>
      </w:r>
      <w:r>
        <w:rPr>
          <w:rFonts w:eastAsia="Times New Roman" w:cs="Times New Roman"/>
          <w:szCs w:val="24"/>
        </w:rPr>
        <w:lastRenderedPageBreak/>
        <w:t>δεν δώσουμε</w:t>
      </w:r>
      <w:r w:rsidRPr="00B70079">
        <w:rPr>
          <w:rFonts w:eastAsia="Times New Roman" w:cs="Times New Roman"/>
          <w:szCs w:val="24"/>
        </w:rPr>
        <w:t xml:space="preserve"> προοπτική στα νέα ζευγάρια</w:t>
      </w:r>
      <w:r>
        <w:rPr>
          <w:rFonts w:eastAsia="Times New Roman" w:cs="Times New Roman"/>
          <w:szCs w:val="24"/>
        </w:rPr>
        <w:t>. Δ</w:t>
      </w:r>
      <w:r w:rsidRPr="00B70079">
        <w:rPr>
          <w:rFonts w:eastAsia="Times New Roman" w:cs="Times New Roman"/>
          <w:szCs w:val="24"/>
        </w:rPr>
        <w:t xml:space="preserve">εν υπάρχει αμφιβολία ότι η εξοντωτική </w:t>
      </w:r>
      <w:r w:rsidRPr="00B70079">
        <w:rPr>
          <w:rFonts w:eastAsia="Times New Roman" w:cs="Times New Roman"/>
          <w:szCs w:val="24"/>
        </w:rPr>
        <w:t xml:space="preserve">φορολόγηση και οι περικοπές που επέβαλαν οι </w:t>
      </w:r>
      <w:r>
        <w:rPr>
          <w:rFonts w:eastAsia="Times New Roman" w:cs="Times New Roman"/>
          <w:szCs w:val="24"/>
        </w:rPr>
        <w:t>ΣΥΡΙΖΑΝΕΛ</w:t>
      </w:r>
      <w:r w:rsidRPr="00B70079">
        <w:rPr>
          <w:rFonts w:eastAsia="Times New Roman" w:cs="Times New Roman"/>
          <w:szCs w:val="24"/>
        </w:rPr>
        <w:t xml:space="preserve"> έχουν επιδεινώσει την κατάσταση</w:t>
      </w:r>
      <w:r>
        <w:rPr>
          <w:rFonts w:eastAsia="Times New Roman" w:cs="Times New Roman"/>
          <w:szCs w:val="24"/>
        </w:rPr>
        <w:t>. Ό</w:t>
      </w:r>
      <w:r w:rsidRPr="00B70079">
        <w:rPr>
          <w:rFonts w:eastAsia="Times New Roman" w:cs="Times New Roman"/>
          <w:szCs w:val="24"/>
        </w:rPr>
        <w:t>λα στο</w:t>
      </w:r>
      <w:r>
        <w:rPr>
          <w:rFonts w:eastAsia="Times New Roman" w:cs="Times New Roman"/>
          <w:szCs w:val="24"/>
        </w:rPr>
        <w:t xml:space="preserve">ν βωμό των </w:t>
      </w:r>
      <w:proofErr w:type="spellStart"/>
      <w:r>
        <w:rPr>
          <w:rFonts w:eastAsia="Times New Roman" w:cs="Times New Roman"/>
          <w:szCs w:val="24"/>
        </w:rPr>
        <w:t>υπερ</w:t>
      </w:r>
      <w:r w:rsidRPr="00B70079">
        <w:rPr>
          <w:rFonts w:eastAsia="Times New Roman" w:cs="Times New Roman"/>
          <w:szCs w:val="24"/>
        </w:rPr>
        <w:t>πλεονασμάτων</w:t>
      </w:r>
      <w:proofErr w:type="spellEnd"/>
      <w:r>
        <w:rPr>
          <w:rFonts w:eastAsia="Times New Roman" w:cs="Times New Roman"/>
          <w:szCs w:val="24"/>
        </w:rPr>
        <w:t>. Κόβουν τις κοινωνικές</w:t>
      </w:r>
      <w:r w:rsidRPr="00B70079">
        <w:rPr>
          <w:rFonts w:eastAsia="Times New Roman" w:cs="Times New Roman"/>
          <w:szCs w:val="24"/>
        </w:rPr>
        <w:t xml:space="preserve"> παροχές και σε αντάλλαγμα επιστρέφουν</w:t>
      </w:r>
      <w:r>
        <w:rPr>
          <w:rFonts w:eastAsia="Times New Roman" w:cs="Times New Roman"/>
          <w:szCs w:val="24"/>
        </w:rPr>
        <w:t>,</w:t>
      </w:r>
      <w:r w:rsidRPr="00B70079">
        <w:rPr>
          <w:rFonts w:eastAsia="Times New Roman" w:cs="Times New Roman"/>
          <w:szCs w:val="24"/>
        </w:rPr>
        <w:t xml:space="preserve"> με τη μορφή προσωρινών επιδομάτων</w:t>
      </w:r>
      <w:r>
        <w:rPr>
          <w:rFonts w:eastAsia="Times New Roman" w:cs="Times New Roman"/>
          <w:szCs w:val="24"/>
        </w:rPr>
        <w:t>,</w:t>
      </w:r>
      <w:r w:rsidRPr="00B70079">
        <w:rPr>
          <w:rFonts w:eastAsia="Times New Roman" w:cs="Times New Roman"/>
          <w:szCs w:val="24"/>
        </w:rPr>
        <w:t xml:space="preserve"> ένα από τα </w:t>
      </w:r>
      <w:r>
        <w:rPr>
          <w:rFonts w:eastAsia="Times New Roman" w:cs="Times New Roman"/>
          <w:szCs w:val="24"/>
        </w:rPr>
        <w:t>δέκα</w:t>
      </w:r>
      <w:r w:rsidRPr="00B70079">
        <w:rPr>
          <w:rFonts w:eastAsia="Times New Roman" w:cs="Times New Roman"/>
          <w:szCs w:val="24"/>
        </w:rPr>
        <w:t xml:space="preserve"> που πήραν από τους πο</w:t>
      </w:r>
      <w:r w:rsidRPr="00B70079">
        <w:rPr>
          <w:rFonts w:eastAsia="Times New Roman" w:cs="Times New Roman"/>
          <w:szCs w:val="24"/>
        </w:rPr>
        <w:t>λίτες</w:t>
      </w:r>
      <w:r>
        <w:rPr>
          <w:rFonts w:eastAsia="Times New Roman" w:cs="Times New Roman"/>
          <w:szCs w:val="24"/>
        </w:rPr>
        <w:t>. Α</w:t>
      </w:r>
      <w:r w:rsidRPr="00B70079">
        <w:rPr>
          <w:rFonts w:eastAsia="Times New Roman" w:cs="Times New Roman"/>
          <w:szCs w:val="24"/>
        </w:rPr>
        <w:t>υτή την κατάσταση ακριβώς πρέπει να ανατρέψουμε</w:t>
      </w:r>
      <w:r>
        <w:rPr>
          <w:rFonts w:eastAsia="Times New Roman" w:cs="Times New Roman"/>
          <w:szCs w:val="24"/>
        </w:rPr>
        <w:t xml:space="preserve"> με την πολιτική ανατροπή</w:t>
      </w:r>
      <w:r w:rsidRPr="00B70079">
        <w:rPr>
          <w:rFonts w:eastAsia="Times New Roman" w:cs="Times New Roman"/>
          <w:szCs w:val="24"/>
        </w:rPr>
        <w:t xml:space="preserve"> και την </w:t>
      </w:r>
      <w:r>
        <w:rPr>
          <w:rFonts w:eastAsia="Times New Roman" w:cs="Times New Roman"/>
          <w:szCs w:val="24"/>
        </w:rPr>
        <w:t>π</w:t>
      </w:r>
      <w:r w:rsidRPr="00B70079">
        <w:rPr>
          <w:rFonts w:eastAsia="Times New Roman" w:cs="Times New Roman"/>
          <w:szCs w:val="24"/>
        </w:rPr>
        <w:t>ροοδευτική αλλαγή που έχει ανάγκη ο τόπος</w:t>
      </w:r>
      <w:r>
        <w:rPr>
          <w:rFonts w:eastAsia="Times New Roman" w:cs="Times New Roman"/>
          <w:szCs w:val="24"/>
        </w:rPr>
        <w:t>.</w:t>
      </w:r>
    </w:p>
    <w:p w14:paraId="692987D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Β</w:t>
      </w:r>
      <w:r w:rsidRPr="00B70079">
        <w:rPr>
          <w:rFonts w:eastAsia="Times New Roman" w:cs="Times New Roman"/>
          <w:szCs w:val="24"/>
        </w:rPr>
        <w:t>ουλευτές</w:t>
      </w:r>
      <w:r>
        <w:rPr>
          <w:rFonts w:eastAsia="Times New Roman" w:cs="Times New Roman"/>
          <w:szCs w:val="24"/>
        </w:rPr>
        <w:t>,</w:t>
      </w:r>
      <w:r w:rsidRPr="00B70079">
        <w:rPr>
          <w:rFonts w:eastAsia="Times New Roman" w:cs="Times New Roman"/>
          <w:szCs w:val="24"/>
        </w:rPr>
        <w:t xml:space="preserve"> η δική μας σταθερή επιλογή </w:t>
      </w:r>
      <w:r>
        <w:rPr>
          <w:rFonts w:eastAsia="Times New Roman" w:cs="Times New Roman"/>
          <w:szCs w:val="24"/>
        </w:rPr>
        <w:t>είναι</w:t>
      </w:r>
      <w:r w:rsidRPr="00B70079">
        <w:rPr>
          <w:rFonts w:eastAsia="Times New Roman" w:cs="Times New Roman"/>
          <w:szCs w:val="24"/>
        </w:rPr>
        <w:t xml:space="preserve"> να στηρίξουμε τα νέα ζευγάρια</w:t>
      </w:r>
      <w:r>
        <w:rPr>
          <w:rFonts w:eastAsia="Times New Roman" w:cs="Times New Roman"/>
          <w:szCs w:val="24"/>
        </w:rPr>
        <w:t xml:space="preserve">, να αναβαθμίσουμε </w:t>
      </w:r>
      <w:r w:rsidRPr="00B70079">
        <w:rPr>
          <w:rFonts w:eastAsia="Times New Roman" w:cs="Times New Roman"/>
          <w:szCs w:val="24"/>
        </w:rPr>
        <w:t>τις κοινωνικέ</w:t>
      </w:r>
      <w:r w:rsidRPr="00B70079">
        <w:rPr>
          <w:rFonts w:eastAsia="Times New Roman" w:cs="Times New Roman"/>
          <w:szCs w:val="24"/>
        </w:rPr>
        <w:t>ς υπηρεσίες</w:t>
      </w:r>
      <w:r>
        <w:rPr>
          <w:rFonts w:eastAsia="Times New Roman" w:cs="Times New Roman"/>
          <w:szCs w:val="24"/>
        </w:rPr>
        <w:t>, α</w:t>
      </w:r>
      <w:r w:rsidRPr="00B70079">
        <w:rPr>
          <w:rFonts w:eastAsia="Times New Roman" w:cs="Times New Roman"/>
          <w:szCs w:val="24"/>
        </w:rPr>
        <w:t>λλά και τις υποδομές και</w:t>
      </w:r>
      <w:r>
        <w:rPr>
          <w:rFonts w:eastAsia="Times New Roman" w:cs="Times New Roman"/>
          <w:szCs w:val="24"/>
        </w:rPr>
        <w:t>,</w:t>
      </w:r>
      <w:r w:rsidRPr="00B70079">
        <w:rPr>
          <w:rFonts w:eastAsia="Times New Roman" w:cs="Times New Roman"/>
          <w:szCs w:val="24"/>
        </w:rPr>
        <w:t xml:space="preserve"> βέβαια</w:t>
      </w:r>
      <w:r>
        <w:rPr>
          <w:rFonts w:eastAsia="Times New Roman" w:cs="Times New Roman"/>
          <w:szCs w:val="24"/>
        </w:rPr>
        <w:t>,</w:t>
      </w:r>
      <w:r w:rsidRPr="00B70079">
        <w:rPr>
          <w:rFonts w:eastAsia="Times New Roman" w:cs="Times New Roman"/>
          <w:szCs w:val="24"/>
        </w:rPr>
        <w:t xml:space="preserve"> να δώσουμε ισχυρά κίνητρα και διευκολύνσεις για την ανατροφή των παιδιών</w:t>
      </w:r>
      <w:r>
        <w:rPr>
          <w:rFonts w:eastAsia="Times New Roman" w:cs="Times New Roman"/>
          <w:szCs w:val="24"/>
        </w:rPr>
        <w:t>. Η παράταξή μας εξάλλου</w:t>
      </w:r>
      <w:r w:rsidRPr="00B70079">
        <w:rPr>
          <w:rFonts w:eastAsia="Times New Roman" w:cs="Times New Roman"/>
          <w:szCs w:val="24"/>
        </w:rPr>
        <w:t xml:space="preserve"> υλοποίησε τις μεγαλύτερες τομές για την οικογένεια</w:t>
      </w:r>
      <w:r>
        <w:rPr>
          <w:rFonts w:eastAsia="Times New Roman" w:cs="Times New Roman"/>
          <w:szCs w:val="24"/>
        </w:rPr>
        <w:t>,</w:t>
      </w:r>
      <w:r w:rsidRPr="00B70079">
        <w:rPr>
          <w:rFonts w:eastAsia="Times New Roman" w:cs="Times New Roman"/>
          <w:szCs w:val="24"/>
        </w:rPr>
        <w:t xml:space="preserve"> για την ισότητα</w:t>
      </w:r>
      <w:r>
        <w:rPr>
          <w:rFonts w:eastAsia="Times New Roman" w:cs="Times New Roman"/>
          <w:szCs w:val="24"/>
        </w:rPr>
        <w:t>,</w:t>
      </w:r>
      <w:r w:rsidRPr="00B70079">
        <w:rPr>
          <w:rFonts w:eastAsia="Times New Roman" w:cs="Times New Roman"/>
          <w:szCs w:val="24"/>
        </w:rPr>
        <w:t xml:space="preserve"> για τις κοινωνικές δομές και υπηρεσίες</w:t>
      </w:r>
      <w:r>
        <w:rPr>
          <w:rFonts w:eastAsia="Times New Roman" w:cs="Times New Roman"/>
          <w:szCs w:val="24"/>
        </w:rPr>
        <w:t>,</w:t>
      </w:r>
      <w:r w:rsidRPr="00B70079">
        <w:rPr>
          <w:rFonts w:eastAsia="Times New Roman" w:cs="Times New Roman"/>
          <w:szCs w:val="24"/>
        </w:rPr>
        <w:t xml:space="preserve"> γι</w:t>
      </w:r>
      <w:r w:rsidRPr="00B70079">
        <w:rPr>
          <w:rFonts w:eastAsia="Times New Roman" w:cs="Times New Roman"/>
          <w:szCs w:val="24"/>
        </w:rPr>
        <w:t>α τα παιδιά</w:t>
      </w:r>
      <w:r>
        <w:rPr>
          <w:rFonts w:eastAsia="Times New Roman" w:cs="Times New Roman"/>
          <w:szCs w:val="24"/>
        </w:rPr>
        <w:t>,</w:t>
      </w:r>
      <w:r w:rsidRPr="00B70079">
        <w:rPr>
          <w:rFonts w:eastAsia="Times New Roman" w:cs="Times New Roman"/>
          <w:szCs w:val="24"/>
        </w:rPr>
        <w:t xml:space="preserve"> για τους ηλικιωμένους</w:t>
      </w:r>
      <w:r>
        <w:rPr>
          <w:rFonts w:eastAsia="Times New Roman" w:cs="Times New Roman"/>
          <w:szCs w:val="24"/>
        </w:rPr>
        <w:t>,</w:t>
      </w:r>
      <w:r w:rsidRPr="00B70079">
        <w:rPr>
          <w:rFonts w:eastAsia="Times New Roman" w:cs="Times New Roman"/>
          <w:szCs w:val="24"/>
        </w:rPr>
        <w:t xml:space="preserve"> για τα άτομα με αναπηρία</w:t>
      </w:r>
      <w:r>
        <w:rPr>
          <w:rFonts w:eastAsia="Times New Roman" w:cs="Times New Roman"/>
          <w:szCs w:val="24"/>
        </w:rPr>
        <w:t>.</w:t>
      </w:r>
      <w:r w:rsidRPr="00B70079">
        <w:rPr>
          <w:rFonts w:eastAsia="Times New Roman" w:cs="Times New Roman"/>
          <w:szCs w:val="24"/>
        </w:rPr>
        <w:t xml:space="preserve"> </w:t>
      </w:r>
    </w:p>
    <w:p w14:paraId="692987D5" w14:textId="77777777" w:rsidR="00F93F98" w:rsidRDefault="00F9424E">
      <w:pPr>
        <w:spacing w:line="600" w:lineRule="auto"/>
        <w:ind w:firstLine="720"/>
        <w:jc w:val="both"/>
        <w:rPr>
          <w:rFonts w:eastAsia="Times New Roman" w:cs="Times New Roman"/>
          <w:szCs w:val="24"/>
        </w:rPr>
      </w:pPr>
      <w:r w:rsidRPr="00B70079">
        <w:rPr>
          <w:rFonts w:eastAsia="Times New Roman" w:cs="Times New Roman"/>
          <w:szCs w:val="24"/>
        </w:rPr>
        <w:t>Σήμερα προτεραιότητά μας είναι να δώσουμε κίνητρα στα νέα ζευγάρια να κάνουν παιδιά</w:t>
      </w:r>
      <w:r>
        <w:rPr>
          <w:rFonts w:eastAsia="Times New Roman" w:cs="Times New Roman"/>
          <w:szCs w:val="24"/>
        </w:rPr>
        <w:t>.</w:t>
      </w:r>
    </w:p>
    <w:p w14:paraId="692987D6"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w:t>
      </w:r>
    </w:p>
    <w:p w14:paraId="692987D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Όχι μονάχα με</w:t>
      </w:r>
      <w:r w:rsidRPr="00B70079">
        <w:rPr>
          <w:rFonts w:eastAsia="Times New Roman" w:cs="Times New Roman"/>
          <w:szCs w:val="24"/>
        </w:rPr>
        <w:t xml:space="preserve"> εφάπαξ </w:t>
      </w:r>
      <w:r>
        <w:rPr>
          <w:rFonts w:eastAsia="Times New Roman" w:cs="Times New Roman"/>
          <w:szCs w:val="24"/>
        </w:rPr>
        <w:t>μπόνους,</w:t>
      </w:r>
      <w:r w:rsidRPr="00B70079">
        <w:rPr>
          <w:rFonts w:eastAsia="Times New Roman" w:cs="Times New Roman"/>
          <w:szCs w:val="24"/>
        </w:rPr>
        <w:t xml:space="preserve"> αλλά στήριξ</w:t>
      </w:r>
      <w:r>
        <w:rPr>
          <w:rFonts w:eastAsia="Times New Roman" w:cs="Times New Roman"/>
          <w:szCs w:val="24"/>
        </w:rPr>
        <w:t>ή</w:t>
      </w:r>
      <w:r w:rsidRPr="00B70079">
        <w:rPr>
          <w:rFonts w:eastAsia="Times New Roman" w:cs="Times New Roman"/>
          <w:szCs w:val="24"/>
        </w:rPr>
        <w:t xml:space="preserve"> </w:t>
      </w:r>
      <w:r>
        <w:rPr>
          <w:rFonts w:eastAsia="Times New Roman" w:cs="Times New Roman"/>
          <w:szCs w:val="24"/>
        </w:rPr>
        <w:t>το</w:t>
      </w:r>
      <w:r>
        <w:rPr>
          <w:rFonts w:eastAsia="Times New Roman" w:cs="Times New Roman"/>
          <w:szCs w:val="24"/>
        </w:rPr>
        <w:t>υς για τα τρία πρώτα χρόνια. Γι’ αυτό προτείνουμε</w:t>
      </w:r>
      <w:r w:rsidRPr="00B70079">
        <w:rPr>
          <w:rFonts w:eastAsia="Times New Roman" w:cs="Times New Roman"/>
          <w:szCs w:val="24"/>
        </w:rPr>
        <w:t xml:space="preserve"> 200 ευρώ το</w:t>
      </w:r>
      <w:r>
        <w:rPr>
          <w:rFonts w:eastAsia="Times New Roman" w:cs="Times New Roman"/>
          <w:szCs w:val="24"/>
        </w:rPr>
        <w:t>ν</w:t>
      </w:r>
      <w:r w:rsidRPr="00B70079">
        <w:rPr>
          <w:rFonts w:eastAsia="Times New Roman" w:cs="Times New Roman"/>
          <w:szCs w:val="24"/>
        </w:rPr>
        <w:t xml:space="preserve"> μήνα</w:t>
      </w:r>
      <w:r>
        <w:rPr>
          <w:rFonts w:eastAsia="Times New Roman" w:cs="Times New Roman"/>
          <w:szCs w:val="24"/>
        </w:rPr>
        <w:t xml:space="preserve"> για τρία χρόνια</w:t>
      </w:r>
      <w:r w:rsidRPr="00B70079">
        <w:rPr>
          <w:rFonts w:eastAsia="Times New Roman" w:cs="Times New Roman"/>
          <w:szCs w:val="24"/>
        </w:rPr>
        <w:t xml:space="preserve"> για κάθε νέο παιδί και οι </w:t>
      </w:r>
      <w:proofErr w:type="spellStart"/>
      <w:r w:rsidRPr="00B70079">
        <w:rPr>
          <w:rFonts w:eastAsia="Times New Roman" w:cs="Times New Roman"/>
          <w:szCs w:val="24"/>
        </w:rPr>
        <w:t>τρίτεκνοι</w:t>
      </w:r>
      <w:proofErr w:type="spellEnd"/>
      <w:r w:rsidRPr="00B70079">
        <w:rPr>
          <w:rFonts w:eastAsia="Times New Roman" w:cs="Times New Roman"/>
          <w:szCs w:val="24"/>
        </w:rPr>
        <w:t xml:space="preserve"> να αποκτήσουν τα δικαιώματα των πολυτέκνων</w:t>
      </w:r>
      <w:r>
        <w:rPr>
          <w:rFonts w:eastAsia="Times New Roman" w:cs="Times New Roman"/>
          <w:szCs w:val="24"/>
        </w:rPr>
        <w:t>.</w:t>
      </w:r>
    </w:p>
    <w:p w14:paraId="692987D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Συγκεκριμένα,</w:t>
      </w:r>
      <w:r w:rsidRPr="00B70079">
        <w:rPr>
          <w:rFonts w:eastAsia="Times New Roman" w:cs="Times New Roman"/>
          <w:szCs w:val="24"/>
        </w:rPr>
        <w:t xml:space="preserve"> η πρότασή μας αφορά τα ζευγάρια χωρίς παιδ</w:t>
      </w:r>
      <w:r>
        <w:rPr>
          <w:rFonts w:eastAsia="Times New Roman" w:cs="Times New Roman"/>
          <w:szCs w:val="24"/>
        </w:rPr>
        <w:t>ί</w:t>
      </w:r>
      <w:r w:rsidRPr="00B70079">
        <w:rPr>
          <w:rFonts w:eastAsia="Times New Roman" w:cs="Times New Roman"/>
          <w:szCs w:val="24"/>
        </w:rPr>
        <w:t xml:space="preserve"> και τα ζευγάρια με ένα παιδί που έχουν ετήσιο καθαρό οικογενειακό εισόδημα έως και 25.000 ευρώ</w:t>
      </w:r>
      <w:r>
        <w:rPr>
          <w:rFonts w:eastAsia="Times New Roman" w:cs="Times New Roman"/>
          <w:szCs w:val="24"/>
        </w:rPr>
        <w:t>,</w:t>
      </w:r>
      <w:r w:rsidRPr="00B70079">
        <w:rPr>
          <w:rFonts w:eastAsia="Times New Roman" w:cs="Times New Roman"/>
          <w:szCs w:val="24"/>
        </w:rPr>
        <w:t xml:space="preserve"> με στεγαστικό δάνειο ή ενοίκιο για πρώτη κατοικία</w:t>
      </w:r>
      <w:r>
        <w:rPr>
          <w:rFonts w:eastAsia="Times New Roman" w:cs="Times New Roman"/>
          <w:szCs w:val="24"/>
        </w:rPr>
        <w:t>. Αφορά, επίσης,</w:t>
      </w:r>
      <w:r w:rsidRPr="00B70079">
        <w:rPr>
          <w:rFonts w:eastAsia="Times New Roman" w:cs="Times New Roman"/>
          <w:szCs w:val="24"/>
        </w:rPr>
        <w:t xml:space="preserve"> τα ζευγάρια χωρίς παιδί και τα ζευγάρια με ένα παιδί που έχουν ετήσιο καθαρό εισόδημα έως και</w:t>
      </w:r>
      <w:r w:rsidRPr="00B70079">
        <w:rPr>
          <w:rFonts w:eastAsia="Times New Roman" w:cs="Times New Roman"/>
          <w:szCs w:val="24"/>
        </w:rPr>
        <w:t xml:space="preserve"> 20.000 ευρώ δίχως στεγαστικό δάνειο ή ενοίκιο</w:t>
      </w:r>
      <w:r>
        <w:rPr>
          <w:rFonts w:eastAsia="Times New Roman" w:cs="Times New Roman"/>
          <w:szCs w:val="24"/>
        </w:rPr>
        <w:t>. Ε</w:t>
      </w:r>
      <w:r w:rsidRPr="00B70079">
        <w:rPr>
          <w:rFonts w:eastAsia="Times New Roman" w:cs="Times New Roman"/>
          <w:szCs w:val="24"/>
        </w:rPr>
        <w:t>ίναι ένα γενναίο μέτρο</w:t>
      </w:r>
      <w:r>
        <w:rPr>
          <w:rFonts w:eastAsia="Times New Roman" w:cs="Times New Roman"/>
          <w:szCs w:val="24"/>
        </w:rPr>
        <w:t xml:space="preserve"> κοστολογημένο</w:t>
      </w:r>
      <w:r w:rsidRPr="00023AE9">
        <w:rPr>
          <w:rFonts w:eastAsia="Times New Roman" w:cs="Times New Roman"/>
          <w:szCs w:val="24"/>
        </w:rPr>
        <w:t>,</w:t>
      </w:r>
      <w:r w:rsidRPr="00B70079">
        <w:rPr>
          <w:rFonts w:eastAsia="Times New Roman" w:cs="Times New Roman"/>
          <w:szCs w:val="24"/>
        </w:rPr>
        <w:t xml:space="preserve"> που αφορά κάθε νέο παιδί και το νέο μοντέλο οικογένειας και απαντά άμεσα στις δυσκολίες των νέων ζευγαριών</w:t>
      </w:r>
      <w:r>
        <w:rPr>
          <w:rFonts w:eastAsia="Times New Roman" w:cs="Times New Roman"/>
          <w:szCs w:val="24"/>
        </w:rPr>
        <w:t>. Δ</w:t>
      </w:r>
      <w:r w:rsidRPr="00B70079">
        <w:rPr>
          <w:rFonts w:eastAsia="Times New Roman" w:cs="Times New Roman"/>
          <w:szCs w:val="24"/>
        </w:rPr>
        <w:t xml:space="preserve">ίνεται παράλληλα </w:t>
      </w:r>
      <w:r>
        <w:rPr>
          <w:rFonts w:eastAsia="Times New Roman" w:cs="Times New Roman"/>
          <w:szCs w:val="24"/>
        </w:rPr>
        <w:t>-</w:t>
      </w:r>
      <w:r w:rsidRPr="00B70079">
        <w:rPr>
          <w:rFonts w:eastAsia="Times New Roman" w:cs="Times New Roman"/>
          <w:szCs w:val="24"/>
        </w:rPr>
        <w:t xml:space="preserve">θέλω να </w:t>
      </w:r>
      <w:r>
        <w:rPr>
          <w:rFonts w:eastAsia="Times New Roman" w:cs="Times New Roman"/>
          <w:szCs w:val="24"/>
        </w:rPr>
        <w:t>είναι ξεκάθαρο αυτό-</w:t>
      </w:r>
      <w:r w:rsidRPr="00B70079">
        <w:rPr>
          <w:rFonts w:eastAsia="Times New Roman" w:cs="Times New Roman"/>
          <w:szCs w:val="24"/>
        </w:rPr>
        <w:t xml:space="preserve"> με τα επιδόμα</w:t>
      </w:r>
      <w:r w:rsidRPr="00B70079">
        <w:rPr>
          <w:rFonts w:eastAsia="Times New Roman" w:cs="Times New Roman"/>
          <w:szCs w:val="24"/>
        </w:rPr>
        <w:t>τα παιδιού που καταβάλλονται σήμερα</w:t>
      </w:r>
      <w:r>
        <w:rPr>
          <w:rFonts w:eastAsia="Times New Roman" w:cs="Times New Roman"/>
          <w:szCs w:val="24"/>
        </w:rPr>
        <w:t>.</w:t>
      </w:r>
    </w:p>
    <w:p w14:paraId="692987D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Ε</w:t>
      </w:r>
      <w:r w:rsidRPr="00B70079">
        <w:rPr>
          <w:rFonts w:eastAsia="Times New Roman" w:cs="Times New Roman"/>
          <w:szCs w:val="24"/>
        </w:rPr>
        <w:t>πιπλέον</w:t>
      </w:r>
      <w:r>
        <w:rPr>
          <w:rFonts w:eastAsia="Times New Roman" w:cs="Times New Roman"/>
          <w:szCs w:val="24"/>
        </w:rPr>
        <w:t>, εμείς έχουμε καταθέσει συγκεκριμένη</w:t>
      </w:r>
      <w:r w:rsidRPr="00B70079">
        <w:rPr>
          <w:rFonts w:eastAsia="Times New Roman" w:cs="Times New Roman"/>
          <w:szCs w:val="24"/>
        </w:rPr>
        <w:t xml:space="preserve"> πρόταση νόμου από το</w:t>
      </w:r>
      <w:r>
        <w:rPr>
          <w:rFonts w:eastAsia="Times New Roman" w:cs="Times New Roman"/>
          <w:szCs w:val="24"/>
        </w:rPr>
        <w:t>ν</w:t>
      </w:r>
      <w:r w:rsidRPr="00B70079">
        <w:rPr>
          <w:rFonts w:eastAsia="Times New Roman" w:cs="Times New Roman"/>
          <w:szCs w:val="24"/>
        </w:rPr>
        <w:t xml:space="preserve"> </w:t>
      </w:r>
      <w:r w:rsidRPr="00B70079">
        <w:rPr>
          <w:rFonts w:eastAsia="Times New Roman" w:cs="Times New Roman"/>
          <w:szCs w:val="24"/>
        </w:rPr>
        <w:t>Δεκέμβρ</w:t>
      </w:r>
      <w:r>
        <w:rPr>
          <w:rFonts w:eastAsia="Times New Roman" w:cs="Times New Roman"/>
          <w:szCs w:val="24"/>
        </w:rPr>
        <w:t xml:space="preserve">ιο </w:t>
      </w:r>
      <w:r>
        <w:rPr>
          <w:rFonts w:eastAsia="Times New Roman" w:cs="Times New Roman"/>
          <w:szCs w:val="24"/>
        </w:rPr>
        <w:t>με μέτρα πολιτικής. Α</w:t>
      </w:r>
      <w:r w:rsidRPr="00B70079">
        <w:rPr>
          <w:rFonts w:eastAsia="Times New Roman" w:cs="Times New Roman"/>
          <w:szCs w:val="24"/>
        </w:rPr>
        <w:t>νάμεσα σε αυτά θέλω να σταθώ στα πιο σημαντικά</w:t>
      </w:r>
      <w:r>
        <w:rPr>
          <w:rFonts w:eastAsia="Times New Roman" w:cs="Times New Roman"/>
          <w:szCs w:val="24"/>
        </w:rPr>
        <w:t>.</w:t>
      </w:r>
    </w:p>
    <w:p w14:paraId="692987DA" w14:textId="77777777" w:rsidR="00F93F98" w:rsidRDefault="00F9424E">
      <w:pPr>
        <w:spacing w:line="600" w:lineRule="auto"/>
        <w:ind w:firstLine="720"/>
        <w:jc w:val="both"/>
        <w:rPr>
          <w:rFonts w:eastAsia="Times New Roman" w:cs="Times New Roman"/>
          <w:szCs w:val="24"/>
        </w:rPr>
      </w:pPr>
      <w:r w:rsidRPr="00B70079">
        <w:rPr>
          <w:rFonts w:eastAsia="Times New Roman" w:cs="Times New Roman"/>
          <w:szCs w:val="24"/>
        </w:rPr>
        <w:t xml:space="preserve"> Πρώτον</w:t>
      </w:r>
      <w:r>
        <w:rPr>
          <w:rFonts w:eastAsia="Times New Roman" w:cs="Times New Roman"/>
          <w:szCs w:val="24"/>
        </w:rPr>
        <w:t>,</w:t>
      </w:r>
      <w:r w:rsidRPr="00B70079">
        <w:rPr>
          <w:rFonts w:eastAsia="Times New Roman" w:cs="Times New Roman"/>
          <w:szCs w:val="24"/>
        </w:rPr>
        <w:t xml:space="preserve"> εφάπαξ </w:t>
      </w:r>
      <w:r>
        <w:rPr>
          <w:rFonts w:eastAsia="Times New Roman" w:cs="Times New Roman"/>
          <w:szCs w:val="24"/>
        </w:rPr>
        <w:t>ε</w:t>
      </w:r>
      <w:r w:rsidRPr="00B70079">
        <w:rPr>
          <w:rFonts w:eastAsia="Times New Roman" w:cs="Times New Roman"/>
          <w:szCs w:val="24"/>
        </w:rPr>
        <w:t xml:space="preserve">πίδομα τοκετού </w:t>
      </w:r>
      <w:r w:rsidRPr="00023AE9">
        <w:rPr>
          <w:rFonts w:eastAsia="Times New Roman" w:cs="Times New Roman"/>
          <w:szCs w:val="24"/>
        </w:rPr>
        <w:t>1.000</w:t>
      </w:r>
      <w:r w:rsidRPr="00B70079">
        <w:rPr>
          <w:rFonts w:eastAsia="Times New Roman" w:cs="Times New Roman"/>
          <w:szCs w:val="24"/>
        </w:rPr>
        <w:t xml:space="preserve"> ευρώ για κάθε παιδί</w:t>
      </w:r>
      <w:r>
        <w:rPr>
          <w:rFonts w:eastAsia="Times New Roman" w:cs="Times New Roman"/>
          <w:szCs w:val="24"/>
        </w:rPr>
        <w:t>.</w:t>
      </w:r>
    </w:p>
    <w:p w14:paraId="692987D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Δ</w:t>
      </w:r>
      <w:r w:rsidRPr="00B70079">
        <w:rPr>
          <w:rFonts w:eastAsia="Times New Roman" w:cs="Times New Roman"/>
          <w:szCs w:val="24"/>
        </w:rPr>
        <w:t>εύτερον</w:t>
      </w:r>
      <w:r>
        <w:rPr>
          <w:rFonts w:eastAsia="Times New Roman" w:cs="Times New Roman"/>
          <w:szCs w:val="24"/>
        </w:rPr>
        <w:t xml:space="preserve">, οι </w:t>
      </w:r>
      <w:proofErr w:type="spellStart"/>
      <w:r>
        <w:rPr>
          <w:rFonts w:eastAsia="Times New Roman" w:cs="Times New Roman"/>
          <w:szCs w:val="24"/>
        </w:rPr>
        <w:t>τρίτεκνοι</w:t>
      </w:r>
      <w:proofErr w:type="spellEnd"/>
      <w:r>
        <w:rPr>
          <w:rFonts w:eastAsia="Times New Roman" w:cs="Times New Roman"/>
          <w:szCs w:val="24"/>
        </w:rPr>
        <w:t>, ό</w:t>
      </w:r>
      <w:r w:rsidRPr="00B70079">
        <w:rPr>
          <w:rFonts w:eastAsia="Times New Roman" w:cs="Times New Roman"/>
          <w:szCs w:val="24"/>
        </w:rPr>
        <w:t>πως είπα</w:t>
      </w:r>
      <w:r>
        <w:rPr>
          <w:rFonts w:eastAsia="Times New Roman" w:cs="Times New Roman"/>
          <w:szCs w:val="24"/>
        </w:rPr>
        <w:t>,</w:t>
      </w:r>
      <w:r w:rsidRPr="00B70079">
        <w:rPr>
          <w:rFonts w:eastAsia="Times New Roman" w:cs="Times New Roman"/>
          <w:szCs w:val="24"/>
        </w:rPr>
        <w:t xml:space="preserve"> αποκτούν όλα τα δικαιώματα των πολυτέκνων</w:t>
      </w:r>
      <w:r>
        <w:rPr>
          <w:rFonts w:eastAsia="Times New Roman" w:cs="Times New Roman"/>
          <w:szCs w:val="24"/>
        </w:rPr>
        <w:t>. Δ</w:t>
      </w:r>
      <w:r w:rsidRPr="00B70079">
        <w:rPr>
          <w:rFonts w:eastAsia="Times New Roman" w:cs="Times New Roman"/>
          <w:szCs w:val="24"/>
        </w:rPr>
        <w:t xml:space="preserve">εν </w:t>
      </w:r>
      <w:r>
        <w:rPr>
          <w:rFonts w:eastAsia="Times New Roman" w:cs="Times New Roman"/>
          <w:szCs w:val="24"/>
        </w:rPr>
        <w:t>θ</w:t>
      </w:r>
      <w:r w:rsidRPr="00B70079">
        <w:rPr>
          <w:rFonts w:eastAsia="Times New Roman" w:cs="Times New Roman"/>
          <w:szCs w:val="24"/>
        </w:rPr>
        <w:t xml:space="preserve">ίγονται τα δικαιώματα αυτών που σήμερα έχουν την </w:t>
      </w:r>
      <w:proofErr w:type="spellStart"/>
      <w:r>
        <w:rPr>
          <w:rFonts w:eastAsia="Times New Roman" w:cs="Times New Roman"/>
          <w:szCs w:val="24"/>
        </w:rPr>
        <w:t>πολυτεκνική</w:t>
      </w:r>
      <w:proofErr w:type="spellEnd"/>
      <w:r>
        <w:rPr>
          <w:rFonts w:eastAsia="Times New Roman" w:cs="Times New Roman"/>
          <w:szCs w:val="24"/>
        </w:rPr>
        <w:t xml:space="preserve"> </w:t>
      </w:r>
      <w:r w:rsidRPr="00B70079">
        <w:rPr>
          <w:rFonts w:eastAsia="Times New Roman" w:cs="Times New Roman"/>
          <w:szCs w:val="24"/>
        </w:rPr>
        <w:t>ιδιότητα</w:t>
      </w:r>
      <w:r>
        <w:rPr>
          <w:rFonts w:eastAsia="Times New Roman" w:cs="Times New Roman"/>
          <w:szCs w:val="24"/>
        </w:rPr>
        <w:t>.</w:t>
      </w:r>
    </w:p>
    <w:p w14:paraId="692987DC" w14:textId="77777777" w:rsidR="00F93F98" w:rsidRDefault="00F9424E">
      <w:pPr>
        <w:spacing w:line="600" w:lineRule="auto"/>
        <w:ind w:firstLine="720"/>
        <w:jc w:val="center"/>
        <w:rPr>
          <w:rFonts w:eastAsia="Times New Roman" w:cs="Times New Roman"/>
          <w:szCs w:val="24"/>
        </w:rPr>
      </w:pPr>
      <w:r w:rsidRPr="00B80C6D">
        <w:rPr>
          <w:rFonts w:eastAsia="Times New Roman" w:cs="Times New Roman"/>
          <w:szCs w:val="24"/>
        </w:rPr>
        <w:t>(Χειροκροτήματα από την πτέρυγα της Δημοκρατικής Συμπαράταξης)</w:t>
      </w:r>
    </w:p>
    <w:p w14:paraId="692987DD" w14:textId="77777777" w:rsidR="00F93F98" w:rsidRDefault="00F9424E">
      <w:pPr>
        <w:spacing w:line="600" w:lineRule="auto"/>
        <w:ind w:firstLine="720"/>
        <w:jc w:val="both"/>
        <w:rPr>
          <w:rFonts w:eastAsia="Times New Roman" w:cs="Times New Roman"/>
          <w:szCs w:val="24"/>
        </w:rPr>
      </w:pPr>
      <w:r w:rsidRPr="00B70079">
        <w:rPr>
          <w:rFonts w:eastAsia="Times New Roman" w:cs="Times New Roman"/>
          <w:szCs w:val="24"/>
        </w:rPr>
        <w:t>Τρίτον</w:t>
      </w:r>
      <w:r>
        <w:rPr>
          <w:rFonts w:eastAsia="Times New Roman" w:cs="Times New Roman"/>
          <w:szCs w:val="24"/>
        </w:rPr>
        <w:t>,</w:t>
      </w:r>
      <w:r w:rsidRPr="00B70079">
        <w:rPr>
          <w:rFonts w:eastAsia="Times New Roman" w:cs="Times New Roman"/>
          <w:szCs w:val="24"/>
        </w:rPr>
        <w:t xml:space="preserve"> μεταφορά </w:t>
      </w:r>
      <w:r>
        <w:rPr>
          <w:rFonts w:eastAsia="Times New Roman" w:cs="Times New Roman"/>
          <w:szCs w:val="24"/>
        </w:rPr>
        <w:t>β</w:t>
      </w:r>
      <w:r w:rsidRPr="00B70079">
        <w:rPr>
          <w:rFonts w:eastAsia="Times New Roman" w:cs="Times New Roman"/>
          <w:szCs w:val="24"/>
        </w:rPr>
        <w:t>ασικών βρεφικών ειδών στο</w:t>
      </w:r>
      <w:r>
        <w:rPr>
          <w:rFonts w:eastAsia="Times New Roman" w:cs="Times New Roman"/>
          <w:szCs w:val="24"/>
        </w:rPr>
        <w:t>ν</w:t>
      </w:r>
      <w:r w:rsidRPr="00B70079">
        <w:rPr>
          <w:rFonts w:eastAsia="Times New Roman" w:cs="Times New Roman"/>
          <w:szCs w:val="24"/>
        </w:rPr>
        <w:t xml:space="preserve"> χαμηλότ</w:t>
      </w:r>
      <w:r w:rsidRPr="00B70079">
        <w:rPr>
          <w:rFonts w:eastAsia="Times New Roman" w:cs="Times New Roman"/>
          <w:szCs w:val="24"/>
        </w:rPr>
        <w:t>ερο συντελεστή ΦΠΑ</w:t>
      </w:r>
      <w:r>
        <w:rPr>
          <w:rFonts w:eastAsia="Times New Roman" w:cs="Times New Roman"/>
          <w:szCs w:val="24"/>
        </w:rPr>
        <w:t>. Ε</w:t>
      </w:r>
      <w:r w:rsidRPr="00B70079">
        <w:rPr>
          <w:rFonts w:eastAsia="Times New Roman" w:cs="Times New Roman"/>
          <w:szCs w:val="24"/>
        </w:rPr>
        <w:t>ίναι εξαιρετικά σημαντικό αυτό για τα νέα ζευγάρια</w:t>
      </w:r>
      <w:r>
        <w:rPr>
          <w:rFonts w:eastAsia="Times New Roman" w:cs="Times New Roman"/>
          <w:szCs w:val="24"/>
        </w:rPr>
        <w:t>.</w:t>
      </w:r>
      <w:r w:rsidRPr="00B70079">
        <w:rPr>
          <w:rFonts w:eastAsia="Times New Roman" w:cs="Times New Roman"/>
          <w:szCs w:val="24"/>
        </w:rPr>
        <w:t xml:space="preserve"> </w:t>
      </w:r>
    </w:p>
    <w:p w14:paraId="692987D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Τέταρτον, </w:t>
      </w:r>
      <w:r w:rsidRPr="00B70079">
        <w:rPr>
          <w:rFonts w:eastAsia="Times New Roman" w:cs="Times New Roman"/>
          <w:szCs w:val="24"/>
        </w:rPr>
        <w:t xml:space="preserve">καθιερώνουμε </w:t>
      </w:r>
      <w:r>
        <w:rPr>
          <w:rFonts w:eastAsia="Times New Roman" w:cs="Times New Roman"/>
          <w:szCs w:val="24"/>
        </w:rPr>
        <w:t>ε</w:t>
      </w:r>
      <w:r w:rsidRPr="00B70079">
        <w:rPr>
          <w:rFonts w:eastAsia="Times New Roman" w:cs="Times New Roman"/>
          <w:szCs w:val="24"/>
        </w:rPr>
        <w:t xml:space="preserve">θνικό </w:t>
      </w:r>
      <w:r>
        <w:rPr>
          <w:rFonts w:eastAsia="Times New Roman" w:cs="Times New Roman"/>
          <w:szCs w:val="24"/>
        </w:rPr>
        <w:t>α</w:t>
      </w:r>
      <w:r w:rsidRPr="00B70079">
        <w:rPr>
          <w:rFonts w:eastAsia="Times New Roman" w:cs="Times New Roman"/>
          <w:szCs w:val="24"/>
        </w:rPr>
        <w:t>ποταμιευτικό λογαριασμό για κάθε παιδί με τη συμμετοχή τόσο του γονέα όσο και της πολιτείας</w:t>
      </w:r>
      <w:r>
        <w:rPr>
          <w:rFonts w:eastAsia="Times New Roman" w:cs="Times New Roman"/>
          <w:szCs w:val="24"/>
        </w:rPr>
        <w:t>. Η</w:t>
      </w:r>
      <w:r w:rsidRPr="00B70079">
        <w:rPr>
          <w:rFonts w:eastAsia="Times New Roman" w:cs="Times New Roman"/>
          <w:szCs w:val="24"/>
        </w:rPr>
        <w:t xml:space="preserve"> οικογενειακή συμμετοχή θα </w:t>
      </w:r>
      <w:r>
        <w:rPr>
          <w:rFonts w:eastAsia="Times New Roman" w:cs="Times New Roman"/>
          <w:szCs w:val="24"/>
        </w:rPr>
        <w:t xml:space="preserve">εκπίπτει </w:t>
      </w:r>
      <w:r w:rsidRPr="00B70079">
        <w:rPr>
          <w:rFonts w:eastAsia="Times New Roman" w:cs="Times New Roman"/>
          <w:szCs w:val="24"/>
        </w:rPr>
        <w:t xml:space="preserve">από τον αναλογούντα </w:t>
      </w:r>
      <w:r w:rsidRPr="00B70079">
        <w:rPr>
          <w:rFonts w:eastAsia="Times New Roman" w:cs="Times New Roman"/>
          <w:szCs w:val="24"/>
        </w:rPr>
        <w:t>φόρο εισοδήματος</w:t>
      </w:r>
      <w:r>
        <w:rPr>
          <w:rFonts w:eastAsia="Times New Roman" w:cs="Times New Roman"/>
          <w:szCs w:val="24"/>
        </w:rPr>
        <w:t>. Μ</w:t>
      </w:r>
      <w:r w:rsidRPr="00B70079">
        <w:rPr>
          <w:rFonts w:eastAsia="Times New Roman" w:cs="Times New Roman"/>
          <w:szCs w:val="24"/>
        </w:rPr>
        <w:t xml:space="preserve">οναδικός δικαιούχος θα είναι το </w:t>
      </w:r>
      <w:r w:rsidRPr="00B70079">
        <w:rPr>
          <w:rFonts w:eastAsia="Times New Roman" w:cs="Times New Roman"/>
          <w:szCs w:val="24"/>
        </w:rPr>
        <w:lastRenderedPageBreak/>
        <w:t>παιδί μετά την ενηλικίωσή του</w:t>
      </w:r>
      <w:r>
        <w:rPr>
          <w:rFonts w:eastAsia="Times New Roman" w:cs="Times New Roman"/>
          <w:szCs w:val="24"/>
        </w:rPr>
        <w:t>,</w:t>
      </w:r>
      <w:r w:rsidRPr="00B70079">
        <w:rPr>
          <w:rFonts w:eastAsia="Times New Roman" w:cs="Times New Roman"/>
          <w:szCs w:val="24"/>
        </w:rPr>
        <w:t xml:space="preserve"> ώστε να χρησιμοποιήσει το ποσό για σπουδές ή για επαγγελματική δραστηριότητα</w:t>
      </w:r>
      <w:r>
        <w:rPr>
          <w:rFonts w:eastAsia="Times New Roman" w:cs="Times New Roman"/>
          <w:szCs w:val="24"/>
        </w:rPr>
        <w:t>.</w:t>
      </w:r>
    </w:p>
    <w:p w14:paraId="692987DF" w14:textId="77777777" w:rsidR="00F93F98" w:rsidRDefault="00F9424E">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κάθε</w:t>
      </w:r>
      <w:r w:rsidRPr="00B70079">
        <w:rPr>
          <w:rFonts w:eastAsia="Times New Roman" w:cs="Times New Roman"/>
          <w:szCs w:val="24"/>
        </w:rPr>
        <w:t xml:space="preserve"> οικογένεια δικαιούται κοινωνική επιταγή για κάθε παιδί σε προσχολική ηλικία</w:t>
      </w:r>
      <w:r>
        <w:rPr>
          <w:rFonts w:eastAsia="Times New Roman" w:cs="Times New Roman"/>
          <w:szCs w:val="24"/>
        </w:rPr>
        <w:t>,</w:t>
      </w:r>
      <w:r w:rsidRPr="00B70079">
        <w:rPr>
          <w:rFonts w:eastAsia="Times New Roman" w:cs="Times New Roman"/>
          <w:szCs w:val="24"/>
        </w:rPr>
        <w:t xml:space="preserve"> η οπο</w:t>
      </w:r>
      <w:r w:rsidRPr="00B70079">
        <w:rPr>
          <w:rFonts w:eastAsia="Times New Roman" w:cs="Times New Roman"/>
          <w:szCs w:val="24"/>
        </w:rPr>
        <w:t>ία εγγυάται το δικαίωμα για ένταξη και φροντίδα όλων των παιδιών σε βρεφονηπιακούς σταθμούς</w:t>
      </w:r>
      <w:r>
        <w:rPr>
          <w:rFonts w:eastAsia="Times New Roman" w:cs="Times New Roman"/>
          <w:szCs w:val="24"/>
        </w:rPr>
        <w:t>.</w:t>
      </w:r>
    </w:p>
    <w:p w14:paraId="692987E0" w14:textId="77777777" w:rsidR="00F93F98" w:rsidRDefault="00F9424E">
      <w:pPr>
        <w:spacing w:line="600" w:lineRule="auto"/>
        <w:ind w:firstLine="720"/>
        <w:jc w:val="center"/>
        <w:rPr>
          <w:rFonts w:eastAsia="Times New Roman" w:cs="Times New Roman"/>
          <w:szCs w:val="24"/>
        </w:rPr>
      </w:pPr>
      <w:r w:rsidRPr="00D8413D">
        <w:rPr>
          <w:rFonts w:eastAsia="Times New Roman" w:cs="Times New Roman"/>
          <w:szCs w:val="24"/>
        </w:rPr>
        <w:t>(Χειροκροτήματα από την πτέρυγα της Δημοκρατικής Συμπαράταξης)</w:t>
      </w:r>
    </w:p>
    <w:p w14:paraId="692987E1" w14:textId="77777777" w:rsidR="00F93F98" w:rsidRDefault="00F9424E">
      <w:pPr>
        <w:spacing w:line="600" w:lineRule="auto"/>
        <w:ind w:firstLine="720"/>
        <w:jc w:val="both"/>
        <w:rPr>
          <w:rFonts w:eastAsia="Times New Roman" w:cs="Times New Roman"/>
          <w:szCs w:val="24"/>
        </w:rPr>
      </w:pPr>
      <w:r w:rsidRPr="00B70079">
        <w:rPr>
          <w:rFonts w:eastAsia="Times New Roman" w:cs="Times New Roman"/>
          <w:szCs w:val="24"/>
        </w:rPr>
        <w:t xml:space="preserve"> </w:t>
      </w:r>
      <w:r>
        <w:rPr>
          <w:rFonts w:eastAsia="Times New Roman" w:cs="Times New Roman"/>
          <w:szCs w:val="24"/>
        </w:rPr>
        <w:t>Κ</w:t>
      </w:r>
      <w:r w:rsidRPr="00B70079">
        <w:rPr>
          <w:rFonts w:eastAsia="Times New Roman" w:cs="Times New Roman"/>
          <w:szCs w:val="24"/>
        </w:rPr>
        <w:t>ανένα παιδί έξω από βρεφονηπιακούς και παιδικούς σταθμούς</w:t>
      </w:r>
      <w:r>
        <w:rPr>
          <w:rFonts w:eastAsia="Times New Roman" w:cs="Times New Roman"/>
          <w:szCs w:val="24"/>
        </w:rPr>
        <w:t>!</w:t>
      </w:r>
    </w:p>
    <w:p w14:paraId="692987E2" w14:textId="77777777" w:rsidR="00F93F98" w:rsidRDefault="00F9424E">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στεγαστική</w:t>
      </w:r>
      <w:r w:rsidRPr="00B70079">
        <w:rPr>
          <w:rFonts w:eastAsia="Times New Roman" w:cs="Times New Roman"/>
          <w:szCs w:val="24"/>
        </w:rPr>
        <w:t xml:space="preserve"> συνδρομή για κάθε οικ</w:t>
      </w:r>
      <w:r w:rsidRPr="00B70079">
        <w:rPr>
          <w:rFonts w:eastAsia="Times New Roman" w:cs="Times New Roman"/>
          <w:szCs w:val="24"/>
        </w:rPr>
        <w:t>ογένεια για διάστημα δύο ετών από την απόκτηση νέου παιδιού</w:t>
      </w:r>
      <w:r>
        <w:rPr>
          <w:rFonts w:eastAsia="Times New Roman" w:cs="Times New Roman"/>
          <w:szCs w:val="24"/>
        </w:rPr>
        <w:t>. Η</w:t>
      </w:r>
      <w:r w:rsidRPr="00B70079">
        <w:rPr>
          <w:rFonts w:eastAsia="Times New Roman" w:cs="Times New Roman"/>
          <w:szCs w:val="24"/>
        </w:rPr>
        <w:t xml:space="preserve"> στεγαστική συνδρομή δίδεται μέσω μείωσης του φόρου εισοδήματος ή ειδικού επιδόματος ενοικίου ή απαλλαγής από τον ΕΝΦΙΑ</w:t>
      </w:r>
      <w:r>
        <w:rPr>
          <w:rFonts w:eastAsia="Times New Roman" w:cs="Times New Roman"/>
          <w:szCs w:val="24"/>
        </w:rPr>
        <w:t>,</w:t>
      </w:r>
      <w:r w:rsidRPr="00B70079">
        <w:rPr>
          <w:rFonts w:eastAsia="Times New Roman" w:cs="Times New Roman"/>
          <w:szCs w:val="24"/>
        </w:rPr>
        <w:t xml:space="preserve"> ανάλογα με το αν η οικογένεια μένει ή όχι σε δικό της σπίτι</w:t>
      </w:r>
      <w:r>
        <w:rPr>
          <w:rFonts w:eastAsia="Times New Roman" w:cs="Times New Roman"/>
          <w:szCs w:val="24"/>
        </w:rPr>
        <w:t>.</w:t>
      </w:r>
    </w:p>
    <w:p w14:paraId="692987E3" w14:textId="77777777" w:rsidR="00F93F98" w:rsidRDefault="00F9424E">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τα </w:t>
      </w:r>
      <w:r>
        <w:rPr>
          <w:rFonts w:eastAsia="Times New Roman" w:cs="Times New Roman"/>
          <w:szCs w:val="24"/>
        </w:rPr>
        <w:t xml:space="preserve">τριακόσια ογδόντα δύο </w:t>
      </w:r>
      <w:r w:rsidRPr="00B70079">
        <w:rPr>
          <w:rFonts w:eastAsia="Times New Roman" w:cs="Times New Roman"/>
          <w:szCs w:val="24"/>
        </w:rPr>
        <w:t xml:space="preserve">κέντρα δημιουργικής απασχόλησης παιδιών και τα </w:t>
      </w:r>
      <w:r>
        <w:rPr>
          <w:rFonts w:eastAsia="Times New Roman" w:cs="Times New Roman"/>
          <w:szCs w:val="24"/>
        </w:rPr>
        <w:t>πενήντα εννέα</w:t>
      </w:r>
      <w:r w:rsidRPr="00B70079">
        <w:rPr>
          <w:rFonts w:eastAsia="Times New Roman" w:cs="Times New Roman"/>
          <w:szCs w:val="24"/>
        </w:rPr>
        <w:t xml:space="preserve"> κέντρα δημιουργικής απασχόλησης παιδιών με αναπηρία διασφαλίζονται πλήρως </w:t>
      </w:r>
      <w:r w:rsidRPr="00B70079">
        <w:rPr>
          <w:rFonts w:eastAsia="Times New Roman" w:cs="Times New Roman"/>
          <w:szCs w:val="24"/>
        </w:rPr>
        <w:lastRenderedPageBreak/>
        <w:t>εντασσόμενα στις κοινωφελείς υπηρεσίες των δήμων και στις κοινωνικές υπηρεσίες τους με το ανθρώπινο</w:t>
      </w:r>
      <w:r w:rsidRPr="00B70079">
        <w:rPr>
          <w:rFonts w:eastAsia="Times New Roman" w:cs="Times New Roman"/>
          <w:szCs w:val="24"/>
        </w:rPr>
        <w:t xml:space="preserve"> δυναμικό και τον εξοπλισμό </w:t>
      </w:r>
      <w:r>
        <w:rPr>
          <w:rFonts w:eastAsia="Times New Roman" w:cs="Times New Roman"/>
          <w:szCs w:val="24"/>
        </w:rPr>
        <w:t>τους.</w:t>
      </w:r>
    </w:p>
    <w:p w14:paraId="692987E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Όγδοο, </w:t>
      </w:r>
      <w:r w:rsidRPr="00B70079">
        <w:rPr>
          <w:rFonts w:eastAsia="Times New Roman" w:cs="Times New Roman"/>
          <w:szCs w:val="24"/>
        </w:rPr>
        <w:t xml:space="preserve">καθιερώνεται το ακατάσχετο </w:t>
      </w:r>
      <w:r>
        <w:rPr>
          <w:rFonts w:eastAsia="Times New Roman" w:cs="Times New Roman"/>
          <w:szCs w:val="24"/>
        </w:rPr>
        <w:t>και ασυμψήφιστο</w:t>
      </w:r>
      <w:r w:rsidRPr="00B70079">
        <w:rPr>
          <w:rFonts w:eastAsia="Times New Roman" w:cs="Times New Roman"/>
          <w:szCs w:val="24"/>
        </w:rPr>
        <w:t xml:space="preserve"> των οικογενειακών επιδομάτων</w:t>
      </w:r>
      <w:r>
        <w:rPr>
          <w:rFonts w:eastAsia="Times New Roman" w:cs="Times New Roman"/>
          <w:szCs w:val="24"/>
        </w:rPr>
        <w:t>.</w:t>
      </w:r>
    </w:p>
    <w:p w14:paraId="692987E5" w14:textId="77777777" w:rsidR="00F93F98" w:rsidRDefault="00F9424E">
      <w:pPr>
        <w:spacing w:line="600" w:lineRule="auto"/>
        <w:ind w:firstLine="720"/>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τα οικο</w:t>
      </w:r>
      <w:r w:rsidRPr="00B70079">
        <w:rPr>
          <w:rFonts w:eastAsia="Times New Roman" w:cs="Times New Roman"/>
          <w:szCs w:val="24"/>
        </w:rPr>
        <w:t>γεν</w:t>
      </w:r>
      <w:r>
        <w:rPr>
          <w:rFonts w:eastAsia="Times New Roman" w:cs="Times New Roman"/>
          <w:szCs w:val="24"/>
        </w:rPr>
        <w:t>εια</w:t>
      </w:r>
      <w:r w:rsidRPr="00B70079">
        <w:rPr>
          <w:rFonts w:eastAsia="Times New Roman" w:cs="Times New Roman"/>
          <w:szCs w:val="24"/>
        </w:rPr>
        <w:t>κά επιδόματα θα καταβάλλονται με τον όρο της φοίτησης των παιδιών στην υποχρεωτική εκπαίδευση</w:t>
      </w:r>
      <w:r>
        <w:rPr>
          <w:rFonts w:eastAsia="Times New Roman" w:cs="Times New Roman"/>
          <w:szCs w:val="24"/>
        </w:rPr>
        <w:t>.</w:t>
      </w:r>
    </w:p>
    <w:p w14:paraId="692987E6" w14:textId="77777777" w:rsidR="00F93F98" w:rsidRDefault="00F9424E">
      <w:pPr>
        <w:spacing w:line="600" w:lineRule="auto"/>
        <w:ind w:firstLine="720"/>
        <w:jc w:val="both"/>
        <w:rPr>
          <w:rFonts w:eastAsia="Times New Roman" w:cs="Times New Roman"/>
          <w:szCs w:val="24"/>
        </w:rPr>
      </w:pPr>
      <w:proofErr w:type="spellStart"/>
      <w:r>
        <w:rPr>
          <w:rFonts w:eastAsia="Times New Roman" w:cs="Times New Roman"/>
          <w:szCs w:val="24"/>
        </w:rPr>
        <w:t>Δέκατον</w:t>
      </w:r>
      <w:proofErr w:type="spellEnd"/>
      <w:r>
        <w:rPr>
          <w:rFonts w:eastAsia="Times New Roman" w:cs="Times New Roman"/>
          <w:szCs w:val="24"/>
        </w:rPr>
        <w:t>,</w:t>
      </w:r>
      <w:r w:rsidRPr="00B70079">
        <w:rPr>
          <w:rFonts w:eastAsia="Times New Roman" w:cs="Times New Roman"/>
          <w:szCs w:val="24"/>
        </w:rPr>
        <w:t xml:space="preserve"> δημιουργία κέντρω</w:t>
      </w:r>
      <w:r w:rsidRPr="00B70079">
        <w:rPr>
          <w:rFonts w:eastAsia="Times New Roman" w:cs="Times New Roman"/>
          <w:szCs w:val="24"/>
        </w:rPr>
        <w:t>ν συμβουλευτικής και υποστήριξης οικογενειών σε κάθε δήμ</w:t>
      </w:r>
      <w:r>
        <w:rPr>
          <w:rFonts w:eastAsia="Times New Roman" w:cs="Times New Roman"/>
          <w:szCs w:val="24"/>
        </w:rPr>
        <w:t>ο. Τα κέντρα αυτά λειτουργούν, π</w:t>
      </w:r>
      <w:r w:rsidRPr="00B70079">
        <w:rPr>
          <w:rFonts w:eastAsia="Times New Roman" w:cs="Times New Roman"/>
          <w:szCs w:val="24"/>
        </w:rPr>
        <w:t>ροφανώς</w:t>
      </w:r>
      <w:r>
        <w:rPr>
          <w:rFonts w:eastAsia="Times New Roman" w:cs="Times New Roman"/>
          <w:szCs w:val="24"/>
        </w:rPr>
        <w:t>,</w:t>
      </w:r>
      <w:r w:rsidRPr="00B70079">
        <w:rPr>
          <w:rFonts w:eastAsia="Times New Roman" w:cs="Times New Roman"/>
          <w:szCs w:val="24"/>
        </w:rPr>
        <w:t xml:space="preserve"> συμπληρωματικά με τις κοινωνικές υπηρεσίες των αντίστοιχων ΟΤΑ και </w:t>
      </w:r>
      <w:r>
        <w:rPr>
          <w:rFonts w:eastAsia="Times New Roman" w:cs="Times New Roman"/>
          <w:szCs w:val="24"/>
        </w:rPr>
        <w:t>π</w:t>
      </w:r>
      <w:r w:rsidRPr="00B70079">
        <w:rPr>
          <w:rFonts w:eastAsia="Times New Roman" w:cs="Times New Roman"/>
          <w:szCs w:val="24"/>
        </w:rPr>
        <w:t>αρέχουν δωρεάν υπηρεσίες συμβουλευτικής και υποστήριξης σε οικογένειες με προβλήματα</w:t>
      </w:r>
      <w:r>
        <w:rPr>
          <w:rFonts w:eastAsia="Times New Roman" w:cs="Times New Roman"/>
          <w:szCs w:val="24"/>
        </w:rPr>
        <w:t>,</w:t>
      </w:r>
      <w:r w:rsidRPr="00B70079">
        <w:rPr>
          <w:rFonts w:eastAsia="Times New Roman" w:cs="Times New Roman"/>
          <w:szCs w:val="24"/>
        </w:rPr>
        <w:t xml:space="preserve"> αλλά </w:t>
      </w:r>
      <w:r w:rsidRPr="00B70079">
        <w:rPr>
          <w:rFonts w:eastAsia="Times New Roman" w:cs="Times New Roman"/>
          <w:szCs w:val="24"/>
        </w:rPr>
        <w:t>και σε παιδιά σε κίνδυνο τα οποία σήμερα καταλήγουν σε ιδρύματα</w:t>
      </w:r>
      <w:r>
        <w:rPr>
          <w:rFonts w:eastAsia="Times New Roman" w:cs="Times New Roman"/>
          <w:szCs w:val="24"/>
        </w:rPr>
        <w:t>. Τ</w:t>
      </w:r>
      <w:r w:rsidRPr="00B70079">
        <w:rPr>
          <w:rFonts w:eastAsia="Times New Roman" w:cs="Times New Roman"/>
          <w:szCs w:val="24"/>
        </w:rPr>
        <w:t xml:space="preserve">α κέντρα χρηματοδοτούνται από εθνικούς και κοινοτικούς </w:t>
      </w:r>
      <w:r>
        <w:rPr>
          <w:rFonts w:eastAsia="Times New Roman" w:cs="Times New Roman"/>
          <w:szCs w:val="24"/>
        </w:rPr>
        <w:t>π</w:t>
      </w:r>
      <w:r w:rsidRPr="00B70079">
        <w:rPr>
          <w:rFonts w:eastAsia="Times New Roman" w:cs="Times New Roman"/>
          <w:szCs w:val="24"/>
        </w:rPr>
        <w:t>όρους</w:t>
      </w:r>
      <w:r>
        <w:rPr>
          <w:rFonts w:eastAsia="Times New Roman" w:cs="Times New Roman"/>
          <w:szCs w:val="24"/>
        </w:rPr>
        <w:t>.</w:t>
      </w:r>
    </w:p>
    <w:p w14:paraId="692987E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Ε</w:t>
      </w:r>
      <w:r w:rsidRPr="00B70079">
        <w:rPr>
          <w:rFonts w:eastAsia="Times New Roman" w:cs="Times New Roman"/>
          <w:szCs w:val="24"/>
        </w:rPr>
        <w:t>νδέκατο</w:t>
      </w:r>
      <w:r>
        <w:rPr>
          <w:rFonts w:eastAsia="Times New Roman" w:cs="Times New Roman"/>
          <w:szCs w:val="24"/>
        </w:rPr>
        <w:t>,</w:t>
      </w:r>
      <w:r w:rsidRPr="00B70079">
        <w:rPr>
          <w:rFonts w:eastAsia="Times New Roman" w:cs="Times New Roman"/>
          <w:szCs w:val="24"/>
        </w:rPr>
        <w:t xml:space="preserve"> σύσταση Εθνικής </w:t>
      </w:r>
      <w:r>
        <w:rPr>
          <w:rFonts w:eastAsia="Times New Roman" w:cs="Times New Roman"/>
          <w:szCs w:val="24"/>
        </w:rPr>
        <w:t>Ε</w:t>
      </w:r>
      <w:r w:rsidRPr="00B70079">
        <w:rPr>
          <w:rFonts w:eastAsia="Times New Roman" w:cs="Times New Roman"/>
          <w:szCs w:val="24"/>
        </w:rPr>
        <w:t xml:space="preserve">πιτροπής </w:t>
      </w:r>
      <w:r>
        <w:rPr>
          <w:rFonts w:eastAsia="Times New Roman" w:cs="Times New Roman"/>
          <w:szCs w:val="24"/>
        </w:rPr>
        <w:t>Δ</w:t>
      </w:r>
      <w:r w:rsidRPr="00B70079">
        <w:rPr>
          <w:rFonts w:eastAsia="Times New Roman" w:cs="Times New Roman"/>
          <w:szCs w:val="24"/>
        </w:rPr>
        <w:t xml:space="preserve">ημογραφικής </w:t>
      </w:r>
      <w:r>
        <w:rPr>
          <w:rFonts w:eastAsia="Times New Roman" w:cs="Times New Roman"/>
          <w:szCs w:val="24"/>
        </w:rPr>
        <w:t>Π</w:t>
      </w:r>
      <w:r w:rsidRPr="00B70079">
        <w:rPr>
          <w:rFonts w:eastAsia="Times New Roman" w:cs="Times New Roman"/>
          <w:szCs w:val="24"/>
        </w:rPr>
        <w:t>ολιτικής</w:t>
      </w:r>
      <w:r>
        <w:rPr>
          <w:rFonts w:eastAsia="Times New Roman" w:cs="Times New Roman"/>
          <w:szCs w:val="24"/>
        </w:rPr>
        <w:t>,</w:t>
      </w:r>
      <w:r w:rsidRPr="00B70079">
        <w:rPr>
          <w:rFonts w:eastAsia="Times New Roman" w:cs="Times New Roman"/>
          <w:szCs w:val="24"/>
        </w:rPr>
        <w:t xml:space="preserve"> ώστε να εξειδικεύεται και να παρακολουθείται η εφαρμογή του πορίσμα</w:t>
      </w:r>
      <w:r w:rsidRPr="00B70079">
        <w:rPr>
          <w:rFonts w:eastAsia="Times New Roman" w:cs="Times New Roman"/>
          <w:szCs w:val="24"/>
        </w:rPr>
        <w:t xml:space="preserve">τος της </w:t>
      </w:r>
      <w:r>
        <w:rPr>
          <w:rFonts w:eastAsia="Times New Roman" w:cs="Times New Roman"/>
          <w:szCs w:val="24"/>
        </w:rPr>
        <w:t>Δ</w:t>
      </w:r>
      <w:r w:rsidRPr="00B70079">
        <w:rPr>
          <w:rFonts w:eastAsia="Times New Roman" w:cs="Times New Roman"/>
          <w:szCs w:val="24"/>
        </w:rPr>
        <w:t xml:space="preserve">ιακομματικής </w:t>
      </w:r>
      <w:r>
        <w:rPr>
          <w:rFonts w:eastAsia="Times New Roman" w:cs="Times New Roman"/>
          <w:szCs w:val="24"/>
        </w:rPr>
        <w:t>Ε</w:t>
      </w:r>
      <w:r w:rsidRPr="00B70079">
        <w:rPr>
          <w:rFonts w:eastAsia="Times New Roman" w:cs="Times New Roman"/>
          <w:szCs w:val="24"/>
        </w:rPr>
        <w:t>πιτροπής</w:t>
      </w:r>
      <w:r>
        <w:rPr>
          <w:rFonts w:eastAsia="Times New Roman" w:cs="Times New Roman"/>
          <w:szCs w:val="24"/>
        </w:rPr>
        <w:t>. Σ</w:t>
      </w:r>
      <w:r w:rsidRPr="00B70079">
        <w:rPr>
          <w:rFonts w:eastAsia="Times New Roman" w:cs="Times New Roman"/>
          <w:szCs w:val="24"/>
        </w:rPr>
        <w:t xml:space="preserve">υμμετέχουν εκπρόσωποι </w:t>
      </w:r>
      <w:r>
        <w:rPr>
          <w:rFonts w:eastAsia="Times New Roman" w:cs="Times New Roman"/>
          <w:szCs w:val="24"/>
        </w:rPr>
        <w:t>Υ</w:t>
      </w:r>
      <w:r w:rsidRPr="00B70079">
        <w:rPr>
          <w:rFonts w:eastAsia="Times New Roman" w:cs="Times New Roman"/>
          <w:szCs w:val="24"/>
        </w:rPr>
        <w:t>πουργείων</w:t>
      </w:r>
      <w:r>
        <w:rPr>
          <w:rFonts w:eastAsia="Times New Roman" w:cs="Times New Roman"/>
          <w:szCs w:val="24"/>
        </w:rPr>
        <w:t>,</w:t>
      </w:r>
      <w:r w:rsidRPr="00B70079">
        <w:rPr>
          <w:rFonts w:eastAsia="Times New Roman" w:cs="Times New Roman"/>
          <w:szCs w:val="24"/>
        </w:rPr>
        <w:t xml:space="preserve"> </w:t>
      </w:r>
      <w:r>
        <w:rPr>
          <w:rFonts w:eastAsia="Times New Roman" w:cs="Times New Roman"/>
          <w:szCs w:val="24"/>
        </w:rPr>
        <w:t>α</w:t>
      </w:r>
      <w:r w:rsidRPr="00B70079">
        <w:rPr>
          <w:rFonts w:eastAsia="Times New Roman" w:cs="Times New Roman"/>
          <w:szCs w:val="24"/>
        </w:rPr>
        <w:t>υτοδιοίκησης</w:t>
      </w:r>
      <w:r>
        <w:rPr>
          <w:rFonts w:eastAsia="Times New Roman" w:cs="Times New Roman"/>
          <w:szCs w:val="24"/>
        </w:rPr>
        <w:t>,</w:t>
      </w:r>
      <w:r w:rsidRPr="00B70079">
        <w:rPr>
          <w:rFonts w:eastAsia="Times New Roman" w:cs="Times New Roman"/>
          <w:szCs w:val="24"/>
        </w:rPr>
        <w:t xml:space="preserve"> πολυτέκνων</w:t>
      </w:r>
      <w:r>
        <w:rPr>
          <w:rFonts w:eastAsia="Times New Roman" w:cs="Times New Roman"/>
          <w:szCs w:val="24"/>
        </w:rPr>
        <w:t>,</w:t>
      </w:r>
      <w:r w:rsidRPr="00B70079">
        <w:rPr>
          <w:rFonts w:eastAsia="Times New Roman" w:cs="Times New Roman"/>
          <w:szCs w:val="24"/>
        </w:rPr>
        <w:t xml:space="preserve"> οργανώσεων γυναικών</w:t>
      </w:r>
      <w:r>
        <w:rPr>
          <w:rFonts w:eastAsia="Times New Roman" w:cs="Times New Roman"/>
          <w:szCs w:val="24"/>
        </w:rPr>
        <w:t>,</w:t>
      </w:r>
      <w:r w:rsidRPr="00B70079">
        <w:rPr>
          <w:rFonts w:eastAsia="Times New Roman" w:cs="Times New Roman"/>
          <w:szCs w:val="24"/>
        </w:rPr>
        <w:t xml:space="preserve"> της </w:t>
      </w:r>
      <w:r>
        <w:rPr>
          <w:rFonts w:eastAsia="Times New Roman" w:cs="Times New Roman"/>
          <w:szCs w:val="24"/>
        </w:rPr>
        <w:t>ΕΣΑΜΕΑ</w:t>
      </w:r>
      <w:r>
        <w:rPr>
          <w:rFonts w:eastAsia="Times New Roman" w:cs="Times New Roman"/>
          <w:szCs w:val="24"/>
        </w:rPr>
        <w:t>,</w:t>
      </w:r>
      <w:r w:rsidRPr="00B70079">
        <w:rPr>
          <w:rFonts w:eastAsia="Times New Roman" w:cs="Times New Roman"/>
          <w:szCs w:val="24"/>
        </w:rPr>
        <w:t xml:space="preserve"> των ΑΕΙ και των πολιτικών </w:t>
      </w:r>
      <w:r>
        <w:rPr>
          <w:rFonts w:eastAsia="Times New Roman" w:cs="Times New Roman"/>
          <w:szCs w:val="24"/>
        </w:rPr>
        <w:t>κ</w:t>
      </w:r>
      <w:r w:rsidRPr="00B70079">
        <w:rPr>
          <w:rFonts w:eastAsia="Times New Roman" w:cs="Times New Roman"/>
          <w:szCs w:val="24"/>
        </w:rPr>
        <w:t>ομμάτων της Βουλής</w:t>
      </w:r>
      <w:r>
        <w:rPr>
          <w:rFonts w:eastAsia="Times New Roman" w:cs="Times New Roman"/>
          <w:szCs w:val="24"/>
        </w:rPr>
        <w:t>.</w:t>
      </w:r>
    </w:p>
    <w:p w14:paraId="692987E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Δωδέκατο, </w:t>
      </w:r>
      <w:r w:rsidRPr="00B70079">
        <w:rPr>
          <w:rFonts w:eastAsia="Times New Roman" w:cs="Times New Roman"/>
          <w:szCs w:val="24"/>
        </w:rPr>
        <w:t xml:space="preserve">σύσταση </w:t>
      </w:r>
      <w:r>
        <w:rPr>
          <w:rFonts w:eastAsia="Times New Roman" w:cs="Times New Roman"/>
          <w:szCs w:val="24"/>
        </w:rPr>
        <w:t>Ε</w:t>
      </w:r>
      <w:r w:rsidRPr="00B70079">
        <w:rPr>
          <w:rFonts w:eastAsia="Times New Roman" w:cs="Times New Roman"/>
          <w:szCs w:val="24"/>
        </w:rPr>
        <w:t xml:space="preserve">ιδικής </w:t>
      </w:r>
      <w:r>
        <w:rPr>
          <w:rFonts w:eastAsia="Times New Roman" w:cs="Times New Roman"/>
          <w:szCs w:val="24"/>
        </w:rPr>
        <w:t>Γ</w:t>
      </w:r>
      <w:r w:rsidRPr="00B70079">
        <w:rPr>
          <w:rFonts w:eastAsia="Times New Roman" w:cs="Times New Roman"/>
          <w:szCs w:val="24"/>
        </w:rPr>
        <w:t xml:space="preserve">ραμματείας </w:t>
      </w:r>
      <w:r>
        <w:rPr>
          <w:rFonts w:eastAsia="Times New Roman" w:cs="Times New Roman"/>
          <w:szCs w:val="24"/>
        </w:rPr>
        <w:t>Δ</w:t>
      </w:r>
      <w:r w:rsidRPr="00B70079">
        <w:rPr>
          <w:rFonts w:eastAsia="Times New Roman" w:cs="Times New Roman"/>
          <w:szCs w:val="24"/>
        </w:rPr>
        <w:t xml:space="preserve">ημογραφικής </w:t>
      </w:r>
      <w:r>
        <w:rPr>
          <w:rFonts w:eastAsia="Times New Roman" w:cs="Times New Roman"/>
          <w:szCs w:val="24"/>
        </w:rPr>
        <w:t>Π</w:t>
      </w:r>
      <w:r w:rsidRPr="00B70079">
        <w:rPr>
          <w:rFonts w:eastAsia="Times New Roman" w:cs="Times New Roman"/>
          <w:szCs w:val="24"/>
        </w:rPr>
        <w:t xml:space="preserve">ολιτικής </w:t>
      </w:r>
      <w:r>
        <w:rPr>
          <w:rFonts w:eastAsia="Times New Roman" w:cs="Times New Roman"/>
          <w:szCs w:val="24"/>
        </w:rPr>
        <w:t>στο</w:t>
      </w:r>
      <w:r w:rsidRPr="00B70079">
        <w:rPr>
          <w:rFonts w:eastAsia="Times New Roman" w:cs="Times New Roman"/>
          <w:szCs w:val="24"/>
        </w:rPr>
        <w:t xml:space="preserve"> Υπουργείο Εργασίας που θα εξειδικεύσει και εφαρμόσει πολιτικές είτε με διάθεση των αναγκαίων πόρων είτε με αποτελεσματικό συντονισμό των συναρμόδιων δημοσίων υπηρεσιών</w:t>
      </w:r>
      <w:r>
        <w:rPr>
          <w:rFonts w:eastAsia="Times New Roman" w:cs="Times New Roman"/>
          <w:szCs w:val="24"/>
        </w:rPr>
        <w:t>.</w:t>
      </w:r>
    </w:p>
    <w:p w14:paraId="692987E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Προτάσεις που αταλάντευτα</w:t>
      </w:r>
      <w:r w:rsidRPr="00B70079">
        <w:rPr>
          <w:rFonts w:eastAsia="Times New Roman" w:cs="Times New Roman"/>
          <w:szCs w:val="24"/>
        </w:rPr>
        <w:t xml:space="preserve"> θα αγωνιστούμε</w:t>
      </w:r>
      <w:r>
        <w:rPr>
          <w:rFonts w:eastAsia="Times New Roman" w:cs="Times New Roman"/>
          <w:szCs w:val="24"/>
        </w:rPr>
        <w:t>,</w:t>
      </w:r>
      <w:r w:rsidRPr="00B70079">
        <w:rPr>
          <w:rFonts w:eastAsia="Times New Roman" w:cs="Times New Roman"/>
          <w:szCs w:val="24"/>
        </w:rPr>
        <w:t xml:space="preserve"> και τώρα και μετά τις εκλογές</w:t>
      </w:r>
      <w:r>
        <w:rPr>
          <w:rFonts w:eastAsia="Times New Roman" w:cs="Times New Roman"/>
          <w:szCs w:val="24"/>
        </w:rPr>
        <w:t>,</w:t>
      </w:r>
      <w:r w:rsidRPr="00B70079">
        <w:rPr>
          <w:rFonts w:eastAsia="Times New Roman" w:cs="Times New Roman"/>
          <w:szCs w:val="24"/>
        </w:rPr>
        <w:t xml:space="preserve"> για να γίνουν</w:t>
      </w:r>
      <w:r w:rsidRPr="00B70079">
        <w:rPr>
          <w:rFonts w:eastAsia="Times New Roman" w:cs="Times New Roman"/>
          <w:szCs w:val="24"/>
        </w:rPr>
        <w:t xml:space="preserve"> πράξη</w:t>
      </w:r>
      <w:r>
        <w:rPr>
          <w:rFonts w:eastAsia="Times New Roman" w:cs="Times New Roman"/>
          <w:szCs w:val="24"/>
        </w:rPr>
        <w:t>,</w:t>
      </w:r>
      <w:r w:rsidRPr="00B70079">
        <w:rPr>
          <w:rFonts w:eastAsia="Times New Roman" w:cs="Times New Roman"/>
          <w:szCs w:val="24"/>
        </w:rPr>
        <w:t xml:space="preserve"> χωρίς εκπτώσεις και χωρίς συμβιβασμούς</w:t>
      </w:r>
      <w:r>
        <w:rPr>
          <w:rFonts w:eastAsia="Times New Roman" w:cs="Times New Roman"/>
          <w:szCs w:val="24"/>
        </w:rPr>
        <w:t>.</w:t>
      </w:r>
    </w:p>
    <w:p w14:paraId="692987E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w:t>
      </w:r>
      <w:r w:rsidRPr="00B70079">
        <w:rPr>
          <w:rFonts w:eastAsia="Times New Roman" w:cs="Times New Roman"/>
          <w:szCs w:val="24"/>
        </w:rPr>
        <w:t xml:space="preserve">υρίες και κύριοι </w:t>
      </w:r>
      <w:r>
        <w:rPr>
          <w:rFonts w:eastAsia="Times New Roman" w:cs="Times New Roman"/>
          <w:szCs w:val="24"/>
        </w:rPr>
        <w:t>Β</w:t>
      </w:r>
      <w:r w:rsidRPr="00B70079">
        <w:rPr>
          <w:rFonts w:eastAsia="Times New Roman" w:cs="Times New Roman"/>
          <w:szCs w:val="24"/>
        </w:rPr>
        <w:t>ουλευτές</w:t>
      </w:r>
      <w:r>
        <w:rPr>
          <w:rFonts w:eastAsia="Times New Roman" w:cs="Times New Roman"/>
          <w:szCs w:val="24"/>
        </w:rPr>
        <w:t>,</w:t>
      </w:r>
      <w:r w:rsidRPr="00B70079">
        <w:rPr>
          <w:rFonts w:eastAsia="Times New Roman" w:cs="Times New Roman"/>
          <w:szCs w:val="24"/>
        </w:rPr>
        <w:t xml:space="preserve"> βασική προϋπόθεση και για το δημογραφικό αποτελεί </w:t>
      </w:r>
      <w:r>
        <w:rPr>
          <w:rFonts w:eastAsia="Times New Roman" w:cs="Times New Roman"/>
          <w:szCs w:val="24"/>
        </w:rPr>
        <w:t>η</w:t>
      </w:r>
      <w:r w:rsidRPr="00B70079">
        <w:rPr>
          <w:rFonts w:eastAsia="Times New Roman" w:cs="Times New Roman"/>
          <w:szCs w:val="24"/>
        </w:rPr>
        <w:t xml:space="preserve"> αναγέννηση του κοινωνικού κράτους</w:t>
      </w:r>
      <w:r>
        <w:rPr>
          <w:rFonts w:eastAsia="Times New Roman" w:cs="Times New Roman"/>
          <w:szCs w:val="24"/>
        </w:rPr>
        <w:t>, γιατί μόνο</w:t>
      </w:r>
      <w:r w:rsidRPr="00B70079">
        <w:rPr>
          <w:rFonts w:eastAsia="Times New Roman" w:cs="Times New Roman"/>
          <w:szCs w:val="24"/>
        </w:rPr>
        <w:t xml:space="preserve"> το κοινωνικό κράτος μπορεί να εξασφαλί</w:t>
      </w:r>
      <w:r>
        <w:rPr>
          <w:rFonts w:eastAsia="Times New Roman" w:cs="Times New Roman"/>
          <w:szCs w:val="24"/>
        </w:rPr>
        <w:t>σ</w:t>
      </w:r>
      <w:r w:rsidRPr="00B70079">
        <w:rPr>
          <w:rFonts w:eastAsia="Times New Roman" w:cs="Times New Roman"/>
          <w:szCs w:val="24"/>
        </w:rPr>
        <w:t>ει αξιοπρέπεια σε κάθε πολίτη</w:t>
      </w:r>
      <w:r>
        <w:rPr>
          <w:rFonts w:eastAsia="Times New Roman" w:cs="Times New Roman"/>
          <w:szCs w:val="24"/>
        </w:rPr>
        <w:t>,</w:t>
      </w:r>
      <w:r w:rsidRPr="00B70079">
        <w:rPr>
          <w:rFonts w:eastAsia="Times New Roman" w:cs="Times New Roman"/>
          <w:szCs w:val="24"/>
        </w:rPr>
        <w:t xml:space="preserve"> ίσες ευκαιρ</w:t>
      </w:r>
      <w:r w:rsidRPr="00B70079">
        <w:rPr>
          <w:rFonts w:eastAsia="Times New Roman" w:cs="Times New Roman"/>
          <w:szCs w:val="24"/>
        </w:rPr>
        <w:t xml:space="preserve">ίες για όλους και στήριξη </w:t>
      </w:r>
      <w:r w:rsidRPr="00B70079">
        <w:rPr>
          <w:rFonts w:eastAsia="Times New Roman" w:cs="Times New Roman"/>
          <w:szCs w:val="24"/>
        </w:rPr>
        <w:lastRenderedPageBreak/>
        <w:t>των νέων ζευγαριών</w:t>
      </w:r>
      <w:r>
        <w:rPr>
          <w:rFonts w:eastAsia="Times New Roman" w:cs="Times New Roman"/>
          <w:szCs w:val="24"/>
        </w:rPr>
        <w:t>. Γ</w:t>
      </w:r>
      <w:r w:rsidRPr="00B70079">
        <w:rPr>
          <w:rFonts w:eastAsia="Times New Roman" w:cs="Times New Roman"/>
          <w:szCs w:val="24"/>
        </w:rPr>
        <w:t xml:space="preserve">ια μας είναι διαχρονικά στον πυρήνα της πολιτικής μας στην παράταξή </w:t>
      </w:r>
      <w:r>
        <w:rPr>
          <w:rFonts w:eastAsia="Times New Roman" w:cs="Times New Roman"/>
          <w:szCs w:val="24"/>
        </w:rPr>
        <w:t>μας.</w:t>
      </w:r>
      <w:r w:rsidRPr="00B70079">
        <w:rPr>
          <w:rFonts w:eastAsia="Times New Roman" w:cs="Times New Roman"/>
          <w:szCs w:val="24"/>
        </w:rPr>
        <w:t xml:space="preserve"> </w:t>
      </w:r>
    </w:p>
    <w:p w14:paraId="692987EB" w14:textId="77777777" w:rsidR="00F93F98" w:rsidRDefault="00F9424E">
      <w:pPr>
        <w:spacing w:after="0" w:line="600" w:lineRule="auto"/>
        <w:ind w:firstLine="720"/>
        <w:jc w:val="both"/>
        <w:rPr>
          <w:rFonts w:eastAsia="Times New Roman" w:cs="Times New Roman"/>
          <w:szCs w:val="24"/>
        </w:rPr>
      </w:pPr>
      <w:r>
        <w:rPr>
          <w:rFonts w:eastAsia="Times New Roman" w:cs="Times New Roman"/>
          <w:szCs w:val="24"/>
        </w:rPr>
        <w:t>Τ</w:t>
      </w:r>
      <w:r w:rsidRPr="00B70079">
        <w:rPr>
          <w:rFonts w:eastAsia="Times New Roman" w:cs="Times New Roman"/>
          <w:szCs w:val="24"/>
        </w:rPr>
        <w:t xml:space="preserve">ο τελευταίο διάστημα όλο βλέπουμε </w:t>
      </w:r>
      <w:r>
        <w:rPr>
          <w:rFonts w:eastAsia="Times New Roman" w:cs="Times New Roman"/>
          <w:szCs w:val="24"/>
        </w:rPr>
        <w:t xml:space="preserve">ότι τόσο ο </w:t>
      </w:r>
      <w:r w:rsidRPr="00B70079">
        <w:rPr>
          <w:rFonts w:eastAsia="Times New Roman" w:cs="Times New Roman"/>
          <w:szCs w:val="24"/>
        </w:rPr>
        <w:t xml:space="preserve">ΣΥΡΙΖΑ </w:t>
      </w:r>
      <w:r>
        <w:rPr>
          <w:rFonts w:eastAsia="Times New Roman" w:cs="Times New Roman"/>
          <w:szCs w:val="24"/>
        </w:rPr>
        <w:t xml:space="preserve">όσο </w:t>
      </w:r>
      <w:r w:rsidRPr="00B70079">
        <w:rPr>
          <w:rFonts w:eastAsia="Times New Roman" w:cs="Times New Roman"/>
          <w:szCs w:val="24"/>
        </w:rPr>
        <w:t xml:space="preserve">και </w:t>
      </w:r>
      <w:r>
        <w:rPr>
          <w:rFonts w:eastAsia="Times New Roman" w:cs="Times New Roman"/>
          <w:szCs w:val="24"/>
        </w:rPr>
        <w:t xml:space="preserve">η </w:t>
      </w:r>
      <w:r w:rsidRPr="00B70079">
        <w:rPr>
          <w:rFonts w:eastAsia="Times New Roman" w:cs="Times New Roman"/>
          <w:szCs w:val="24"/>
        </w:rPr>
        <w:t xml:space="preserve">Νέα Δημοκρατία πλειοδοτούν στις εφάπαξ </w:t>
      </w:r>
      <w:r>
        <w:rPr>
          <w:rFonts w:eastAsia="Times New Roman" w:cs="Times New Roman"/>
          <w:szCs w:val="24"/>
        </w:rPr>
        <w:t xml:space="preserve">εισφορές και επιδόματα. Με επιδοματική </w:t>
      </w:r>
      <w:r w:rsidRPr="00B70079">
        <w:rPr>
          <w:rFonts w:eastAsia="Times New Roman" w:cs="Times New Roman"/>
          <w:szCs w:val="24"/>
        </w:rPr>
        <w:t>πολιτική και πελατειακές λογικές που κρατούν ομήρους χιλιάδες νέους ανθρώπους</w:t>
      </w:r>
      <w:r>
        <w:rPr>
          <w:rFonts w:eastAsia="Times New Roman" w:cs="Times New Roman"/>
          <w:szCs w:val="24"/>
        </w:rPr>
        <w:t>,</w:t>
      </w:r>
      <w:r w:rsidRPr="00B70079">
        <w:rPr>
          <w:rFonts w:eastAsia="Times New Roman" w:cs="Times New Roman"/>
          <w:szCs w:val="24"/>
        </w:rPr>
        <w:t xml:space="preserve"> δημογραφική ανάκαμψη </w:t>
      </w:r>
      <w:r>
        <w:rPr>
          <w:rFonts w:eastAsia="Times New Roman" w:cs="Times New Roman"/>
          <w:szCs w:val="24"/>
        </w:rPr>
        <w:t>μ</w:t>
      </w:r>
      <w:r w:rsidRPr="00B70079">
        <w:rPr>
          <w:rFonts w:eastAsia="Times New Roman" w:cs="Times New Roman"/>
          <w:szCs w:val="24"/>
        </w:rPr>
        <w:t>ην περιμένετε</w:t>
      </w:r>
      <w:r>
        <w:rPr>
          <w:rFonts w:eastAsia="Times New Roman" w:cs="Times New Roman"/>
          <w:szCs w:val="24"/>
        </w:rPr>
        <w:t>. Α</w:t>
      </w:r>
      <w:r w:rsidRPr="00B70079">
        <w:rPr>
          <w:rFonts w:eastAsia="Times New Roman" w:cs="Times New Roman"/>
          <w:szCs w:val="24"/>
        </w:rPr>
        <w:t xml:space="preserve">υτές οι πρακτικές ανήκουν στο μακρινό παρελθόν και θα πρέπει με συνεννόηση να τις αφήσουμε οριστικά </w:t>
      </w:r>
      <w:r w:rsidRPr="00B70079">
        <w:rPr>
          <w:rFonts w:eastAsia="Times New Roman" w:cs="Times New Roman"/>
          <w:szCs w:val="24"/>
        </w:rPr>
        <w:t>πίσω</w:t>
      </w:r>
      <w:r>
        <w:rPr>
          <w:rFonts w:eastAsia="Times New Roman" w:cs="Times New Roman"/>
          <w:szCs w:val="24"/>
        </w:rPr>
        <w:t>.</w:t>
      </w:r>
    </w:p>
    <w:p w14:paraId="692987EC" w14:textId="77777777" w:rsidR="00F93F98" w:rsidRDefault="00F9424E">
      <w:pPr>
        <w:spacing w:after="0" w:line="600" w:lineRule="auto"/>
        <w:ind w:firstLine="720"/>
        <w:jc w:val="both"/>
        <w:rPr>
          <w:rFonts w:eastAsia="Times New Roman" w:cs="Times New Roman"/>
          <w:szCs w:val="24"/>
        </w:rPr>
      </w:pPr>
      <w:r>
        <w:rPr>
          <w:rFonts w:eastAsia="Times New Roman" w:cs="Times New Roman"/>
          <w:szCs w:val="24"/>
        </w:rPr>
        <w:t xml:space="preserve">Ανατρέψαμε τέτοιες λογικές από τη δεκαετία του ’80 και μετά και αυτό σημαίνει ότι μπορούμε να το κάνουμε και σήμερα. Το Κίνημα Αλλαγής, η δημοκρατική παράταξη είμαστε ξανά μπροστά σε αυτή την προσπάθεια. </w:t>
      </w:r>
    </w:p>
    <w:p w14:paraId="692987E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Καλούμε, λοιπόν, τους προοδευτικούς πολίτες σ</w:t>
      </w:r>
      <w:r>
        <w:rPr>
          <w:rFonts w:eastAsia="Times New Roman" w:cs="Times New Roman"/>
          <w:szCs w:val="24"/>
        </w:rPr>
        <w:t>ε ένα μεγάλο προοδευτικό ρεύμα για νέες κοινωνικές κατακτήσεις, που μπορούν να δώσουν ξανά πραγματική ελπίδα στη ζωή τους. Μπορούμε να εγγυηθούμε και το ξέρουν ότι εμείς δεν θα προδώσουμε τις προσδοκίες τους, όπως έκανε ο κ. Τσίπρας. Εμάς μπορούν να μας εμ</w:t>
      </w:r>
      <w:r>
        <w:rPr>
          <w:rFonts w:eastAsia="Times New Roman" w:cs="Times New Roman"/>
          <w:szCs w:val="24"/>
        </w:rPr>
        <w:t>πιστευθούν!</w:t>
      </w:r>
    </w:p>
    <w:p w14:paraId="692987E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692987EF" w14:textId="77777777" w:rsidR="00F93F98" w:rsidRDefault="00F9424E">
      <w:pPr>
        <w:spacing w:line="600" w:lineRule="auto"/>
        <w:ind w:firstLine="720"/>
        <w:jc w:val="center"/>
        <w:rPr>
          <w:rFonts w:eastAsia="Times New Roman" w:cs="Times New Roman"/>
          <w:szCs w:val="24"/>
        </w:rPr>
      </w:pPr>
      <w:r w:rsidRPr="007A7052">
        <w:rPr>
          <w:rFonts w:eastAsia="Times New Roman" w:cs="Times New Roman"/>
          <w:szCs w:val="24"/>
        </w:rPr>
        <w:t xml:space="preserve">(Χειροκροτήματα από την πτέρυγα </w:t>
      </w:r>
      <w:r>
        <w:rPr>
          <w:rFonts w:eastAsia="Times New Roman" w:cs="Times New Roman"/>
          <w:szCs w:val="24"/>
        </w:rPr>
        <w:t>της Δημοκρατικής Συμπαράταξης</w:t>
      </w:r>
      <w:r w:rsidRPr="007A7052">
        <w:rPr>
          <w:rFonts w:eastAsia="Times New Roman" w:cs="Times New Roman"/>
          <w:szCs w:val="24"/>
        </w:rPr>
        <w:t>)</w:t>
      </w:r>
    </w:p>
    <w:p w14:paraId="692987F0" w14:textId="77777777" w:rsidR="00F93F98" w:rsidRDefault="00F9424E">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Τον λόγο έχει ο Αρχηγός της Αξιωματικής Αντιπολίτευσης και Πρόεδρος της Κοινοβουλευτικής Ομάδας της Νέας Δημοκρατίας κ. Κυριάκος Μητσ</w:t>
      </w:r>
      <w:r>
        <w:rPr>
          <w:rFonts w:eastAsia="Times New Roman" w:cs="Times New Roman"/>
          <w:szCs w:val="24"/>
        </w:rPr>
        <w:t>οτάκης.</w:t>
      </w:r>
    </w:p>
    <w:p w14:paraId="692987F1" w14:textId="77777777" w:rsidR="00F93F98" w:rsidRDefault="00F9424E">
      <w:pPr>
        <w:spacing w:line="600" w:lineRule="auto"/>
        <w:ind w:firstLine="720"/>
        <w:jc w:val="both"/>
        <w:rPr>
          <w:rFonts w:eastAsia="Times New Roman" w:cs="Times New Roman"/>
          <w:szCs w:val="24"/>
        </w:rPr>
      </w:pPr>
      <w:r w:rsidRPr="00EE65D0">
        <w:rPr>
          <w:rFonts w:eastAsia="Times New Roman" w:cs="Times New Roman"/>
          <w:b/>
          <w:szCs w:val="24"/>
        </w:rPr>
        <w:t>ΚΥΡΙΑΚΟΣ ΜΗΤΣΟΤΑΚΗΣ</w:t>
      </w:r>
      <w:r>
        <w:rPr>
          <w:rFonts w:eastAsia="Times New Roman" w:cs="Times New Roman"/>
          <w:szCs w:val="24"/>
        </w:rPr>
        <w:t xml:space="preserve"> </w:t>
      </w:r>
      <w:r w:rsidRPr="00EE65D0">
        <w:rPr>
          <w:rFonts w:eastAsia="Times New Roman" w:cs="Times New Roman"/>
          <w:b/>
          <w:szCs w:val="24"/>
        </w:rPr>
        <w:t>(Πρόεδρος της Νέας Δημοκρατίας):</w:t>
      </w:r>
      <w:r>
        <w:rPr>
          <w:rFonts w:eastAsia="Times New Roman" w:cs="Times New Roman"/>
          <w:szCs w:val="24"/>
        </w:rPr>
        <w:t xml:space="preserve"> Ευχαριστώ, κύριε Πρόεδρε.</w:t>
      </w:r>
    </w:p>
    <w:p w14:paraId="692987F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θέμα με κρίσιμες εθνικές διαστάσεις, ένα </w:t>
      </w:r>
      <w:proofErr w:type="spellStart"/>
      <w:r>
        <w:rPr>
          <w:rFonts w:eastAsia="Times New Roman" w:cs="Times New Roman"/>
          <w:szCs w:val="24"/>
        </w:rPr>
        <w:t>διακύβευμα</w:t>
      </w:r>
      <w:proofErr w:type="spellEnd"/>
      <w:r>
        <w:rPr>
          <w:rFonts w:eastAsia="Times New Roman" w:cs="Times New Roman"/>
          <w:szCs w:val="24"/>
        </w:rPr>
        <w:t>, θα έλεγα, σχεδόν υπαρξιακό. Η Ελλάδα αιμορραγεί, χάνοντας σταδιακά</w:t>
      </w:r>
      <w:r>
        <w:rPr>
          <w:rFonts w:eastAsia="Times New Roman" w:cs="Times New Roman"/>
          <w:szCs w:val="24"/>
        </w:rPr>
        <w:t xml:space="preserve"> τους ανθρώπους της. </w:t>
      </w:r>
    </w:p>
    <w:p w14:paraId="692987F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Πρέπει δε να σας πω, κύριε Πρόεδρε, και κύριοι και κυρίες Βουλευτές, ότι λυπάμαι για την περιορισμένη συμμετοχή στη σημερινή συζήτηση. Λυπάμαι που δεν πήραν τον λόγο περισσότεροι πολιτικοί Αρχηγοί, συμπεριλαμβανομένου και του Πρωθυ</w:t>
      </w:r>
      <w:r>
        <w:rPr>
          <w:rFonts w:eastAsia="Times New Roman" w:cs="Times New Roman"/>
          <w:szCs w:val="24"/>
        </w:rPr>
        <w:lastRenderedPageBreak/>
        <w:t>που</w:t>
      </w:r>
      <w:r>
        <w:rPr>
          <w:rFonts w:eastAsia="Times New Roman" w:cs="Times New Roman"/>
          <w:szCs w:val="24"/>
        </w:rPr>
        <w:t>ργού, ο οποίος, δεν ξέρω, ίσως έλθει να μιλήσει στη συνέχεια, διότι το ζήτημα αυτό πραγματικά μας αφορά όλους και θα ήταν ενδεχομένως μια ευκαιρία να δώσουμε συνολικά ως Κοινοβούλιο μία απάντηση σε αυτό το γενικότερο κλίμα τοξικότητας και πόλωσης, το οποίο</w:t>
      </w:r>
      <w:r>
        <w:rPr>
          <w:rFonts w:eastAsia="Times New Roman" w:cs="Times New Roman"/>
          <w:szCs w:val="24"/>
        </w:rPr>
        <w:t xml:space="preserve"> απειλεί να βουλιάξει την πολιτική ζωή στη λάσπη, καταλήγοντας διακομματικά σε κάποιες πολιτικές, τις οποίες θα μπορούμε να τις υπηρετήσουμε σε βάθος χρόνου. Και αυτό διότι οι πολιτικές που αφορούν το δημογραφικό δεν είναι φωτοβολίδες της στιγμής. Δεν είνα</w:t>
      </w:r>
      <w:r>
        <w:rPr>
          <w:rFonts w:eastAsia="Times New Roman" w:cs="Times New Roman"/>
          <w:szCs w:val="24"/>
        </w:rPr>
        <w:t xml:space="preserve">ι πολιτικές οι οποίες μπορούν να υπηρετηθούν από μία κυβέρνηση. Χρειάζονται βάθος και διάρκεια χρόνου και θα δείξουν τα αποτελέσματά τους –μη γελιόμαστε- σε μία δεκαετία από τώρα. </w:t>
      </w:r>
    </w:p>
    <w:p w14:paraId="692987F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B054B1">
        <w:rPr>
          <w:rFonts w:eastAsia="Times New Roman" w:cs="Times New Roman"/>
          <w:b/>
          <w:szCs w:val="24"/>
        </w:rPr>
        <w:t>Ν</w:t>
      </w:r>
      <w:r w:rsidRPr="00B054B1">
        <w:rPr>
          <w:rFonts w:eastAsia="Times New Roman" w:cs="Times New Roman"/>
          <w:b/>
          <w:szCs w:val="24"/>
        </w:rPr>
        <w:t>ΙΚΟΛΑΟΣ ΒΟΥΤΣΗΣ</w:t>
      </w:r>
      <w:r>
        <w:rPr>
          <w:rFonts w:eastAsia="Times New Roman" w:cs="Times New Roman"/>
          <w:szCs w:val="24"/>
        </w:rPr>
        <w:t>)</w:t>
      </w:r>
    </w:p>
    <w:p w14:paraId="692987F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Θα ήταν ευχής έργον, λοιπόν, αν μπορούσαμε να διαμορφώσουμε ένα κλίμα εθνικής συναίνεσης. Φαίνεται, όμως, ότι για κάποιους αυτές οι πολιτικές οι οποίες κοιτούν ουσιαστικά στο μέλλον, είναι πολιτικές που δεν ταιριάζουν στο κλίμα το οποίο </w:t>
      </w:r>
      <w:r>
        <w:rPr>
          <w:rFonts w:eastAsia="Times New Roman" w:cs="Times New Roman"/>
          <w:szCs w:val="24"/>
        </w:rPr>
        <w:lastRenderedPageBreak/>
        <w:t>θέ</w:t>
      </w:r>
      <w:r>
        <w:rPr>
          <w:rFonts w:eastAsia="Times New Roman" w:cs="Times New Roman"/>
          <w:szCs w:val="24"/>
        </w:rPr>
        <w:t>λουν να καλλιεργήσουν και στον δρόμο που θέλουν να οδηγήσουν την επικείμενη πολιτική αντιπαράθεση. Κρίμα, αλλά επιφυλάσσομαι. Ίσως ο Πρωθυπουργός με διαψεύσει στη συνέχεια.</w:t>
      </w:r>
    </w:p>
    <w:p w14:paraId="692987F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στοιχεία τα οποία παρουσιάζονται στην πολύ ενδιαφέ</w:t>
      </w:r>
      <w:r>
        <w:rPr>
          <w:rFonts w:eastAsia="Times New Roman" w:cs="Times New Roman"/>
          <w:szCs w:val="24"/>
        </w:rPr>
        <w:t>ρουσα διακομματική έκθεση της Βουλής, είναι στοιχεία συγκλονιστικά και είναι σημαντικό να ακουστούν για άλλη μία φορά από αυτό εδώ το Βήμα, για να μπορέσουμε να διαπιστώσουμε σε ποια πορεία έχει μπει το ελληνικό έθνος. Από το 2011 και για πρώτη φορά μεταπο</w:t>
      </w:r>
      <w:r>
        <w:rPr>
          <w:rFonts w:eastAsia="Times New Roman" w:cs="Times New Roman"/>
          <w:szCs w:val="24"/>
        </w:rPr>
        <w:t>λεμικά ο πληθυσμός της πατρίδας μας μειώνεται. Από τα 11,1 εκατομμύρια τότε, βρεθήκαμε πέρυσι στα 10,7 εκατομμύρια και αν οι ρυθμοί αυτοί συνεχιστούν, οι Έλληνες -αυτοί τουλάχιστον που κατοικούν στην Ελλάδα- θα περιοριστούν στα 8,9 εκατομμύρια μέχρι το 205</w:t>
      </w:r>
      <w:r>
        <w:rPr>
          <w:rFonts w:eastAsia="Times New Roman" w:cs="Times New Roman"/>
          <w:szCs w:val="24"/>
        </w:rPr>
        <w:t>0 και στα 7,3 εκατομμύρια μέχρι το 2080.</w:t>
      </w:r>
    </w:p>
    <w:p w14:paraId="692987F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Αναζήτησα τα συγκριτικά στοιχεία από άλλες εποχές, εποχές δύσκολες για τον </w:t>
      </w:r>
      <w:r>
        <w:rPr>
          <w:rFonts w:eastAsia="Times New Roman" w:cs="Times New Roman"/>
          <w:szCs w:val="24"/>
        </w:rPr>
        <w:t>Ε</w:t>
      </w:r>
      <w:r>
        <w:rPr>
          <w:rFonts w:eastAsia="Times New Roman" w:cs="Times New Roman"/>
          <w:szCs w:val="24"/>
        </w:rPr>
        <w:t>λληνισμό. Θυμάστε ίσως ότι σε μία άλλη συζήτηση, είχα δείξει μία φωτογραφία από αυτό εδώ το Βήμα με τρία χαμογελαστά, αισιόδοξα, ξυπόλητα κ</w:t>
      </w:r>
      <w:r>
        <w:rPr>
          <w:rFonts w:eastAsia="Times New Roman" w:cs="Times New Roman"/>
          <w:szCs w:val="24"/>
        </w:rPr>
        <w:t xml:space="preserve">οριτσάκια </w:t>
      </w:r>
      <w:r>
        <w:rPr>
          <w:rFonts w:eastAsia="Times New Roman" w:cs="Times New Roman"/>
          <w:szCs w:val="24"/>
        </w:rPr>
        <w:lastRenderedPageBreak/>
        <w:t>από το Περιστέρι Ηπείρου, για να καταδείξω ότι σε άλλες κρίσιμες στιγμές της ιστορίας μας καταφέραμε να κάνουμε όλοι μαζί ένα μεγάλο άλμα αισιοδοξίας, παρά τις αντικειμενικές…</w:t>
      </w:r>
    </w:p>
    <w:p w14:paraId="692987F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(Στο σημείο αυτό εισέρχεται στην Αίθουσα ο Πρόεδρος της Κυβέρνησης κ</w:t>
      </w:r>
      <w:r w:rsidRPr="00B054B1">
        <w:rPr>
          <w:rFonts w:eastAsia="Times New Roman" w:cs="Times New Roman"/>
          <w:szCs w:val="24"/>
        </w:rPr>
        <w:t xml:space="preserve">. </w:t>
      </w:r>
      <w:r w:rsidRPr="00B054B1">
        <w:rPr>
          <w:rFonts w:eastAsia="Times New Roman" w:cs="Times New Roman"/>
          <w:szCs w:val="24"/>
        </w:rPr>
        <w:t>Αλέξης Τσίπρας</w:t>
      </w:r>
      <w:r>
        <w:rPr>
          <w:rFonts w:eastAsia="Times New Roman" w:cs="Times New Roman"/>
          <w:szCs w:val="24"/>
        </w:rPr>
        <w:t>)</w:t>
      </w:r>
    </w:p>
    <w:p w14:paraId="692987F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Χαίρομαι κύριε Τσίπρα, που είστε εδώ.</w:t>
      </w:r>
    </w:p>
    <w:p w14:paraId="692987F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Καταφέραμε, λοιπόν, σε άλλες συγκυρίες να κάνουμε αυτό το κρίσιμο άλμα στο μέλλον και το 1955 είχαμε στη χώρα μας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 χιλιάδες γεννήσεις -στη μεταπολεμική Ελλάδα της φτώχειας- και μό</w:t>
      </w:r>
      <w:r>
        <w:rPr>
          <w:rFonts w:eastAsia="Times New Roman" w:cs="Times New Roman"/>
          <w:szCs w:val="24"/>
        </w:rPr>
        <w:t xml:space="preserve">λις πενήντα τέσσερις χιλιάδες θανάτους. Το 2016 έχουμε ενενήντα δύο χιλιάδες γεννήσεις και </w:t>
      </w:r>
      <w:proofErr w:type="spellStart"/>
      <w:r>
        <w:rPr>
          <w:rFonts w:eastAsia="Times New Roman" w:cs="Times New Roman"/>
          <w:szCs w:val="24"/>
        </w:rPr>
        <w:t>εκατόν</w:t>
      </w:r>
      <w:proofErr w:type="spellEnd"/>
      <w:r>
        <w:rPr>
          <w:rFonts w:eastAsia="Times New Roman" w:cs="Times New Roman"/>
          <w:szCs w:val="24"/>
        </w:rPr>
        <w:t xml:space="preserve"> δεκαοκτώ χιλιάδες θανάτους, αρνητικό ισοζύγιο, δηλαδή, είκοσι έξι χιλιάδες. </w:t>
      </w:r>
    </w:p>
    <w:p w14:paraId="692987F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την οποία καλούμαστε να αντιμετωπίσουμε και ας μην έχ</w:t>
      </w:r>
      <w:r>
        <w:rPr>
          <w:rFonts w:eastAsia="Times New Roman" w:cs="Times New Roman"/>
          <w:szCs w:val="24"/>
        </w:rPr>
        <w:t>ουμε καμ</w:t>
      </w:r>
      <w:r>
        <w:rPr>
          <w:rFonts w:eastAsia="Times New Roman" w:cs="Times New Roman"/>
          <w:szCs w:val="24"/>
        </w:rPr>
        <w:t>μ</w:t>
      </w:r>
      <w:r>
        <w:rPr>
          <w:rFonts w:eastAsia="Times New Roman" w:cs="Times New Roman"/>
          <w:szCs w:val="24"/>
        </w:rPr>
        <w:t xml:space="preserve">ία αμφιβολία ότι μία πατρίδα με έναν λαό όλο και λιγότερο, κινδυνεύει και αυτή να μικρύνει, όπως και μία κοινωνία με παιδιά τα οποία πιστεύουν πια ότι </w:t>
      </w:r>
      <w:r>
        <w:rPr>
          <w:rFonts w:eastAsia="Times New Roman" w:cs="Times New Roman"/>
          <w:szCs w:val="24"/>
        </w:rPr>
        <w:lastRenderedPageBreak/>
        <w:t xml:space="preserve">θα ζήσουν χειρότερα από τους γονείς τους, απειλείται να διαλυθεί. </w:t>
      </w:r>
    </w:p>
    <w:p w14:paraId="692987F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Σήμερα η Ελλάδα έχει έναν από</w:t>
      </w:r>
      <w:r>
        <w:rPr>
          <w:rFonts w:eastAsia="Times New Roman" w:cs="Times New Roman"/>
          <w:szCs w:val="24"/>
        </w:rPr>
        <w:t xml:space="preserve"> τους χαμηλότερους δείκτες γονιμότητας σε όλη την Ευρωπαϊκή Ένωση, δηλαδή μόλις 1,38 παιδιά ανά ζευγάρι έναντι 1,6 που είναι ο μέσος ευρωπαϊκός όρος και 2,1 που πρέπει να είναι οι γεννήσεις, για να μην μειώνεται ο πληθυσμός, ενώ η φυγή τετρακοσίων χιλιάδων</w:t>
      </w:r>
      <w:r>
        <w:rPr>
          <w:rFonts w:eastAsia="Times New Roman" w:cs="Times New Roman"/>
          <w:szCs w:val="24"/>
        </w:rPr>
        <w:t xml:space="preserve"> νέων στις πιο δυναμικές ηλικίες, δυστυχώς επιτείνει το πρόβλημα. Πρόκειται για νέους ανθρώπους με υψηλό μορφωτικό επίπεδο. Οι περισσότεροι έφυγαν λόγω της οικονομικής κρίσης, αλλά και λόγω της αναξιοκρατίας, λόγω της διαφθοράς</w:t>
      </w:r>
      <w:r>
        <w:rPr>
          <w:rFonts w:eastAsia="Times New Roman" w:cs="Times New Roman"/>
          <w:szCs w:val="24"/>
        </w:rPr>
        <w:t>,</w:t>
      </w:r>
      <w:r>
        <w:rPr>
          <w:rFonts w:eastAsia="Times New Roman" w:cs="Times New Roman"/>
          <w:szCs w:val="24"/>
        </w:rPr>
        <w:t xml:space="preserve"> και αναζητούν σήμερα στο εξ</w:t>
      </w:r>
      <w:r>
        <w:rPr>
          <w:rFonts w:eastAsia="Times New Roman" w:cs="Times New Roman"/>
          <w:szCs w:val="24"/>
        </w:rPr>
        <w:t>ωτερικό καλύτερες προοπτικές διαβίωσης και εργασίας. Διότι, δυστυχώς, η σημερινή νέα γενιά είναι η πρώτη γενιά μετά τον Β΄ Παγκόσμιο Πόλεμο η οποία δεν ελπίζει ότι θα ζήσει καλύτερα από τους γονείς της, δείχνοντας έτσι στην πράξη ότι ο κοινωνικός ιμάντας τ</w:t>
      </w:r>
      <w:r>
        <w:rPr>
          <w:rFonts w:eastAsia="Times New Roman" w:cs="Times New Roman"/>
          <w:szCs w:val="24"/>
        </w:rPr>
        <w:t>ης προόδου έχει ουσιαστικά βραχυκυκλώσει σε μία Ελλάδα που δεν δίνει πια ευκαιρίες.</w:t>
      </w:r>
    </w:p>
    <w:p w14:paraId="692987F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Για πολλά νέα ζευγάρια σήμερα η δημιουργία οικογένειας, η μεγαλύτερη, δηλαδή, χαρά της ζωής, αντιμετωπίζεται με δέος. </w:t>
      </w:r>
      <w:r>
        <w:rPr>
          <w:rFonts w:eastAsia="Times New Roman" w:cs="Times New Roman"/>
          <w:szCs w:val="24"/>
        </w:rPr>
        <w:lastRenderedPageBreak/>
        <w:t xml:space="preserve">«Θέλω δεύτερο παιδί, αλλά δεν μπορώ να του εξασφαλίσω </w:t>
      </w:r>
      <w:r>
        <w:rPr>
          <w:rFonts w:eastAsia="Times New Roman" w:cs="Times New Roman"/>
          <w:szCs w:val="24"/>
        </w:rPr>
        <w:t>αυτά που θέλω». Το είπε μία νέα γυναίκα με ένα παιδί τις προάλλες. Είναι δυστυχώς κάτι το οποίο το ακούμε όλοι ολοένα και περισσότερο. Το αποτέλεσμα είναι ότι ο πληθυσμός μας γερνά.</w:t>
      </w:r>
    </w:p>
    <w:p w14:paraId="692987F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 1950 η μέση ηλικία στην Ελλάδα ήταν τα </w:t>
      </w:r>
      <w:r>
        <w:rPr>
          <w:rFonts w:eastAsia="Times New Roman" w:cs="Times New Roman"/>
          <w:szCs w:val="24"/>
        </w:rPr>
        <w:t xml:space="preserve">τριάντα </w:t>
      </w:r>
      <w:r>
        <w:rPr>
          <w:rFonts w:eastAsia="Times New Roman" w:cs="Times New Roman"/>
          <w:szCs w:val="24"/>
        </w:rPr>
        <w:t xml:space="preserve">έτη. Σήμερα είναι τα </w:t>
      </w:r>
      <w:r>
        <w:rPr>
          <w:rFonts w:eastAsia="Times New Roman" w:cs="Times New Roman"/>
          <w:szCs w:val="24"/>
        </w:rPr>
        <w:t xml:space="preserve">σαράντα τρία </w:t>
      </w:r>
      <w:r>
        <w:rPr>
          <w:rFonts w:eastAsia="Times New Roman" w:cs="Times New Roman"/>
          <w:szCs w:val="24"/>
        </w:rPr>
        <w:t>έτη και παρ</w:t>
      </w:r>
      <w:r>
        <w:rPr>
          <w:rFonts w:eastAsia="Times New Roman" w:cs="Times New Roman"/>
          <w:szCs w:val="24"/>
        </w:rPr>
        <w:t xml:space="preserve">’ </w:t>
      </w:r>
      <w:r>
        <w:rPr>
          <w:rFonts w:eastAsia="Times New Roman" w:cs="Times New Roman"/>
          <w:szCs w:val="24"/>
        </w:rPr>
        <w:t xml:space="preserve">όλο που σήμερα οι συμπολίτες μας που είναι άνω των </w:t>
      </w:r>
      <w:r>
        <w:rPr>
          <w:rFonts w:eastAsia="Times New Roman" w:cs="Times New Roman"/>
          <w:szCs w:val="24"/>
        </w:rPr>
        <w:t xml:space="preserve">εξήντα πέντε </w:t>
      </w:r>
      <w:r>
        <w:rPr>
          <w:rFonts w:eastAsia="Times New Roman" w:cs="Times New Roman"/>
          <w:szCs w:val="24"/>
        </w:rPr>
        <w:t>είναι το 21% του πληθυσμού, το 2050 αυτή η κατηγορία θα φτάσει το 33%. Αυτή η διπλή βόμβα –λιγότεροι, αλλά και πιο ηλικιωμένοι Έλληνες- απειλεί το αύριο, αλλά αμφισβη</w:t>
      </w:r>
      <w:r>
        <w:rPr>
          <w:rFonts w:eastAsia="Times New Roman" w:cs="Times New Roman"/>
          <w:szCs w:val="24"/>
        </w:rPr>
        <w:t>τεί και το σήμερα. Γιατί σήμερα θα έχουμε μικρότερο αριθμό εργαζομένων που θα παράγουν όλο λιγότερο και θα συρρικνώνεται η οικονομία. Έτσι, όμως, χάνονται κεφάλαια για τη στήριξη των συντάξεων, κλυδωνίζεται το σύστημα υγείας και πρόνοιας, κάτι που με τη σε</w:t>
      </w:r>
      <w:r>
        <w:rPr>
          <w:rFonts w:eastAsia="Times New Roman" w:cs="Times New Roman"/>
          <w:szCs w:val="24"/>
        </w:rPr>
        <w:t>ιρά του θα διαλύσει και τη συνοχή ολόκληρης της οικονομίας.</w:t>
      </w:r>
    </w:p>
    <w:p w14:paraId="692987F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Με άλλα λόγια, υπονομεύεται το μέλλον του έθνους και της πατρίδας μας. Γιατί χωρίς ανθρώπινο δυναμικό δεν υποστηρίζεται ούτε η κυριαρχία ούτε η ανάπτυξη ενός κράτους. Και χωρίς ανάπτυξη, χωρίς δου</w:t>
      </w:r>
      <w:r>
        <w:rPr>
          <w:rFonts w:eastAsia="Times New Roman" w:cs="Times New Roman"/>
          <w:szCs w:val="24"/>
        </w:rPr>
        <w:t xml:space="preserve">λειές, χωρίς έσοδα, χωρίς εισφορές δεν </w:t>
      </w:r>
      <w:r>
        <w:rPr>
          <w:rFonts w:eastAsia="Times New Roman" w:cs="Times New Roman"/>
          <w:szCs w:val="24"/>
        </w:rPr>
        <w:lastRenderedPageBreak/>
        <w:t>υπάρχουν ούτε μισθοί ούτε συντάξεις ούτε υγεία ούτε δημόσια παιδεία ούτε, τελικά, εθνική ασφάλεια.</w:t>
      </w:r>
    </w:p>
    <w:p w14:paraId="6929880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Δεν είναι τυχαίο ότι σε όλες τις μακροπρόθεσμες εκθέσεις που αφορούν την ανάπτυξη της ελληνικής οικονομίας, όπως οι εκ</w:t>
      </w:r>
      <w:r>
        <w:rPr>
          <w:rFonts w:eastAsia="Times New Roman" w:cs="Times New Roman"/>
          <w:szCs w:val="24"/>
        </w:rPr>
        <w:t xml:space="preserve">θέσεις που δημοσιεύει το Διεθνές Νομισματικό Ταμείο, το πρόβλημα της υπογεννητικότητας συνδέεται στα μάτια των οικονομολόγων του </w:t>
      </w:r>
      <w:r>
        <w:rPr>
          <w:rFonts w:eastAsia="Times New Roman" w:cs="Times New Roman"/>
          <w:szCs w:val="24"/>
        </w:rPr>
        <w:t>τ</w:t>
      </w:r>
      <w:r>
        <w:rPr>
          <w:rFonts w:eastAsia="Times New Roman" w:cs="Times New Roman"/>
          <w:szCs w:val="24"/>
        </w:rPr>
        <w:t>αμείου με χαμηλούς ρυθμούς ανάπτυξης μεσοπρόθεσμα και μακροπρόθεσμα.</w:t>
      </w:r>
    </w:p>
    <w:p w14:paraId="6929880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Ένας από τους λόγους που το Διεθνές Νομισματικό Ταμείο εκ</w:t>
      </w:r>
      <w:r>
        <w:rPr>
          <w:rFonts w:eastAsia="Times New Roman" w:cs="Times New Roman"/>
          <w:szCs w:val="24"/>
        </w:rPr>
        <w:t>τιμά ότι οι μακροπρόθεσμοι ρυθμοί ανάπτυξης θα είναι μόλις 1%, συνδέεται ακριβώς και με το βαθύ δημογραφικό πρόβλημα, το οποίο αντιμετωπίζει η πατρίδα μας.</w:t>
      </w:r>
    </w:p>
    <w:p w14:paraId="6929880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Να, λοιπόν, γιατί όταν μιλάμε για το δημογραφικό, μιλάμε για ένα εθνικό υπαρξιακό </w:t>
      </w:r>
      <w:proofErr w:type="spellStart"/>
      <w:r>
        <w:rPr>
          <w:rFonts w:eastAsia="Times New Roman" w:cs="Times New Roman"/>
          <w:szCs w:val="24"/>
        </w:rPr>
        <w:t>διακύβευμα</w:t>
      </w:r>
      <w:proofErr w:type="spellEnd"/>
      <w:r>
        <w:rPr>
          <w:rFonts w:eastAsia="Times New Roman" w:cs="Times New Roman"/>
          <w:szCs w:val="24"/>
        </w:rPr>
        <w:t xml:space="preserve"> και μακ</w:t>
      </w:r>
      <w:r>
        <w:rPr>
          <w:rFonts w:eastAsia="Times New Roman" w:cs="Times New Roman"/>
          <w:szCs w:val="24"/>
        </w:rPr>
        <w:t>ριά από τη δικτατορία της επικαιρότητας, είναι καιρός να πιάσουμε –όλοι μαζί, θα το ήλπιζα- το νήμα των καιρών. Το μέλλον ή το σχεδιάζεις ή υφίστασαι τη χειρότερη εκδοχή του. Γι’ αυτό και η Νέα Δημοκρατία, με προσωπική δική μου εμπλοκή, εισηγείται μια συνο</w:t>
      </w:r>
      <w:r>
        <w:rPr>
          <w:rFonts w:eastAsia="Times New Roman" w:cs="Times New Roman"/>
          <w:szCs w:val="24"/>
        </w:rPr>
        <w:t xml:space="preserve">λική </w:t>
      </w:r>
      <w:r>
        <w:rPr>
          <w:rFonts w:eastAsia="Times New Roman" w:cs="Times New Roman"/>
          <w:szCs w:val="24"/>
        </w:rPr>
        <w:lastRenderedPageBreak/>
        <w:t xml:space="preserve">παρέμβαση στο δημογραφικό, ένα σχέδιο τεσσάρων κατευθύνσεων: Μείωση του βάρους για την απόκτηση παιδιού, στήριξη των εργαζόμενων γονέων, κυρίως των γυναικών που σηκώνουν σήμερα –ας μην </w:t>
      </w:r>
      <w:proofErr w:type="spellStart"/>
      <w:r>
        <w:rPr>
          <w:rFonts w:eastAsia="Times New Roman" w:cs="Times New Roman"/>
          <w:szCs w:val="24"/>
        </w:rPr>
        <w:t>κοροϊδευόμαστε</w:t>
      </w:r>
      <w:proofErr w:type="spellEnd"/>
      <w:r>
        <w:rPr>
          <w:rFonts w:eastAsia="Times New Roman" w:cs="Times New Roman"/>
          <w:szCs w:val="24"/>
        </w:rPr>
        <w:t>- το μεγάλο βάρος της ανατροφής των παιδιών αλλά και</w:t>
      </w:r>
      <w:r>
        <w:rPr>
          <w:rFonts w:eastAsia="Times New Roman" w:cs="Times New Roman"/>
          <w:szCs w:val="24"/>
        </w:rPr>
        <w:t xml:space="preserve"> των μεγάλων οικογενειών, επιστροφή των νέων που έφυγαν από την Ελλάδα και βέβαια, </w:t>
      </w:r>
      <w:proofErr w:type="spellStart"/>
      <w:r>
        <w:rPr>
          <w:rFonts w:eastAsia="Times New Roman" w:cs="Times New Roman"/>
          <w:szCs w:val="24"/>
        </w:rPr>
        <w:t>διαγενεακή</w:t>
      </w:r>
      <w:proofErr w:type="spellEnd"/>
      <w:r>
        <w:rPr>
          <w:rFonts w:eastAsia="Times New Roman" w:cs="Times New Roman"/>
          <w:szCs w:val="24"/>
        </w:rPr>
        <w:t xml:space="preserve"> αλληλεγγύη μέσω ενός σύγχρονου ασφαλιστικού συστήματος. </w:t>
      </w:r>
    </w:p>
    <w:p w14:paraId="6929880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Αναμφίβολα, η αντιστροφή αυτής της δημογραφικής τάσης δεν είναι απλή υπόθεση. Μην έχουμε αυταπάτες, δεν θ</w:t>
      </w:r>
      <w:r>
        <w:rPr>
          <w:rFonts w:eastAsia="Times New Roman" w:cs="Times New Roman"/>
          <w:szCs w:val="24"/>
        </w:rPr>
        <w:t>α δούμε αποτελέσματα ούτε σε ένα ούτε σε δ</w:t>
      </w:r>
      <w:r>
        <w:rPr>
          <w:rFonts w:eastAsia="Times New Roman" w:cs="Times New Roman"/>
          <w:szCs w:val="24"/>
        </w:rPr>
        <w:t>ύ</w:t>
      </w:r>
      <w:r>
        <w:rPr>
          <w:rFonts w:eastAsia="Times New Roman" w:cs="Times New Roman"/>
          <w:szCs w:val="24"/>
        </w:rPr>
        <w:t>ο χρόνια. Θα πρέπει, λοιπόν, με συνέπεια να υπηρετήσουμε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πολυεπίπεδη</w:t>
      </w:r>
      <w:proofErr w:type="spellEnd"/>
      <w:r>
        <w:rPr>
          <w:rFonts w:eastAsia="Times New Roman" w:cs="Times New Roman"/>
          <w:szCs w:val="24"/>
        </w:rPr>
        <w:t xml:space="preserve"> πολιτική τουλάχιστον για μια δεκαετία, για να δούμε πραγματικά αποτελέσματα. Και το κλειδί για μια τέτοια πολιτική είναι η οικονομική της δι</w:t>
      </w:r>
      <w:r>
        <w:rPr>
          <w:rFonts w:eastAsia="Times New Roman" w:cs="Times New Roman"/>
          <w:szCs w:val="24"/>
        </w:rPr>
        <w:t xml:space="preserve">άσταση. </w:t>
      </w:r>
    </w:p>
    <w:p w14:paraId="6929880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Τα σποραδικά επιδόματα με τη μορφή φιλοδωρήματος δεν συνιστούν πολιτική για τους νέους που θέλουν να κάνουν οικογένεια. Για εμάς, η κεντρική μας επιδίωξη παραμένει η δη</w:t>
      </w:r>
      <w:r>
        <w:rPr>
          <w:rFonts w:eastAsia="Times New Roman" w:cs="Times New Roman"/>
          <w:szCs w:val="24"/>
        </w:rPr>
        <w:lastRenderedPageBreak/>
        <w:t>μιουργία πολλών χιλιάδων νέων, καλοπληρωμένων θέσεων εργασίας σε μια οικονομία,</w:t>
      </w:r>
      <w:r>
        <w:rPr>
          <w:rFonts w:eastAsia="Times New Roman" w:cs="Times New Roman"/>
          <w:szCs w:val="24"/>
        </w:rPr>
        <w:t xml:space="preserve"> η οποία θα αναπτύσσεται με ρυθμούς διπλάσιους από τους σημερινούς.</w:t>
      </w:r>
    </w:p>
    <w:p w14:paraId="6929880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οι κατευθύνσεις του σχεδίου της Νέας Δημοκρατίας για το δημογραφικό μεταφράζονται σε σαφή χειροπιαστά μέτρα. Σχετικά με τα κίνητρα για τους νέους γονείς, εντοπ</w:t>
      </w:r>
      <w:r>
        <w:rPr>
          <w:rFonts w:eastAsia="Times New Roman" w:cs="Times New Roman"/>
          <w:szCs w:val="24"/>
        </w:rPr>
        <w:t xml:space="preserve">ίζω τέσσερα σημαντικά μέτρα από το πακέτο των πρωτοβουλιών που έχουμε εξαγγείλει. </w:t>
      </w:r>
    </w:p>
    <w:p w14:paraId="6929880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Πρώτον, θεσπίζουμε άμεση ενίσχυση 2.000 ευρώ για κάθε νέο παιδί το οποίο θα γεννιέται στην πατρίδα μας.</w:t>
      </w:r>
    </w:p>
    <w:p w14:paraId="69298807" w14:textId="77777777" w:rsidR="00F93F98" w:rsidRDefault="00F9424E">
      <w:pPr>
        <w:spacing w:line="600" w:lineRule="auto"/>
        <w:ind w:firstLine="720"/>
        <w:jc w:val="center"/>
        <w:rPr>
          <w:rFonts w:eastAsia="Times New Roman" w:cs="Times New Roman"/>
          <w:szCs w:val="24"/>
        </w:rPr>
      </w:pPr>
      <w:r w:rsidRPr="00807326">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14:paraId="6929880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Για να αντι</w:t>
      </w:r>
      <w:r>
        <w:rPr>
          <w:rFonts w:eastAsia="Times New Roman" w:cs="Times New Roman"/>
          <w:szCs w:val="24"/>
        </w:rPr>
        <w:t>μετωπιστούν οι αυξημένες ανάγκες του πρώτου καιρού, έτσι ώστε ο τοκετός και η διαδικασία απόκτησης παιδιού και αυτές οι αυξημένες ανάγκες να μην αποτελούν ανασχετικό παράγοντα για κανένα νέο ζευγάρι που θέλει να μεγαλώσει την οικογένειά του.</w:t>
      </w:r>
    </w:p>
    <w:p w14:paraId="6929880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Το κόστος αυτο</w:t>
      </w:r>
      <w:r>
        <w:rPr>
          <w:rFonts w:eastAsia="Times New Roman" w:cs="Times New Roman"/>
          <w:szCs w:val="24"/>
        </w:rPr>
        <w:t>ύ του μέτρου -προφανώς δύναται να υπάρχουν και λογικό είναι να υπάρχουν και κάποια εισοδηματικά κριτήρια, αλλά θα πρέπει να πιάνουν πραγματικά τα υψηλά εισοδήματα, όχι τη μεσαία τάξη- δεν ξεπερνά τα 150 εκατομμύρια το</w:t>
      </w:r>
      <w:r>
        <w:rPr>
          <w:rFonts w:eastAsia="Times New Roman" w:cs="Times New Roman"/>
          <w:szCs w:val="24"/>
        </w:rPr>
        <w:t>ν</w:t>
      </w:r>
      <w:r>
        <w:rPr>
          <w:rFonts w:eastAsia="Times New Roman" w:cs="Times New Roman"/>
          <w:szCs w:val="24"/>
        </w:rPr>
        <w:t xml:space="preserve"> χρόνο, δηλαδή το 1/4 από το κοινωνικό</w:t>
      </w:r>
      <w:r>
        <w:rPr>
          <w:rFonts w:eastAsia="Times New Roman" w:cs="Times New Roman"/>
          <w:szCs w:val="24"/>
        </w:rPr>
        <w:t xml:space="preserve"> μέρισμα, το οποίο μοίρασε η Κυβέρνηση πέρυσι τα Χριστούγεννα.</w:t>
      </w:r>
    </w:p>
    <w:p w14:paraId="6929880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Το αφορολόγητο πρέπει να αυξάνεται κατά 1.000 ευρώ για κάθε παιδί και έτσι θα ωφεληθούν κυρίως οι πιο αδύναμοι, οι οποίοι διστάζουν να κάνουν σήμερα παιδιά, ενώ θα πρέπει να μπορούμε να δίνουμε</w:t>
      </w:r>
      <w:r>
        <w:rPr>
          <w:rFonts w:eastAsia="Times New Roman" w:cs="Times New Roman"/>
          <w:szCs w:val="24"/>
        </w:rPr>
        <w:t xml:space="preserve"> και πρόσθετα κίνητρα σε ζευγάρια που τεκνοποιούν νωρίτερα από τα τριάντα χρόνια της γυναίκας, διότι σήμερα η μέση ηλικία γέννησης του πρώτου παιδιού στην Ελλάδα είναι λίγο παραπάνω από τα τριάντα χρόνια.</w:t>
      </w:r>
    </w:p>
    <w:p w14:paraId="6929880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Τρίτο μέτρο. Το ανέφερε και η κ. Γεννηματά και είνα</w:t>
      </w:r>
      <w:r>
        <w:rPr>
          <w:rFonts w:eastAsia="Times New Roman" w:cs="Times New Roman"/>
          <w:szCs w:val="24"/>
        </w:rPr>
        <w:t>ι σωστή πρόταση με μικρό δημοσιονομικό αποτύπωμα. Όλα τα βρεφικά είδη, είδη υγιεινής και είδη πρώτης ανάγκης για τις γυναίκες, πρέπει να υπαχθούν στον χαμηλό συντελεστή ΦΠΑ.</w:t>
      </w:r>
    </w:p>
    <w:p w14:paraId="6929880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Τέταρτο μέτρο είναι μια πρόταση που έχω παρουσιάσει εδώ και πάρα πολύ καιρό. Παιδι</w:t>
      </w:r>
      <w:r>
        <w:rPr>
          <w:rFonts w:eastAsia="Times New Roman" w:cs="Times New Roman"/>
          <w:szCs w:val="24"/>
        </w:rPr>
        <w:t xml:space="preserve">κοί σταθμοί για όλα τα </w:t>
      </w:r>
      <w:r>
        <w:rPr>
          <w:rFonts w:eastAsia="Times New Roman" w:cs="Times New Roman"/>
          <w:szCs w:val="24"/>
        </w:rPr>
        <w:t>Ε</w:t>
      </w:r>
      <w:r>
        <w:rPr>
          <w:rFonts w:eastAsia="Times New Roman" w:cs="Times New Roman"/>
          <w:szCs w:val="24"/>
        </w:rPr>
        <w:t>λληνόπουλα. Κανένα παιδί εκτός παιδικών σταθμών με κυβέρνηση Νέας Δημοκρατίας.</w:t>
      </w:r>
    </w:p>
    <w:p w14:paraId="6929880D" w14:textId="77777777" w:rsidR="00F93F98" w:rsidRDefault="00F9424E">
      <w:pPr>
        <w:spacing w:line="600" w:lineRule="auto"/>
        <w:ind w:firstLine="720"/>
        <w:jc w:val="center"/>
        <w:rPr>
          <w:rFonts w:eastAsia="Times New Roman" w:cs="Times New Roman"/>
          <w:szCs w:val="24"/>
        </w:rPr>
      </w:pPr>
      <w:r w:rsidRPr="00B5233B">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14:paraId="6929880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Κάθε οικογένεια, που το παιδί της δεν θα βρίσκει θέση σε δημοτικό σταθμό, θα μπορεί να λαμβάνει</w:t>
      </w:r>
      <w:r>
        <w:rPr>
          <w:rFonts w:eastAsia="Times New Roman" w:cs="Times New Roman"/>
          <w:szCs w:val="24"/>
        </w:rPr>
        <w:t xml:space="preserve"> ένα κουπόνι ύψους 180 ευρώ για δέκα μήνες τον χρόνο, ώστε να επιλέγει εκείνη τον σταθμό που προτιμά. Και αυτό το λέω, διότι η πρόσβαση σε ποιοτική φροντίδα μέσα από βρεφονηπιακούς σταθμούς δεν είναι μόνο μια ανακούφιση για την οικογένεια, η οποία πολύ συχ</w:t>
      </w:r>
      <w:r>
        <w:rPr>
          <w:rFonts w:eastAsia="Times New Roman" w:cs="Times New Roman"/>
          <w:szCs w:val="24"/>
        </w:rPr>
        <w:t>νά διστάζει να κάνει παιδί, επειδή δεν υπάρχουν ή δεν είναι διαθέσιμοι παππούδες και γιαγιάδες για να το φροντίζουν, αλλά είναι και απαραίτητη προϋπόθεση για τη σωστή ακαδημαϊκή εξέλιξη των παιδιών. Γι’ αυτό και η διετής προσχολική αγωγή είναι σωστή παρέμβ</w:t>
      </w:r>
      <w:r>
        <w:rPr>
          <w:rFonts w:eastAsia="Times New Roman" w:cs="Times New Roman"/>
          <w:szCs w:val="24"/>
        </w:rPr>
        <w:t xml:space="preserve">αση, ακριβώς διότι γνωρίζουμε πολύ καλά ότι πολλές από τις κοινωνικές ανισότητες σχετίζονται με το γεγονός ότι πολλά παιδιά δεν έχουν πρόσβαση σε προσχολική αγωγή. Είναι </w:t>
      </w:r>
      <w:r>
        <w:rPr>
          <w:rFonts w:eastAsia="Times New Roman" w:cs="Times New Roman"/>
          <w:szCs w:val="24"/>
        </w:rPr>
        <w:lastRenderedPageBreak/>
        <w:t>παιδιά, κυρίως, πιο αδύναμων οικογενειών και τα παιδιά αυτά γνωρίζουμε από μελέτες ότι</w:t>
      </w:r>
      <w:r>
        <w:rPr>
          <w:rFonts w:eastAsia="Times New Roman" w:cs="Times New Roman"/>
          <w:szCs w:val="24"/>
        </w:rPr>
        <w:t xml:space="preserve"> θα αδικηθούν στη συνέχεια στην ακαδημαϊκή τους πορεία. Ξεκινούν, δηλαδή, την ακαδημαϊκή τους ζωή στην Α΄ δημοτικού με ένα σημαντικό μειονέκτημα. Αυτό δεν είναι επιτρεπτό, γι’ αυτό και είμαστε απολύτως ξεκάθαροι: Κανένα παιδί εκτός παιδικού σταθμού, διετές</w:t>
      </w:r>
      <w:r>
        <w:rPr>
          <w:rFonts w:eastAsia="Times New Roman" w:cs="Times New Roman"/>
          <w:szCs w:val="24"/>
        </w:rPr>
        <w:t xml:space="preserve"> νηπιαγωγείο και ελεγχόμενη ποιότητα στις φροντίδες</w:t>
      </w:r>
      <w:r>
        <w:rPr>
          <w:rFonts w:eastAsia="Times New Roman" w:cs="Times New Roman"/>
          <w:szCs w:val="24"/>
        </w:rPr>
        <w:t xml:space="preserve"> καθώς και</w:t>
      </w:r>
      <w:r>
        <w:rPr>
          <w:rFonts w:eastAsia="Times New Roman" w:cs="Times New Roman"/>
          <w:szCs w:val="24"/>
        </w:rPr>
        <w:t xml:space="preserve"> στις υπηρεσίες που παρέχουν οι παιδικοί σταθμοί.</w:t>
      </w:r>
    </w:p>
    <w:p w14:paraId="6929880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Όμως, για την προστασία νέων γονέων και κυρίως της νέας μητέρας προβλέπουμε κάποιες ακόμα, πιστεύω, σημαντικές συγκεκριμένες κινήσεις. </w:t>
      </w:r>
    </w:p>
    <w:p w14:paraId="6929881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Πρώτον, ε</w:t>
      </w:r>
      <w:r>
        <w:rPr>
          <w:rFonts w:eastAsia="Times New Roman" w:cs="Times New Roman"/>
          <w:szCs w:val="24"/>
        </w:rPr>
        <w:t>λεύθερη επιλογή της γυναίκας να ορίσει εκείνη τον χρόνο της άδειας εγκυμοσύνης και λοχείας, έτσι ώστε να χαλαρώσουμε τους πολύ αυστηρούς περιορισμούς, οι οποίοι υπάρχουν σήμερα. Σε συνεργασία με τους κοινωνικούς εταίρους να αυξήσουμε την άδεια για τις μονο</w:t>
      </w:r>
      <w:r>
        <w:rPr>
          <w:rFonts w:eastAsia="Times New Roman" w:cs="Times New Roman"/>
          <w:szCs w:val="24"/>
        </w:rPr>
        <w:t xml:space="preserve">γονεϊκές οικογένειες, μια ειδική κατηγορία που αντιμετωπίζει πρόσθετα προβλήματα, τα οποία χρήζουν </w:t>
      </w:r>
      <w:proofErr w:type="spellStart"/>
      <w:r>
        <w:rPr>
          <w:rFonts w:eastAsia="Times New Roman" w:cs="Times New Roman"/>
          <w:szCs w:val="24"/>
        </w:rPr>
        <w:t>στοχευμένης</w:t>
      </w:r>
      <w:proofErr w:type="spellEnd"/>
      <w:r>
        <w:rPr>
          <w:rFonts w:eastAsia="Times New Roman" w:cs="Times New Roman"/>
          <w:szCs w:val="24"/>
        </w:rPr>
        <w:t xml:space="preserve"> κοινωνικής προστασίας. </w:t>
      </w:r>
    </w:p>
    <w:p w14:paraId="6929881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Δεύτερον, να επεκτείνουμε την προστασία για την απόλυση στους είκοσι τέσσερις μήνες, αντί των δεκαοκτώ μετά τον τοκετό, δ</w:t>
      </w:r>
      <w:r>
        <w:rPr>
          <w:rFonts w:eastAsia="Times New Roman" w:cs="Times New Roman"/>
          <w:szCs w:val="24"/>
        </w:rPr>
        <w:t>ιότι γνωρίζουμε πολύ καλά ότι και σήμερα που μιλάμε υπάρχουν πολλοί ασύδοτοι εργοδότες που δεν εφαρμόζουν την υφιστάμενη εργατική νομοθεσία και εκμεταλλεύονται το εργατικό τους δυναμικό, ειδικά τις γυναίκες, με τρόπο ο οποίος είναι ηθικά απαράδεκτος και κα</w:t>
      </w:r>
      <w:r>
        <w:rPr>
          <w:rFonts w:eastAsia="Times New Roman" w:cs="Times New Roman"/>
          <w:szCs w:val="24"/>
        </w:rPr>
        <w:t>τάφωρα παράνομος.</w:t>
      </w:r>
    </w:p>
    <w:p w14:paraId="6929881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Τρίτον, χρειαζόμαστε ειδικά προγράμματα κατάρτισης, τα οποία θα περιμένουν όσους επιστρέφουν στην εργασία μετά από τη διακοπή για την ανατροφή τέκνων, διότι ένα διάλειμμα στην επαγγελματική τους καριέρα για κάτι τόσο όμορφο δεν μπορεί να </w:t>
      </w:r>
      <w:r>
        <w:rPr>
          <w:rFonts w:eastAsia="Times New Roman" w:cs="Times New Roman"/>
          <w:szCs w:val="24"/>
        </w:rPr>
        <w:t>γίνεται εμπόδιο στην εξέλιξή τους.</w:t>
      </w:r>
    </w:p>
    <w:p w14:paraId="6929881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Τέταρτον, όπως είπα ήδη, η ουσιαστική βοήθεια μέσω των παιδικών σταθμών βρίσκει συνέχεια στη σταδιακή εφαρμογή της διετούς υποχρεωτικής προσχολικής αγωγής, αλλά και στην ενίσχυση του θεσμού των ολοήμερων σχολείων, ο οποίο</w:t>
      </w:r>
      <w:r>
        <w:rPr>
          <w:rFonts w:eastAsia="Times New Roman" w:cs="Times New Roman"/>
          <w:szCs w:val="24"/>
        </w:rPr>
        <w:t>ς πρέπει να επεκταθεί για όλα τα Ελληνόπουλα με ουσιαστικά προγράμματα δραστηριοτήτων και μελέτης, όπως και μάθησης και πιστοποίησης ξένης γλώσσας εντός του σχολείου.</w:t>
      </w:r>
    </w:p>
    <w:p w14:paraId="69298814" w14:textId="77777777" w:rsidR="00F93F98" w:rsidRDefault="00F9424E">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Πέμπτον</w:t>
      </w:r>
      <w:proofErr w:type="spellEnd"/>
      <w:r>
        <w:rPr>
          <w:rFonts w:eastAsia="Times New Roman" w:cs="Times New Roman"/>
          <w:szCs w:val="24"/>
        </w:rPr>
        <w:t xml:space="preserve">, προφανώς δεν θα παραμελήσουμε τις υφιστάμενες πολύτεκνες και </w:t>
      </w:r>
      <w:proofErr w:type="spellStart"/>
      <w:r>
        <w:rPr>
          <w:rFonts w:eastAsia="Times New Roman" w:cs="Times New Roman"/>
          <w:szCs w:val="24"/>
        </w:rPr>
        <w:t>τρίτεκνες</w:t>
      </w:r>
      <w:proofErr w:type="spellEnd"/>
      <w:r>
        <w:rPr>
          <w:rFonts w:eastAsia="Times New Roman" w:cs="Times New Roman"/>
          <w:szCs w:val="24"/>
        </w:rPr>
        <w:t xml:space="preserve"> οικογένει</w:t>
      </w:r>
      <w:r>
        <w:rPr>
          <w:rFonts w:eastAsia="Times New Roman" w:cs="Times New Roman"/>
          <w:szCs w:val="24"/>
        </w:rPr>
        <w:t xml:space="preserve">ες. Έχουμε δεσμευθεί ότι θα επαναφέρουμε τα ποσά που η Κυβέρνηση περιέκοψε πέρυσι για τις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οικογένειες.</w:t>
      </w:r>
    </w:p>
    <w:p w14:paraId="69298815" w14:textId="77777777" w:rsidR="00F93F98" w:rsidRDefault="00F9424E">
      <w:pPr>
        <w:spacing w:line="600" w:lineRule="auto"/>
        <w:ind w:firstLine="720"/>
        <w:jc w:val="center"/>
        <w:rPr>
          <w:rFonts w:eastAsia="Times New Roman" w:cs="Times New Roman"/>
          <w:szCs w:val="24"/>
        </w:rPr>
      </w:pPr>
      <w:r w:rsidRPr="00B5233B">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14:paraId="6929881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Τα παραπάνω συγκεκριμένα μέτρα αφορούν </w:t>
      </w:r>
      <w:r>
        <w:rPr>
          <w:rFonts w:eastAsia="Times New Roman" w:cs="Times New Roman"/>
          <w:szCs w:val="24"/>
        </w:rPr>
        <w:t>σ</w:t>
      </w:r>
      <w:r>
        <w:rPr>
          <w:rFonts w:eastAsia="Times New Roman" w:cs="Times New Roman"/>
          <w:szCs w:val="24"/>
        </w:rPr>
        <w:t xml:space="preserve">την ενίσχυση των νέων ζευγαριών για να κάνουν παιδιά, αφορούν </w:t>
      </w:r>
      <w:r>
        <w:rPr>
          <w:rFonts w:eastAsia="Times New Roman" w:cs="Times New Roman"/>
          <w:szCs w:val="24"/>
        </w:rPr>
        <w:t>σ</w:t>
      </w:r>
      <w:r>
        <w:rPr>
          <w:rFonts w:eastAsia="Times New Roman" w:cs="Times New Roman"/>
          <w:szCs w:val="24"/>
        </w:rPr>
        <w:t xml:space="preserve">την ανακούφιση των γονέων, </w:t>
      </w:r>
      <w:r>
        <w:rPr>
          <w:rFonts w:eastAsia="Times New Roman" w:cs="Times New Roman"/>
          <w:szCs w:val="24"/>
        </w:rPr>
        <w:t>σ</w:t>
      </w:r>
      <w:r>
        <w:rPr>
          <w:rFonts w:eastAsia="Times New Roman" w:cs="Times New Roman"/>
          <w:szCs w:val="24"/>
        </w:rPr>
        <w:t xml:space="preserve">τη διασύνδεση της εκπαίδευσης με την ανατροφή των παιδιών, </w:t>
      </w:r>
      <w:r>
        <w:rPr>
          <w:rFonts w:eastAsia="Times New Roman" w:cs="Times New Roman"/>
          <w:szCs w:val="24"/>
        </w:rPr>
        <w:t>σ</w:t>
      </w:r>
      <w:r>
        <w:rPr>
          <w:rFonts w:eastAsia="Times New Roman" w:cs="Times New Roman"/>
          <w:szCs w:val="24"/>
        </w:rPr>
        <w:t xml:space="preserve">την τόνωση της πολύτεκνης οικογένειας, αλλά και με το συνολικό μας σχέδιο για ανάπτυξη θα επιτευχθεί και </w:t>
      </w:r>
      <w:r>
        <w:rPr>
          <w:rFonts w:eastAsia="Times New Roman" w:cs="Times New Roman"/>
          <w:szCs w:val="24"/>
        </w:rPr>
        <w:t>η επιστροφή πολύτιμου ανθρώπινου δυναμικού από το εξωτερικό.</w:t>
      </w:r>
    </w:p>
    <w:p w14:paraId="6929881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Αυτό ακριβώς αντιμετωπίζει και η τέταρτη κατεύθυνση του σχεδίου μας. Δεν μπορούμε να συζητούμε για αντιμετώπιση του δημογραφικού προβλήματος, χωρίς να συζητούμε για τις προκλήσεις που αντιμετωπίζ</w:t>
      </w:r>
      <w:r>
        <w:rPr>
          <w:rFonts w:eastAsia="Times New Roman" w:cs="Times New Roman"/>
          <w:szCs w:val="24"/>
        </w:rPr>
        <w:t>ει το ασφαλιστικό μας σύστημα.</w:t>
      </w:r>
    </w:p>
    <w:p w14:paraId="69298818" w14:textId="77777777" w:rsidR="00F93F98" w:rsidRDefault="00F9424E">
      <w:pPr>
        <w:tabs>
          <w:tab w:val="left" w:pos="6168"/>
        </w:tabs>
        <w:spacing w:line="600" w:lineRule="auto"/>
        <w:ind w:firstLine="720"/>
        <w:jc w:val="both"/>
        <w:rPr>
          <w:rFonts w:eastAsia="Times New Roman" w:cs="Times New Roman"/>
          <w:szCs w:val="24"/>
        </w:rPr>
      </w:pPr>
      <w:r w:rsidRPr="00984EE4">
        <w:rPr>
          <w:rFonts w:eastAsia="Times New Roman" w:cs="Times New Roman"/>
          <w:szCs w:val="24"/>
        </w:rPr>
        <w:lastRenderedPageBreak/>
        <w:t xml:space="preserve">Έχουμε </w:t>
      </w:r>
      <w:r>
        <w:rPr>
          <w:rFonts w:eastAsia="Times New Roman" w:cs="Times New Roman"/>
          <w:szCs w:val="24"/>
        </w:rPr>
        <w:t>μιλήσει για έ</w:t>
      </w:r>
      <w:r w:rsidRPr="00984EE4">
        <w:rPr>
          <w:rFonts w:eastAsia="Times New Roman" w:cs="Times New Roman"/>
          <w:szCs w:val="24"/>
        </w:rPr>
        <w:t>να σύγχρονο και αποτελεσματικό ασφαλιστικό σύστημα</w:t>
      </w:r>
      <w:r>
        <w:rPr>
          <w:rFonts w:eastAsia="Times New Roman" w:cs="Times New Roman"/>
          <w:szCs w:val="24"/>
        </w:rPr>
        <w:t>, ελκυστικό</w:t>
      </w:r>
      <w:r w:rsidRPr="00984EE4">
        <w:rPr>
          <w:rFonts w:eastAsia="Times New Roman" w:cs="Times New Roman"/>
          <w:szCs w:val="24"/>
        </w:rPr>
        <w:t xml:space="preserve"> ώστε να εντάσσονται σε αυτό όλοι οι εργαζόμενοι</w:t>
      </w:r>
      <w:r>
        <w:rPr>
          <w:rFonts w:eastAsia="Times New Roman" w:cs="Times New Roman"/>
          <w:szCs w:val="24"/>
        </w:rPr>
        <w:t>,</w:t>
      </w:r>
      <w:r w:rsidRPr="00984EE4">
        <w:rPr>
          <w:rFonts w:eastAsia="Times New Roman" w:cs="Times New Roman"/>
          <w:szCs w:val="24"/>
        </w:rPr>
        <w:t xml:space="preserve"> δίκαιο</w:t>
      </w:r>
      <w:r>
        <w:rPr>
          <w:rFonts w:eastAsia="Times New Roman" w:cs="Times New Roman"/>
          <w:szCs w:val="24"/>
        </w:rPr>
        <w:t xml:space="preserve"> ώστε να αποδίδει </w:t>
      </w:r>
      <w:r w:rsidRPr="00984EE4">
        <w:rPr>
          <w:rFonts w:eastAsia="Times New Roman" w:cs="Times New Roman"/>
          <w:szCs w:val="24"/>
        </w:rPr>
        <w:t>μετά το τέλος της εργασίας τους κόπους όλων στη διάρκεια του εργασιακο</w:t>
      </w:r>
      <w:r w:rsidRPr="00984EE4">
        <w:rPr>
          <w:rFonts w:eastAsia="Times New Roman" w:cs="Times New Roman"/>
          <w:szCs w:val="24"/>
        </w:rPr>
        <w:t>ύ τους βίου και αποτελεσματικό</w:t>
      </w:r>
      <w:r>
        <w:rPr>
          <w:rFonts w:eastAsia="Times New Roman" w:cs="Times New Roman"/>
          <w:szCs w:val="24"/>
        </w:rPr>
        <w:t xml:space="preserve"> ώστε να μην επιβαρύνει, α</w:t>
      </w:r>
      <w:r w:rsidRPr="00984EE4">
        <w:rPr>
          <w:rFonts w:eastAsia="Times New Roman" w:cs="Times New Roman"/>
          <w:szCs w:val="24"/>
        </w:rPr>
        <w:t xml:space="preserve">λλά </w:t>
      </w:r>
      <w:r>
        <w:rPr>
          <w:rFonts w:eastAsia="Times New Roman" w:cs="Times New Roman"/>
          <w:szCs w:val="24"/>
        </w:rPr>
        <w:t xml:space="preserve">αντίθετα </w:t>
      </w:r>
      <w:r w:rsidRPr="00984EE4">
        <w:rPr>
          <w:rFonts w:eastAsia="Times New Roman" w:cs="Times New Roman"/>
          <w:szCs w:val="24"/>
        </w:rPr>
        <w:t xml:space="preserve">να συμβάλλει στην ανάπτυξη </w:t>
      </w:r>
      <w:r>
        <w:rPr>
          <w:rFonts w:eastAsia="Times New Roman" w:cs="Times New Roman"/>
          <w:szCs w:val="24"/>
        </w:rPr>
        <w:t xml:space="preserve">της </w:t>
      </w:r>
      <w:r w:rsidRPr="00984EE4">
        <w:rPr>
          <w:rFonts w:eastAsia="Times New Roman" w:cs="Times New Roman"/>
          <w:szCs w:val="24"/>
        </w:rPr>
        <w:t>οικονομίας</w:t>
      </w:r>
      <w:r>
        <w:rPr>
          <w:rFonts w:eastAsia="Times New Roman" w:cs="Times New Roman"/>
          <w:szCs w:val="24"/>
        </w:rPr>
        <w:t>.</w:t>
      </w:r>
    </w:p>
    <w:p w14:paraId="69298819"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Είχα την ευκαιρία και στην </w:t>
      </w:r>
      <w:r w:rsidRPr="00984EE4">
        <w:rPr>
          <w:rFonts w:eastAsia="Times New Roman" w:cs="Times New Roman"/>
          <w:szCs w:val="24"/>
        </w:rPr>
        <w:t>Ένωση Ασφαλιστικών Εταιρ</w:t>
      </w:r>
      <w:r>
        <w:rPr>
          <w:rFonts w:eastAsia="Times New Roman" w:cs="Times New Roman"/>
          <w:szCs w:val="24"/>
        </w:rPr>
        <w:t>ε</w:t>
      </w:r>
      <w:r w:rsidRPr="00984EE4">
        <w:rPr>
          <w:rFonts w:eastAsia="Times New Roman" w:cs="Times New Roman"/>
          <w:szCs w:val="24"/>
        </w:rPr>
        <w:t xml:space="preserve">ιών πριν από μία εβδομάδα να αναφερθώ για άλλη μία φορά λεπτομερώς </w:t>
      </w:r>
      <w:r>
        <w:rPr>
          <w:rFonts w:eastAsia="Times New Roman" w:cs="Times New Roman"/>
          <w:szCs w:val="24"/>
        </w:rPr>
        <w:t>στ</w:t>
      </w:r>
      <w:r w:rsidRPr="00984EE4">
        <w:rPr>
          <w:rFonts w:eastAsia="Times New Roman" w:cs="Times New Roman"/>
          <w:szCs w:val="24"/>
        </w:rPr>
        <w:t xml:space="preserve">ο σχέδιό </w:t>
      </w:r>
      <w:r>
        <w:rPr>
          <w:rFonts w:eastAsia="Times New Roman" w:cs="Times New Roman"/>
          <w:szCs w:val="24"/>
        </w:rPr>
        <w:t>μας,</w:t>
      </w:r>
      <w:r w:rsidRPr="00984EE4">
        <w:rPr>
          <w:rFonts w:eastAsia="Times New Roman" w:cs="Times New Roman"/>
          <w:szCs w:val="24"/>
        </w:rPr>
        <w:t xml:space="preserve"> το οποίο </w:t>
      </w:r>
      <w:r w:rsidRPr="00984EE4">
        <w:rPr>
          <w:rFonts w:eastAsia="Times New Roman" w:cs="Times New Roman"/>
          <w:szCs w:val="24"/>
        </w:rPr>
        <w:t>συστηματικά διαστρεβλώνεται από την Κυβέρνηση</w:t>
      </w:r>
      <w:r>
        <w:rPr>
          <w:rFonts w:eastAsia="Times New Roman" w:cs="Times New Roman"/>
          <w:szCs w:val="24"/>
        </w:rPr>
        <w:t>.</w:t>
      </w:r>
      <w:r w:rsidRPr="00984EE4">
        <w:rPr>
          <w:rFonts w:eastAsia="Times New Roman" w:cs="Times New Roman"/>
          <w:szCs w:val="24"/>
        </w:rPr>
        <w:t xml:space="preserve"> Δεν πειράζει</w:t>
      </w:r>
      <w:r>
        <w:rPr>
          <w:rFonts w:eastAsia="Times New Roman" w:cs="Times New Roman"/>
          <w:szCs w:val="24"/>
        </w:rPr>
        <w:t>.</w:t>
      </w:r>
      <w:r w:rsidRPr="00984EE4">
        <w:rPr>
          <w:rFonts w:eastAsia="Times New Roman" w:cs="Times New Roman"/>
          <w:szCs w:val="24"/>
        </w:rPr>
        <w:t xml:space="preserve"> Είμαστε συνηθισμένοι σε τέτοιου είδους προπαγάνδα</w:t>
      </w:r>
      <w:r>
        <w:rPr>
          <w:rFonts w:eastAsia="Times New Roman" w:cs="Times New Roman"/>
          <w:szCs w:val="24"/>
        </w:rPr>
        <w:t>.</w:t>
      </w:r>
      <w:r w:rsidRPr="00984EE4">
        <w:rPr>
          <w:rFonts w:eastAsia="Times New Roman" w:cs="Times New Roman"/>
          <w:szCs w:val="24"/>
        </w:rPr>
        <w:t xml:space="preserve"> Μόνο που θα πρέπει κάποια στιγμή να μας εξηγήσετε</w:t>
      </w:r>
      <w:r>
        <w:rPr>
          <w:rFonts w:eastAsia="Times New Roman" w:cs="Times New Roman"/>
          <w:szCs w:val="24"/>
        </w:rPr>
        <w:t xml:space="preserve"> </w:t>
      </w:r>
      <w:r w:rsidRPr="00984EE4">
        <w:rPr>
          <w:rFonts w:eastAsia="Times New Roman" w:cs="Times New Roman"/>
          <w:szCs w:val="24"/>
        </w:rPr>
        <w:t>γ</w:t>
      </w:r>
      <w:r>
        <w:rPr>
          <w:rFonts w:eastAsia="Times New Roman" w:cs="Times New Roman"/>
          <w:szCs w:val="24"/>
        </w:rPr>
        <w:t>ιατί θεωρείτε</w:t>
      </w:r>
      <w:r w:rsidRPr="00984EE4">
        <w:rPr>
          <w:rFonts w:eastAsia="Times New Roman" w:cs="Times New Roman"/>
          <w:szCs w:val="24"/>
        </w:rPr>
        <w:t xml:space="preserve"> προοδευτικό να μην εφαρμοστεί στη χώρα μας ένα σύστημα τριών πυλώνων</w:t>
      </w:r>
      <w:r>
        <w:rPr>
          <w:rFonts w:eastAsia="Times New Roman" w:cs="Times New Roman"/>
          <w:szCs w:val="24"/>
        </w:rPr>
        <w:t>,</w:t>
      </w:r>
      <w:r w:rsidRPr="00984EE4">
        <w:rPr>
          <w:rFonts w:eastAsia="Times New Roman" w:cs="Times New Roman"/>
          <w:szCs w:val="24"/>
        </w:rPr>
        <w:t xml:space="preserve"> όπω</w:t>
      </w:r>
      <w:r>
        <w:rPr>
          <w:rFonts w:eastAsia="Times New Roman" w:cs="Times New Roman"/>
          <w:szCs w:val="24"/>
        </w:rPr>
        <w:t>ς αυτό</w:t>
      </w:r>
      <w:r>
        <w:rPr>
          <w:rFonts w:eastAsia="Times New Roman" w:cs="Times New Roman"/>
          <w:szCs w:val="24"/>
        </w:rPr>
        <w:t xml:space="preserve"> εφαρμόζεται σε όλες τις ε</w:t>
      </w:r>
      <w:r w:rsidRPr="00984EE4">
        <w:rPr>
          <w:rFonts w:eastAsia="Times New Roman" w:cs="Times New Roman"/>
          <w:szCs w:val="24"/>
        </w:rPr>
        <w:t>υρωπαϊκές χώρες</w:t>
      </w:r>
      <w:r>
        <w:rPr>
          <w:rFonts w:eastAsia="Times New Roman" w:cs="Times New Roman"/>
          <w:szCs w:val="24"/>
        </w:rPr>
        <w:t>.</w:t>
      </w:r>
      <w:r w:rsidRPr="00984EE4">
        <w:rPr>
          <w:rFonts w:eastAsia="Times New Roman" w:cs="Times New Roman"/>
          <w:szCs w:val="24"/>
        </w:rPr>
        <w:t xml:space="preserve"> Επαναλαμβάνω</w:t>
      </w:r>
      <w:r>
        <w:rPr>
          <w:rFonts w:eastAsia="Times New Roman" w:cs="Times New Roman"/>
          <w:szCs w:val="24"/>
        </w:rPr>
        <w:t>,</w:t>
      </w:r>
      <w:r w:rsidRPr="00984EE4">
        <w:rPr>
          <w:rFonts w:eastAsia="Times New Roman" w:cs="Times New Roman"/>
          <w:szCs w:val="24"/>
        </w:rPr>
        <w:t xml:space="preserve"> δεν υπάρχει ευρωπαϊκή χώρα σοβαρή σήμερα</w:t>
      </w:r>
      <w:r>
        <w:rPr>
          <w:rFonts w:eastAsia="Times New Roman" w:cs="Times New Roman"/>
          <w:szCs w:val="24"/>
        </w:rPr>
        <w:t>,</w:t>
      </w:r>
      <w:r w:rsidRPr="00984EE4">
        <w:rPr>
          <w:rFonts w:eastAsia="Times New Roman" w:cs="Times New Roman"/>
          <w:szCs w:val="24"/>
        </w:rPr>
        <w:t xml:space="preserve"> η οποία να μην έχει εφαρμόσει σύστημα τριών πυλώνων στο ασφαλιστικό</w:t>
      </w:r>
      <w:r>
        <w:rPr>
          <w:rFonts w:eastAsia="Times New Roman" w:cs="Times New Roman"/>
          <w:szCs w:val="24"/>
        </w:rPr>
        <w:t>.</w:t>
      </w:r>
    </w:p>
    <w:p w14:paraId="6929881A" w14:textId="77777777" w:rsidR="00F93F98" w:rsidRDefault="00F9424E">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πτέρυγα της Νέας Δημοκρατίας)</w:t>
      </w:r>
    </w:p>
    <w:p w14:paraId="6929881B" w14:textId="77777777" w:rsidR="00F93F98" w:rsidRDefault="00F9424E">
      <w:pPr>
        <w:tabs>
          <w:tab w:val="left" w:pos="6168"/>
        </w:tabs>
        <w:spacing w:line="600" w:lineRule="auto"/>
        <w:ind w:firstLine="720"/>
        <w:jc w:val="both"/>
        <w:rPr>
          <w:rFonts w:eastAsia="Times New Roman" w:cs="Times New Roman"/>
          <w:szCs w:val="24"/>
        </w:rPr>
      </w:pPr>
      <w:r w:rsidRPr="00984EE4">
        <w:rPr>
          <w:rFonts w:eastAsia="Times New Roman" w:cs="Times New Roman"/>
          <w:szCs w:val="24"/>
        </w:rPr>
        <w:lastRenderedPageBreak/>
        <w:t>Με το</w:t>
      </w:r>
      <w:r>
        <w:rPr>
          <w:rFonts w:eastAsia="Times New Roman" w:cs="Times New Roman"/>
          <w:szCs w:val="24"/>
        </w:rPr>
        <w:t>ν</w:t>
      </w:r>
      <w:r w:rsidRPr="00984EE4">
        <w:rPr>
          <w:rFonts w:eastAsia="Times New Roman" w:cs="Times New Roman"/>
          <w:szCs w:val="24"/>
        </w:rPr>
        <w:t xml:space="preserve"> πρώτο πυλώνα</w:t>
      </w:r>
      <w:r>
        <w:rPr>
          <w:rFonts w:eastAsia="Times New Roman" w:cs="Times New Roman"/>
          <w:szCs w:val="24"/>
        </w:rPr>
        <w:t xml:space="preserve"> θα υπάρχει εθνική σύνταξη</w:t>
      </w:r>
      <w:r w:rsidRPr="00984EE4">
        <w:rPr>
          <w:rFonts w:eastAsia="Times New Roman" w:cs="Times New Roman"/>
          <w:szCs w:val="24"/>
        </w:rPr>
        <w:t xml:space="preserve"> για όλους τους Έλληνες και ανταποδοτικό μέρος των εισφορών για κύρια σύνταξη</w:t>
      </w:r>
      <w:r>
        <w:rPr>
          <w:rFonts w:eastAsia="Times New Roman" w:cs="Times New Roman"/>
          <w:szCs w:val="24"/>
        </w:rPr>
        <w:t>.</w:t>
      </w:r>
      <w:r w:rsidRPr="00984EE4">
        <w:rPr>
          <w:rFonts w:eastAsia="Times New Roman" w:cs="Times New Roman"/>
          <w:szCs w:val="24"/>
        </w:rPr>
        <w:t xml:space="preserve"> Με τον δεύτερο πυλώνα </w:t>
      </w:r>
      <w:r>
        <w:rPr>
          <w:rFonts w:eastAsia="Times New Roman" w:cs="Times New Roman"/>
          <w:szCs w:val="24"/>
        </w:rPr>
        <w:t xml:space="preserve">θα υπάρχει ένας ατομικός κουμπαράς </w:t>
      </w:r>
      <w:r w:rsidRPr="00984EE4">
        <w:rPr>
          <w:rFonts w:eastAsia="Times New Roman" w:cs="Times New Roman"/>
          <w:szCs w:val="24"/>
        </w:rPr>
        <w:t>που θα</w:t>
      </w:r>
      <w:r>
        <w:rPr>
          <w:rFonts w:eastAsia="Times New Roman" w:cs="Times New Roman"/>
          <w:szCs w:val="24"/>
        </w:rPr>
        <w:t xml:space="preserve"> δημιουργεί </w:t>
      </w:r>
      <w:r w:rsidRPr="00984EE4">
        <w:rPr>
          <w:rFonts w:eastAsia="Times New Roman" w:cs="Times New Roman"/>
          <w:szCs w:val="24"/>
        </w:rPr>
        <w:t>αποθεματικά και αποδόσεις ανάλογα με τις εισφορές του κάθε εργαζόμενου</w:t>
      </w:r>
      <w:r>
        <w:rPr>
          <w:rFonts w:eastAsia="Times New Roman" w:cs="Times New Roman"/>
          <w:szCs w:val="24"/>
        </w:rPr>
        <w:t>. Αυτό</w:t>
      </w:r>
      <w:r>
        <w:rPr>
          <w:rFonts w:eastAsia="Times New Roman" w:cs="Times New Roman"/>
          <w:szCs w:val="24"/>
        </w:rPr>
        <w:t xml:space="preserve"> ισχύει</w:t>
      </w:r>
      <w:r w:rsidRPr="00984EE4">
        <w:rPr>
          <w:rFonts w:eastAsia="Times New Roman" w:cs="Times New Roman"/>
          <w:szCs w:val="24"/>
        </w:rPr>
        <w:t xml:space="preserve"> κυρίως για τους νέους εργαζόμενους</w:t>
      </w:r>
      <w:r>
        <w:rPr>
          <w:rFonts w:eastAsia="Times New Roman" w:cs="Times New Roman"/>
          <w:szCs w:val="24"/>
        </w:rPr>
        <w:t>,</w:t>
      </w:r>
      <w:r w:rsidRPr="00984EE4">
        <w:rPr>
          <w:rFonts w:eastAsia="Times New Roman" w:cs="Times New Roman"/>
          <w:szCs w:val="24"/>
        </w:rPr>
        <w:t xml:space="preserve"> οι οποίοι σ</w:t>
      </w:r>
      <w:r>
        <w:rPr>
          <w:rFonts w:eastAsia="Times New Roman" w:cs="Times New Roman"/>
          <w:szCs w:val="24"/>
        </w:rPr>
        <w:t>ήμερα δεν έχουν ασφαλιστική σ</w:t>
      </w:r>
      <w:r w:rsidRPr="00984EE4">
        <w:rPr>
          <w:rFonts w:eastAsia="Times New Roman" w:cs="Times New Roman"/>
          <w:szCs w:val="24"/>
        </w:rPr>
        <w:t>υνείδηση</w:t>
      </w:r>
      <w:r>
        <w:rPr>
          <w:rFonts w:eastAsia="Times New Roman" w:cs="Times New Roman"/>
          <w:szCs w:val="24"/>
        </w:rPr>
        <w:t>.</w:t>
      </w:r>
      <w:r w:rsidRPr="00984EE4">
        <w:rPr>
          <w:rFonts w:eastAsia="Times New Roman" w:cs="Times New Roman"/>
          <w:szCs w:val="24"/>
        </w:rPr>
        <w:t xml:space="preserve"> Τρίτον</w:t>
      </w:r>
      <w:r>
        <w:rPr>
          <w:rFonts w:eastAsia="Times New Roman" w:cs="Times New Roman"/>
          <w:szCs w:val="24"/>
        </w:rPr>
        <w:t>, θα υπάρχει</w:t>
      </w:r>
      <w:r w:rsidRPr="00984EE4">
        <w:rPr>
          <w:rFonts w:eastAsia="Times New Roman" w:cs="Times New Roman"/>
          <w:szCs w:val="24"/>
        </w:rPr>
        <w:t xml:space="preserve"> μία εθελοντική πηγή</w:t>
      </w:r>
      <w:r>
        <w:rPr>
          <w:rFonts w:eastAsia="Times New Roman" w:cs="Times New Roman"/>
          <w:szCs w:val="24"/>
        </w:rPr>
        <w:t xml:space="preserve"> -</w:t>
      </w:r>
      <w:r w:rsidRPr="00984EE4">
        <w:rPr>
          <w:rFonts w:eastAsia="Times New Roman" w:cs="Times New Roman"/>
          <w:szCs w:val="24"/>
        </w:rPr>
        <w:t>ο τρίτος πυλώνας</w:t>
      </w:r>
      <w:r>
        <w:rPr>
          <w:rFonts w:eastAsia="Times New Roman" w:cs="Times New Roman"/>
          <w:szCs w:val="24"/>
        </w:rPr>
        <w:t>-</w:t>
      </w:r>
      <w:r w:rsidRPr="00984EE4">
        <w:rPr>
          <w:rFonts w:eastAsia="Times New Roman" w:cs="Times New Roman"/>
          <w:szCs w:val="24"/>
        </w:rPr>
        <w:t xml:space="preserve"> που θα δημιουργεί ένα πρόσθετο κεφάλαιο ιδιωτικής ασφάλισης</w:t>
      </w:r>
      <w:r>
        <w:rPr>
          <w:rFonts w:eastAsia="Times New Roman" w:cs="Times New Roman"/>
          <w:szCs w:val="24"/>
        </w:rPr>
        <w:t>.</w:t>
      </w:r>
    </w:p>
    <w:p w14:paraId="6929881C"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Αυτές οι παρεμβάσεις, κυρίες και κύριοι, </w:t>
      </w:r>
      <w:r>
        <w:rPr>
          <w:rFonts w:eastAsia="Times New Roman" w:cs="Times New Roman"/>
          <w:szCs w:val="24"/>
        </w:rPr>
        <w:t>συνδέονται άμεσα και</w:t>
      </w:r>
      <w:r w:rsidRPr="00984EE4">
        <w:rPr>
          <w:rFonts w:eastAsia="Times New Roman" w:cs="Times New Roman"/>
          <w:szCs w:val="24"/>
        </w:rPr>
        <w:t xml:space="preserve"> με το πρόγραμμα</w:t>
      </w:r>
      <w:r>
        <w:rPr>
          <w:rFonts w:eastAsia="Times New Roman" w:cs="Times New Roman"/>
          <w:szCs w:val="24"/>
        </w:rPr>
        <w:t>,</w:t>
      </w:r>
      <w:r w:rsidRPr="00984EE4">
        <w:rPr>
          <w:rFonts w:eastAsia="Times New Roman" w:cs="Times New Roman"/>
          <w:szCs w:val="24"/>
        </w:rPr>
        <w:t xml:space="preserve"> το οποίο παρουσιάσαμε</w:t>
      </w:r>
      <w:r>
        <w:rPr>
          <w:rFonts w:eastAsia="Times New Roman" w:cs="Times New Roman"/>
          <w:szCs w:val="24"/>
        </w:rPr>
        <w:t>,</w:t>
      </w:r>
      <w:r w:rsidRPr="00984EE4">
        <w:rPr>
          <w:rFonts w:eastAsia="Times New Roman" w:cs="Times New Roman"/>
          <w:szCs w:val="24"/>
        </w:rPr>
        <w:t xml:space="preserve"> για την </w:t>
      </w:r>
      <w:r>
        <w:rPr>
          <w:rFonts w:eastAsia="Times New Roman" w:cs="Times New Roman"/>
          <w:szCs w:val="24"/>
        </w:rPr>
        <w:t>υ</w:t>
      </w:r>
      <w:r w:rsidRPr="00984EE4">
        <w:rPr>
          <w:rFonts w:eastAsia="Times New Roman" w:cs="Times New Roman"/>
          <w:szCs w:val="24"/>
        </w:rPr>
        <w:t>γεία</w:t>
      </w:r>
      <w:r>
        <w:rPr>
          <w:rFonts w:eastAsia="Times New Roman" w:cs="Times New Roman"/>
          <w:szCs w:val="24"/>
        </w:rPr>
        <w:t>.</w:t>
      </w:r>
      <w:r w:rsidRPr="00984EE4">
        <w:rPr>
          <w:rFonts w:eastAsia="Times New Roman" w:cs="Times New Roman"/>
          <w:szCs w:val="24"/>
        </w:rPr>
        <w:t xml:space="preserve"> Εκεί</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τ</w:t>
      </w:r>
      <w:r w:rsidRPr="00984EE4">
        <w:rPr>
          <w:rFonts w:eastAsia="Times New Roman" w:cs="Times New Roman"/>
          <w:szCs w:val="24"/>
        </w:rPr>
        <w:t>ο σχέδιο</w:t>
      </w:r>
      <w:r>
        <w:rPr>
          <w:rFonts w:eastAsia="Times New Roman" w:cs="Times New Roman"/>
          <w:szCs w:val="24"/>
        </w:rPr>
        <w:t>,</w:t>
      </w:r>
      <w:r w:rsidRPr="00984EE4">
        <w:rPr>
          <w:rFonts w:eastAsia="Times New Roman" w:cs="Times New Roman"/>
          <w:szCs w:val="24"/>
        </w:rPr>
        <w:t xml:space="preserve"> το οποίο </w:t>
      </w:r>
      <w:r>
        <w:rPr>
          <w:rFonts w:eastAsia="Times New Roman" w:cs="Times New Roman"/>
          <w:szCs w:val="24"/>
        </w:rPr>
        <w:t>ονοματίσαμε «Σπύρος Δοξιάδης», γι</w:t>
      </w:r>
      <w:r w:rsidRPr="00984EE4">
        <w:rPr>
          <w:rFonts w:eastAsia="Times New Roman" w:cs="Times New Roman"/>
          <w:szCs w:val="24"/>
        </w:rPr>
        <w:t>α την πρόληψη</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α</w:t>
      </w:r>
      <w:r w:rsidRPr="00984EE4">
        <w:rPr>
          <w:rFonts w:eastAsia="Times New Roman" w:cs="Times New Roman"/>
          <w:szCs w:val="24"/>
        </w:rPr>
        <w:t>λλά και οι πολιτικές για όσους έχουν χρόνια προβλήματα</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 xml:space="preserve">αποσκοπούν σε μια </w:t>
      </w:r>
      <w:r w:rsidRPr="00984EE4">
        <w:rPr>
          <w:rFonts w:eastAsia="Times New Roman" w:cs="Times New Roman"/>
          <w:szCs w:val="24"/>
        </w:rPr>
        <w:t>καλύτερη ποιότητα ζωής</w:t>
      </w:r>
      <w:r>
        <w:rPr>
          <w:rFonts w:eastAsia="Times New Roman" w:cs="Times New Roman"/>
          <w:szCs w:val="24"/>
        </w:rPr>
        <w:t>,</w:t>
      </w:r>
      <w:r w:rsidRPr="00984EE4">
        <w:rPr>
          <w:rFonts w:eastAsia="Times New Roman" w:cs="Times New Roman"/>
          <w:szCs w:val="24"/>
        </w:rPr>
        <w:t xml:space="preserve"> προστατ</w:t>
      </w:r>
      <w:r w:rsidRPr="00984EE4">
        <w:rPr>
          <w:rFonts w:eastAsia="Times New Roman" w:cs="Times New Roman"/>
          <w:szCs w:val="24"/>
        </w:rPr>
        <w:t>ευμένοι από ένα ισχυρό σύστημα ασφάλισης</w:t>
      </w:r>
      <w:r>
        <w:rPr>
          <w:rFonts w:eastAsia="Times New Roman" w:cs="Times New Roman"/>
          <w:szCs w:val="24"/>
        </w:rPr>
        <w:t>.</w:t>
      </w:r>
    </w:p>
    <w:p w14:paraId="6929881D"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Διότι ακριβώς, κυρίες και κύριοι συνάδελφοι, το </w:t>
      </w:r>
      <w:r w:rsidRPr="00984EE4">
        <w:rPr>
          <w:rFonts w:eastAsia="Times New Roman" w:cs="Times New Roman"/>
          <w:szCs w:val="24"/>
        </w:rPr>
        <w:t>δημογραφικό έχει δύο όψεις</w:t>
      </w:r>
      <w:r>
        <w:rPr>
          <w:rFonts w:eastAsia="Times New Roman" w:cs="Times New Roman"/>
          <w:szCs w:val="24"/>
        </w:rPr>
        <w:t>. Έχει την όψη</w:t>
      </w:r>
      <w:r w:rsidRPr="00984EE4">
        <w:rPr>
          <w:rFonts w:eastAsia="Times New Roman" w:cs="Times New Roman"/>
          <w:szCs w:val="24"/>
        </w:rPr>
        <w:t xml:space="preserve"> της ανάγκης αύξηση</w:t>
      </w:r>
      <w:r>
        <w:rPr>
          <w:rFonts w:eastAsia="Times New Roman" w:cs="Times New Roman"/>
          <w:szCs w:val="24"/>
        </w:rPr>
        <w:t>ς</w:t>
      </w:r>
      <w:r w:rsidRPr="00984EE4">
        <w:rPr>
          <w:rFonts w:eastAsia="Times New Roman" w:cs="Times New Roman"/>
          <w:szCs w:val="24"/>
        </w:rPr>
        <w:t xml:space="preserve"> του πληθυσμού</w:t>
      </w:r>
      <w:r>
        <w:rPr>
          <w:rFonts w:eastAsia="Times New Roman" w:cs="Times New Roman"/>
          <w:szCs w:val="24"/>
        </w:rPr>
        <w:t>,</w:t>
      </w:r>
      <w:r w:rsidRPr="00984EE4">
        <w:rPr>
          <w:rFonts w:eastAsia="Times New Roman" w:cs="Times New Roman"/>
          <w:szCs w:val="24"/>
        </w:rPr>
        <w:t xml:space="preserve"> αλλά και την όψη της ενεργούς και της ποιοτικής γήραν</w:t>
      </w:r>
      <w:r w:rsidRPr="00984EE4">
        <w:rPr>
          <w:rFonts w:eastAsia="Times New Roman" w:cs="Times New Roman"/>
          <w:szCs w:val="24"/>
        </w:rPr>
        <w:lastRenderedPageBreak/>
        <w:t>σης</w:t>
      </w:r>
      <w:r>
        <w:rPr>
          <w:rFonts w:eastAsia="Times New Roman" w:cs="Times New Roman"/>
          <w:szCs w:val="24"/>
        </w:rPr>
        <w:t>, π</w:t>
      </w:r>
      <w:r w:rsidRPr="00984EE4">
        <w:rPr>
          <w:rFonts w:eastAsia="Times New Roman" w:cs="Times New Roman"/>
          <w:szCs w:val="24"/>
        </w:rPr>
        <w:t>ώς οι άνθρωποι μπορούν να είναι</w:t>
      </w:r>
      <w:r w:rsidRPr="00984EE4">
        <w:rPr>
          <w:rFonts w:eastAsia="Times New Roman" w:cs="Times New Roman"/>
          <w:szCs w:val="24"/>
        </w:rPr>
        <w:t xml:space="preserve"> πιο δραστήριοι στα χρόνια της ζωής τους μετά τη σύνταξή τους και πώς εξασφαλίζουμε </w:t>
      </w:r>
      <w:r>
        <w:rPr>
          <w:rFonts w:eastAsia="Times New Roman" w:cs="Times New Roman"/>
          <w:szCs w:val="24"/>
        </w:rPr>
        <w:t xml:space="preserve">πραγματικά ποιοτικά γερατειά. </w:t>
      </w:r>
    </w:p>
    <w:p w14:paraId="6929881E" w14:textId="77777777" w:rsidR="00F93F98" w:rsidRDefault="00F9424E">
      <w:pPr>
        <w:tabs>
          <w:tab w:val="left" w:pos="6168"/>
        </w:tabs>
        <w:spacing w:line="600" w:lineRule="auto"/>
        <w:ind w:firstLine="720"/>
        <w:jc w:val="both"/>
        <w:rPr>
          <w:rFonts w:eastAsia="Times New Roman" w:cs="Times New Roman"/>
          <w:szCs w:val="24"/>
        </w:rPr>
      </w:pPr>
      <w:r w:rsidRPr="00984EE4">
        <w:rPr>
          <w:rFonts w:eastAsia="Times New Roman" w:cs="Times New Roman"/>
          <w:szCs w:val="24"/>
        </w:rPr>
        <w:t>Και</w:t>
      </w:r>
      <w:r>
        <w:rPr>
          <w:rFonts w:eastAsia="Times New Roman" w:cs="Times New Roman"/>
          <w:szCs w:val="24"/>
        </w:rPr>
        <w:t>,</w:t>
      </w:r>
      <w:r w:rsidRPr="00984EE4">
        <w:rPr>
          <w:rFonts w:eastAsia="Times New Roman" w:cs="Times New Roman"/>
          <w:szCs w:val="24"/>
        </w:rPr>
        <w:t xml:space="preserve"> βέβαια</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 xml:space="preserve">κάποια στιγμή, θα πρέπει </w:t>
      </w:r>
      <w:r w:rsidRPr="00984EE4">
        <w:rPr>
          <w:rFonts w:eastAsia="Times New Roman" w:cs="Times New Roman"/>
          <w:szCs w:val="24"/>
        </w:rPr>
        <w:t xml:space="preserve">να συζητήσουμε και </w:t>
      </w:r>
      <w:r>
        <w:rPr>
          <w:rFonts w:eastAsia="Times New Roman" w:cs="Times New Roman"/>
          <w:szCs w:val="24"/>
        </w:rPr>
        <w:t>αν ενδιαφερόμαστε να δώσουμε τη</w:t>
      </w:r>
      <w:r w:rsidRPr="00984EE4">
        <w:rPr>
          <w:rFonts w:eastAsia="Times New Roman" w:cs="Times New Roman"/>
          <w:szCs w:val="24"/>
        </w:rPr>
        <w:t xml:space="preserve"> δυνατότητα στους συνταξιούχους να εργάζονται στον ιδ</w:t>
      </w:r>
      <w:r w:rsidRPr="00984EE4">
        <w:rPr>
          <w:rFonts w:eastAsia="Times New Roman" w:cs="Times New Roman"/>
          <w:szCs w:val="24"/>
        </w:rPr>
        <w:t>ιωτικό τομέα</w:t>
      </w:r>
      <w:r>
        <w:rPr>
          <w:rFonts w:eastAsia="Times New Roman" w:cs="Times New Roman"/>
          <w:szCs w:val="24"/>
        </w:rPr>
        <w:t>,</w:t>
      </w:r>
      <w:r w:rsidRPr="00984EE4">
        <w:rPr>
          <w:rFonts w:eastAsia="Times New Roman" w:cs="Times New Roman"/>
          <w:szCs w:val="24"/>
        </w:rPr>
        <w:t xml:space="preserve"> χωρίς να περικόπτεται η σύνταξή </w:t>
      </w:r>
      <w:r>
        <w:rPr>
          <w:rFonts w:eastAsia="Times New Roman" w:cs="Times New Roman"/>
          <w:szCs w:val="24"/>
        </w:rPr>
        <w:t xml:space="preserve">τους. Να μην καταδικάζουμε, δηλαδή, </w:t>
      </w:r>
      <w:r w:rsidRPr="00984EE4">
        <w:rPr>
          <w:rFonts w:eastAsia="Times New Roman" w:cs="Times New Roman"/>
          <w:szCs w:val="24"/>
        </w:rPr>
        <w:t>ανθρώπους υποχρεωτικά στην αποστρατεία</w:t>
      </w:r>
      <w:r>
        <w:rPr>
          <w:rFonts w:eastAsia="Times New Roman" w:cs="Times New Roman"/>
          <w:szCs w:val="24"/>
        </w:rPr>
        <w:t>, όταν αυτοί</w:t>
      </w:r>
      <w:r w:rsidRPr="00984EE4">
        <w:rPr>
          <w:rFonts w:eastAsia="Times New Roman" w:cs="Times New Roman"/>
          <w:szCs w:val="24"/>
        </w:rPr>
        <w:t xml:space="preserve"> μπορεί να θέλουν να συνεχίσουν να είναι οικονομικά ενεργοί</w:t>
      </w:r>
      <w:r>
        <w:rPr>
          <w:rFonts w:eastAsia="Times New Roman" w:cs="Times New Roman"/>
          <w:szCs w:val="24"/>
        </w:rPr>
        <w:t>.</w:t>
      </w:r>
    </w:p>
    <w:p w14:paraId="6929881F"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π</w:t>
      </w:r>
      <w:r w:rsidRPr="00984EE4">
        <w:rPr>
          <w:rFonts w:eastAsia="Times New Roman" w:cs="Times New Roman"/>
          <w:szCs w:val="24"/>
        </w:rPr>
        <w:t>αρουσίασα τις μεγάλες κατευθ</w:t>
      </w:r>
      <w:r w:rsidRPr="00984EE4">
        <w:rPr>
          <w:rFonts w:eastAsia="Times New Roman" w:cs="Times New Roman"/>
          <w:szCs w:val="24"/>
        </w:rPr>
        <w:t>ύνσεις</w:t>
      </w:r>
      <w:r>
        <w:rPr>
          <w:rFonts w:eastAsia="Times New Roman" w:cs="Times New Roman"/>
          <w:szCs w:val="24"/>
        </w:rPr>
        <w:t>,</w:t>
      </w:r>
      <w:r w:rsidRPr="00984EE4">
        <w:rPr>
          <w:rFonts w:eastAsia="Times New Roman" w:cs="Times New Roman"/>
          <w:szCs w:val="24"/>
        </w:rPr>
        <w:t xml:space="preserve"> αλλά και τα εξειδικευμένα μέτρα της Νέας Δημοκρατίας για την αντιμετώπιση του δημογραφικού προβλήματος</w:t>
      </w:r>
      <w:r>
        <w:rPr>
          <w:rFonts w:eastAsia="Times New Roman" w:cs="Times New Roman"/>
          <w:szCs w:val="24"/>
        </w:rPr>
        <w:t>. Πρόκειται για μία σειρά από</w:t>
      </w:r>
      <w:r w:rsidRPr="00984EE4">
        <w:rPr>
          <w:rFonts w:eastAsia="Times New Roman" w:cs="Times New Roman"/>
          <w:szCs w:val="24"/>
        </w:rPr>
        <w:t xml:space="preserve"> </w:t>
      </w:r>
      <w:proofErr w:type="spellStart"/>
      <w:r w:rsidRPr="00984EE4">
        <w:rPr>
          <w:rFonts w:eastAsia="Times New Roman" w:cs="Times New Roman"/>
          <w:szCs w:val="24"/>
        </w:rPr>
        <w:t>στοχευμένες</w:t>
      </w:r>
      <w:proofErr w:type="spellEnd"/>
      <w:r w:rsidRPr="00984EE4">
        <w:rPr>
          <w:rFonts w:eastAsia="Times New Roman" w:cs="Times New Roman"/>
          <w:szCs w:val="24"/>
        </w:rPr>
        <w:t xml:space="preserve"> και κοστολογημένες παρεμβάσεις</w:t>
      </w:r>
      <w:r>
        <w:rPr>
          <w:rFonts w:eastAsia="Times New Roman" w:cs="Times New Roman"/>
          <w:szCs w:val="24"/>
        </w:rPr>
        <w:t>,</w:t>
      </w:r>
      <w:r w:rsidRPr="00984EE4">
        <w:rPr>
          <w:rFonts w:eastAsia="Times New Roman" w:cs="Times New Roman"/>
          <w:szCs w:val="24"/>
        </w:rPr>
        <w:t xml:space="preserve"> ώστε να έχουμε αύριο περισσότερα Ελληνόπουλα</w:t>
      </w:r>
      <w:r>
        <w:rPr>
          <w:rFonts w:eastAsia="Times New Roman" w:cs="Times New Roman"/>
          <w:szCs w:val="24"/>
        </w:rPr>
        <w:t xml:space="preserve"> και λιγότερους </w:t>
      </w:r>
      <w:r w:rsidRPr="00984EE4">
        <w:rPr>
          <w:rFonts w:eastAsia="Times New Roman" w:cs="Times New Roman"/>
          <w:szCs w:val="24"/>
        </w:rPr>
        <w:t>γονείς οι οπ</w:t>
      </w:r>
      <w:r w:rsidRPr="00984EE4">
        <w:rPr>
          <w:rFonts w:eastAsia="Times New Roman" w:cs="Times New Roman"/>
          <w:szCs w:val="24"/>
        </w:rPr>
        <w:t xml:space="preserve">οίοι </w:t>
      </w:r>
      <w:r>
        <w:rPr>
          <w:rFonts w:eastAsia="Times New Roman" w:cs="Times New Roman"/>
          <w:szCs w:val="24"/>
        </w:rPr>
        <w:t xml:space="preserve">θα </w:t>
      </w:r>
      <w:r w:rsidRPr="00984EE4">
        <w:rPr>
          <w:rFonts w:eastAsia="Times New Roman" w:cs="Times New Roman"/>
          <w:szCs w:val="24"/>
        </w:rPr>
        <w:t>αγωνιούν για το πώς θα κάνουν οικογένεια</w:t>
      </w:r>
      <w:r>
        <w:rPr>
          <w:rFonts w:eastAsia="Times New Roman" w:cs="Times New Roman"/>
          <w:szCs w:val="24"/>
        </w:rPr>
        <w:t>, να έχουμε</w:t>
      </w:r>
      <w:r w:rsidRPr="00984EE4">
        <w:rPr>
          <w:rFonts w:eastAsia="Times New Roman" w:cs="Times New Roman"/>
          <w:szCs w:val="24"/>
        </w:rPr>
        <w:t xml:space="preserve"> οικογένειες με περισσότερα παιδιά σε </w:t>
      </w:r>
      <w:r>
        <w:rPr>
          <w:rFonts w:eastAsia="Times New Roman" w:cs="Times New Roman"/>
          <w:szCs w:val="24"/>
        </w:rPr>
        <w:t xml:space="preserve">μια χώρα με </w:t>
      </w:r>
      <w:r w:rsidRPr="00984EE4">
        <w:rPr>
          <w:rFonts w:eastAsia="Times New Roman" w:cs="Times New Roman"/>
          <w:szCs w:val="24"/>
        </w:rPr>
        <w:t>πολλούς εργαζόμενους</w:t>
      </w:r>
      <w:r>
        <w:rPr>
          <w:rFonts w:eastAsia="Times New Roman" w:cs="Times New Roman"/>
          <w:szCs w:val="24"/>
        </w:rPr>
        <w:t>,</w:t>
      </w:r>
      <w:r w:rsidRPr="00984EE4">
        <w:rPr>
          <w:rFonts w:eastAsia="Times New Roman" w:cs="Times New Roman"/>
          <w:szCs w:val="24"/>
        </w:rPr>
        <w:t xml:space="preserve"> όλους ασφαλισμένους και μία υγιέστερη και αποδοτικότερη κοινωνία</w:t>
      </w:r>
      <w:r>
        <w:rPr>
          <w:rFonts w:eastAsia="Times New Roman" w:cs="Times New Roman"/>
          <w:szCs w:val="24"/>
        </w:rPr>
        <w:t>. Πρόκει</w:t>
      </w:r>
      <w:r>
        <w:rPr>
          <w:rFonts w:eastAsia="Times New Roman" w:cs="Times New Roman"/>
          <w:szCs w:val="24"/>
        </w:rPr>
        <w:lastRenderedPageBreak/>
        <w:t>ται για μια συνολική</w:t>
      </w:r>
      <w:r w:rsidRPr="00984EE4">
        <w:rPr>
          <w:rFonts w:eastAsia="Times New Roman" w:cs="Times New Roman"/>
          <w:szCs w:val="24"/>
        </w:rPr>
        <w:t xml:space="preserve"> θεώρηση του προβλήματος</w:t>
      </w:r>
      <w:r>
        <w:rPr>
          <w:rFonts w:eastAsia="Times New Roman" w:cs="Times New Roman"/>
          <w:szCs w:val="24"/>
        </w:rPr>
        <w:t>, η οποία</w:t>
      </w:r>
      <w:r w:rsidRPr="00984EE4">
        <w:rPr>
          <w:rFonts w:eastAsia="Times New Roman" w:cs="Times New Roman"/>
          <w:szCs w:val="24"/>
        </w:rPr>
        <w:t xml:space="preserve"> περιλαμβάνει</w:t>
      </w:r>
      <w:r>
        <w:rPr>
          <w:rFonts w:eastAsia="Times New Roman" w:cs="Times New Roman"/>
          <w:szCs w:val="24"/>
        </w:rPr>
        <w:t>,</w:t>
      </w:r>
      <w:r w:rsidRPr="00984EE4">
        <w:rPr>
          <w:rFonts w:eastAsia="Times New Roman" w:cs="Times New Roman"/>
          <w:szCs w:val="24"/>
        </w:rPr>
        <w:t xml:space="preserve"> ταυτόχρονα</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πολιτικές για</w:t>
      </w:r>
      <w:r w:rsidRPr="00984EE4">
        <w:rPr>
          <w:rFonts w:eastAsia="Times New Roman" w:cs="Times New Roman"/>
          <w:szCs w:val="24"/>
        </w:rPr>
        <w:t xml:space="preserve"> την κοινωνική προστασία</w:t>
      </w:r>
      <w:r>
        <w:rPr>
          <w:rFonts w:eastAsia="Times New Roman" w:cs="Times New Roman"/>
          <w:szCs w:val="24"/>
        </w:rPr>
        <w:t>,</w:t>
      </w:r>
      <w:r w:rsidRPr="00984EE4">
        <w:rPr>
          <w:rFonts w:eastAsia="Times New Roman" w:cs="Times New Roman"/>
          <w:szCs w:val="24"/>
        </w:rPr>
        <w:t xml:space="preserve"> για την </w:t>
      </w:r>
      <w:r>
        <w:rPr>
          <w:rFonts w:eastAsia="Times New Roman" w:cs="Times New Roman"/>
          <w:szCs w:val="24"/>
        </w:rPr>
        <w:t>π</w:t>
      </w:r>
      <w:r w:rsidRPr="00984EE4">
        <w:rPr>
          <w:rFonts w:eastAsia="Times New Roman" w:cs="Times New Roman"/>
          <w:szCs w:val="24"/>
        </w:rPr>
        <w:t xml:space="preserve">αιδεία και την </w:t>
      </w:r>
      <w:r>
        <w:rPr>
          <w:rFonts w:eastAsia="Times New Roman" w:cs="Times New Roman"/>
          <w:szCs w:val="24"/>
        </w:rPr>
        <w:t>υ</w:t>
      </w:r>
      <w:r w:rsidRPr="00984EE4">
        <w:rPr>
          <w:rFonts w:eastAsia="Times New Roman" w:cs="Times New Roman"/>
          <w:szCs w:val="24"/>
        </w:rPr>
        <w:t>γεία και βέβαια</w:t>
      </w:r>
      <w:r>
        <w:rPr>
          <w:rFonts w:eastAsia="Times New Roman" w:cs="Times New Roman"/>
          <w:szCs w:val="24"/>
        </w:rPr>
        <w:t>,</w:t>
      </w:r>
      <w:r w:rsidRPr="00984EE4">
        <w:rPr>
          <w:rFonts w:eastAsia="Times New Roman" w:cs="Times New Roman"/>
          <w:szCs w:val="24"/>
        </w:rPr>
        <w:t xml:space="preserve"> για την οικονομία</w:t>
      </w:r>
      <w:r>
        <w:rPr>
          <w:rFonts w:eastAsia="Times New Roman" w:cs="Times New Roman"/>
          <w:szCs w:val="24"/>
        </w:rPr>
        <w:t>.</w:t>
      </w:r>
    </w:p>
    <w:p w14:paraId="69298820" w14:textId="77777777" w:rsidR="00F93F98" w:rsidRDefault="00F9424E">
      <w:pPr>
        <w:tabs>
          <w:tab w:val="left" w:pos="6168"/>
        </w:tabs>
        <w:spacing w:line="600" w:lineRule="auto"/>
        <w:ind w:firstLine="720"/>
        <w:jc w:val="both"/>
        <w:rPr>
          <w:rFonts w:eastAsia="Times New Roman" w:cs="Times New Roman"/>
          <w:szCs w:val="24"/>
        </w:rPr>
      </w:pPr>
      <w:r w:rsidRPr="00984EE4">
        <w:rPr>
          <w:rFonts w:eastAsia="Times New Roman" w:cs="Times New Roman"/>
          <w:szCs w:val="24"/>
        </w:rPr>
        <w:t>Πρέπει</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όμως,</w:t>
      </w:r>
      <w:r w:rsidRPr="00984EE4">
        <w:rPr>
          <w:rFonts w:eastAsia="Times New Roman" w:cs="Times New Roman"/>
          <w:szCs w:val="24"/>
        </w:rPr>
        <w:t xml:space="preserve"> να επισημάνω ότι </w:t>
      </w:r>
      <w:r>
        <w:rPr>
          <w:rFonts w:eastAsia="Times New Roman" w:cs="Times New Roman"/>
          <w:szCs w:val="24"/>
        </w:rPr>
        <w:t xml:space="preserve">το δημογραφικό </w:t>
      </w:r>
      <w:r w:rsidRPr="00984EE4">
        <w:rPr>
          <w:rFonts w:eastAsia="Times New Roman" w:cs="Times New Roman"/>
          <w:szCs w:val="24"/>
        </w:rPr>
        <w:t>έλλειμμα</w:t>
      </w:r>
      <w:r>
        <w:rPr>
          <w:rFonts w:eastAsia="Times New Roman" w:cs="Times New Roman"/>
          <w:szCs w:val="24"/>
        </w:rPr>
        <w:t>,</w:t>
      </w:r>
      <w:r w:rsidRPr="00984EE4">
        <w:rPr>
          <w:rFonts w:eastAsia="Times New Roman" w:cs="Times New Roman"/>
          <w:szCs w:val="24"/>
        </w:rPr>
        <w:t xml:space="preserve"> για το οποίο σας μίλησα και το οποίο τόσο έντονο είναι στην πατρίδα </w:t>
      </w:r>
      <w:r>
        <w:rPr>
          <w:rFonts w:eastAsia="Times New Roman" w:cs="Times New Roman"/>
          <w:szCs w:val="24"/>
        </w:rPr>
        <w:t>μας,</w:t>
      </w:r>
      <w:r w:rsidRPr="00984EE4">
        <w:rPr>
          <w:rFonts w:eastAsia="Times New Roman" w:cs="Times New Roman"/>
          <w:szCs w:val="24"/>
        </w:rPr>
        <w:t xml:space="preserve"> δ</w:t>
      </w:r>
      <w:r>
        <w:rPr>
          <w:rFonts w:eastAsia="Times New Roman" w:cs="Times New Roman"/>
          <w:szCs w:val="24"/>
        </w:rPr>
        <w:t>εν είναι πρόβλημα μόνο ελληνικό, αλλά είναι και πρόβλημα π</w:t>
      </w:r>
      <w:r w:rsidRPr="00984EE4">
        <w:rPr>
          <w:rFonts w:eastAsia="Times New Roman" w:cs="Times New Roman"/>
          <w:szCs w:val="24"/>
        </w:rPr>
        <w:t>ανευρωπαϊκό</w:t>
      </w:r>
      <w:r>
        <w:rPr>
          <w:rFonts w:eastAsia="Times New Roman" w:cs="Times New Roman"/>
          <w:szCs w:val="24"/>
        </w:rPr>
        <w:t>. Γι’ αυτό και πρέπει</w:t>
      </w:r>
      <w:r w:rsidRPr="00984EE4">
        <w:rPr>
          <w:rFonts w:eastAsia="Times New Roman" w:cs="Times New Roman"/>
          <w:szCs w:val="24"/>
        </w:rPr>
        <w:t xml:space="preserve"> να το θέσουμε ως </w:t>
      </w:r>
      <w:r>
        <w:rPr>
          <w:rFonts w:eastAsia="Times New Roman" w:cs="Times New Roman"/>
          <w:szCs w:val="24"/>
        </w:rPr>
        <w:t>ειδική προτεραιότητα στην ε</w:t>
      </w:r>
      <w:r w:rsidRPr="00984EE4">
        <w:rPr>
          <w:rFonts w:eastAsia="Times New Roman" w:cs="Times New Roman"/>
          <w:szCs w:val="24"/>
        </w:rPr>
        <w:t>υρωπαϊκή ατζέντα</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 xml:space="preserve">για τη διαμόρφωση </w:t>
      </w:r>
      <w:r w:rsidRPr="00984EE4">
        <w:rPr>
          <w:rFonts w:eastAsia="Times New Roman" w:cs="Times New Roman"/>
          <w:szCs w:val="24"/>
        </w:rPr>
        <w:t>μιας</w:t>
      </w:r>
      <w:r>
        <w:rPr>
          <w:rFonts w:eastAsia="Times New Roman" w:cs="Times New Roman"/>
          <w:szCs w:val="24"/>
        </w:rPr>
        <w:t xml:space="preserve"> πολύπλευρης πολιτικής σε ένα ευρωπαϊκό π</w:t>
      </w:r>
      <w:r w:rsidRPr="00984EE4">
        <w:rPr>
          <w:rFonts w:eastAsia="Times New Roman" w:cs="Times New Roman"/>
          <w:szCs w:val="24"/>
        </w:rPr>
        <w:t xml:space="preserve">λαίσιο ενίσχυσης και στήριξης </w:t>
      </w:r>
      <w:r>
        <w:rPr>
          <w:rFonts w:eastAsia="Times New Roman" w:cs="Times New Roman"/>
          <w:szCs w:val="24"/>
        </w:rPr>
        <w:t xml:space="preserve">της </w:t>
      </w:r>
      <w:r w:rsidRPr="00984EE4">
        <w:rPr>
          <w:rFonts w:eastAsia="Times New Roman" w:cs="Times New Roman"/>
          <w:szCs w:val="24"/>
        </w:rPr>
        <w:t>οικο</w:t>
      </w:r>
      <w:r w:rsidRPr="00984EE4">
        <w:rPr>
          <w:rFonts w:eastAsia="Times New Roman" w:cs="Times New Roman"/>
          <w:szCs w:val="24"/>
        </w:rPr>
        <w:t>γένειας</w:t>
      </w:r>
      <w:r>
        <w:rPr>
          <w:rFonts w:eastAsia="Times New Roman" w:cs="Times New Roman"/>
          <w:szCs w:val="24"/>
        </w:rPr>
        <w:t>.</w:t>
      </w:r>
      <w:r w:rsidRPr="00984EE4">
        <w:rPr>
          <w:rFonts w:eastAsia="Times New Roman" w:cs="Times New Roman"/>
          <w:szCs w:val="24"/>
        </w:rPr>
        <w:t xml:space="preserve"> </w:t>
      </w:r>
    </w:p>
    <w:p w14:paraId="69298821"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Σε εθνικό επίπεδο, </w:t>
      </w:r>
      <w:r w:rsidRPr="00984EE4">
        <w:rPr>
          <w:rFonts w:eastAsia="Times New Roman" w:cs="Times New Roman"/>
          <w:szCs w:val="24"/>
        </w:rPr>
        <w:t>πάντως</w:t>
      </w:r>
      <w:r>
        <w:rPr>
          <w:rFonts w:eastAsia="Times New Roman" w:cs="Times New Roman"/>
          <w:szCs w:val="24"/>
        </w:rPr>
        <w:t>,</w:t>
      </w:r>
      <w:r w:rsidRPr="00984EE4">
        <w:rPr>
          <w:rFonts w:eastAsia="Times New Roman" w:cs="Times New Roman"/>
          <w:szCs w:val="24"/>
        </w:rPr>
        <w:t xml:space="preserve"> πρέπει </w:t>
      </w:r>
      <w:r>
        <w:rPr>
          <w:rFonts w:eastAsia="Times New Roman" w:cs="Times New Roman"/>
          <w:szCs w:val="24"/>
        </w:rPr>
        <w:t>να προωθήσουμε την έννοια της δημο</w:t>
      </w:r>
      <w:r w:rsidRPr="00984EE4">
        <w:rPr>
          <w:rFonts w:eastAsia="Times New Roman" w:cs="Times New Roman"/>
          <w:szCs w:val="24"/>
        </w:rPr>
        <w:t>γραφικής ρήτρας σε κάθε νομοθεσία</w:t>
      </w:r>
      <w:r>
        <w:rPr>
          <w:rFonts w:eastAsia="Times New Roman" w:cs="Times New Roman"/>
          <w:szCs w:val="24"/>
        </w:rPr>
        <w:t>, έτσι ώστε όλοι οι νόμοι</w:t>
      </w:r>
      <w:r w:rsidRPr="00984EE4">
        <w:rPr>
          <w:rFonts w:eastAsia="Times New Roman" w:cs="Times New Roman"/>
          <w:szCs w:val="24"/>
        </w:rPr>
        <w:t xml:space="preserve"> να ελέγχονται ως προς τις επιπτώσεις τους στις </w:t>
      </w:r>
      <w:r>
        <w:rPr>
          <w:rFonts w:eastAsia="Times New Roman" w:cs="Times New Roman"/>
          <w:szCs w:val="24"/>
        </w:rPr>
        <w:t xml:space="preserve">υφιστάμενες </w:t>
      </w:r>
      <w:r w:rsidRPr="00984EE4">
        <w:rPr>
          <w:rFonts w:eastAsia="Times New Roman" w:cs="Times New Roman"/>
          <w:szCs w:val="24"/>
        </w:rPr>
        <w:t xml:space="preserve">οικογένειες </w:t>
      </w:r>
      <w:r>
        <w:rPr>
          <w:rFonts w:eastAsia="Times New Roman" w:cs="Times New Roman"/>
          <w:szCs w:val="24"/>
        </w:rPr>
        <w:t xml:space="preserve">και </w:t>
      </w:r>
      <w:r w:rsidRPr="00984EE4">
        <w:rPr>
          <w:rFonts w:eastAsia="Times New Roman" w:cs="Times New Roman"/>
          <w:szCs w:val="24"/>
        </w:rPr>
        <w:t xml:space="preserve">κατά το δυνατόν </w:t>
      </w:r>
      <w:r>
        <w:rPr>
          <w:rFonts w:eastAsia="Times New Roman" w:cs="Times New Roman"/>
          <w:szCs w:val="24"/>
        </w:rPr>
        <w:t>και σ</w:t>
      </w:r>
      <w:r w:rsidRPr="00984EE4">
        <w:rPr>
          <w:rFonts w:eastAsia="Times New Roman" w:cs="Times New Roman"/>
          <w:szCs w:val="24"/>
        </w:rPr>
        <w:t>τις επιλογές των νέων</w:t>
      </w:r>
      <w:r>
        <w:rPr>
          <w:rFonts w:eastAsia="Times New Roman" w:cs="Times New Roman"/>
          <w:szCs w:val="24"/>
        </w:rPr>
        <w:t>.</w:t>
      </w:r>
      <w:r w:rsidRPr="00984EE4">
        <w:rPr>
          <w:rFonts w:eastAsia="Times New Roman" w:cs="Times New Roman"/>
          <w:szCs w:val="24"/>
        </w:rPr>
        <w:t xml:space="preserve"> </w:t>
      </w:r>
      <w:r w:rsidRPr="00984EE4">
        <w:rPr>
          <w:rFonts w:eastAsia="Times New Roman" w:cs="Times New Roman"/>
          <w:szCs w:val="24"/>
        </w:rPr>
        <w:t>Και βέβαια</w:t>
      </w:r>
      <w:r>
        <w:rPr>
          <w:rFonts w:eastAsia="Times New Roman" w:cs="Times New Roman"/>
          <w:szCs w:val="24"/>
        </w:rPr>
        <w:t>,</w:t>
      </w:r>
      <w:r w:rsidRPr="00984EE4">
        <w:rPr>
          <w:rFonts w:eastAsia="Times New Roman" w:cs="Times New Roman"/>
          <w:szCs w:val="24"/>
        </w:rPr>
        <w:t xml:space="preserve"> το </w:t>
      </w:r>
      <w:r>
        <w:rPr>
          <w:rFonts w:eastAsia="Times New Roman" w:cs="Times New Roman"/>
          <w:szCs w:val="24"/>
        </w:rPr>
        <w:t>γραφείο της δημογραφικής π</w:t>
      </w:r>
      <w:r w:rsidRPr="00984EE4">
        <w:rPr>
          <w:rFonts w:eastAsia="Times New Roman" w:cs="Times New Roman"/>
          <w:szCs w:val="24"/>
        </w:rPr>
        <w:t>ολιτικής της Βουλής</w:t>
      </w:r>
      <w:r>
        <w:rPr>
          <w:rFonts w:eastAsia="Times New Roman" w:cs="Times New Roman"/>
          <w:szCs w:val="24"/>
        </w:rPr>
        <w:t>,</w:t>
      </w:r>
      <w:r w:rsidRPr="00984EE4">
        <w:rPr>
          <w:rFonts w:eastAsia="Times New Roman" w:cs="Times New Roman"/>
          <w:szCs w:val="24"/>
        </w:rPr>
        <w:t xml:space="preserve"> το οποίο ζητά</w:t>
      </w:r>
      <w:r>
        <w:rPr>
          <w:rFonts w:eastAsia="Times New Roman" w:cs="Times New Roman"/>
          <w:szCs w:val="24"/>
        </w:rPr>
        <w:t xml:space="preserve"> η Επιστημονική Επιτροπή για το δημογραφικό,</w:t>
      </w:r>
      <w:r w:rsidRPr="00984EE4">
        <w:rPr>
          <w:rFonts w:eastAsia="Times New Roman" w:cs="Times New Roman"/>
          <w:szCs w:val="24"/>
        </w:rPr>
        <w:t xml:space="preserve"> μπορεί να αναλάβει αυτό το έργο</w:t>
      </w:r>
      <w:r>
        <w:rPr>
          <w:rFonts w:eastAsia="Times New Roman" w:cs="Times New Roman"/>
          <w:szCs w:val="24"/>
        </w:rPr>
        <w:t xml:space="preserve"> και είναι απαραίτητο να συσταθεί. </w:t>
      </w:r>
      <w:r w:rsidRPr="00984EE4">
        <w:rPr>
          <w:rFonts w:eastAsia="Times New Roman" w:cs="Times New Roman"/>
          <w:szCs w:val="24"/>
        </w:rPr>
        <w:t xml:space="preserve"> </w:t>
      </w:r>
    </w:p>
    <w:p w14:paraId="69298822" w14:textId="77777777" w:rsidR="00F93F98" w:rsidRDefault="00F9424E">
      <w:pPr>
        <w:tabs>
          <w:tab w:val="left" w:pos="6168"/>
        </w:tabs>
        <w:spacing w:line="600" w:lineRule="auto"/>
        <w:ind w:firstLine="720"/>
        <w:jc w:val="both"/>
        <w:rPr>
          <w:rFonts w:eastAsia="Times New Roman" w:cs="Times New Roman"/>
          <w:szCs w:val="24"/>
        </w:rPr>
      </w:pPr>
      <w:r w:rsidRPr="00984EE4">
        <w:rPr>
          <w:rFonts w:eastAsia="Times New Roman" w:cs="Times New Roman"/>
          <w:szCs w:val="24"/>
        </w:rPr>
        <w:lastRenderedPageBreak/>
        <w:t>Υπάρχουν</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ά</w:t>
      </w:r>
      <w:r w:rsidRPr="00984EE4">
        <w:rPr>
          <w:rFonts w:eastAsia="Times New Roman" w:cs="Times New Roman"/>
          <w:szCs w:val="24"/>
        </w:rPr>
        <w:t>λλωστε</w:t>
      </w:r>
      <w:r>
        <w:rPr>
          <w:rFonts w:eastAsia="Times New Roman" w:cs="Times New Roman"/>
          <w:szCs w:val="24"/>
        </w:rPr>
        <w:t>,</w:t>
      </w:r>
      <w:r w:rsidRPr="00984EE4">
        <w:rPr>
          <w:rFonts w:eastAsia="Times New Roman" w:cs="Times New Roman"/>
          <w:szCs w:val="24"/>
        </w:rPr>
        <w:t xml:space="preserve"> και πολλά άλλα</w:t>
      </w:r>
      <w:r>
        <w:rPr>
          <w:rFonts w:eastAsia="Times New Roman" w:cs="Times New Roman"/>
          <w:szCs w:val="24"/>
        </w:rPr>
        <w:t>,</w:t>
      </w:r>
      <w:r w:rsidRPr="00984EE4">
        <w:rPr>
          <w:rFonts w:eastAsia="Times New Roman" w:cs="Times New Roman"/>
          <w:szCs w:val="24"/>
        </w:rPr>
        <w:t xml:space="preserve"> παράπλευρα ζητήματα που συνδέοντα</w:t>
      </w:r>
      <w:r w:rsidRPr="00984EE4">
        <w:rPr>
          <w:rFonts w:eastAsia="Times New Roman" w:cs="Times New Roman"/>
          <w:szCs w:val="24"/>
        </w:rPr>
        <w:t>ι με το δημογραφικό και πρέπει να αντιμετωπιστούν διακομματικά με ρεαλισμό και τόλμη</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 xml:space="preserve">όπως οι υιοθεσίες, </w:t>
      </w:r>
      <w:r w:rsidRPr="00984EE4">
        <w:rPr>
          <w:rFonts w:eastAsia="Times New Roman" w:cs="Times New Roman"/>
          <w:szCs w:val="24"/>
        </w:rPr>
        <w:t xml:space="preserve">τα </w:t>
      </w:r>
      <w:proofErr w:type="spellStart"/>
      <w:r w:rsidRPr="00984EE4">
        <w:rPr>
          <w:rFonts w:eastAsia="Times New Roman" w:cs="Times New Roman"/>
          <w:szCs w:val="24"/>
        </w:rPr>
        <w:t>υπογόνιμα</w:t>
      </w:r>
      <w:proofErr w:type="spellEnd"/>
      <w:r w:rsidRPr="00984EE4">
        <w:rPr>
          <w:rFonts w:eastAsia="Times New Roman" w:cs="Times New Roman"/>
          <w:szCs w:val="24"/>
        </w:rPr>
        <w:t xml:space="preserve"> ζευγάρια</w:t>
      </w:r>
      <w:r>
        <w:rPr>
          <w:rFonts w:eastAsia="Times New Roman" w:cs="Times New Roman"/>
          <w:szCs w:val="24"/>
        </w:rPr>
        <w:t xml:space="preserve"> και ο συγκλονιστικά</w:t>
      </w:r>
      <w:r w:rsidRPr="00984EE4">
        <w:rPr>
          <w:rFonts w:eastAsia="Times New Roman" w:cs="Times New Roman"/>
          <w:szCs w:val="24"/>
        </w:rPr>
        <w:t xml:space="preserve"> </w:t>
      </w:r>
      <w:r>
        <w:rPr>
          <w:rFonts w:eastAsia="Times New Roman" w:cs="Times New Roman"/>
          <w:szCs w:val="24"/>
        </w:rPr>
        <w:t xml:space="preserve">-επαναλαμβάνω, ο συγκλονιστικά- </w:t>
      </w:r>
      <w:r w:rsidRPr="00984EE4">
        <w:rPr>
          <w:rFonts w:eastAsia="Times New Roman" w:cs="Times New Roman"/>
          <w:szCs w:val="24"/>
        </w:rPr>
        <w:t xml:space="preserve">μεγάλος αριθμός εκτρώσεων στην πατρίδα </w:t>
      </w:r>
      <w:r>
        <w:rPr>
          <w:rFonts w:eastAsia="Times New Roman" w:cs="Times New Roman"/>
          <w:szCs w:val="24"/>
        </w:rPr>
        <w:t>μας.</w:t>
      </w:r>
      <w:r w:rsidRPr="00984EE4">
        <w:rPr>
          <w:rFonts w:eastAsia="Times New Roman" w:cs="Times New Roman"/>
          <w:szCs w:val="24"/>
        </w:rPr>
        <w:t xml:space="preserve"> Για το ζήτημα των υιοθεσιών έχουμ</w:t>
      </w:r>
      <w:r w:rsidRPr="00984EE4">
        <w:rPr>
          <w:rFonts w:eastAsia="Times New Roman" w:cs="Times New Roman"/>
          <w:szCs w:val="24"/>
        </w:rPr>
        <w:t xml:space="preserve">ε ήδη καταθέσει εδώ και </w:t>
      </w:r>
      <w:r>
        <w:rPr>
          <w:rFonts w:eastAsia="Times New Roman" w:cs="Times New Roman"/>
          <w:szCs w:val="24"/>
        </w:rPr>
        <w:t xml:space="preserve">δυόμισι </w:t>
      </w:r>
      <w:r w:rsidRPr="00984EE4">
        <w:rPr>
          <w:rFonts w:eastAsia="Times New Roman" w:cs="Times New Roman"/>
          <w:szCs w:val="24"/>
        </w:rPr>
        <w:t xml:space="preserve">χρόνια </w:t>
      </w:r>
      <w:r>
        <w:rPr>
          <w:rFonts w:eastAsia="Times New Roman" w:cs="Times New Roman"/>
          <w:szCs w:val="24"/>
        </w:rPr>
        <w:t xml:space="preserve">ένα σαφές και </w:t>
      </w:r>
      <w:r w:rsidRPr="00984EE4">
        <w:rPr>
          <w:rFonts w:eastAsia="Times New Roman" w:cs="Times New Roman"/>
          <w:szCs w:val="24"/>
        </w:rPr>
        <w:t xml:space="preserve">καλά δουλεμένο πρόγραμμα </w:t>
      </w:r>
      <w:r>
        <w:rPr>
          <w:rFonts w:eastAsia="Times New Roman" w:cs="Times New Roman"/>
          <w:szCs w:val="24"/>
        </w:rPr>
        <w:t xml:space="preserve">για το πώς μπορούμε </w:t>
      </w:r>
      <w:r w:rsidRPr="00984EE4">
        <w:rPr>
          <w:rFonts w:eastAsia="Times New Roman" w:cs="Times New Roman"/>
          <w:szCs w:val="24"/>
        </w:rPr>
        <w:t xml:space="preserve">να διευκολύνουμε </w:t>
      </w:r>
      <w:r>
        <w:rPr>
          <w:rFonts w:eastAsia="Times New Roman" w:cs="Times New Roman"/>
          <w:szCs w:val="24"/>
        </w:rPr>
        <w:t xml:space="preserve">τις υιοθεσίες </w:t>
      </w:r>
      <w:r w:rsidRPr="00984EE4">
        <w:rPr>
          <w:rFonts w:eastAsia="Times New Roman" w:cs="Times New Roman"/>
          <w:szCs w:val="24"/>
        </w:rPr>
        <w:t xml:space="preserve">στην πατρίδα </w:t>
      </w:r>
      <w:r>
        <w:rPr>
          <w:rFonts w:eastAsia="Times New Roman" w:cs="Times New Roman"/>
          <w:szCs w:val="24"/>
        </w:rPr>
        <w:t xml:space="preserve">μας. Για το ζήτημα των </w:t>
      </w:r>
      <w:proofErr w:type="spellStart"/>
      <w:r>
        <w:rPr>
          <w:rFonts w:eastAsia="Times New Roman" w:cs="Times New Roman"/>
          <w:szCs w:val="24"/>
        </w:rPr>
        <w:t>υπογόνιμων</w:t>
      </w:r>
      <w:proofErr w:type="spellEnd"/>
      <w:r w:rsidRPr="00984EE4">
        <w:rPr>
          <w:rFonts w:eastAsia="Times New Roman" w:cs="Times New Roman"/>
          <w:szCs w:val="24"/>
        </w:rPr>
        <w:t xml:space="preserve"> </w:t>
      </w:r>
      <w:r>
        <w:rPr>
          <w:rFonts w:eastAsia="Times New Roman" w:cs="Times New Roman"/>
          <w:szCs w:val="24"/>
        </w:rPr>
        <w:t xml:space="preserve">ζευγαριών </w:t>
      </w:r>
      <w:r w:rsidRPr="00984EE4">
        <w:rPr>
          <w:rFonts w:eastAsia="Times New Roman" w:cs="Times New Roman"/>
          <w:szCs w:val="24"/>
        </w:rPr>
        <w:t xml:space="preserve">πρέπει να εξετάσουμε </w:t>
      </w:r>
      <w:r>
        <w:rPr>
          <w:rFonts w:eastAsia="Times New Roman" w:cs="Times New Roman"/>
          <w:szCs w:val="24"/>
        </w:rPr>
        <w:t xml:space="preserve">τις οικονομικές δυνατότητες </w:t>
      </w:r>
      <w:r w:rsidRPr="00984EE4">
        <w:rPr>
          <w:rFonts w:eastAsia="Times New Roman" w:cs="Times New Roman"/>
          <w:szCs w:val="24"/>
        </w:rPr>
        <w:t>υποστήριξη</w:t>
      </w:r>
      <w:r>
        <w:rPr>
          <w:rFonts w:eastAsia="Times New Roman" w:cs="Times New Roman"/>
          <w:szCs w:val="24"/>
        </w:rPr>
        <w:t>ς σε εκείνα</w:t>
      </w:r>
      <w:r>
        <w:rPr>
          <w:rFonts w:eastAsia="Times New Roman" w:cs="Times New Roman"/>
          <w:szCs w:val="24"/>
        </w:rPr>
        <w:t xml:space="preserve"> τα ζευγάρια, τα οποία καταφεύγουν α</w:t>
      </w:r>
      <w:r w:rsidRPr="00984EE4">
        <w:rPr>
          <w:rFonts w:eastAsia="Times New Roman" w:cs="Times New Roman"/>
          <w:szCs w:val="24"/>
        </w:rPr>
        <w:t xml:space="preserve">πό ανάγκη </w:t>
      </w:r>
      <w:r>
        <w:rPr>
          <w:rFonts w:eastAsia="Times New Roman" w:cs="Times New Roman"/>
          <w:szCs w:val="24"/>
        </w:rPr>
        <w:t xml:space="preserve">-και είναι </w:t>
      </w:r>
      <w:r w:rsidRPr="00984EE4">
        <w:rPr>
          <w:rFonts w:eastAsia="Times New Roman" w:cs="Times New Roman"/>
          <w:szCs w:val="24"/>
        </w:rPr>
        <w:t>ολοένα και περισσότερα</w:t>
      </w:r>
      <w:r>
        <w:rPr>
          <w:rFonts w:eastAsia="Times New Roman" w:cs="Times New Roman"/>
          <w:szCs w:val="24"/>
        </w:rPr>
        <w:t xml:space="preserve">- σε λύσεις </w:t>
      </w:r>
      <w:r w:rsidRPr="00984EE4">
        <w:rPr>
          <w:rFonts w:eastAsia="Times New Roman" w:cs="Times New Roman"/>
          <w:szCs w:val="24"/>
        </w:rPr>
        <w:t>τεχνητής γονιμοποίησης</w:t>
      </w:r>
      <w:r>
        <w:rPr>
          <w:rFonts w:eastAsia="Times New Roman" w:cs="Times New Roman"/>
          <w:szCs w:val="24"/>
        </w:rPr>
        <w:t xml:space="preserve">. </w:t>
      </w:r>
    </w:p>
    <w:p w14:paraId="69298823"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Για το, δε, μεγάλο</w:t>
      </w:r>
      <w:r w:rsidRPr="00984EE4">
        <w:rPr>
          <w:rFonts w:eastAsia="Times New Roman" w:cs="Times New Roman"/>
          <w:szCs w:val="24"/>
        </w:rPr>
        <w:t xml:space="preserve"> αριθμό των εκτρώσεων θα πω μόνο το εξής</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 xml:space="preserve">Εκτιμώνται περίπου στις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w:t>
      </w:r>
      <w:r w:rsidRPr="00984EE4">
        <w:rPr>
          <w:rFonts w:eastAsia="Times New Roman" w:cs="Times New Roman"/>
          <w:szCs w:val="24"/>
        </w:rPr>
        <w:t xml:space="preserve"> ετησίως στην πατρίδα </w:t>
      </w:r>
      <w:r>
        <w:rPr>
          <w:rFonts w:eastAsia="Times New Roman" w:cs="Times New Roman"/>
          <w:szCs w:val="24"/>
        </w:rPr>
        <w:t>μας,</w:t>
      </w:r>
      <w:r w:rsidRPr="00984EE4">
        <w:rPr>
          <w:rFonts w:eastAsia="Times New Roman" w:cs="Times New Roman"/>
          <w:szCs w:val="24"/>
        </w:rPr>
        <w:t xml:space="preserve"> παρ</w:t>
      </w:r>
      <w:r>
        <w:rPr>
          <w:rFonts w:eastAsia="Times New Roman" w:cs="Times New Roman"/>
          <w:szCs w:val="24"/>
        </w:rPr>
        <w:t xml:space="preserve">’ </w:t>
      </w:r>
      <w:r w:rsidRPr="00984EE4">
        <w:rPr>
          <w:rFonts w:eastAsia="Times New Roman" w:cs="Times New Roman"/>
          <w:szCs w:val="24"/>
        </w:rPr>
        <w:t>ό</w:t>
      </w:r>
      <w:r w:rsidRPr="00984EE4">
        <w:rPr>
          <w:rFonts w:eastAsia="Times New Roman" w:cs="Times New Roman"/>
          <w:szCs w:val="24"/>
        </w:rPr>
        <w:t>τι δεν έχουμε ακριβή στοιχεία</w:t>
      </w:r>
      <w:r>
        <w:rPr>
          <w:rFonts w:eastAsia="Times New Roman" w:cs="Times New Roman"/>
          <w:szCs w:val="24"/>
        </w:rPr>
        <w:t>.</w:t>
      </w:r>
      <w:r w:rsidRPr="00984EE4">
        <w:rPr>
          <w:rFonts w:eastAsia="Times New Roman" w:cs="Times New Roman"/>
          <w:szCs w:val="24"/>
        </w:rPr>
        <w:t xml:space="preserve"> Πολλές από αυτές τις εκτρώσεις λαμβάνουν χώρα σε ζευγάρια που ήδη έχουν παιδιά</w:t>
      </w:r>
      <w:r>
        <w:rPr>
          <w:rFonts w:eastAsia="Times New Roman" w:cs="Times New Roman"/>
          <w:szCs w:val="24"/>
        </w:rPr>
        <w:t>.</w:t>
      </w:r>
      <w:r w:rsidRPr="00984EE4">
        <w:rPr>
          <w:rFonts w:eastAsia="Times New Roman" w:cs="Times New Roman"/>
          <w:szCs w:val="24"/>
        </w:rPr>
        <w:t xml:space="preserve"> Για σκεφτείτε λίγο</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Ε</w:t>
      </w:r>
      <w:r w:rsidRPr="00984EE4">
        <w:rPr>
          <w:rFonts w:eastAsia="Times New Roman" w:cs="Times New Roman"/>
          <w:szCs w:val="24"/>
        </w:rPr>
        <w:t xml:space="preserve">άν μπορούσαμε έστω και το 10% αυτών των </w:t>
      </w:r>
      <w:r>
        <w:rPr>
          <w:rFonts w:eastAsia="Times New Roman" w:cs="Times New Roman"/>
          <w:szCs w:val="24"/>
        </w:rPr>
        <w:t xml:space="preserve">εκτρώσεων </w:t>
      </w:r>
      <w:r w:rsidRPr="00984EE4">
        <w:rPr>
          <w:rFonts w:eastAsia="Times New Roman" w:cs="Times New Roman"/>
          <w:szCs w:val="24"/>
        </w:rPr>
        <w:t>να αποφύγουμε</w:t>
      </w:r>
      <w:r>
        <w:rPr>
          <w:rFonts w:eastAsia="Times New Roman" w:cs="Times New Roman"/>
          <w:szCs w:val="24"/>
        </w:rPr>
        <w:t xml:space="preserve">, θα μιλούσαμε για </w:t>
      </w:r>
      <w:r>
        <w:rPr>
          <w:rFonts w:eastAsia="Times New Roman" w:cs="Times New Roman"/>
          <w:szCs w:val="24"/>
        </w:rPr>
        <w:lastRenderedPageBreak/>
        <w:t>15% παραπάνω γεννήσεις στην πατρίδα μας απ</w:t>
      </w:r>
      <w:r>
        <w:rPr>
          <w:rFonts w:eastAsia="Times New Roman" w:cs="Times New Roman"/>
          <w:szCs w:val="24"/>
        </w:rPr>
        <w:t>ό ζευγάρια τα οποία ή</w:t>
      </w:r>
      <w:r w:rsidRPr="00984EE4">
        <w:rPr>
          <w:rFonts w:eastAsia="Times New Roman" w:cs="Times New Roman"/>
          <w:szCs w:val="24"/>
        </w:rPr>
        <w:t>δη έχουν παιδιά</w:t>
      </w:r>
      <w:r>
        <w:rPr>
          <w:rFonts w:eastAsia="Times New Roman" w:cs="Times New Roman"/>
          <w:szCs w:val="24"/>
        </w:rPr>
        <w:t>,</w:t>
      </w:r>
      <w:r w:rsidRPr="00984EE4">
        <w:rPr>
          <w:rFonts w:eastAsia="Times New Roman" w:cs="Times New Roman"/>
          <w:szCs w:val="24"/>
        </w:rPr>
        <w:t xml:space="preserve"> θέλουν να αποκτήσουν παιδιά</w:t>
      </w:r>
      <w:r>
        <w:rPr>
          <w:rFonts w:eastAsia="Times New Roman" w:cs="Times New Roman"/>
          <w:szCs w:val="24"/>
        </w:rPr>
        <w:t xml:space="preserve"> και,</w:t>
      </w:r>
      <w:r w:rsidRPr="00984EE4">
        <w:rPr>
          <w:rFonts w:eastAsia="Times New Roman" w:cs="Times New Roman"/>
          <w:szCs w:val="24"/>
        </w:rPr>
        <w:t xml:space="preserve"> πάντως</w:t>
      </w:r>
      <w:r>
        <w:rPr>
          <w:rFonts w:eastAsia="Times New Roman" w:cs="Times New Roman"/>
          <w:szCs w:val="24"/>
        </w:rPr>
        <w:t>,</w:t>
      </w:r>
      <w:r w:rsidRPr="00984EE4">
        <w:rPr>
          <w:rFonts w:eastAsia="Times New Roman" w:cs="Times New Roman"/>
          <w:szCs w:val="24"/>
        </w:rPr>
        <w:t xml:space="preserve"> βρίσκονται ήδη σε μία δυνατότητα που μπορούν να υποστηρίξουν παιδιά</w:t>
      </w:r>
      <w:r>
        <w:rPr>
          <w:rFonts w:eastAsia="Times New Roman" w:cs="Times New Roman"/>
          <w:szCs w:val="24"/>
        </w:rPr>
        <w:t>.</w:t>
      </w:r>
      <w:r w:rsidRPr="00984EE4">
        <w:rPr>
          <w:rFonts w:eastAsia="Times New Roman" w:cs="Times New Roman"/>
          <w:szCs w:val="24"/>
        </w:rPr>
        <w:t xml:space="preserve"> Άρα</w:t>
      </w:r>
      <w:r>
        <w:rPr>
          <w:rFonts w:eastAsia="Times New Roman" w:cs="Times New Roman"/>
          <w:szCs w:val="24"/>
        </w:rPr>
        <w:t xml:space="preserve">, και </w:t>
      </w:r>
      <w:r w:rsidRPr="00984EE4">
        <w:rPr>
          <w:rFonts w:eastAsia="Times New Roman" w:cs="Times New Roman"/>
          <w:szCs w:val="24"/>
        </w:rPr>
        <w:t>αυτό το ζήτημα</w:t>
      </w:r>
      <w:r>
        <w:rPr>
          <w:rFonts w:eastAsia="Times New Roman" w:cs="Times New Roman"/>
          <w:szCs w:val="24"/>
        </w:rPr>
        <w:t>,</w:t>
      </w:r>
      <w:r w:rsidRPr="00984EE4">
        <w:rPr>
          <w:rFonts w:eastAsia="Times New Roman" w:cs="Times New Roman"/>
          <w:szCs w:val="24"/>
        </w:rPr>
        <w:t xml:space="preserve"> νομίζω ότι θα πρέπει να μας απασχολήσει ουσιαστικά</w:t>
      </w:r>
      <w:r>
        <w:rPr>
          <w:rFonts w:eastAsia="Times New Roman" w:cs="Times New Roman"/>
          <w:szCs w:val="24"/>
        </w:rPr>
        <w:t>.</w:t>
      </w:r>
    </w:p>
    <w:p w14:paraId="69298824" w14:textId="77777777" w:rsidR="00F93F98" w:rsidRDefault="00F9424E">
      <w:pPr>
        <w:tabs>
          <w:tab w:val="left" w:pos="6168"/>
        </w:tabs>
        <w:spacing w:line="600" w:lineRule="auto"/>
        <w:ind w:firstLine="720"/>
        <w:jc w:val="both"/>
        <w:rPr>
          <w:rFonts w:eastAsia="Times New Roman" w:cs="Times New Roman"/>
          <w:szCs w:val="24"/>
        </w:rPr>
      </w:pPr>
      <w:r w:rsidRPr="00984EE4">
        <w:rPr>
          <w:rFonts w:eastAsia="Times New Roman" w:cs="Times New Roman"/>
          <w:szCs w:val="24"/>
        </w:rPr>
        <w:t>Η αλήθεια είναι ότι τα προβλήμα</w:t>
      </w:r>
      <w:r w:rsidRPr="00984EE4">
        <w:rPr>
          <w:rFonts w:eastAsia="Times New Roman" w:cs="Times New Roman"/>
          <w:szCs w:val="24"/>
        </w:rPr>
        <w:t>τα</w:t>
      </w:r>
      <w:r>
        <w:rPr>
          <w:rFonts w:eastAsia="Times New Roman" w:cs="Times New Roman"/>
          <w:szCs w:val="24"/>
        </w:rPr>
        <w:t>,</w:t>
      </w:r>
      <w:r w:rsidRPr="00984EE4">
        <w:rPr>
          <w:rFonts w:eastAsia="Times New Roman" w:cs="Times New Roman"/>
          <w:szCs w:val="24"/>
        </w:rPr>
        <w:t xml:space="preserve"> τα οποία σήμερα συζητάμε</w:t>
      </w:r>
      <w:r>
        <w:rPr>
          <w:rFonts w:eastAsia="Times New Roman" w:cs="Times New Roman"/>
          <w:szCs w:val="24"/>
        </w:rPr>
        <w:t>,</w:t>
      </w:r>
      <w:r w:rsidRPr="00984EE4">
        <w:rPr>
          <w:rFonts w:eastAsia="Times New Roman" w:cs="Times New Roman"/>
          <w:szCs w:val="24"/>
        </w:rPr>
        <w:t xml:space="preserve"> </w:t>
      </w:r>
      <w:r>
        <w:rPr>
          <w:rFonts w:eastAsia="Times New Roman" w:cs="Times New Roman"/>
          <w:szCs w:val="24"/>
        </w:rPr>
        <w:t xml:space="preserve">υπερβαίνουν </w:t>
      </w:r>
      <w:r w:rsidRPr="00984EE4">
        <w:rPr>
          <w:rFonts w:eastAsia="Times New Roman" w:cs="Times New Roman"/>
          <w:szCs w:val="24"/>
        </w:rPr>
        <w:t>τον ορίζοντα μιας κυβερνητικής θητείας</w:t>
      </w:r>
      <w:r>
        <w:rPr>
          <w:rFonts w:eastAsia="Times New Roman" w:cs="Times New Roman"/>
          <w:szCs w:val="24"/>
        </w:rPr>
        <w:t>, εννοώ -</w:t>
      </w:r>
      <w:r w:rsidRPr="00984EE4">
        <w:rPr>
          <w:rFonts w:eastAsia="Times New Roman" w:cs="Times New Roman"/>
          <w:szCs w:val="24"/>
        </w:rPr>
        <w:t>όπως σας είπα και πριν</w:t>
      </w:r>
      <w:r>
        <w:rPr>
          <w:rFonts w:eastAsia="Times New Roman" w:cs="Times New Roman"/>
          <w:szCs w:val="24"/>
        </w:rPr>
        <w:t>-</w:t>
      </w:r>
      <w:r w:rsidRPr="00984EE4">
        <w:rPr>
          <w:rFonts w:eastAsia="Times New Roman" w:cs="Times New Roman"/>
          <w:szCs w:val="24"/>
        </w:rPr>
        <w:t xml:space="preserve"> τα αποτελέσματα γίνονται ορατά </w:t>
      </w:r>
      <w:r>
        <w:rPr>
          <w:rFonts w:eastAsia="Times New Roman" w:cs="Times New Roman"/>
          <w:szCs w:val="24"/>
        </w:rPr>
        <w:t xml:space="preserve">πολλά χρόνια μετά. </w:t>
      </w:r>
      <w:r w:rsidRPr="00984EE4">
        <w:rPr>
          <w:rFonts w:eastAsia="Times New Roman" w:cs="Times New Roman"/>
          <w:szCs w:val="24"/>
        </w:rPr>
        <w:t xml:space="preserve">Η εξέτασή </w:t>
      </w:r>
      <w:r>
        <w:rPr>
          <w:rFonts w:eastAsia="Times New Roman" w:cs="Times New Roman"/>
          <w:szCs w:val="24"/>
        </w:rPr>
        <w:t>τους, όμως,</w:t>
      </w:r>
      <w:r w:rsidRPr="00984EE4">
        <w:rPr>
          <w:rFonts w:eastAsia="Times New Roman" w:cs="Times New Roman"/>
          <w:szCs w:val="24"/>
        </w:rPr>
        <w:t xml:space="preserve"> δεν </w:t>
      </w:r>
      <w:r>
        <w:rPr>
          <w:rFonts w:eastAsia="Times New Roman" w:cs="Times New Roman"/>
          <w:szCs w:val="24"/>
        </w:rPr>
        <w:t xml:space="preserve">γίνεται </w:t>
      </w:r>
      <w:r w:rsidRPr="00984EE4">
        <w:rPr>
          <w:rFonts w:eastAsia="Times New Roman" w:cs="Times New Roman"/>
          <w:szCs w:val="24"/>
        </w:rPr>
        <w:t>ούτε σε συνθήκες εργαστηρίου</w:t>
      </w:r>
      <w:r>
        <w:rPr>
          <w:rFonts w:eastAsia="Times New Roman" w:cs="Times New Roman"/>
          <w:szCs w:val="24"/>
        </w:rPr>
        <w:t>,</w:t>
      </w:r>
      <w:r w:rsidRPr="00984EE4">
        <w:rPr>
          <w:rFonts w:eastAsia="Times New Roman" w:cs="Times New Roman"/>
          <w:szCs w:val="24"/>
        </w:rPr>
        <w:t xml:space="preserve"> ούτε σε κάποιο </w:t>
      </w:r>
      <w:r>
        <w:rPr>
          <w:rFonts w:eastAsia="Times New Roman" w:cs="Times New Roman"/>
          <w:szCs w:val="24"/>
        </w:rPr>
        <w:t>ουδέτερο πολιτ</w:t>
      </w:r>
      <w:r>
        <w:rPr>
          <w:rFonts w:eastAsia="Times New Roman" w:cs="Times New Roman"/>
          <w:szCs w:val="24"/>
        </w:rPr>
        <w:t xml:space="preserve">ικά χρόνο. Συνδέονται </w:t>
      </w:r>
      <w:r w:rsidRPr="00984EE4">
        <w:rPr>
          <w:rFonts w:eastAsia="Times New Roman" w:cs="Times New Roman"/>
          <w:szCs w:val="24"/>
        </w:rPr>
        <w:t>αντικειμενικά με την οικονομική κατάσταση</w:t>
      </w:r>
      <w:r>
        <w:rPr>
          <w:rFonts w:eastAsia="Times New Roman" w:cs="Times New Roman"/>
          <w:szCs w:val="24"/>
        </w:rPr>
        <w:t>,</w:t>
      </w:r>
      <w:r w:rsidRPr="00984EE4">
        <w:rPr>
          <w:rFonts w:eastAsia="Times New Roman" w:cs="Times New Roman"/>
          <w:szCs w:val="24"/>
        </w:rPr>
        <w:t xml:space="preserve"> με το πολιτικό κλίμα</w:t>
      </w:r>
      <w:r>
        <w:rPr>
          <w:rFonts w:eastAsia="Times New Roman" w:cs="Times New Roman"/>
          <w:szCs w:val="24"/>
        </w:rPr>
        <w:t>,</w:t>
      </w:r>
      <w:r w:rsidRPr="00984EE4">
        <w:rPr>
          <w:rFonts w:eastAsia="Times New Roman" w:cs="Times New Roman"/>
          <w:szCs w:val="24"/>
        </w:rPr>
        <w:t xml:space="preserve"> με τη συγκυρία</w:t>
      </w:r>
      <w:r>
        <w:rPr>
          <w:rFonts w:eastAsia="Times New Roman" w:cs="Times New Roman"/>
          <w:szCs w:val="24"/>
        </w:rPr>
        <w:t>.</w:t>
      </w:r>
      <w:r w:rsidRPr="00984EE4">
        <w:rPr>
          <w:rFonts w:eastAsia="Times New Roman" w:cs="Times New Roman"/>
          <w:szCs w:val="24"/>
        </w:rPr>
        <w:t xml:space="preserve"> Δυστυχώς</w:t>
      </w:r>
      <w:r>
        <w:rPr>
          <w:rFonts w:eastAsia="Times New Roman" w:cs="Times New Roman"/>
          <w:szCs w:val="24"/>
        </w:rPr>
        <w:t>,</w:t>
      </w:r>
      <w:r w:rsidRPr="00984EE4">
        <w:rPr>
          <w:rFonts w:eastAsia="Times New Roman" w:cs="Times New Roman"/>
          <w:szCs w:val="24"/>
        </w:rPr>
        <w:t xml:space="preserve"> και στα </w:t>
      </w:r>
      <w:r>
        <w:rPr>
          <w:rFonts w:eastAsia="Times New Roman" w:cs="Times New Roman"/>
          <w:szCs w:val="24"/>
        </w:rPr>
        <w:t xml:space="preserve">δύο αυτά επίπεδα, </w:t>
      </w:r>
      <w:r w:rsidRPr="00984EE4">
        <w:rPr>
          <w:rFonts w:eastAsia="Times New Roman" w:cs="Times New Roman"/>
          <w:szCs w:val="24"/>
        </w:rPr>
        <w:t xml:space="preserve">το </w:t>
      </w:r>
      <w:r>
        <w:rPr>
          <w:rFonts w:eastAsia="Times New Roman" w:cs="Times New Roman"/>
          <w:szCs w:val="24"/>
        </w:rPr>
        <w:t xml:space="preserve">κλίμα είναι αρνητικό. </w:t>
      </w:r>
    </w:p>
    <w:p w14:paraId="69298825"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w:t>
      </w:r>
      <w:r w:rsidRPr="00984EE4">
        <w:rPr>
          <w:rFonts w:eastAsia="Times New Roman" w:cs="Times New Roman"/>
          <w:szCs w:val="24"/>
        </w:rPr>
        <w:t>δημογραφικό</w:t>
      </w:r>
      <w:r>
        <w:rPr>
          <w:rFonts w:eastAsia="Times New Roman" w:cs="Times New Roman"/>
          <w:szCs w:val="24"/>
        </w:rPr>
        <w:t>,</w:t>
      </w:r>
      <w:r w:rsidRPr="00984EE4">
        <w:rPr>
          <w:rFonts w:eastAsia="Times New Roman" w:cs="Times New Roman"/>
          <w:szCs w:val="24"/>
        </w:rPr>
        <w:t xml:space="preserve"> λοιπόν </w:t>
      </w:r>
      <w:r>
        <w:rPr>
          <w:rFonts w:eastAsia="Times New Roman" w:cs="Times New Roman"/>
          <w:szCs w:val="24"/>
        </w:rPr>
        <w:t>-</w:t>
      </w:r>
      <w:r w:rsidRPr="00984EE4">
        <w:rPr>
          <w:rFonts w:eastAsia="Times New Roman" w:cs="Times New Roman"/>
          <w:szCs w:val="24"/>
        </w:rPr>
        <w:t>και κλείνω με αυτό</w:t>
      </w:r>
      <w:r>
        <w:rPr>
          <w:rFonts w:eastAsia="Times New Roman" w:cs="Times New Roman"/>
          <w:szCs w:val="24"/>
        </w:rPr>
        <w:t>- γίνεται και αυτό</w:t>
      </w:r>
      <w:r w:rsidRPr="00984EE4">
        <w:rPr>
          <w:rFonts w:eastAsia="Times New Roman" w:cs="Times New Roman"/>
          <w:szCs w:val="24"/>
        </w:rPr>
        <w:t xml:space="preserve"> μέρος του κεντρικού αιτήματος όλων των Ελλήνων</w:t>
      </w:r>
      <w:r>
        <w:rPr>
          <w:rFonts w:eastAsia="Times New Roman" w:cs="Times New Roman"/>
          <w:szCs w:val="24"/>
        </w:rPr>
        <w:t xml:space="preserve">, </w:t>
      </w:r>
      <w:r w:rsidRPr="00984EE4">
        <w:rPr>
          <w:rFonts w:eastAsia="Times New Roman" w:cs="Times New Roman"/>
          <w:szCs w:val="24"/>
        </w:rPr>
        <w:t xml:space="preserve">αίτημα </w:t>
      </w:r>
      <w:r>
        <w:rPr>
          <w:rFonts w:eastAsia="Times New Roman" w:cs="Times New Roman"/>
          <w:szCs w:val="24"/>
        </w:rPr>
        <w:t>για μια μεγάλη πολιτική</w:t>
      </w:r>
      <w:r w:rsidRPr="00984EE4">
        <w:rPr>
          <w:rFonts w:eastAsia="Times New Roman" w:cs="Times New Roman"/>
          <w:szCs w:val="24"/>
        </w:rPr>
        <w:t xml:space="preserve"> αλλαγή</w:t>
      </w:r>
      <w:r>
        <w:rPr>
          <w:rFonts w:eastAsia="Times New Roman" w:cs="Times New Roman"/>
          <w:szCs w:val="24"/>
        </w:rPr>
        <w:t xml:space="preserve">. Διότι τελικά μόνο η </w:t>
      </w:r>
      <w:r w:rsidRPr="00984EE4">
        <w:rPr>
          <w:rFonts w:eastAsia="Times New Roman" w:cs="Times New Roman"/>
          <w:szCs w:val="24"/>
        </w:rPr>
        <w:t>οικονομική ανάκαμψη της Ελλάδος θα παράγει μεγαλύτερο πλούτο</w:t>
      </w:r>
      <w:r>
        <w:rPr>
          <w:rFonts w:eastAsia="Times New Roman" w:cs="Times New Roman"/>
          <w:szCs w:val="24"/>
        </w:rPr>
        <w:t>,</w:t>
      </w:r>
      <w:r w:rsidRPr="00984EE4">
        <w:rPr>
          <w:rFonts w:eastAsia="Times New Roman" w:cs="Times New Roman"/>
          <w:szCs w:val="24"/>
        </w:rPr>
        <w:t xml:space="preserve"> περισσότερες δουλειές και θα μας επιτρέψει να χρηματοδοτήσουμε </w:t>
      </w:r>
      <w:r w:rsidRPr="00984EE4">
        <w:rPr>
          <w:rFonts w:eastAsia="Times New Roman" w:cs="Times New Roman"/>
          <w:szCs w:val="24"/>
        </w:rPr>
        <w:lastRenderedPageBreak/>
        <w:t>μία αποτελεσματική δημο</w:t>
      </w:r>
      <w:r w:rsidRPr="00984EE4">
        <w:rPr>
          <w:rFonts w:eastAsia="Times New Roman" w:cs="Times New Roman"/>
          <w:szCs w:val="24"/>
        </w:rPr>
        <w:t>γραφική πολιτική</w:t>
      </w:r>
      <w:r>
        <w:rPr>
          <w:rFonts w:eastAsia="Times New Roman" w:cs="Times New Roman"/>
          <w:szCs w:val="24"/>
        </w:rPr>
        <w:t>,</w:t>
      </w:r>
      <w:r w:rsidRPr="00984EE4">
        <w:rPr>
          <w:rFonts w:eastAsia="Times New Roman" w:cs="Times New Roman"/>
          <w:szCs w:val="24"/>
        </w:rPr>
        <w:t xml:space="preserve"> μία γόνιμη πολιτική κυριολεκτικά</w:t>
      </w:r>
      <w:r>
        <w:rPr>
          <w:rFonts w:eastAsia="Times New Roman" w:cs="Times New Roman"/>
          <w:szCs w:val="24"/>
        </w:rPr>
        <w:t>.</w:t>
      </w:r>
    </w:p>
    <w:p w14:paraId="69298826" w14:textId="77777777" w:rsidR="00F93F98" w:rsidRDefault="00F9424E">
      <w:pPr>
        <w:tabs>
          <w:tab w:val="left" w:pos="6168"/>
        </w:tabs>
        <w:spacing w:line="600" w:lineRule="auto"/>
        <w:ind w:firstLine="720"/>
        <w:rPr>
          <w:rFonts w:eastAsia="Times New Roman" w:cs="Times New Roman"/>
          <w:szCs w:val="24"/>
        </w:rPr>
      </w:pPr>
      <w:r w:rsidRPr="00984EE4">
        <w:rPr>
          <w:rFonts w:eastAsia="Times New Roman" w:cs="Times New Roman"/>
          <w:szCs w:val="24"/>
        </w:rPr>
        <w:t xml:space="preserve">Σας ευχαριστώ για την προσοχή </w:t>
      </w:r>
      <w:r>
        <w:rPr>
          <w:rFonts w:eastAsia="Times New Roman" w:cs="Times New Roman"/>
          <w:szCs w:val="24"/>
        </w:rPr>
        <w:t>σας.</w:t>
      </w:r>
    </w:p>
    <w:p w14:paraId="69298827" w14:textId="77777777" w:rsidR="00F93F98" w:rsidRDefault="00F9424E">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πτέρυγα της Νέας Δημοκρατίας)</w:t>
      </w:r>
    </w:p>
    <w:p w14:paraId="69298828"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 </w:t>
      </w:r>
    </w:p>
    <w:p w14:paraId="6929882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από τα άνω δυτικά θεωρεία, αφού προηγουμένως συμμετείχαν στο </w:t>
      </w:r>
      <w:r>
        <w:rPr>
          <w:rFonts w:eastAsia="Times New Roman" w:cs="Times New Roman"/>
          <w:szCs w:val="24"/>
        </w:rPr>
        <w:t>π</w:t>
      </w:r>
      <w:r>
        <w:rPr>
          <w:rFonts w:eastAsia="Times New Roman" w:cs="Times New Roman"/>
          <w:szCs w:val="24"/>
        </w:rPr>
        <w:t xml:space="preserve">ρόγραμμα «Ο Ρήγας και η </w:t>
      </w:r>
      <w:r>
        <w:rPr>
          <w:rFonts w:eastAsia="Times New Roman" w:cs="Times New Roman"/>
          <w:szCs w:val="24"/>
        </w:rPr>
        <w:t>Ε</w:t>
      </w:r>
      <w:r>
        <w:rPr>
          <w:rFonts w:eastAsia="Times New Roman" w:cs="Times New Roman"/>
          <w:szCs w:val="24"/>
        </w:rPr>
        <w:t>πανάσταση» που οργανώνει το Ίδρυμα της Βουλής, είκοσι τέσσερις μαθητές και μαθήτριες και δύο εκπαιδευτικοί συνοδοί τους από το 1</w:t>
      </w:r>
      <w:r w:rsidRPr="00630D81">
        <w:rPr>
          <w:rFonts w:eastAsia="Times New Roman" w:cs="Times New Roman"/>
          <w:szCs w:val="24"/>
          <w:vertAlign w:val="superscript"/>
        </w:rPr>
        <w:t>ο</w:t>
      </w:r>
      <w:r>
        <w:rPr>
          <w:rFonts w:eastAsia="Times New Roman" w:cs="Times New Roman"/>
          <w:szCs w:val="24"/>
        </w:rPr>
        <w:t xml:space="preserve"> ΕΠΑΛ Αγ</w:t>
      </w:r>
      <w:r>
        <w:rPr>
          <w:rFonts w:eastAsia="Times New Roman" w:cs="Times New Roman"/>
          <w:szCs w:val="24"/>
        </w:rPr>
        <w:t xml:space="preserve">ίας Παρασκευής. </w:t>
      </w:r>
    </w:p>
    <w:p w14:paraId="6929882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Η Βουλή </w:t>
      </w:r>
      <w:r>
        <w:rPr>
          <w:rFonts w:eastAsia="Times New Roman" w:cs="Times New Roman"/>
          <w:szCs w:val="24"/>
        </w:rPr>
        <w:t>σάς</w:t>
      </w:r>
      <w:r>
        <w:rPr>
          <w:rFonts w:eastAsia="Times New Roman" w:cs="Times New Roman"/>
          <w:szCs w:val="24"/>
        </w:rPr>
        <w:t xml:space="preserve"> καλωσορίζει.</w:t>
      </w:r>
    </w:p>
    <w:p w14:paraId="6929882B"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929882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Πρωθυπουργός και Πρόεδρος της Κοινοβουλευτικής Ομάδας του ΣΥΡΙΖΑ κ. Αλέξης Τσίπρας. </w:t>
      </w:r>
    </w:p>
    <w:p w14:paraId="6929882D"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29882E" w14:textId="77777777" w:rsidR="00F93F98" w:rsidRDefault="00F9424E">
      <w:pPr>
        <w:spacing w:line="600" w:lineRule="auto"/>
        <w:ind w:firstLine="720"/>
        <w:jc w:val="both"/>
        <w:rPr>
          <w:rFonts w:eastAsia="Times New Roman" w:cs="Times New Roman"/>
          <w:szCs w:val="24"/>
        </w:rPr>
      </w:pPr>
      <w:r w:rsidRPr="001C3CE0">
        <w:rPr>
          <w:rFonts w:eastAsia="Times New Roman" w:cs="Times New Roman"/>
          <w:b/>
          <w:szCs w:val="24"/>
        </w:rPr>
        <w:lastRenderedPageBreak/>
        <w:t>ΑΛΕΞΗΣ ΤΣΙΠΡΑΣ (Πρό</w:t>
      </w:r>
      <w:r w:rsidRPr="001C3CE0">
        <w:rPr>
          <w:rFonts w:eastAsia="Times New Roman" w:cs="Times New Roman"/>
          <w:b/>
          <w:szCs w:val="24"/>
        </w:rPr>
        <w:t>εδρος της Κυβέρνησης</w:t>
      </w:r>
      <w:r>
        <w:rPr>
          <w:rFonts w:eastAsia="Times New Roman" w:cs="Times New Roman"/>
          <w:b/>
          <w:szCs w:val="24"/>
        </w:rPr>
        <w:t xml:space="preserve">): </w:t>
      </w:r>
      <w:r>
        <w:rPr>
          <w:rFonts w:eastAsia="Times New Roman" w:cs="Times New Roman"/>
          <w:szCs w:val="24"/>
        </w:rPr>
        <w:t xml:space="preserve">Ευχαριστώ, κύριε Πρόεδρε. </w:t>
      </w:r>
    </w:p>
    <w:p w14:paraId="6929882F" w14:textId="77777777" w:rsidR="00F93F98" w:rsidRDefault="00F9424E">
      <w:pPr>
        <w:tabs>
          <w:tab w:val="left" w:pos="6168"/>
        </w:tabs>
        <w:spacing w:line="600" w:lineRule="auto"/>
        <w:ind w:firstLine="720"/>
        <w:jc w:val="both"/>
        <w:rPr>
          <w:rFonts w:eastAsia="Times New Roman" w:cs="Times New Roman"/>
          <w:szCs w:val="24"/>
        </w:rPr>
      </w:pPr>
      <w:r w:rsidRPr="00984EE4">
        <w:rPr>
          <w:rFonts w:eastAsia="Times New Roman" w:cs="Times New Roman"/>
          <w:szCs w:val="24"/>
        </w:rPr>
        <w:t>Πράγματι</w:t>
      </w:r>
      <w:r>
        <w:rPr>
          <w:rFonts w:eastAsia="Times New Roman" w:cs="Times New Roman"/>
          <w:szCs w:val="24"/>
        </w:rPr>
        <w:t>,</w:t>
      </w:r>
      <w:r w:rsidRPr="00984EE4">
        <w:rPr>
          <w:rFonts w:eastAsia="Times New Roman" w:cs="Times New Roman"/>
          <w:szCs w:val="24"/>
        </w:rPr>
        <w:t xml:space="preserve"> είναι μία εξαιρετικά χρήσιμη</w:t>
      </w:r>
      <w:r>
        <w:rPr>
          <w:rFonts w:eastAsia="Times New Roman" w:cs="Times New Roman"/>
          <w:szCs w:val="24"/>
        </w:rPr>
        <w:t>,</w:t>
      </w:r>
      <w:r w:rsidRPr="00984EE4">
        <w:rPr>
          <w:rFonts w:eastAsia="Times New Roman" w:cs="Times New Roman"/>
          <w:szCs w:val="24"/>
        </w:rPr>
        <w:t xml:space="preserve"> ενδιαφέρουσα</w:t>
      </w:r>
      <w:r>
        <w:rPr>
          <w:rFonts w:eastAsia="Times New Roman" w:cs="Times New Roman"/>
          <w:szCs w:val="24"/>
        </w:rPr>
        <w:t>, αλλά και κρίσιμη</w:t>
      </w:r>
      <w:r w:rsidRPr="00984EE4">
        <w:rPr>
          <w:rFonts w:eastAsia="Times New Roman" w:cs="Times New Roman"/>
          <w:szCs w:val="24"/>
        </w:rPr>
        <w:t xml:space="preserve"> για το μέλλον του τόπου συζήτηση αυτή που διεξάγεται</w:t>
      </w:r>
      <w:r>
        <w:rPr>
          <w:rFonts w:eastAsia="Times New Roman" w:cs="Times New Roman"/>
          <w:szCs w:val="24"/>
        </w:rPr>
        <w:t xml:space="preserve"> και θέλω εξαρχής να εξάρω το έργο της </w:t>
      </w:r>
      <w:r>
        <w:rPr>
          <w:rFonts w:eastAsia="Times New Roman" w:cs="Times New Roman"/>
          <w:szCs w:val="24"/>
        </w:rPr>
        <w:t>δ</w:t>
      </w:r>
      <w:r w:rsidRPr="00984EE4">
        <w:rPr>
          <w:rFonts w:eastAsia="Times New Roman" w:cs="Times New Roman"/>
          <w:szCs w:val="24"/>
        </w:rPr>
        <w:t xml:space="preserve">ιακομματικής </w:t>
      </w:r>
      <w:r>
        <w:rPr>
          <w:rFonts w:eastAsia="Times New Roman" w:cs="Times New Roman"/>
          <w:szCs w:val="24"/>
        </w:rPr>
        <w:t>κ</w:t>
      </w:r>
      <w:r w:rsidRPr="00984EE4">
        <w:rPr>
          <w:rFonts w:eastAsia="Times New Roman" w:cs="Times New Roman"/>
          <w:szCs w:val="24"/>
        </w:rPr>
        <w:t xml:space="preserve">οινοβουλευτικής </w:t>
      </w:r>
      <w:r>
        <w:rPr>
          <w:rFonts w:eastAsia="Times New Roman" w:cs="Times New Roman"/>
          <w:szCs w:val="24"/>
        </w:rPr>
        <w:t>ε</w:t>
      </w:r>
      <w:r w:rsidRPr="00984EE4">
        <w:rPr>
          <w:rFonts w:eastAsia="Times New Roman" w:cs="Times New Roman"/>
          <w:szCs w:val="24"/>
        </w:rPr>
        <w:t xml:space="preserve">πιτροπής </w:t>
      </w:r>
      <w:r>
        <w:rPr>
          <w:rFonts w:eastAsia="Times New Roman" w:cs="Times New Roman"/>
          <w:szCs w:val="24"/>
        </w:rPr>
        <w:t xml:space="preserve">και </w:t>
      </w:r>
      <w:r w:rsidRPr="00984EE4">
        <w:rPr>
          <w:rFonts w:eastAsia="Times New Roman" w:cs="Times New Roman"/>
          <w:szCs w:val="24"/>
        </w:rPr>
        <w:t xml:space="preserve">την </w:t>
      </w:r>
      <w:r>
        <w:rPr>
          <w:rFonts w:eastAsia="Times New Roman" w:cs="Times New Roman"/>
          <w:szCs w:val="24"/>
        </w:rPr>
        <w:t>έ</w:t>
      </w:r>
      <w:r w:rsidRPr="00984EE4">
        <w:rPr>
          <w:rFonts w:eastAsia="Times New Roman" w:cs="Times New Roman"/>
          <w:szCs w:val="24"/>
        </w:rPr>
        <w:t xml:space="preserve">κθεση </w:t>
      </w:r>
      <w:r>
        <w:rPr>
          <w:rFonts w:eastAsia="Times New Roman" w:cs="Times New Roman"/>
          <w:szCs w:val="24"/>
        </w:rPr>
        <w:t xml:space="preserve">για </w:t>
      </w:r>
      <w:r w:rsidRPr="00984EE4">
        <w:rPr>
          <w:rFonts w:eastAsia="Times New Roman" w:cs="Times New Roman"/>
          <w:szCs w:val="24"/>
        </w:rPr>
        <w:t>το δημογραφικό</w:t>
      </w:r>
      <w:r>
        <w:rPr>
          <w:rFonts w:eastAsia="Times New Roman" w:cs="Times New Roman"/>
          <w:szCs w:val="24"/>
        </w:rPr>
        <w:t>, α</w:t>
      </w:r>
      <w:r w:rsidRPr="00984EE4">
        <w:rPr>
          <w:rFonts w:eastAsia="Times New Roman" w:cs="Times New Roman"/>
          <w:szCs w:val="24"/>
        </w:rPr>
        <w:t xml:space="preserve">λλά και να παρατηρήσω ότι </w:t>
      </w:r>
      <w:r>
        <w:rPr>
          <w:rFonts w:eastAsia="Times New Roman" w:cs="Times New Roman"/>
          <w:szCs w:val="24"/>
        </w:rPr>
        <w:t xml:space="preserve">είναι ενθαρρυντικό </w:t>
      </w:r>
      <w:r w:rsidRPr="00984EE4">
        <w:rPr>
          <w:rFonts w:eastAsia="Times New Roman" w:cs="Times New Roman"/>
          <w:szCs w:val="24"/>
        </w:rPr>
        <w:t xml:space="preserve">το γεγονός </w:t>
      </w:r>
      <w:r>
        <w:rPr>
          <w:rFonts w:eastAsia="Times New Roman" w:cs="Times New Roman"/>
          <w:szCs w:val="24"/>
        </w:rPr>
        <w:t xml:space="preserve">-δεν συμβαίνει συχνά αυτό, άρα </w:t>
      </w:r>
      <w:r w:rsidRPr="00984EE4">
        <w:rPr>
          <w:rFonts w:eastAsia="Times New Roman" w:cs="Times New Roman"/>
          <w:szCs w:val="24"/>
        </w:rPr>
        <w:t xml:space="preserve">οφείλω να </w:t>
      </w:r>
      <w:r>
        <w:rPr>
          <w:rFonts w:eastAsia="Times New Roman" w:cs="Times New Roman"/>
          <w:szCs w:val="24"/>
        </w:rPr>
        <w:t xml:space="preserve">το υποσημειώσω- </w:t>
      </w:r>
      <w:r w:rsidRPr="00984EE4">
        <w:rPr>
          <w:rFonts w:eastAsia="Times New Roman" w:cs="Times New Roman"/>
          <w:szCs w:val="24"/>
        </w:rPr>
        <w:t xml:space="preserve">ότι αυτή η </w:t>
      </w:r>
      <w:r>
        <w:rPr>
          <w:rFonts w:eastAsia="Times New Roman" w:cs="Times New Roman"/>
          <w:szCs w:val="24"/>
        </w:rPr>
        <w:t>έ</w:t>
      </w:r>
      <w:r w:rsidRPr="00984EE4">
        <w:rPr>
          <w:rFonts w:eastAsia="Times New Roman" w:cs="Times New Roman"/>
          <w:szCs w:val="24"/>
        </w:rPr>
        <w:t xml:space="preserve">κθεση της </w:t>
      </w:r>
      <w:r>
        <w:rPr>
          <w:rFonts w:eastAsia="Times New Roman" w:cs="Times New Roman"/>
          <w:szCs w:val="24"/>
        </w:rPr>
        <w:t>δ</w:t>
      </w:r>
      <w:r w:rsidRPr="00984EE4">
        <w:rPr>
          <w:rFonts w:eastAsia="Times New Roman" w:cs="Times New Roman"/>
          <w:szCs w:val="24"/>
        </w:rPr>
        <w:t xml:space="preserve">ιακομματικής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ε</w:t>
      </w:r>
      <w:r w:rsidRPr="00984EE4">
        <w:rPr>
          <w:rFonts w:eastAsia="Times New Roman" w:cs="Times New Roman"/>
          <w:szCs w:val="24"/>
        </w:rPr>
        <w:t xml:space="preserve">πιτροπής για το δημογραφικό είναι </w:t>
      </w:r>
      <w:r>
        <w:rPr>
          <w:rFonts w:eastAsia="Times New Roman" w:cs="Times New Roman"/>
          <w:szCs w:val="24"/>
        </w:rPr>
        <w:t>σχεδόν ομόφωνη, ψηφ</w:t>
      </w:r>
      <w:r>
        <w:rPr>
          <w:rFonts w:eastAsia="Times New Roman" w:cs="Times New Roman"/>
          <w:szCs w:val="24"/>
        </w:rPr>
        <w:t xml:space="preserve">ίστηκε, δηλαδή, από τα περισσότερα κόμματα, αν </w:t>
      </w:r>
      <w:r w:rsidRPr="00984EE4">
        <w:rPr>
          <w:rFonts w:eastAsia="Times New Roman" w:cs="Times New Roman"/>
          <w:szCs w:val="24"/>
        </w:rPr>
        <w:t>δεν κάνω λάθος</w:t>
      </w:r>
      <w:r>
        <w:rPr>
          <w:rFonts w:eastAsia="Times New Roman" w:cs="Times New Roman"/>
          <w:szCs w:val="24"/>
        </w:rPr>
        <w:t>,</w:t>
      </w:r>
      <w:r w:rsidRPr="00984EE4">
        <w:rPr>
          <w:rFonts w:eastAsia="Times New Roman" w:cs="Times New Roman"/>
          <w:szCs w:val="24"/>
        </w:rPr>
        <w:t xml:space="preserve"> πλην του </w:t>
      </w:r>
      <w:r>
        <w:rPr>
          <w:rFonts w:eastAsia="Times New Roman" w:cs="Times New Roman"/>
          <w:szCs w:val="24"/>
        </w:rPr>
        <w:t>ΚΚΕ κ</w:t>
      </w:r>
      <w:r w:rsidRPr="00984EE4">
        <w:rPr>
          <w:rFonts w:eastAsia="Times New Roman" w:cs="Times New Roman"/>
          <w:szCs w:val="24"/>
        </w:rPr>
        <w:t>αι της Χρυσής Αυγής</w:t>
      </w:r>
      <w:r>
        <w:rPr>
          <w:rFonts w:eastAsia="Times New Roman" w:cs="Times New Roman"/>
          <w:szCs w:val="24"/>
        </w:rPr>
        <w:t>.</w:t>
      </w:r>
      <w:r w:rsidRPr="00984EE4">
        <w:rPr>
          <w:rFonts w:eastAsia="Times New Roman" w:cs="Times New Roman"/>
          <w:szCs w:val="24"/>
        </w:rPr>
        <w:t xml:space="preserve"> </w:t>
      </w:r>
    </w:p>
    <w:p w14:paraId="69298830"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t>Βεβαίως</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θ</w:t>
      </w:r>
      <w:r w:rsidRPr="004F534F">
        <w:rPr>
          <w:rFonts w:eastAsia="Times New Roman" w:cs="Times New Roman"/>
          <w:szCs w:val="24"/>
        </w:rPr>
        <w:t>α συμφωνήσω με ορισμένες από τις διατυπώσεις</w:t>
      </w:r>
      <w:r>
        <w:rPr>
          <w:rFonts w:eastAsia="Times New Roman" w:cs="Times New Roman"/>
          <w:szCs w:val="24"/>
        </w:rPr>
        <w:t xml:space="preserve"> -</w:t>
      </w:r>
      <w:r w:rsidRPr="004F534F">
        <w:rPr>
          <w:rFonts w:eastAsia="Times New Roman" w:cs="Times New Roman"/>
          <w:szCs w:val="24"/>
        </w:rPr>
        <w:t>δεν μπορεί κανείς να διαφωνήσει σε αυτές</w:t>
      </w:r>
      <w:r>
        <w:rPr>
          <w:rFonts w:eastAsia="Times New Roman" w:cs="Times New Roman"/>
          <w:szCs w:val="24"/>
        </w:rPr>
        <w:t>,-</w:t>
      </w:r>
      <w:r w:rsidRPr="004F534F">
        <w:rPr>
          <w:rFonts w:eastAsia="Times New Roman" w:cs="Times New Roman"/>
          <w:szCs w:val="24"/>
        </w:rPr>
        <w:t xml:space="preserve"> και του Αρχηγού της Αντιπολίτευσης που μίλησε πριν</w:t>
      </w:r>
      <w:r>
        <w:rPr>
          <w:rFonts w:eastAsia="Times New Roman" w:cs="Times New Roman"/>
          <w:szCs w:val="24"/>
        </w:rPr>
        <w:t>,</w:t>
      </w:r>
      <w:r w:rsidRPr="004F534F">
        <w:rPr>
          <w:rFonts w:eastAsia="Times New Roman" w:cs="Times New Roman"/>
          <w:szCs w:val="24"/>
        </w:rPr>
        <w:t xml:space="preserve"> λέγοντας ότι πρόκειται για ένα πρόβλημα</w:t>
      </w:r>
      <w:r>
        <w:rPr>
          <w:rFonts w:eastAsia="Times New Roman" w:cs="Times New Roman"/>
          <w:szCs w:val="24"/>
        </w:rPr>
        <w:t xml:space="preserve"> που</w:t>
      </w:r>
      <w:r w:rsidRPr="004F534F">
        <w:rPr>
          <w:rFonts w:eastAsia="Times New Roman" w:cs="Times New Roman"/>
          <w:szCs w:val="24"/>
        </w:rPr>
        <w:t xml:space="preserve"> δεν αφορά μόνο το σήμερα και το αύριο</w:t>
      </w:r>
      <w:r>
        <w:rPr>
          <w:rFonts w:eastAsia="Times New Roman" w:cs="Times New Roman"/>
          <w:szCs w:val="24"/>
        </w:rPr>
        <w:t>,</w:t>
      </w:r>
      <w:r w:rsidRPr="004F534F">
        <w:rPr>
          <w:rFonts w:eastAsia="Times New Roman" w:cs="Times New Roman"/>
          <w:szCs w:val="24"/>
        </w:rPr>
        <w:t xml:space="preserve"> αλλά όποιες πολιτικές χαράξεις</w:t>
      </w:r>
      <w:r>
        <w:rPr>
          <w:rFonts w:eastAsia="Times New Roman" w:cs="Times New Roman"/>
          <w:szCs w:val="24"/>
        </w:rPr>
        <w:t>,</w:t>
      </w:r>
      <w:r w:rsidRPr="004F534F">
        <w:rPr>
          <w:rFonts w:eastAsia="Times New Roman" w:cs="Times New Roman"/>
          <w:szCs w:val="24"/>
        </w:rPr>
        <w:t xml:space="preserve"> αποτελέσματα </w:t>
      </w:r>
      <w:r>
        <w:rPr>
          <w:rFonts w:eastAsia="Times New Roman" w:cs="Times New Roman"/>
          <w:szCs w:val="24"/>
        </w:rPr>
        <w:t>θ</w:t>
      </w:r>
      <w:r w:rsidRPr="004F534F">
        <w:rPr>
          <w:rFonts w:eastAsia="Times New Roman" w:cs="Times New Roman"/>
          <w:szCs w:val="24"/>
        </w:rPr>
        <w:t xml:space="preserve">α δεις </w:t>
      </w:r>
      <w:r>
        <w:rPr>
          <w:rFonts w:eastAsia="Times New Roman" w:cs="Times New Roman"/>
          <w:szCs w:val="24"/>
        </w:rPr>
        <w:t xml:space="preserve">σε </w:t>
      </w:r>
      <w:r w:rsidRPr="004F534F">
        <w:rPr>
          <w:rFonts w:eastAsia="Times New Roman" w:cs="Times New Roman"/>
          <w:szCs w:val="24"/>
        </w:rPr>
        <w:t>έναν ορίζοντα μακροπρόθεσμο</w:t>
      </w:r>
      <w:r>
        <w:rPr>
          <w:rFonts w:eastAsia="Times New Roman" w:cs="Times New Roman"/>
          <w:szCs w:val="24"/>
        </w:rPr>
        <w:t>.</w:t>
      </w:r>
      <w:r w:rsidRPr="004F534F">
        <w:rPr>
          <w:rFonts w:eastAsia="Times New Roman" w:cs="Times New Roman"/>
          <w:szCs w:val="24"/>
        </w:rPr>
        <w:t xml:space="preserve"> </w:t>
      </w:r>
    </w:p>
    <w:p w14:paraId="69298831"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lastRenderedPageBreak/>
        <w:t>Και</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β</w:t>
      </w:r>
      <w:r w:rsidRPr="004F534F">
        <w:rPr>
          <w:rFonts w:eastAsia="Times New Roman" w:cs="Times New Roman"/>
          <w:szCs w:val="24"/>
        </w:rPr>
        <w:t>εβαίως</w:t>
      </w:r>
      <w:r>
        <w:rPr>
          <w:rFonts w:eastAsia="Times New Roman" w:cs="Times New Roman"/>
          <w:szCs w:val="24"/>
        </w:rPr>
        <w:t>,</w:t>
      </w:r>
      <w:r w:rsidRPr="004F534F">
        <w:rPr>
          <w:rFonts w:eastAsia="Times New Roman" w:cs="Times New Roman"/>
          <w:szCs w:val="24"/>
        </w:rPr>
        <w:t xml:space="preserve"> για να τονίσω την ορθότητα αυτής της παρατήρησης</w:t>
      </w:r>
      <w:r>
        <w:rPr>
          <w:rFonts w:eastAsia="Times New Roman" w:cs="Times New Roman"/>
          <w:szCs w:val="24"/>
        </w:rPr>
        <w:t>,</w:t>
      </w:r>
      <w:r w:rsidRPr="004F534F">
        <w:rPr>
          <w:rFonts w:eastAsia="Times New Roman" w:cs="Times New Roman"/>
          <w:szCs w:val="24"/>
        </w:rPr>
        <w:t xml:space="preserve"> να πω ότι δημογραφικό </w:t>
      </w:r>
      <w:r w:rsidRPr="004F534F">
        <w:rPr>
          <w:rFonts w:eastAsia="Times New Roman" w:cs="Times New Roman"/>
          <w:szCs w:val="24"/>
        </w:rPr>
        <w:t xml:space="preserve">πρόβλημα στη </w:t>
      </w:r>
      <w:r>
        <w:rPr>
          <w:rFonts w:eastAsia="Times New Roman" w:cs="Times New Roman"/>
          <w:szCs w:val="24"/>
        </w:rPr>
        <w:t>χ</w:t>
      </w:r>
      <w:r w:rsidRPr="004F534F">
        <w:rPr>
          <w:rFonts w:eastAsia="Times New Roman" w:cs="Times New Roman"/>
          <w:szCs w:val="24"/>
        </w:rPr>
        <w:t>ώρα υπήρχε και πολύ πριν την κρίση</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Από τη δεκαετία του 1990 έ</w:t>
      </w:r>
      <w:r w:rsidRPr="004F534F">
        <w:rPr>
          <w:rFonts w:eastAsia="Times New Roman" w:cs="Times New Roman"/>
          <w:szCs w:val="24"/>
        </w:rPr>
        <w:t xml:space="preserve">χει επισημανθεί </w:t>
      </w:r>
      <w:r>
        <w:rPr>
          <w:rFonts w:eastAsia="Times New Roman" w:cs="Times New Roman"/>
          <w:szCs w:val="24"/>
        </w:rPr>
        <w:t>η</w:t>
      </w:r>
      <w:r w:rsidRPr="004F534F">
        <w:rPr>
          <w:rFonts w:eastAsia="Times New Roman" w:cs="Times New Roman"/>
          <w:szCs w:val="24"/>
        </w:rPr>
        <w:t xml:space="preserve"> προοπτική της γένεσης του δημογραφικού προβλήματος στη χώρα</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Το 1993</w:t>
      </w:r>
      <w:r w:rsidRPr="004F534F">
        <w:rPr>
          <w:rFonts w:eastAsia="Times New Roman" w:cs="Times New Roman"/>
          <w:szCs w:val="24"/>
        </w:rPr>
        <w:t xml:space="preserve"> φτιάχτηκε η πρώτη </w:t>
      </w:r>
      <w:r>
        <w:rPr>
          <w:rFonts w:eastAsia="Times New Roman" w:cs="Times New Roman"/>
          <w:szCs w:val="24"/>
        </w:rPr>
        <w:t>ε</w:t>
      </w:r>
      <w:r>
        <w:rPr>
          <w:rFonts w:eastAsia="Times New Roman" w:cs="Times New Roman"/>
          <w:szCs w:val="24"/>
        </w:rPr>
        <w:t>πιτροπή, α</w:t>
      </w:r>
      <w:r w:rsidRPr="004F534F">
        <w:rPr>
          <w:rFonts w:eastAsia="Times New Roman" w:cs="Times New Roman"/>
          <w:szCs w:val="24"/>
        </w:rPr>
        <w:t xml:space="preserve">ν και τη δεκαετία του </w:t>
      </w:r>
      <w:r>
        <w:rPr>
          <w:rFonts w:eastAsia="Times New Roman" w:cs="Times New Roman"/>
          <w:szCs w:val="24"/>
        </w:rPr>
        <w:t>19</w:t>
      </w:r>
      <w:r w:rsidRPr="004F534F">
        <w:rPr>
          <w:rFonts w:eastAsia="Times New Roman" w:cs="Times New Roman"/>
          <w:szCs w:val="24"/>
        </w:rPr>
        <w:t>90 είχαμε μία αύξηση του πληθυσμού</w:t>
      </w:r>
      <w:r>
        <w:rPr>
          <w:rFonts w:eastAsia="Times New Roman" w:cs="Times New Roman"/>
          <w:szCs w:val="24"/>
        </w:rPr>
        <w:t>,</w:t>
      </w:r>
      <w:r w:rsidRPr="004F534F">
        <w:rPr>
          <w:rFonts w:eastAsia="Times New Roman" w:cs="Times New Roman"/>
          <w:szCs w:val="24"/>
        </w:rPr>
        <w:t xml:space="preserve"> η οποία</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όμως,</w:t>
      </w:r>
      <w:r w:rsidRPr="004F534F">
        <w:rPr>
          <w:rFonts w:eastAsia="Times New Roman" w:cs="Times New Roman"/>
          <w:szCs w:val="24"/>
        </w:rPr>
        <w:t xml:space="preserve"> είχε να κάνει σε μεγάλο βαθμό </w:t>
      </w:r>
      <w:r>
        <w:rPr>
          <w:rFonts w:eastAsia="Times New Roman" w:cs="Times New Roman"/>
          <w:szCs w:val="24"/>
        </w:rPr>
        <w:t>και με την ενσωμάτωση μεταναστών εκείνη την περίοδο. Όμως,</w:t>
      </w:r>
      <w:r w:rsidRPr="004F534F">
        <w:rPr>
          <w:rFonts w:eastAsia="Times New Roman" w:cs="Times New Roman"/>
          <w:szCs w:val="24"/>
        </w:rPr>
        <w:t xml:space="preserve"> από τότε είχε αρχίσει να γίνεται σαφής η πρόβλεψη της επιδείνωσης του προβλήμ</w:t>
      </w:r>
      <w:r>
        <w:rPr>
          <w:rFonts w:eastAsia="Times New Roman" w:cs="Times New Roman"/>
          <w:szCs w:val="24"/>
        </w:rPr>
        <w:t xml:space="preserve">ατος λόγω της υπογεννητικότητας. </w:t>
      </w:r>
    </w:p>
    <w:p w14:paraId="69298832"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t>Θα ήθελα</w:t>
      </w:r>
      <w:r>
        <w:rPr>
          <w:rFonts w:eastAsia="Times New Roman" w:cs="Times New Roman"/>
          <w:szCs w:val="24"/>
        </w:rPr>
        <w:t>,</w:t>
      </w:r>
      <w:r w:rsidRPr="004F534F">
        <w:rPr>
          <w:rFonts w:eastAsia="Times New Roman" w:cs="Times New Roman"/>
          <w:szCs w:val="24"/>
        </w:rPr>
        <w:t xml:space="preserve"> λοιπόν</w:t>
      </w:r>
      <w:r>
        <w:rPr>
          <w:rFonts w:eastAsia="Times New Roman" w:cs="Times New Roman"/>
          <w:szCs w:val="24"/>
        </w:rPr>
        <w:t>,</w:t>
      </w:r>
      <w:r w:rsidRPr="004F534F">
        <w:rPr>
          <w:rFonts w:eastAsia="Times New Roman" w:cs="Times New Roman"/>
          <w:szCs w:val="24"/>
        </w:rPr>
        <w:t xml:space="preserve"> να </w:t>
      </w:r>
      <w:r>
        <w:rPr>
          <w:rFonts w:eastAsia="Times New Roman" w:cs="Times New Roman"/>
          <w:szCs w:val="24"/>
        </w:rPr>
        <w:t>συνεχίσω,</w:t>
      </w:r>
      <w:r w:rsidRPr="004F534F">
        <w:rPr>
          <w:rFonts w:eastAsia="Times New Roman" w:cs="Times New Roman"/>
          <w:szCs w:val="24"/>
        </w:rPr>
        <w:t xml:space="preserve"> </w:t>
      </w:r>
      <w:r>
        <w:rPr>
          <w:rFonts w:eastAsia="Times New Roman" w:cs="Times New Roman"/>
          <w:szCs w:val="24"/>
        </w:rPr>
        <w:t>καταγράφο</w:t>
      </w:r>
      <w:r>
        <w:rPr>
          <w:rFonts w:eastAsia="Times New Roman" w:cs="Times New Roman"/>
          <w:szCs w:val="24"/>
        </w:rPr>
        <w:t xml:space="preserve">ντας </w:t>
      </w:r>
      <w:r w:rsidRPr="004F534F">
        <w:rPr>
          <w:rFonts w:eastAsia="Times New Roman" w:cs="Times New Roman"/>
          <w:szCs w:val="24"/>
        </w:rPr>
        <w:t>τις δ</w:t>
      </w:r>
      <w:r>
        <w:rPr>
          <w:rFonts w:eastAsia="Times New Roman" w:cs="Times New Roman"/>
          <w:szCs w:val="24"/>
        </w:rPr>
        <w:t>ιαφωνίες μου με τον κ. Μητσοτάκη, κ</w:t>
      </w:r>
      <w:r w:rsidRPr="004F534F">
        <w:rPr>
          <w:rFonts w:eastAsia="Times New Roman" w:cs="Times New Roman"/>
          <w:szCs w:val="24"/>
        </w:rPr>
        <w:t>αθώς και την αίσθηση μου ότι σε κάποια ζητήματα που αφορούν τις παρούσες πολιτικές</w:t>
      </w:r>
      <w:r>
        <w:rPr>
          <w:rFonts w:eastAsia="Times New Roman" w:cs="Times New Roman"/>
          <w:szCs w:val="24"/>
        </w:rPr>
        <w:t>,</w:t>
      </w:r>
      <w:r w:rsidRPr="004F534F">
        <w:rPr>
          <w:rFonts w:eastAsia="Times New Roman" w:cs="Times New Roman"/>
          <w:szCs w:val="24"/>
        </w:rPr>
        <w:t xml:space="preserve"> δεν έχει πλήρη ενημέρωση</w:t>
      </w:r>
      <w:r>
        <w:rPr>
          <w:rFonts w:eastAsia="Times New Roman" w:cs="Times New Roman"/>
          <w:szCs w:val="24"/>
        </w:rPr>
        <w:t xml:space="preserve">, κάτι το οποίο </w:t>
      </w:r>
      <w:r w:rsidRPr="004F534F">
        <w:rPr>
          <w:rFonts w:eastAsia="Times New Roman" w:cs="Times New Roman"/>
          <w:szCs w:val="24"/>
        </w:rPr>
        <w:t>θα αναλύσω επιγραμματικά</w:t>
      </w:r>
      <w:r>
        <w:rPr>
          <w:rFonts w:eastAsia="Times New Roman" w:cs="Times New Roman"/>
          <w:szCs w:val="24"/>
        </w:rPr>
        <w:t>. Εκείνο, λ</w:t>
      </w:r>
      <w:r w:rsidRPr="004F534F">
        <w:rPr>
          <w:rFonts w:eastAsia="Times New Roman" w:cs="Times New Roman"/>
          <w:szCs w:val="24"/>
        </w:rPr>
        <w:t>οιπόν</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στο οποίο</w:t>
      </w:r>
      <w:r w:rsidRPr="004F534F">
        <w:rPr>
          <w:rFonts w:eastAsia="Times New Roman" w:cs="Times New Roman"/>
          <w:szCs w:val="24"/>
        </w:rPr>
        <w:t xml:space="preserve"> θα διαφωνήσω</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 xml:space="preserve">είναι </w:t>
      </w:r>
      <w:r w:rsidRPr="004F534F">
        <w:rPr>
          <w:rFonts w:eastAsia="Times New Roman" w:cs="Times New Roman"/>
          <w:szCs w:val="24"/>
        </w:rPr>
        <w:t xml:space="preserve">στην εκτίμηση </w:t>
      </w:r>
      <w:r>
        <w:rPr>
          <w:rFonts w:eastAsia="Times New Roman" w:cs="Times New Roman"/>
          <w:szCs w:val="24"/>
        </w:rPr>
        <w:t>ό</w:t>
      </w:r>
      <w:r>
        <w:rPr>
          <w:rFonts w:eastAsia="Times New Roman" w:cs="Times New Roman"/>
          <w:szCs w:val="24"/>
        </w:rPr>
        <w:t xml:space="preserve">τι </w:t>
      </w:r>
      <w:r w:rsidRPr="004F534F">
        <w:rPr>
          <w:rFonts w:eastAsia="Times New Roman" w:cs="Times New Roman"/>
          <w:szCs w:val="24"/>
        </w:rPr>
        <w:t>το δημογραφικό δεν είναι μονάχα ένα ζήτημα το οποίο μπορεί να αντιμετωπιστεί μ</w:t>
      </w:r>
      <w:r>
        <w:rPr>
          <w:rFonts w:eastAsia="Times New Roman" w:cs="Times New Roman"/>
          <w:szCs w:val="24"/>
        </w:rPr>
        <w:t>ε μία σωστή ή λάθος στρατηγική σε επιμέρους ζη</w:t>
      </w:r>
      <w:r w:rsidRPr="004F534F">
        <w:rPr>
          <w:rFonts w:eastAsia="Times New Roman" w:cs="Times New Roman"/>
          <w:szCs w:val="24"/>
        </w:rPr>
        <w:t>τήματα</w:t>
      </w:r>
      <w:r>
        <w:rPr>
          <w:rFonts w:eastAsia="Times New Roman" w:cs="Times New Roman"/>
          <w:szCs w:val="24"/>
        </w:rPr>
        <w:t>.</w:t>
      </w:r>
      <w:r w:rsidRPr="004F534F">
        <w:rPr>
          <w:rFonts w:eastAsia="Times New Roman" w:cs="Times New Roman"/>
          <w:szCs w:val="24"/>
        </w:rPr>
        <w:t xml:space="preserve"> Όχι ότι αυτή η στρατηγική σε επιμέρους ζητήματα</w:t>
      </w:r>
      <w:r>
        <w:rPr>
          <w:rFonts w:eastAsia="Times New Roman" w:cs="Times New Roman"/>
          <w:szCs w:val="24"/>
        </w:rPr>
        <w:t xml:space="preserve"> δεν είναι ζητούμενο </w:t>
      </w:r>
      <w:r w:rsidRPr="004F534F">
        <w:rPr>
          <w:rFonts w:eastAsia="Times New Roman" w:cs="Times New Roman"/>
          <w:szCs w:val="24"/>
        </w:rPr>
        <w:t>σήμερα</w:t>
      </w:r>
      <w:r>
        <w:rPr>
          <w:rFonts w:eastAsia="Times New Roman" w:cs="Times New Roman"/>
          <w:szCs w:val="24"/>
        </w:rPr>
        <w:t>,</w:t>
      </w:r>
      <w:r w:rsidRPr="004F534F">
        <w:rPr>
          <w:rFonts w:eastAsia="Times New Roman" w:cs="Times New Roman"/>
          <w:szCs w:val="24"/>
        </w:rPr>
        <w:t xml:space="preserve"> αλλά εγώ θα </w:t>
      </w:r>
      <w:r>
        <w:rPr>
          <w:rFonts w:eastAsia="Times New Roman" w:cs="Times New Roman"/>
          <w:szCs w:val="24"/>
        </w:rPr>
        <w:t>έλεγα ότι</w:t>
      </w:r>
      <w:r w:rsidRPr="004F534F">
        <w:rPr>
          <w:rFonts w:eastAsia="Times New Roman" w:cs="Times New Roman"/>
          <w:szCs w:val="24"/>
        </w:rPr>
        <w:t xml:space="preserve"> το </w:t>
      </w:r>
      <w:r w:rsidRPr="004F534F">
        <w:rPr>
          <w:rFonts w:eastAsia="Times New Roman" w:cs="Times New Roman"/>
          <w:szCs w:val="24"/>
        </w:rPr>
        <w:lastRenderedPageBreak/>
        <w:t>δημογραφικό πρόβλημα</w:t>
      </w:r>
      <w:r w:rsidRPr="004F534F">
        <w:rPr>
          <w:rFonts w:eastAsia="Times New Roman" w:cs="Times New Roman"/>
          <w:szCs w:val="24"/>
        </w:rPr>
        <w:t xml:space="preserve"> </w:t>
      </w:r>
      <w:r>
        <w:rPr>
          <w:rFonts w:eastAsia="Times New Roman" w:cs="Times New Roman"/>
          <w:szCs w:val="24"/>
        </w:rPr>
        <w:t>είναι έ</w:t>
      </w:r>
      <w:r w:rsidRPr="004F534F">
        <w:rPr>
          <w:rFonts w:eastAsia="Times New Roman" w:cs="Times New Roman"/>
          <w:szCs w:val="24"/>
        </w:rPr>
        <w:t>να ζήτημα συνολικής στρατηγικής</w:t>
      </w:r>
      <w:r>
        <w:rPr>
          <w:rFonts w:eastAsia="Times New Roman" w:cs="Times New Roman"/>
          <w:szCs w:val="24"/>
        </w:rPr>
        <w:t>. Συνιστά</w:t>
      </w:r>
      <w:r w:rsidRPr="004F534F">
        <w:rPr>
          <w:rFonts w:eastAsia="Times New Roman" w:cs="Times New Roman"/>
          <w:szCs w:val="24"/>
        </w:rPr>
        <w:t xml:space="preserve"> συνέπεια του τρόπου με τον οποίον επιλέγουμε να οργανώσουμε</w:t>
      </w:r>
      <w:r>
        <w:rPr>
          <w:rFonts w:eastAsia="Times New Roman" w:cs="Times New Roman"/>
          <w:szCs w:val="24"/>
        </w:rPr>
        <w:t xml:space="preserve"> την κοινωνία μας, α</w:t>
      </w:r>
      <w:r w:rsidRPr="004F534F">
        <w:rPr>
          <w:rFonts w:eastAsia="Times New Roman" w:cs="Times New Roman"/>
          <w:szCs w:val="24"/>
        </w:rPr>
        <w:t>ν</w:t>
      </w:r>
      <w:r>
        <w:rPr>
          <w:rFonts w:eastAsia="Times New Roman" w:cs="Times New Roman"/>
          <w:szCs w:val="24"/>
        </w:rPr>
        <w:t>,</w:t>
      </w:r>
      <w:r w:rsidRPr="004F534F">
        <w:rPr>
          <w:rFonts w:eastAsia="Times New Roman" w:cs="Times New Roman"/>
          <w:szCs w:val="24"/>
        </w:rPr>
        <w:t xml:space="preserve"> δηλαδή</w:t>
      </w:r>
      <w:r>
        <w:rPr>
          <w:rFonts w:eastAsia="Times New Roman" w:cs="Times New Roman"/>
          <w:szCs w:val="24"/>
        </w:rPr>
        <w:t>,</w:t>
      </w:r>
      <w:r w:rsidRPr="004F534F">
        <w:rPr>
          <w:rFonts w:eastAsia="Times New Roman" w:cs="Times New Roman"/>
          <w:szCs w:val="24"/>
        </w:rPr>
        <w:t xml:space="preserve"> είμαστε σε θέση να επιλέξουμε ένα μοντέλο κοινωνικής αναπαραγωγής</w:t>
      </w:r>
      <w:r>
        <w:rPr>
          <w:rFonts w:eastAsia="Times New Roman" w:cs="Times New Roman"/>
          <w:szCs w:val="24"/>
        </w:rPr>
        <w:t>,</w:t>
      </w:r>
      <w:r w:rsidRPr="004F534F">
        <w:rPr>
          <w:rFonts w:eastAsia="Times New Roman" w:cs="Times New Roman"/>
          <w:szCs w:val="24"/>
        </w:rPr>
        <w:t xml:space="preserve"> στο οποίο η αύξηση του πληθυσμού</w:t>
      </w:r>
      <w:r>
        <w:rPr>
          <w:rFonts w:eastAsia="Times New Roman" w:cs="Times New Roman"/>
          <w:szCs w:val="24"/>
        </w:rPr>
        <w:t xml:space="preserve"> θα</w:t>
      </w:r>
      <w:r w:rsidRPr="004F534F">
        <w:rPr>
          <w:rFonts w:eastAsia="Times New Roman" w:cs="Times New Roman"/>
          <w:szCs w:val="24"/>
        </w:rPr>
        <w:t xml:space="preserve"> είναι </w:t>
      </w:r>
      <w:r>
        <w:rPr>
          <w:rFonts w:eastAsia="Times New Roman" w:cs="Times New Roman"/>
          <w:szCs w:val="24"/>
        </w:rPr>
        <w:t xml:space="preserve">η </w:t>
      </w:r>
      <w:r w:rsidRPr="004F534F">
        <w:rPr>
          <w:rFonts w:eastAsia="Times New Roman" w:cs="Times New Roman"/>
          <w:szCs w:val="24"/>
        </w:rPr>
        <w:t>λογική</w:t>
      </w:r>
      <w:r w:rsidRPr="004F534F">
        <w:rPr>
          <w:rFonts w:eastAsia="Times New Roman" w:cs="Times New Roman"/>
          <w:szCs w:val="24"/>
        </w:rPr>
        <w:t xml:space="preserve"> συνέπεια της βελτίωσης των συνθηκών διαβίωσης της κοινωνικής πλειοψηφίας ή</w:t>
      </w:r>
      <w:r>
        <w:rPr>
          <w:rFonts w:eastAsia="Times New Roman" w:cs="Times New Roman"/>
          <w:szCs w:val="24"/>
        </w:rPr>
        <w:t>,</w:t>
      </w:r>
      <w:r w:rsidRPr="004F534F">
        <w:rPr>
          <w:rFonts w:eastAsia="Times New Roman" w:cs="Times New Roman"/>
          <w:szCs w:val="24"/>
        </w:rPr>
        <w:t xml:space="preserve"> αντίθετα</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 xml:space="preserve">αν το μοντέλο, </w:t>
      </w:r>
      <w:r w:rsidRPr="004F534F">
        <w:rPr>
          <w:rFonts w:eastAsia="Times New Roman" w:cs="Times New Roman"/>
          <w:szCs w:val="24"/>
        </w:rPr>
        <w:t>το οποίο επιλέγουμε</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είναι αυτό που θεωρεί ενδεδειγμένο</w:t>
      </w:r>
      <w:r w:rsidRPr="004F534F">
        <w:rPr>
          <w:rFonts w:eastAsia="Times New Roman" w:cs="Times New Roman"/>
          <w:szCs w:val="24"/>
        </w:rPr>
        <w:t xml:space="preserve"> ένα</w:t>
      </w:r>
      <w:r>
        <w:rPr>
          <w:rFonts w:eastAsia="Times New Roman" w:cs="Times New Roman"/>
          <w:szCs w:val="24"/>
        </w:rPr>
        <w:t>ν</w:t>
      </w:r>
      <w:r w:rsidRPr="004F534F">
        <w:rPr>
          <w:rFonts w:eastAsia="Times New Roman" w:cs="Times New Roman"/>
          <w:szCs w:val="24"/>
        </w:rPr>
        <w:t xml:space="preserve"> τρόπο κοινωνικής αναπαραγωγής</w:t>
      </w:r>
      <w:r>
        <w:rPr>
          <w:rFonts w:eastAsia="Times New Roman" w:cs="Times New Roman"/>
          <w:szCs w:val="24"/>
        </w:rPr>
        <w:t>, ό</w:t>
      </w:r>
      <w:r w:rsidRPr="004F534F">
        <w:rPr>
          <w:rFonts w:eastAsia="Times New Roman" w:cs="Times New Roman"/>
          <w:szCs w:val="24"/>
        </w:rPr>
        <w:t>που η συνέπεια της μείωσης του πληθυσμού είναι μία μικρή</w:t>
      </w:r>
      <w:r>
        <w:rPr>
          <w:rFonts w:eastAsia="Times New Roman" w:cs="Times New Roman"/>
          <w:szCs w:val="24"/>
        </w:rPr>
        <w:t>,</w:t>
      </w:r>
      <w:r w:rsidRPr="004F534F">
        <w:rPr>
          <w:rFonts w:eastAsia="Times New Roman" w:cs="Times New Roman"/>
          <w:szCs w:val="24"/>
        </w:rPr>
        <w:t xml:space="preserve"> ασή</w:t>
      </w:r>
      <w:r w:rsidRPr="004F534F">
        <w:rPr>
          <w:rFonts w:eastAsia="Times New Roman" w:cs="Times New Roman"/>
          <w:szCs w:val="24"/>
        </w:rPr>
        <w:t>μαντη λεπτομέρεια</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μ</w:t>
      </w:r>
      <w:r w:rsidRPr="004F534F">
        <w:rPr>
          <w:rFonts w:eastAsia="Times New Roman" w:cs="Times New Roman"/>
          <w:szCs w:val="24"/>
        </w:rPr>
        <w:t xml:space="preserve">ία παράπλευρη απώλεια </w:t>
      </w:r>
      <w:r>
        <w:rPr>
          <w:rFonts w:eastAsia="Times New Roman" w:cs="Times New Roman"/>
          <w:szCs w:val="24"/>
        </w:rPr>
        <w:t xml:space="preserve">μπροστά </w:t>
      </w:r>
      <w:r w:rsidRPr="004F534F">
        <w:rPr>
          <w:rFonts w:eastAsia="Times New Roman" w:cs="Times New Roman"/>
          <w:szCs w:val="24"/>
        </w:rPr>
        <w:t>στην ευημερία μιας κοινωνικής μειοψηφίας</w:t>
      </w:r>
      <w:r>
        <w:rPr>
          <w:rFonts w:eastAsia="Times New Roman" w:cs="Times New Roman"/>
          <w:szCs w:val="24"/>
        </w:rPr>
        <w:t>,</w:t>
      </w:r>
      <w:r w:rsidRPr="004F534F">
        <w:rPr>
          <w:rFonts w:eastAsia="Times New Roman" w:cs="Times New Roman"/>
          <w:szCs w:val="24"/>
        </w:rPr>
        <w:t xml:space="preserve"> που απολαμβάνει</w:t>
      </w:r>
      <w:r>
        <w:rPr>
          <w:rFonts w:eastAsia="Times New Roman" w:cs="Times New Roman"/>
          <w:szCs w:val="24"/>
        </w:rPr>
        <w:t>, ενδ</w:t>
      </w:r>
      <w:r w:rsidRPr="004F534F">
        <w:rPr>
          <w:rFonts w:eastAsia="Times New Roman" w:cs="Times New Roman"/>
          <w:szCs w:val="24"/>
        </w:rPr>
        <w:t>εχομέν</w:t>
      </w:r>
      <w:r>
        <w:rPr>
          <w:rFonts w:eastAsia="Times New Roman" w:cs="Times New Roman"/>
          <w:szCs w:val="24"/>
        </w:rPr>
        <w:t>ω</w:t>
      </w:r>
      <w:r w:rsidRPr="004F534F">
        <w:rPr>
          <w:rFonts w:eastAsia="Times New Roman" w:cs="Times New Roman"/>
          <w:szCs w:val="24"/>
        </w:rPr>
        <w:t>ς</w:t>
      </w:r>
      <w:r>
        <w:rPr>
          <w:rFonts w:eastAsia="Times New Roman" w:cs="Times New Roman"/>
          <w:szCs w:val="24"/>
        </w:rPr>
        <w:t>, προνόμια και πλούτη.</w:t>
      </w:r>
    </w:p>
    <w:p w14:paraId="6929883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Επομένως, </w:t>
      </w:r>
      <w:r w:rsidRPr="004F534F">
        <w:rPr>
          <w:rFonts w:eastAsia="Times New Roman" w:cs="Times New Roman"/>
          <w:szCs w:val="24"/>
        </w:rPr>
        <w:t>αυτό που ισχυρίζομαι είναι ότι ακόμα και αν δεν συναντάμε συχνά την αναφορά στο δημογραφικό ζήτημα στον</w:t>
      </w:r>
      <w:r w:rsidRPr="004F534F">
        <w:rPr>
          <w:rFonts w:eastAsia="Times New Roman" w:cs="Times New Roman"/>
          <w:szCs w:val="24"/>
        </w:rPr>
        <w:t xml:space="preserve"> καθημερινό πολιτικό ανταγωνισμό εδώ στη Βουλή και έξω από τη Βουλή</w:t>
      </w:r>
      <w:r>
        <w:rPr>
          <w:rFonts w:eastAsia="Times New Roman" w:cs="Times New Roman"/>
          <w:szCs w:val="24"/>
        </w:rPr>
        <w:t>,</w:t>
      </w:r>
      <w:r w:rsidRPr="004F534F">
        <w:rPr>
          <w:rFonts w:eastAsia="Times New Roman" w:cs="Times New Roman"/>
          <w:szCs w:val="24"/>
        </w:rPr>
        <w:t xml:space="preserve"> στην ουσία αυτός ο ανταγωνισμός κρύβεται </w:t>
      </w:r>
      <w:r>
        <w:rPr>
          <w:rFonts w:eastAsia="Times New Roman" w:cs="Times New Roman"/>
          <w:szCs w:val="24"/>
        </w:rPr>
        <w:t>π</w:t>
      </w:r>
      <w:r w:rsidRPr="004F534F">
        <w:rPr>
          <w:rFonts w:eastAsia="Times New Roman" w:cs="Times New Roman"/>
          <w:szCs w:val="24"/>
        </w:rPr>
        <w:t>ίσω από κάθε λέξη και κάθε πρόταση την οποία διατυπώνει κάθε πολιτική δύναμη</w:t>
      </w:r>
      <w:r>
        <w:rPr>
          <w:rFonts w:eastAsia="Times New Roman" w:cs="Times New Roman"/>
          <w:szCs w:val="24"/>
        </w:rPr>
        <w:t>.</w:t>
      </w:r>
      <w:r w:rsidRPr="004F534F">
        <w:rPr>
          <w:rFonts w:eastAsia="Times New Roman" w:cs="Times New Roman"/>
          <w:szCs w:val="24"/>
        </w:rPr>
        <w:t xml:space="preserve"> Διότι ο τρόπος με τον οποίον οραματιζόμαστε την ανάπτυξη</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 xml:space="preserve">ο τρόπος </w:t>
      </w:r>
      <w:r>
        <w:rPr>
          <w:rFonts w:eastAsia="Times New Roman" w:cs="Times New Roman"/>
          <w:szCs w:val="24"/>
        </w:rPr>
        <w:t xml:space="preserve">με τον οποίο </w:t>
      </w:r>
      <w:r w:rsidRPr="004F534F">
        <w:rPr>
          <w:rFonts w:eastAsia="Times New Roman" w:cs="Times New Roman"/>
          <w:szCs w:val="24"/>
        </w:rPr>
        <w:t xml:space="preserve">οραματιζόμαστε την κοινωνική </w:t>
      </w:r>
      <w:r w:rsidRPr="004F534F">
        <w:rPr>
          <w:rFonts w:eastAsia="Times New Roman" w:cs="Times New Roman"/>
          <w:szCs w:val="24"/>
        </w:rPr>
        <w:lastRenderedPageBreak/>
        <w:t>συγκρότηση</w:t>
      </w:r>
      <w:r>
        <w:rPr>
          <w:rFonts w:eastAsia="Times New Roman" w:cs="Times New Roman"/>
          <w:szCs w:val="24"/>
        </w:rPr>
        <w:t>, τη δομή της οικονομίας, πώς οραματιζόμαστε</w:t>
      </w:r>
      <w:r w:rsidRPr="004F534F">
        <w:rPr>
          <w:rFonts w:eastAsia="Times New Roman" w:cs="Times New Roman"/>
          <w:szCs w:val="24"/>
        </w:rPr>
        <w:t xml:space="preserve"> τη μείωση της ανεργίας</w:t>
      </w:r>
      <w:r>
        <w:rPr>
          <w:rFonts w:eastAsia="Times New Roman" w:cs="Times New Roman"/>
          <w:szCs w:val="24"/>
        </w:rPr>
        <w:t>, το κοινωνικό κράτο</w:t>
      </w:r>
      <w:r w:rsidRPr="004F534F">
        <w:rPr>
          <w:rFonts w:eastAsia="Times New Roman" w:cs="Times New Roman"/>
          <w:szCs w:val="24"/>
        </w:rPr>
        <w:t>ς</w:t>
      </w:r>
      <w:r>
        <w:rPr>
          <w:rFonts w:eastAsia="Times New Roman" w:cs="Times New Roman"/>
          <w:szCs w:val="24"/>
        </w:rPr>
        <w:t xml:space="preserve">, την </w:t>
      </w:r>
      <w:r>
        <w:rPr>
          <w:rFonts w:eastAsia="Times New Roman" w:cs="Times New Roman"/>
          <w:szCs w:val="24"/>
        </w:rPr>
        <w:t>π</w:t>
      </w:r>
      <w:r w:rsidRPr="004F534F">
        <w:rPr>
          <w:rFonts w:eastAsia="Times New Roman" w:cs="Times New Roman"/>
          <w:szCs w:val="24"/>
        </w:rPr>
        <w:t>αιδεία</w:t>
      </w:r>
      <w:r>
        <w:rPr>
          <w:rFonts w:eastAsia="Times New Roman" w:cs="Times New Roman"/>
          <w:szCs w:val="24"/>
        </w:rPr>
        <w:t>,</w:t>
      </w:r>
      <w:r w:rsidRPr="004F534F">
        <w:rPr>
          <w:rFonts w:eastAsia="Times New Roman" w:cs="Times New Roman"/>
          <w:szCs w:val="24"/>
        </w:rPr>
        <w:t xml:space="preserve"> το ασφαλιστικό σύστημα</w:t>
      </w:r>
      <w:r>
        <w:rPr>
          <w:rFonts w:eastAsia="Times New Roman" w:cs="Times New Roman"/>
          <w:szCs w:val="24"/>
        </w:rPr>
        <w:t>,</w:t>
      </w:r>
      <w:r w:rsidRPr="004F534F">
        <w:rPr>
          <w:rFonts w:eastAsia="Times New Roman" w:cs="Times New Roman"/>
          <w:szCs w:val="24"/>
        </w:rPr>
        <w:t xml:space="preserve"> όλα τα κρίσιμα ζητήματα της δημόσιας σφαίρας</w:t>
      </w:r>
      <w:r>
        <w:rPr>
          <w:rFonts w:eastAsia="Times New Roman" w:cs="Times New Roman"/>
          <w:szCs w:val="24"/>
        </w:rPr>
        <w:t>,</w:t>
      </w:r>
      <w:r w:rsidRPr="004F534F">
        <w:rPr>
          <w:rFonts w:eastAsia="Times New Roman" w:cs="Times New Roman"/>
          <w:szCs w:val="24"/>
        </w:rPr>
        <w:t xml:space="preserve"> συνιστά και μία ενιαία απάντηση</w:t>
      </w:r>
      <w:r w:rsidRPr="004F534F">
        <w:rPr>
          <w:rFonts w:eastAsia="Times New Roman" w:cs="Times New Roman"/>
          <w:szCs w:val="24"/>
        </w:rPr>
        <w:t xml:space="preserve"> στο μεγάλο πρόβλημα του δημογραφικού</w:t>
      </w:r>
      <w:r>
        <w:rPr>
          <w:rFonts w:eastAsia="Times New Roman" w:cs="Times New Roman"/>
          <w:szCs w:val="24"/>
        </w:rPr>
        <w:t>.</w:t>
      </w:r>
      <w:r w:rsidRPr="004F534F">
        <w:rPr>
          <w:rFonts w:eastAsia="Times New Roman" w:cs="Times New Roman"/>
          <w:szCs w:val="24"/>
        </w:rPr>
        <w:t xml:space="preserve"> </w:t>
      </w:r>
    </w:p>
    <w:p w14:paraId="69298834"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t xml:space="preserve">Η πατρίδα μας είδε τον πληθυσμό της να μειώνεται </w:t>
      </w:r>
      <w:r>
        <w:rPr>
          <w:rFonts w:eastAsia="Times New Roman" w:cs="Times New Roman"/>
          <w:szCs w:val="24"/>
        </w:rPr>
        <w:t xml:space="preserve">ίσως και λίγο </w:t>
      </w:r>
      <w:r w:rsidRPr="004F534F">
        <w:rPr>
          <w:rFonts w:eastAsia="Times New Roman" w:cs="Times New Roman"/>
          <w:szCs w:val="24"/>
        </w:rPr>
        <w:t xml:space="preserve">παραπάνω από </w:t>
      </w:r>
      <w:r>
        <w:rPr>
          <w:rFonts w:eastAsia="Times New Roman" w:cs="Times New Roman"/>
          <w:szCs w:val="24"/>
        </w:rPr>
        <w:t>τριακόσιες χιλιάδες</w:t>
      </w:r>
      <w:r w:rsidRPr="004F534F">
        <w:rPr>
          <w:rFonts w:eastAsia="Times New Roman" w:cs="Times New Roman"/>
          <w:szCs w:val="24"/>
        </w:rPr>
        <w:t xml:space="preserve"> ανθρώπους τα σκληρά χρόνια της κρίσης</w:t>
      </w:r>
      <w:r>
        <w:rPr>
          <w:rFonts w:eastAsia="Times New Roman" w:cs="Times New Roman"/>
          <w:szCs w:val="24"/>
        </w:rPr>
        <w:t>, το</w:t>
      </w:r>
      <w:r w:rsidRPr="004F534F">
        <w:rPr>
          <w:rFonts w:eastAsia="Times New Roman" w:cs="Times New Roman"/>
          <w:szCs w:val="24"/>
        </w:rPr>
        <w:t xml:space="preserve"> 2011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4F534F">
        <w:rPr>
          <w:rFonts w:eastAsia="Times New Roman" w:cs="Times New Roman"/>
          <w:szCs w:val="24"/>
        </w:rPr>
        <w:t>2016</w:t>
      </w:r>
      <w:r>
        <w:rPr>
          <w:rFonts w:eastAsia="Times New Roman" w:cs="Times New Roman"/>
          <w:szCs w:val="24"/>
        </w:rPr>
        <w:t>, σύμφωνα</w:t>
      </w:r>
      <w:r w:rsidRPr="004F534F">
        <w:rPr>
          <w:rFonts w:eastAsia="Times New Roman" w:cs="Times New Roman"/>
          <w:szCs w:val="24"/>
        </w:rPr>
        <w:t xml:space="preserve"> με τα στοιχεία της ΕΛΣΤΑΤ</w:t>
      </w:r>
      <w:r>
        <w:rPr>
          <w:rFonts w:eastAsia="Times New Roman" w:cs="Times New Roman"/>
          <w:szCs w:val="24"/>
        </w:rPr>
        <w:t>, λόγω μείωσης των</w:t>
      </w:r>
      <w:r w:rsidRPr="004F534F">
        <w:rPr>
          <w:rFonts w:eastAsia="Times New Roman" w:cs="Times New Roman"/>
          <w:szCs w:val="24"/>
        </w:rPr>
        <w:t xml:space="preserve"> γεννήσεων</w:t>
      </w:r>
      <w:r>
        <w:rPr>
          <w:rFonts w:eastAsia="Times New Roman" w:cs="Times New Roman"/>
          <w:szCs w:val="24"/>
        </w:rPr>
        <w:t>, λό</w:t>
      </w:r>
      <w:r>
        <w:rPr>
          <w:rFonts w:eastAsia="Times New Roman" w:cs="Times New Roman"/>
          <w:szCs w:val="24"/>
        </w:rPr>
        <w:t>γω αύξησης των θανάτων,</w:t>
      </w:r>
      <w:r w:rsidRPr="004F534F">
        <w:rPr>
          <w:rFonts w:eastAsia="Times New Roman" w:cs="Times New Roman"/>
          <w:szCs w:val="24"/>
        </w:rPr>
        <w:t xml:space="preserve"> </w:t>
      </w:r>
      <w:r>
        <w:rPr>
          <w:rFonts w:eastAsia="Times New Roman" w:cs="Times New Roman"/>
          <w:szCs w:val="24"/>
        </w:rPr>
        <w:t xml:space="preserve">αλλά και </w:t>
      </w:r>
      <w:r w:rsidRPr="004F534F">
        <w:rPr>
          <w:rFonts w:eastAsia="Times New Roman" w:cs="Times New Roman"/>
          <w:szCs w:val="24"/>
        </w:rPr>
        <w:t xml:space="preserve">λόγω του φαινομένου του </w:t>
      </w:r>
      <w:r>
        <w:rPr>
          <w:rFonts w:eastAsia="Times New Roman" w:cs="Times New Roman"/>
          <w:szCs w:val="24"/>
        </w:rPr>
        <w:t>«</w:t>
      </w:r>
      <w:r>
        <w:rPr>
          <w:rFonts w:eastAsia="Times New Roman" w:cs="Times New Roman"/>
          <w:szCs w:val="24"/>
          <w:lang w:val="en"/>
        </w:rPr>
        <w:t>brain</w:t>
      </w:r>
      <w:r w:rsidRPr="004F534F">
        <w:rPr>
          <w:rFonts w:eastAsia="Times New Roman" w:cs="Times New Roman"/>
          <w:szCs w:val="24"/>
        </w:rPr>
        <w:t xml:space="preserve"> </w:t>
      </w:r>
      <w:r>
        <w:rPr>
          <w:rFonts w:eastAsia="Times New Roman" w:cs="Times New Roman"/>
          <w:szCs w:val="24"/>
          <w:lang w:val="en"/>
        </w:rPr>
        <w:t>drain</w:t>
      </w:r>
      <w:r>
        <w:rPr>
          <w:rFonts w:eastAsia="Times New Roman" w:cs="Times New Roman"/>
          <w:szCs w:val="24"/>
        </w:rPr>
        <w:t>»</w:t>
      </w:r>
      <w:r w:rsidRPr="004F534F">
        <w:rPr>
          <w:rFonts w:eastAsia="Times New Roman" w:cs="Times New Roman"/>
          <w:szCs w:val="24"/>
        </w:rPr>
        <w:t xml:space="preserve"> και της φυγής κυρίως νέων ανθρώπων</w:t>
      </w:r>
      <w:r>
        <w:rPr>
          <w:rFonts w:eastAsia="Times New Roman" w:cs="Times New Roman"/>
          <w:szCs w:val="24"/>
        </w:rPr>
        <w:t xml:space="preserve"> –</w:t>
      </w:r>
      <w:r w:rsidRPr="004F534F">
        <w:rPr>
          <w:rFonts w:eastAsia="Times New Roman" w:cs="Times New Roman"/>
          <w:szCs w:val="24"/>
        </w:rPr>
        <w:t>δυστυχώς</w:t>
      </w:r>
      <w:r>
        <w:rPr>
          <w:rFonts w:eastAsia="Times New Roman" w:cs="Times New Roman"/>
          <w:szCs w:val="24"/>
        </w:rPr>
        <w:t>-</w:t>
      </w:r>
      <w:r w:rsidRPr="004F534F">
        <w:rPr>
          <w:rFonts w:eastAsia="Times New Roman" w:cs="Times New Roman"/>
          <w:szCs w:val="24"/>
        </w:rPr>
        <w:t xml:space="preserve"> στο εξωτερικό</w:t>
      </w:r>
      <w:r>
        <w:rPr>
          <w:rFonts w:eastAsia="Times New Roman" w:cs="Times New Roman"/>
          <w:szCs w:val="24"/>
        </w:rPr>
        <w:t>.</w:t>
      </w:r>
      <w:r w:rsidRPr="004F534F">
        <w:rPr>
          <w:rFonts w:eastAsia="Times New Roman" w:cs="Times New Roman"/>
          <w:szCs w:val="24"/>
        </w:rPr>
        <w:t xml:space="preserve"> </w:t>
      </w:r>
    </w:p>
    <w:p w14:paraId="69298835"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t>Αν θέλουμε</w:t>
      </w:r>
      <w:r>
        <w:rPr>
          <w:rFonts w:eastAsia="Times New Roman" w:cs="Times New Roman"/>
          <w:szCs w:val="24"/>
        </w:rPr>
        <w:t>,</w:t>
      </w:r>
      <w:r w:rsidRPr="004F534F">
        <w:rPr>
          <w:rFonts w:eastAsia="Times New Roman" w:cs="Times New Roman"/>
          <w:szCs w:val="24"/>
        </w:rPr>
        <w:t xml:space="preserve"> λοιπόν</w:t>
      </w:r>
      <w:r>
        <w:rPr>
          <w:rFonts w:eastAsia="Times New Roman" w:cs="Times New Roman"/>
          <w:szCs w:val="24"/>
        </w:rPr>
        <w:t>,</w:t>
      </w:r>
      <w:r w:rsidRPr="004F534F">
        <w:rPr>
          <w:rFonts w:eastAsia="Times New Roman" w:cs="Times New Roman"/>
          <w:szCs w:val="24"/>
        </w:rPr>
        <w:t xml:space="preserve"> να μιλήσουμε επί της ουσίας για μία προοπτική ανατροπής αυτής της τάσης</w:t>
      </w:r>
      <w:r>
        <w:rPr>
          <w:rFonts w:eastAsia="Times New Roman" w:cs="Times New Roman"/>
          <w:szCs w:val="24"/>
        </w:rPr>
        <w:t>,</w:t>
      </w:r>
      <w:r w:rsidRPr="004F534F">
        <w:rPr>
          <w:rFonts w:eastAsia="Times New Roman" w:cs="Times New Roman"/>
          <w:szCs w:val="24"/>
        </w:rPr>
        <w:t xml:space="preserve"> μείωση</w:t>
      </w:r>
      <w:r>
        <w:rPr>
          <w:rFonts w:eastAsia="Times New Roman" w:cs="Times New Roman"/>
          <w:szCs w:val="24"/>
        </w:rPr>
        <w:t>ς</w:t>
      </w:r>
      <w:r w:rsidRPr="004F534F">
        <w:rPr>
          <w:rFonts w:eastAsia="Times New Roman" w:cs="Times New Roman"/>
          <w:szCs w:val="24"/>
        </w:rPr>
        <w:t xml:space="preserve"> των γεννήσεων και </w:t>
      </w:r>
      <w:r>
        <w:rPr>
          <w:rFonts w:eastAsia="Times New Roman" w:cs="Times New Roman"/>
          <w:szCs w:val="24"/>
        </w:rPr>
        <w:t>αύξη</w:t>
      </w:r>
      <w:r>
        <w:rPr>
          <w:rFonts w:eastAsia="Times New Roman" w:cs="Times New Roman"/>
          <w:szCs w:val="24"/>
        </w:rPr>
        <w:t>σης των θανάτων,</w:t>
      </w:r>
      <w:r w:rsidRPr="004F534F">
        <w:rPr>
          <w:rFonts w:eastAsia="Times New Roman" w:cs="Times New Roman"/>
          <w:szCs w:val="24"/>
        </w:rPr>
        <w:t xml:space="preserve"> δηλαδή </w:t>
      </w:r>
      <w:r>
        <w:rPr>
          <w:rFonts w:eastAsia="Times New Roman" w:cs="Times New Roman"/>
          <w:szCs w:val="24"/>
        </w:rPr>
        <w:t xml:space="preserve">την τάση </w:t>
      </w:r>
      <w:r w:rsidRPr="004F534F">
        <w:rPr>
          <w:rFonts w:eastAsia="Times New Roman" w:cs="Times New Roman"/>
          <w:szCs w:val="24"/>
        </w:rPr>
        <w:t xml:space="preserve">να γίνεται η αναλογία γεννήσεων </w:t>
      </w:r>
      <w:r>
        <w:rPr>
          <w:rFonts w:eastAsia="Times New Roman" w:cs="Times New Roman"/>
          <w:szCs w:val="24"/>
        </w:rPr>
        <w:t>προς τους θανάτους</w:t>
      </w:r>
      <w:r w:rsidRPr="004F534F">
        <w:rPr>
          <w:rFonts w:eastAsia="Times New Roman" w:cs="Times New Roman"/>
          <w:szCs w:val="24"/>
        </w:rPr>
        <w:t xml:space="preserve"> ολοένα και πιο αρνητική</w:t>
      </w:r>
      <w:r>
        <w:rPr>
          <w:rFonts w:eastAsia="Times New Roman" w:cs="Times New Roman"/>
          <w:szCs w:val="24"/>
        </w:rPr>
        <w:t xml:space="preserve">, θα πρέπει να συνομολογήσουμε ότι, πρώτον, δεν μπορεί να συμβεί μέσα από πολιτικές λιτότητας, </w:t>
      </w:r>
      <w:r w:rsidRPr="004F534F">
        <w:rPr>
          <w:rFonts w:eastAsia="Times New Roman" w:cs="Times New Roman"/>
          <w:szCs w:val="24"/>
        </w:rPr>
        <w:t>διάρρηξη</w:t>
      </w:r>
      <w:r>
        <w:rPr>
          <w:rFonts w:eastAsia="Times New Roman" w:cs="Times New Roman"/>
          <w:szCs w:val="24"/>
        </w:rPr>
        <w:t>ς</w:t>
      </w:r>
      <w:r w:rsidRPr="004F534F">
        <w:rPr>
          <w:rFonts w:eastAsia="Times New Roman" w:cs="Times New Roman"/>
          <w:szCs w:val="24"/>
        </w:rPr>
        <w:t xml:space="preserve"> </w:t>
      </w:r>
      <w:r>
        <w:rPr>
          <w:rFonts w:eastAsia="Times New Roman" w:cs="Times New Roman"/>
          <w:szCs w:val="24"/>
        </w:rPr>
        <w:t xml:space="preserve">της </w:t>
      </w:r>
      <w:r w:rsidRPr="004F534F">
        <w:rPr>
          <w:rFonts w:eastAsia="Times New Roman" w:cs="Times New Roman"/>
          <w:szCs w:val="24"/>
        </w:rPr>
        <w:t>κοινωνικής συνοχής</w:t>
      </w:r>
      <w:r>
        <w:rPr>
          <w:rFonts w:eastAsia="Times New Roman" w:cs="Times New Roman"/>
          <w:szCs w:val="24"/>
        </w:rPr>
        <w:t>. Και δεύτερον,</w:t>
      </w:r>
      <w:r w:rsidRPr="004F534F">
        <w:rPr>
          <w:rFonts w:eastAsia="Times New Roman" w:cs="Times New Roman"/>
          <w:szCs w:val="24"/>
        </w:rPr>
        <w:t xml:space="preserve"> αυτή η ανατροπή σε αυτή την </w:t>
      </w:r>
      <w:r>
        <w:rPr>
          <w:rFonts w:eastAsia="Times New Roman" w:cs="Times New Roman"/>
          <w:szCs w:val="24"/>
        </w:rPr>
        <w:t>τ</w:t>
      </w:r>
      <w:r w:rsidRPr="004F534F">
        <w:rPr>
          <w:rFonts w:eastAsia="Times New Roman" w:cs="Times New Roman"/>
          <w:szCs w:val="24"/>
        </w:rPr>
        <w:t>άση</w:t>
      </w:r>
      <w:r>
        <w:rPr>
          <w:rFonts w:eastAsia="Times New Roman" w:cs="Times New Roman"/>
          <w:szCs w:val="24"/>
        </w:rPr>
        <w:t xml:space="preserve"> </w:t>
      </w:r>
      <w:r>
        <w:rPr>
          <w:rFonts w:eastAsia="Times New Roman" w:cs="Times New Roman"/>
          <w:szCs w:val="24"/>
        </w:rPr>
        <w:lastRenderedPageBreak/>
        <w:t>δεν μπορεί να συμβεί χωρίς</w:t>
      </w:r>
      <w:r w:rsidRPr="004F534F">
        <w:rPr>
          <w:rFonts w:eastAsia="Times New Roman" w:cs="Times New Roman"/>
          <w:szCs w:val="24"/>
        </w:rPr>
        <w:t xml:space="preserve"> μία ολοκληρωμένη πολιτική ένταξης</w:t>
      </w:r>
      <w:r>
        <w:rPr>
          <w:rFonts w:eastAsia="Times New Roman" w:cs="Times New Roman"/>
          <w:szCs w:val="24"/>
        </w:rPr>
        <w:t xml:space="preserve"> - </w:t>
      </w:r>
      <w:r w:rsidRPr="004F534F">
        <w:rPr>
          <w:rFonts w:eastAsia="Times New Roman" w:cs="Times New Roman"/>
          <w:szCs w:val="24"/>
        </w:rPr>
        <w:t>ενσωμάτωσης των μεταναστών</w:t>
      </w:r>
      <w:r>
        <w:rPr>
          <w:rFonts w:eastAsia="Times New Roman" w:cs="Times New Roman"/>
          <w:szCs w:val="24"/>
        </w:rPr>
        <w:t>.</w:t>
      </w:r>
      <w:r w:rsidRPr="004F534F">
        <w:rPr>
          <w:rFonts w:eastAsia="Times New Roman" w:cs="Times New Roman"/>
          <w:szCs w:val="24"/>
        </w:rPr>
        <w:t xml:space="preserve"> </w:t>
      </w:r>
    </w:p>
    <w:p w14:paraId="6929883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Αφήνω το δεύτερο να το αναλύσω </w:t>
      </w:r>
      <w:r w:rsidRPr="004F534F">
        <w:rPr>
          <w:rFonts w:eastAsia="Times New Roman" w:cs="Times New Roman"/>
          <w:szCs w:val="24"/>
        </w:rPr>
        <w:t>χωριστά και θα προσπαθήσω να ασχοληθώ με το πρώτο</w:t>
      </w:r>
      <w:r>
        <w:rPr>
          <w:rFonts w:eastAsia="Times New Roman" w:cs="Times New Roman"/>
          <w:szCs w:val="24"/>
        </w:rPr>
        <w:t>, το θέμα,</w:t>
      </w:r>
      <w:r w:rsidRPr="004F534F">
        <w:rPr>
          <w:rFonts w:eastAsia="Times New Roman" w:cs="Times New Roman"/>
          <w:szCs w:val="24"/>
        </w:rPr>
        <w:t xml:space="preserve"> δηλαδή</w:t>
      </w:r>
      <w:r>
        <w:rPr>
          <w:rFonts w:eastAsia="Times New Roman" w:cs="Times New Roman"/>
          <w:szCs w:val="24"/>
        </w:rPr>
        <w:t>,</w:t>
      </w:r>
      <w:r w:rsidRPr="004F534F">
        <w:rPr>
          <w:rFonts w:eastAsia="Times New Roman" w:cs="Times New Roman"/>
          <w:szCs w:val="24"/>
        </w:rPr>
        <w:t xml:space="preserve"> της </w:t>
      </w:r>
      <w:r>
        <w:rPr>
          <w:rFonts w:eastAsia="Times New Roman" w:cs="Times New Roman"/>
          <w:szCs w:val="24"/>
        </w:rPr>
        <w:t xml:space="preserve">κυρίαρχης αντίληψης σήμερα </w:t>
      </w:r>
      <w:r>
        <w:rPr>
          <w:rFonts w:eastAsia="Times New Roman" w:cs="Times New Roman"/>
          <w:szCs w:val="24"/>
        </w:rPr>
        <w:t>για</w:t>
      </w:r>
      <w:r w:rsidRPr="004F534F">
        <w:rPr>
          <w:rFonts w:eastAsia="Times New Roman" w:cs="Times New Roman"/>
          <w:szCs w:val="24"/>
        </w:rPr>
        <w:t xml:space="preserve"> την ανταγωνιστικότητα της οικονομίας</w:t>
      </w:r>
      <w:r>
        <w:rPr>
          <w:rFonts w:eastAsia="Times New Roman" w:cs="Times New Roman"/>
          <w:szCs w:val="24"/>
        </w:rPr>
        <w:t>,</w:t>
      </w:r>
      <w:r w:rsidRPr="004F534F">
        <w:rPr>
          <w:rFonts w:eastAsia="Times New Roman" w:cs="Times New Roman"/>
          <w:szCs w:val="24"/>
        </w:rPr>
        <w:t xml:space="preserve"> η οποία δεν μπορεί παρά να είναι στηριγμένη στη συρρίκνωση του εργασιακού κόστους</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στ</w:t>
      </w:r>
      <w:r w:rsidRPr="004F534F">
        <w:rPr>
          <w:rFonts w:eastAsia="Times New Roman" w:cs="Times New Roman"/>
          <w:szCs w:val="24"/>
        </w:rPr>
        <w:t xml:space="preserve">η συρρίκνωση των εργασιακών </w:t>
      </w:r>
      <w:r>
        <w:rPr>
          <w:rFonts w:eastAsia="Times New Roman" w:cs="Times New Roman"/>
          <w:szCs w:val="24"/>
        </w:rPr>
        <w:t>δικαιωμάτων, άρα και στη συρρίκνωση τ</w:t>
      </w:r>
      <w:r w:rsidRPr="004F534F">
        <w:rPr>
          <w:rFonts w:eastAsia="Times New Roman" w:cs="Times New Roman"/>
          <w:szCs w:val="24"/>
        </w:rPr>
        <w:t>ου μισθού</w:t>
      </w:r>
      <w:r>
        <w:rPr>
          <w:rFonts w:eastAsia="Times New Roman" w:cs="Times New Roman"/>
          <w:szCs w:val="24"/>
        </w:rPr>
        <w:t xml:space="preserve"> και στη</w:t>
      </w:r>
      <w:r w:rsidRPr="004F534F">
        <w:rPr>
          <w:rFonts w:eastAsia="Times New Roman" w:cs="Times New Roman"/>
          <w:szCs w:val="24"/>
        </w:rPr>
        <w:t xml:space="preserve"> συρρίκνωσ</w:t>
      </w:r>
      <w:r>
        <w:rPr>
          <w:rFonts w:eastAsia="Times New Roman" w:cs="Times New Roman"/>
          <w:szCs w:val="24"/>
        </w:rPr>
        <w:t>η όλων των κεκτημένων</w:t>
      </w:r>
      <w:r w:rsidRPr="004F534F">
        <w:rPr>
          <w:rFonts w:eastAsia="Times New Roman" w:cs="Times New Roman"/>
          <w:szCs w:val="24"/>
        </w:rPr>
        <w:t xml:space="preserve"> δικαιωμάτων</w:t>
      </w:r>
      <w:r>
        <w:rPr>
          <w:rFonts w:eastAsia="Times New Roman" w:cs="Times New Roman"/>
          <w:szCs w:val="24"/>
        </w:rPr>
        <w:t>,</w:t>
      </w:r>
      <w:r w:rsidRPr="004F534F">
        <w:rPr>
          <w:rFonts w:eastAsia="Times New Roman" w:cs="Times New Roman"/>
          <w:szCs w:val="24"/>
        </w:rPr>
        <w:t xml:space="preserve"> ερ</w:t>
      </w:r>
      <w:r w:rsidRPr="004F534F">
        <w:rPr>
          <w:rFonts w:eastAsia="Times New Roman" w:cs="Times New Roman"/>
          <w:szCs w:val="24"/>
        </w:rPr>
        <w:t>γασιακών και κοινωνικών</w:t>
      </w:r>
      <w:r>
        <w:rPr>
          <w:rFonts w:eastAsia="Times New Roman" w:cs="Times New Roman"/>
          <w:szCs w:val="24"/>
        </w:rPr>
        <w:t>,</w:t>
      </w:r>
      <w:r w:rsidRPr="004F534F">
        <w:rPr>
          <w:rFonts w:eastAsia="Times New Roman" w:cs="Times New Roman"/>
          <w:szCs w:val="24"/>
        </w:rPr>
        <w:t xml:space="preserve"> κοινωνικής προστασίας</w:t>
      </w:r>
      <w:r>
        <w:rPr>
          <w:rFonts w:eastAsia="Times New Roman" w:cs="Times New Roman"/>
          <w:szCs w:val="24"/>
        </w:rPr>
        <w:t>,</w:t>
      </w:r>
      <w:r w:rsidRPr="004F534F">
        <w:rPr>
          <w:rFonts w:eastAsia="Times New Roman" w:cs="Times New Roman"/>
          <w:szCs w:val="24"/>
        </w:rPr>
        <w:t xml:space="preserve"> που</w:t>
      </w:r>
      <w:r>
        <w:rPr>
          <w:rFonts w:eastAsia="Times New Roman" w:cs="Times New Roman"/>
          <w:szCs w:val="24"/>
        </w:rPr>
        <w:t xml:space="preserve"> </w:t>
      </w:r>
      <w:proofErr w:type="spellStart"/>
      <w:r>
        <w:rPr>
          <w:rFonts w:eastAsia="Times New Roman" w:cs="Times New Roman"/>
          <w:szCs w:val="24"/>
        </w:rPr>
        <w:t>οικοδομήθηκαν</w:t>
      </w:r>
      <w:proofErr w:type="spellEnd"/>
      <w:r>
        <w:rPr>
          <w:rFonts w:eastAsia="Times New Roman" w:cs="Times New Roman"/>
          <w:szCs w:val="24"/>
        </w:rPr>
        <w:t xml:space="preserve"> και στην Ελλάδα -ί</w:t>
      </w:r>
      <w:r w:rsidRPr="004F534F">
        <w:rPr>
          <w:rFonts w:eastAsia="Times New Roman" w:cs="Times New Roman"/>
          <w:szCs w:val="24"/>
        </w:rPr>
        <w:t>σως λίγο αργότερα</w:t>
      </w:r>
      <w:r>
        <w:rPr>
          <w:rFonts w:eastAsia="Times New Roman" w:cs="Times New Roman"/>
          <w:szCs w:val="24"/>
        </w:rPr>
        <w:t>- αλλά κυρίως</w:t>
      </w:r>
      <w:r w:rsidRPr="004F534F">
        <w:rPr>
          <w:rFonts w:eastAsia="Times New Roman" w:cs="Times New Roman"/>
          <w:szCs w:val="24"/>
        </w:rPr>
        <w:t xml:space="preserve"> στην Ευρώπη μετά τον </w:t>
      </w:r>
      <w:r>
        <w:rPr>
          <w:rFonts w:eastAsia="Times New Roman" w:cs="Times New Roman"/>
          <w:szCs w:val="24"/>
        </w:rPr>
        <w:t>π</w:t>
      </w:r>
      <w:r w:rsidRPr="004F534F">
        <w:rPr>
          <w:rFonts w:eastAsia="Times New Roman" w:cs="Times New Roman"/>
          <w:szCs w:val="24"/>
        </w:rPr>
        <w:t>όλεμο</w:t>
      </w:r>
      <w:r>
        <w:rPr>
          <w:rFonts w:eastAsia="Times New Roman" w:cs="Times New Roman"/>
          <w:szCs w:val="24"/>
        </w:rPr>
        <w:t>.</w:t>
      </w:r>
      <w:r w:rsidRPr="004F534F">
        <w:rPr>
          <w:rFonts w:eastAsia="Times New Roman" w:cs="Times New Roman"/>
          <w:szCs w:val="24"/>
        </w:rPr>
        <w:t xml:space="preserve"> </w:t>
      </w:r>
    </w:p>
    <w:p w14:paraId="69298837"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t>Θέλω να κάνω ιδιαίτερη αναφορά</w:t>
      </w:r>
      <w:r>
        <w:rPr>
          <w:rFonts w:eastAsia="Times New Roman" w:cs="Times New Roman"/>
          <w:szCs w:val="24"/>
        </w:rPr>
        <w:t>,</w:t>
      </w:r>
      <w:r w:rsidRPr="004F534F">
        <w:rPr>
          <w:rFonts w:eastAsia="Times New Roman" w:cs="Times New Roman"/>
          <w:szCs w:val="24"/>
        </w:rPr>
        <w:t xml:space="preserve"> λ</w:t>
      </w:r>
      <w:r>
        <w:rPr>
          <w:rFonts w:eastAsia="Times New Roman" w:cs="Times New Roman"/>
          <w:szCs w:val="24"/>
        </w:rPr>
        <w:t>οιπόν,</w:t>
      </w:r>
      <w:r w:rsidRPr="004F534F">
        <w:rPr>
          <w:rFonts w:eastAsia="Times New Roman" w:cs="Times New Roman"/>
          <w:szCs w:val="24"/>
        </w:rPr>
        <w:t xml:space="preserve"> στην εργασία</w:t>
      </w:r>
      <w:r>
        <w:rPr>
          <w:rFonts w:eastAsia="Times New Roman" w:cs="Times New Roman"/>
          <w:szCs w:val="24"/>
        </w:rPr>
        <w:t>,</w:t>
      </w:r>
      <w:r w:rsidRPr="004F534F">
        <w:rPr>
          <w:rFonts w:eastAsia="Times New Roman" w:cs="Times New Roman"/>
          <w:szCs w:val="24"/>
        </w:rPr>
        <w:t xml:space="preserve"> αλλά και στις πολιτικές για το παιδί</w:t>
      </w:r>
      <w:r>
        <w:rPr>
          <w:rFonts w:eastAsia="Times New Roman" w:cs="Times New Roman"/>
          <w:szCs w:val="24"/>
        </w:rPr>
        <w:t xml:space="preserve">. </w:t>
      </w:r>
    </w:p>
    <w:p w14:paraId="69298838"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t xml:space="preserve">Θα ξεκινήσω </w:t>
      </w:r>
      <w:r>
        <w:rPr>
          <w:rFonts w:eastAsia="Times New Roman" w:cs="Times New Roman"/>
          <w:szCs w:val="24"/>
        </w:rPr>
        <w:t xml:space="preserve">με το </w:t>
      </w:r>
      <w:r>
        <w:rPr>
          <w:rFonts w:eastAsia="Times New Roman" w:cs="Times New Roman"/>
          <w:szCs w:val="24"/>
        </w:rPr>
        <w:t xml:space="preserve">ζήτημα της εργασίας, γιατί </w:t>
      </w:r>
      <w:r w:rsidRPr="004F534F">
        <w:rPr>
          <w:rFonts w:eastAsia="Times New Roman" w:cs="Times New Roman"/>
          <w:szCs w:val="24"/>
        </w:rPr>
        <w:t>πιστεύω ότι το ζήτημα της εργασίας είναι το υπ</w:t>
      </w:r>
      <w:r>
        <w:rPr>
          <w:rFonts w:eastAsia="Times New Roman" w:cs="Times New Roman"/>
          <w:szCs w:val="24"/>
        </w:rPr>
        <w:t>’ αριθμόν ένα</w:t>
      </w:r>
      <w:r w:rsidRPr="004F534F">
        <w:rPr>
          <w:rFonts w:eastAsia="Times New Roman" w:cs="Times New Roman"/>
          <w:szCs w:val="24"/>
        </w:rPr>
        <w:t xml:space="preserve"> στην υπόθεση της κοινωνικής αναπαραγωγής</w:t>
      </w:r>
      <w:r>
        <w:rPr>
          <w:rFonts w:eastAsia="Times New Roman" w:cs="Times New Roman"/>
          <w:szCs w:val="24"/>
        </w:rPr>
        <w:t>. Η Ελλάδα πριν</w:t>
      </w:r>
      <w:r w:rsidRPr="004F534F">
        <w:rPr>
          <w:rFonts w:eastAsia="Times New Roman" w:cs="Times New Roman"/>
          <w:szCs w:val="24"/>
        </w:rPr>
        <w:t xml:space="preserve"> από πέντε χρόνια ήταν μία χώρα στην οποία κάτι λιγότερο από </w:t>
      </w:r>
      <w:r>
        <w:rPr>
          <w:rFonts w:eastAsia="Times New Roman" w:cs="Times New Roman"/>
          <w:szCs w:val="24"/>
        </w:rPr>
        <w:t xml:space="preserve">το </w:t>
      </w:r>
      <w:r w:rsidRPr="004F534F">
        <w:rPr>
          <w:rFonts w:eastAsia="Times New Roman" w:cs="Times New Roman"/>
          <w:szCs w:val="24"/>
        </w:rPr>
        <w:t xml:space="preserve">ένα τρίτο του </w:t>
      </w:r>
      <w:r w:rsidRPr="004F534F">
        <w:rPr>
          <w:rFonts w:eastAsia="Times New Roman" w:cs="Times New Roman"/>
          <w:szCs w:val="24"/>
        </w:rPr>
        <w:lastRenderedPageBreak/>
        <w:t xml:space="preserve">εργατικού δυναμικού </w:t>
      </w:r>
      <w:r>
        <w:rPr>
          <w:rFonts w:eastAsia="Times New Roman" w:cs="Times New Roman"/>
          <w:szCs w:val="24"/>
        </w:rPr>
        <w:t>της ήταν εκτός π</w:t>
      </w:r>
      <w:r>
        <w:rPr>
          <w:rFonts w:eastAsia="Times New Roman" w:cs="Times New Roman"/>
          <w:szCs w:val="24"/>
        </w:rPr>
        <w:t xml:space="preserve">αραγωγής. </w:t>
      </w:r>
      <w:r w:rsidRPr="004F534F">
        <w:rPr>
          <w:rFonts w:eastAsia="Times New Roman" w:cs="Times New Roman"/>
          <w:szCs w:val="24"/>
        </w:rPr>
        <w:t>Και ακόμη χειρότερα</w:t>
      </w:r>
      <w:r>
        <w:rPr>
          <w:rFonts w:eastAsia="Times New Roman" w:cs="Times New Roman"/>
          <w:szCs w:val="24"/>
        </w:rPr>
        <w:t>, στην ίδια κατάσταση βρίσκον</w:t>
      </w:r>
      <w:r w:rsidRPr="004F534F">
        <w:rPr>
          <w:rFonts w:eastAsia="Times New Roman" w:cs="Times New Roman"/>
          <w:szCs w:val="24"/>
        </w:rPr>
        <w:t xml:space="preserve">ταν τα δύο τρίτα σχεδόν των νέων ως </w:t>
      </w:r>
      <w:r>
        <w:rPr>
          <w:rFonts w:eastAsia="Times New Roman" w:cs="Times New Roman"/>
          <w:szCs w:val="24"/>
        </w:rPr>
        <w:t>είκοσι πέντε έτη.</w:t>
      </w:r>
      <w:r w:rsidRPr="004F534F">
        <w:rPr>
          <w:rFonts w:eastAsia="Times New Roman" w:cs="Times New Roman"/>
          <w:szCs w:val="24"/>
        </w:rPr>
        <w:t xml:space="preserve"> </w:t>
      </w:r>
    </w:p>
    <w:p w14:paraId="69298839"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t>Είναι σαφές ότι σε ένα τέτοιο περιβάλλον</w:t>
      </w:r>
      <w:r>
        <w:rPr>
          <w:rFonts w:eastAsia="Times New Roman" w:cs="Times New Roman"/>
          <w:szCs w:val="24"/>
        </w:rPr>
        <w:t xml:space="preserve"> ο σχεδιασμός για</w:t>
      </w:r>
      <w:r w:rsidRPr="004F534F">
        <w:rPr>
          <w:rFonts w:eastAsia="Times New Roman" w:cs="Times New Roman"/>
          <w:szCs w:val="24"/>
        </w:rPr>
        <w:t xml:space="preserve"> το μέλλον</w:t>
      </w:r>
      <w:r>
        <w:rPr>
          <w:rFonts w:eastAsia="Times New Roman" w:cs="Times New Roman"/>
          <w:szCs w:val="24"/>
        </w:rPr>
        <w:t xml:space="preserve">, οι σκέψεις για την οικογένεια, για </w:t>
      </w:r>
      <w:r w:rsidRPr="004F534F">
        <w:rPr>
          <w:rFonts w:eastAsia="Times New Roman" w:cs="Times New Roman"/>
          <w:szCs w:val="24"/>
        </w:rPr>
        <w:t>την απόκτηση παιδιών</w:t>
      </w:r>
      <w:r>
        <w:rPr>
          <w:rFonts w:eastAsia="Times New Roman" w:cs="Times New Roman"/>
          <w:szCs w:val="24"/>
        </w:rPr>
        <w:t xml:space="preserve"> για ολοένα και</w:t>
      </w:r>
      <w:r w:rsidRPr="004F534F">
        <w:rPr>
          <w:rFonts w:eastAsia="Times New Roman" w:cs="Times New Roman"/>
          <w:szCs w:val="24"/>
        </w:rPr>
        <w:t xml:space="preserve"> μεγαλύτερο μέρος του πληθυσμού των νέων ανθρώπων</w:t>
      </w:r>
      <w:r>
        <w:rPr>
          <w:rFonts w:eastAsia="Times New Roman" w:cs="Times New Roman"/>
          <w:szCs w:val="24"/>
        </w:rPr>
        <w:t>,</w:t>
      </w:r>
      <w:r w:rsidRPr="004F534F">
        <w:rPr>
          <w:rFonts w:eastAsia="Times New Roman" w:cs="Times New Roman"/>
          <w:szCs w:val="24"/>
        </w:rPr>
        <w:t xml:space="preserve"> για την πλειοψηφία των </w:t>
      </w:r>
      <w:r>
        <w:rPr>
          <w:rFonts w:eastAsia="Times New Roman" w:cs="Times New Roman"/>
          <w:szCs w:val="24"/>
        </w:rPr>
        <w:t xml:space="preserve">νέων </w:t>
      </w:r>
      <w:r w:rsidRPr="004F534F">
        <w:rPr>
          <w:rFonts w:eastAsia="Times New Roman" w:cs="Times New Roman"/>
          <w:szCs w:val="24"/>
        </w:rPr>
        <w:t>ανθρώπων</w:t>
      </w:r>
      <w:r>
        <w:rPr>
          <w:rFonts w:eastAsia="Times New Roman" w:cs="Times New Roman"/>
          <w:szCs w:val="24"/>
        </w:rPr>
        <w:t xml:space="preserve">, έγινε ένα όνειρο απατηλό. </w:t>
      </w:r>
      <w:r w:rsidRPr="004F534F">
        <w:rPr>
          <w:rFonts w:eastAsia="Times New Roman" w:cs="Times New Roman"/>
          <w:szCs w:val="24"/>
        </w:rPr>
        <w:t xml:space="preserve">Η προσμονή </w:t>
      </w:r>
      <w:r>
        <w:rPr>
          <w:rFonts w:eastAsia="Times New Roman" w:cs="Times New Roman"/>
          <w:szCs w:val="24"/>
        </w:rPr>
        <w:t>γ</w:t>
      </w:r>
      <w:r w:rsidRPr="004F534F">
        <w:rPr>
          <w:rFonts w:eastAsia="Times New Roman" w:cs="Times New Roman"/>
          <w:szCs w:val="24"/>
        </w:rPr>
        <w:t>ια μία καλύτερη ζωή</w:t>
      </w:r>
      <w:r>
        <w:rPr>
          <w:rFonts w:eastAsia="Times New Roman" w:cs="Times New Roman"/>
          <w:szCs w:val="24"/>
        </w:rPr>
        <w:t xml:space="preserve"> έγινε ένας καθημερινός, αγχωτικός αγώνας για επιβίωση. </w:t>
      </w:r>
    </w:p>
    <w:p w14:paraId="6929883A"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t>Η χώρα στο απο</w:t>
      </w:r>
      <w:r>
        <w:rPr>
          <w:rFonts w:eastAsia="Times New Roman" w:cs="Times New Roman"/>
          <w:szCs w:val="24"/>
        </w:rPr>
        <w:t>κορύφωμα της κρίσης ήταν μία χώρα</w:t>
      </w:r>
      <w:r w:rsidRPr="004F534F">
        <w:rPr>
          <w:rFonts w:eastAsia="Times New Roman" w:cs="Times New Roman"/>
          <w:szCs w:val="24"/>
        </w:rPr>
        <w:t xml:space="preserve"> αβίωτ</w:t>
      </w:r>
      <w:r w:rsidRPr="004F534F">
        <w:rPr>
          <w:rFonts w:eastAsia="Times New Roman" w:cs="Times New Roman"/>
          <w:szCs w:val="24"/>
        </w:rPr>
        <w:t>η για το πιο δυναμικό κομμάτι της κοινωνίας</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Κ</w:t>
      </w:r>
      <w:r w:rsidRPr="004F534F">
        <w:rPr>
          <w:rFonts w:eastAsia="Times New Roman" w:cs="Times New Roman"/>
          <w:szCs w:val="24"/>
        </w:rPr>
        <w:t>αι αυτός ήταν ο λόγος</w:t>
      </w:r>
      <w:r>
        <w:rPr>
          <w:rFonts w:eastAsia="Times New Roman" w:cs="Times New Roman"/>
          <w:szCs w:val="24"/>
        </w:rPr>
        <w:t>,</w:t>
      </w:r>
      <w:r w:rsidRPr="004F534F">
        <w:rPr>
          <w:rFonts w:eastAsia="Times New Roman" w:cs="Times New Roman"/>
          <w:szCs w:val="24"/>
        </w:rPr>
        <w:t xml:space="preserve"> αν θέλετε</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 xml:space="preserve">για </w:t>
      </w:r>
      <w:r w:rsidRPr="004F534F">
        <w:rPr>
          <w:rFonts w:eastAsia="Times New Roman" w:cs="Times New Roman"/>
          <w:szCs w:val="24"/>
        </w:rPr>
        <w:t>τ</w:t>
      </w:r>
      <w:r>
        <w:rPr>
          <w:rFonts w:eastAsia="Times New Roman" w:cs="Times New Roman"/>
          <w:szCs w:val="24"/>
        </w:rPr>
        <w:t>ο</w:t>
      </w:r>
      <w:r w:rsidRPr="004F534F">
        <w:rPr>
          <w:rFonts w:eastAsia="Times New Roman" w:cs="Times New Roman"/>
          <w:szCs w:val="24"/>
        </w:rPr>
        <w:t>ν οποί</w:t>
      </w:r>
      <w:r>
        <w:rPr>
          <w:rFonts w:eastAsia="Times New Roman" w:cs="Times New Roman"/>
          <w:szCs w:val="24"/>
        </w:rPr>
        <w:t>ο</w:t>
      </w:r>
      <w:r w:rsidRPr="004F534F">
        <w:rPr>
          <w:rFonts w:eastAsia="Times New Roman" w:cs="Times New Roman"/>
          <w:szCs w:val="24"/>
        </w:rPr>
        <w:t xml:space="preserve"> από την πρώτη στιγμή είπαμε</w:t>
      </w:r>
      <w:r>
        <w:rPr>
          <w:rFonts w:eastAsia="Times New Roman" w:cs="Times New Roman"/>
          <w:szCs w:val="24"/>
        </w:rPr>
        <w:t xml:space="preserve"> ότι το ζήτημα της εργασίας αποτελεί έναν ε</w:t>
      </w:r>
      <w:r w:rsidRPr="004F534F">
        <w:rPr>
          <w:rFonts w:eastAsia="Times New Roman" w:cs="Times New Roman"/>
          <w:szCs w:val="24"/>
        </w:rPr>
        <w:t xml:space="preserve">θνικό στόχο και </w:t>
      </w:r>
      <w:r>
        <w:rPr>
          <w:rFonts w:eastAsia="Times New Roman" w:cs="Times New Roman"/>
          <w:szCs w:val="24"/>
        </w:rPr>
        <w:t>θέ</w:t>
      </w:r>
      <w:r w:rsidRPr="004F534F">
        <w:rPr>
          <w:rFonts w:eastAsia="Times New Roman" w:cs="Times New Roman"/>
          <w:szCs w:val="24"/>
        </w:rPr>
        <w:t>σαμε προτεραιότητα σε αυτό το ζήτημα</w:t>
      </w:r>
      <w:r>
        <w:rPr>
          <w:rFonts w:eastAsia="Times New Roman" w:cs="Times New Roman"/>
          <w:szCs w:val="24"/>
        </w:rPr>
        <w:t xml:space="preserve"> -π</w:t>
      </w:r>
      <w:r w:rsidRPr="004F534F">
        <w:rPr>
          <w:rFonts w:eastAsia="Times New Roman" w:cs="Times New Roman"/>
          <w:szCs w:val="24"/>
        </w:rPr>
        <w:t>αρά το γεγονός ότι βρεθήκαμε σε συν</w:t>
      </w:r>
      <w:r w:rsidRPr="004F534F">
        <w:rPr>
          <w:rFonts w:eastAsia="Times New Roman" w:cs="Times New Roman"/>
          <w:szCs w:val="24"/>
        </w:rPr>
        <w:t>θήκες δημοσιονομικής ασφυξίας και δημοσιονομικού περιορισμού</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θ</w:t>
      </w:r>
      <w:r w:rsidRPr="004F534F">
        <w:rPr>
          <w:rFonts w:eastAsia="Times New Roman" w:cs="Times New Roman"/>
          <w:szCs w:val="24"/>
        </w:rPr>
        <w:t xml:space="preserve">έσαμε ως </w:t>
      </w:r>
      <w:r>
        <w:rPr>
          <w:rFonts w:eastAsia="Times New Roman" w:cs="Times New Roman"/>
          <w:szCs w:val="24"/>
        </w:rPr>
        <w:t>ε</w:t>
      </w:r>
      <w:r w:rsidRPr="004F534F">
        <w:rPr>
          <w:rFonts w:eastAsia="Times New Roman" w:cs="Times New Roman"/>
          <w:szCs w:val="24"/>
        </w:rPr>
        <w:t>θνικό στόχο πρώτα από όλα τη δημιουργία νέων θέσεων εργασίας</w:t>
      </w:r>
      <w:r>
        <w:rPr>
          <w:rFonts w:eastAsia="Times New Roman" w:cs="Times New Roman"/>
          <w:szCs w:val="24"/>
        </w:rPr>
        <w:t>.</w:t>
      </w:r>
      <w:r w:rsidRPr="004F534F">
        <w:rPr>
          <w:rFonts w:eastAsia="Times New Roman" w:cs="Times New Roman"/>
          <w:szCs w:val="24"/>
        </w:rPr>
        <w:t xml:space="preserve"> </w:t>
      </w:r>
    </w:p>
    <w:p w14:paraId="6929883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Σ</w:t>
      </w:r>
      <w:r w:rsidRPr="004F534F">
        <w:rPr>
          <w:rFonts w:eastAsia="Times New Roman" w:cs="Times New Roman"/>
          <w:szCs w:val="24"/>
        </w:rPr>
        <w:t xml:space="preserve">την πρώτη </w:t>
      </w:r>
      <w:r>
        <w:rPr>
          <w:rFonts w:eastAsia="Times New Roman" w:cs="Times New Roman"/>
          <w:szCs w:val="24"/>
        </w:rPr>
        <w:t>πεντα</w:t>
      </w:r>
      <w:r w:rsidRPr="004F534F">
        <w:rPr>
          <w:rFonts w:eastAsia="Times New Roman" w:cs="Times New Roman"/>
          <w:szCs w:val="24"/>
        </w:rPr>
        <w:t>ετία είχαμε μία κατάρρευση της απασχόλησης</w:t>
      </w:r>
      <w:r>
        <w:rPr>
          <w:rFonts w:eastAsia="Times New Roman" w:cs="Times New Roman"/>
          <w:szCs w:val="24"/>
        </w:rPr>
        <w:t>, της ε</w:t>
      </w:r>
      <w:r w:rsidRPr="004F534F">
        <w:rPr>
          <w:rFonts w:eastAsia="Times New Roman" w:cs="Times New Roman"/>
          <w:szCs w:val="24"/>
        </w:rPr>
        <w:t>ργασία</w:t>
      </w:r>
      <w:r>
        <w:rPr>
          <w:rFonts w:eastAsia="Times New Roman" w:cs="Times New Roman"/>
          <w:szCs w:val="24"/>
        </w:rPr>
        <w:t>ς</w:t>
      </w:r>
      <w:r w:rsidRPr="004F534F">
        <w:rPr>
          <w:rFonts w:eastAsia="Times New Roman" w:cs="Times New Roman"/>
          <w:szCs w:val="24"/>
        </w:rPr>
        <w:t xml:space="preserve"> στη χώρα </w:t>
      </w:r>
      <w:r>
        <w:rPr>
          <w:rFonts w:eastAsia="Times New Roman" w:cs="Times New Roman"/>
          <w:szCs w:val="24"/>
        </w:rPr>
        <w:t>μας. Η</w:t>
      </w:r>
      <w:r w:rsidRPr="004F534F">
        <w:rPr>
          <w:rFonts w:eastAsia="Times New Roman" w:cs="Times New Roman"/>
          <w:szCs w:val="24"/>
        </w:rPr>
        <w:t xml:space="preserve"> ανεργία σκαρφάλωσε στο 28%</w:t>
      </w:r>
      <w:r>
        <w:rPr>
          <w:rFonts w:eastAsia="Times New Roman" w:cs="Times New Roman"/>
          <w:szCs w:val="24"/>
        </w:rPr>
        <w:t>.</w:t>
      </w:r>
      <w:r w:rsidRPr="004F534F">
        <w:rPr>
          <w:rFonts w:eastAsia="Times New Roman" w:cs="Times New Roman"/>
          <w:szCs w:val="24"/>
        </w:rPr>
        <w:t xml:space="preserve"> Είχ</w:t>
      </w:r>
      <w:r w:rsidRPr="004F534F">
        <w:rPr>
          <w:rFonts w:eastAsia="Times New Roman" w:cs="Times New Roman"/>
          <w:szCs w:val="24"/>
        </w:rPr>
        <w:t xml:space="preserve">αμε </w:t>
      </w:r>
      <w:r>
        <w:rPr>
          <w:rFonts w:eastAsia="Times New Roman" w:cs="Times New Roman"/>
          <w:szCs w:val="24"/>
        </w:rPr>
        <w:t>μ</w:t>
      </w:r>
      <w:r w:rsidRPr="004F534F">
        <w:rPr>
          <w:rFonts w:eastAsia="Times New Roman" w:cs="Times New Roman"/>
          <w:szCs w:val="24"/>
        </w:rPr>
        <w:t>ία απώλεια σχεδόν ενάμισ</w:t>
      </w:r>
      <w:r>
        <w:rPr>
          <w:rFonts w:eastAsia="Times New Roman" w:cs="Times New Roman"/>
          <w:szCs w:val="24"/>
        </w:rPr>
        <w:t>η</w:t>
      </w:r>
      <w:r w:rsidRPr="004F534F">
        <w:rPr>
          <w:rFonts w:eastAsia="Times New Roman" w:cs="Times New Roman"/>
          <w:szCs w:val="24"/>
        </w:rPr>
        <w:t xml:space="preserve"> εκατομμυρίου</w:t>
      </w:r>
      <w:r>
        <w:rPr>
          <w:rFonts w:eastAsia="Times New Roman" w:cs="Times New Roman"/>
          <w:szCs w:val="24"/>
        </w:rPr>
        <w:t>.</w:t>
      </w:r>
      <w:r w:rsidRPr="004F534F">
        <w:rPr>
          <w:rFonts w:eastAsia="Times New Roman" w:cs="Times New Roman"/>
          <w:szCs w:val="24"/>
        </w:rPr>
        <w:t xml:space="preserve"> </w:t>
      </w:r>
      <w:r>
        <w:rPr>
          <w:rFonts w:eastAsia="Times New Roman" w:cs="Times New Roman"/>
          <w:szCs w:val="24"/>
        </w:rPr>
        <w:t>Σήμερα, έ</w:t>
      </w:r>
      <w:r w:rsidRPr="004F534F">
        <w:rPr>
          <w:rFonts w:eastAsia="Times New Roman" w:cs="Times New Roman"/>
          <w:szCs w:val="24"/>
        </w:rPr>
        <w:t xml:space="preserve">χουμε </w:t>
      </w:r>
      <w:r>
        <w:rPr>
          <w:rFonts w:eastAsia="Times New Roman" w:cs="Times New Roman"/>
          <w:szCs w:val="24"/>
        </w:rPr>
        <w:t>μία αντιστροφή αυτής της τάσης.</w:t>
      </w:r>
      <w:r w:rsidRPr="004F534F">
        <w:rPr>
          <w:rFonts w:eastAsia="Times New Roman" w:cs="Times New Roman"/>
          <w:szCs w:val="24"/>
        </w:rPr>
        <w:t xml:space="preserve"> Έχουμε πάνω από </w:t>
      </w:r>
      <w:r>
        <w:rPr>
          <w:rFonts w:eastAsia="Times New Roman" w:cs="Times New Roman"/>
          <w:szCs w:val="24"/>
        </w:rPr>
        <w:t>τριακόσιες πενήντα χιλιάδες</w:t>
      </w:r>
      <w:r w:rsidRPr="004F534F">
        <w:rPr>
          <w:rFonts w:eastAsia="Times New Roman" w:cs="Times New Roman"/>
          <w:szCs w:val="24"/>
        </w:rPr>
        <w:t xml:space="preserve"> νέες θέσεις εργασίας</w:t>
      </w:r>
      <w:r>
        <w:rPr>
          <w:rFonts w:eastAsia="Times New Roman" w:cs="Times New Roman"/>
          <w:szCs w:val="24"/>
        </w:rPr>
        <w:t xml:space="preserve">, κάτι που αποτυπώνεται </w:t>
      </w:r>
      <w:r w:rsidRPr="004F534F">
        <w:rPr>
          <w:rFonts w:eastAsia="Times New Roman" w:cs="Times New Roman"/>
          <w:szCs w:val="24"/>
        </w:rPr>
        <w:t xml:space="preserve">και στα μεγέθη </w:t>
      </w:r>
      <w:r>
        <w:rPr>
          <w:rFonts w:eastAsia="Times New Roman" w:cs="Times New Roman"/>
          <w:szCs w:val="24"/>
        </w:rPr>
        <w:t xml:space="preserve">που </w:t>
      </w:r>
      <w:r w:rsidRPr="004F534F">
        <w:rPr>
          <w:rFonts w:eastAsia="Times New Roman" w:cs="Times New Roman"/>
          <w:szCs w:val="24"/>
        </w:rPr>
        <w:t>μετρο</w:t>
      </w:r>
      <w:r>
        <w:rPr>
          <w:rFonts w:eastAsia="Times New Roman" w:cs="Times New Roman"/>
          <w:szCs w:val="24"/>
        </w:rPr>
        <w:t>ύν</w:t>
      </w:r>
      <w:r w:rsidRPr="004F534F">
        <w:rPr>
          <w:rFonts w:eastAsia="Times New Roman" w:cs="Times New Roman"/>
          <w:szCs w:val="24"/>
        </w:rPr>
        <w:t xml:space="preserve"> την ανεργία</w:t>
      </w:r>
      <w:r>
        <w:rPr>
          <w:rFonts w:eastAsia="Times New Roman" w:cs="Times New Roman"/>
          <w:szCs w:val="24"/>
        </w:rPr>
        <w:t>. Στη μέτρηση της ανεργίας είχαμε εννι</w:t>
      </w:r>
      <w:r>
        <w:rPr>
          <w:rFonts w:eastAsia="Times New Roman" w:cs="Times New Roman"/>
          <w:szCs w:val="24"/>
        </w:rPr>
        <w:t>ά</w:t>
      </w:r>
      <w:r w:rsidRPr="004F534F">
        <w:rPr>
          <w:rFonts w:eastAsia="Times New Roman" w:cs="Times New Roman"/>
          <w:szCs w:val="24"/>
        </w:rPr>
        <w:t xml:space="preserve"> ποσοστιαίες μονάδες μείωση σε σχέση με την οδυνηρή στιγμή του </w:t>
      </w:r>
      <w:r>
        <w:rPr>
          <w:rFonts w:eastAsia="Times New Roman" w:cs="Times New Roman"/>
          <w:szCs w:val="24"/>
        </w:rPr>
        <w:t>2014 που</w:t>
      </w:r>
      <w:r w:rsidRPr="004F534F">
        <w:rPr>
          <w:rFonts w:eastAsia="Times New Roman" w:cs="Times New Roman"/>
          <w:szCs w:val="24"/>
        </w:rPr>
        <w:t xml:space="preserve"> κατέγραψε 28% ανεργία</w:t>
      </w:r>
      <w:r>
        <w:rPr>
          <w:rFonts w:eastAsia="Times New Roman" w:cs="Times New Roman"/>
          <w:szCs w:val="24"/>
        </w:rPr>
        <w:t>.</w:t>
      </w:r>
      <w:r w:rsidRPr="004F534F">
        <w:rPr>
          <w:rFonts w:eastAsia="Times New Roman" w:cs="Times New Roman"/>
          <w:szCs w:val="24"/>
        </w:rPr>
        <w:t xml:space="preserve"> Σήμερα</w:t>
      </w:r>
      <w:r>
        <w:rPr>
          <w:rFonts w:eastAsia="Times New Roman" w:cs="Times New Roman"/>
          <w:szCs w:val="24"/>
        </w:rPr>
        <w:t>, λοιπόν,</w:t>
      </w:r>
      <w:r w:rsidRPr="004F534F">
        <w:rPr>
          <w:rFonts w:eastAsia="Times New Roman" w:cs="Times New Roman"/>
          <w:szCs w:val="24"/>
        </w:rPr>
        <w:t xml:space="preserve"> είναι στο 18,5</w:t>
      </w:r>
      <w:r>
        <w:rPr>
          <w:rFonts w:eastAsia="Times New Roman" w:cs="Times New Roman"/>
          <w:szCs w:val="24"/>
        </w:rPr>
        <w:t>%.</w:t>
      </w:r>
      <w:r w:rsidRPr="004F534F">
        <w:rPr>
          <w:rFonts w:eastAsia="Times New Roman" w:cs="Times New Roman"/>
          <w:szCs w:val="24"/>
        </w:rPr>
        <w:t xml:space="preserve"> </w:t>
      </w:r>
    </w:p>
    <w:p w14:paraId="6929883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Δεύτερον, </w:t>
      </w:r>
      <w:r w:rsidRPr="004F534F">
        <w:rPr>
          <w:rFonts w:eastAsia="Times New Roman" w:cs="Times New Roman"/>
          <w:szCs w:val="24"/>
        </w:rPr>
        <w:t>εργαστήκαμε για τη βελτίωση των συνθηκών της εργασίας</w:t>
      </w:r>
      <w:r>
        <w:rPr>
          <w:rFonts w:eastAsia="Times New Roman" w:cs="Times New Roman"/>
          <w:szCs w:val="24"/>
        </w:rPr>
        <w:t>,</w:t>
      </w:r>
      <w:r w:rsidRPr="004F534F">
        <w:rPr>
          <w:rFonts w:eastAsia="Times New Roman" w:cs="Times New Roman"/>
          <w:szCs w:val="24"/>
        </w:rPr>
        <w:t xml:space="preserve"> όχι μόνο για την αύξηση της απασχόλησης</w:t>
      </w:r>
      <w:r>
        <w:rPr>
          <w:rFonts w:eastAsia="Times New Roman" w:cs="Times New Roman"/>
          <w:szCs w:val="24"/>
        </w:rPr>
        <w:t xml:space="preserve"> και</w:t>
      </w:r>
      <w:r w:rsidRPr="004F534F">
        <w:rPr>
          <w:rFonts w:eastAsia="Times New Roman" w:cs="Times New Roman"/>
          <w:szCs w:val="24"/>
        </w:rPr>
        <w:t xml:space="preserve"> τη μείωση ανεργίας</w:t>
      </w:r>
      <w:r>
        <w:rPr>
          <w:rFonts w:eastAsia="Times New Roman" w:cs="Times New Roman"/>
          <w:szCs w:val="24"/>
        </w:rPr>
        <w:t>.</w:t>
      </w:r>
      <w:r w:rsidRPr="004F534F">
        <w:rPr>
          <w:rFonts w:eastAsia="Times New Roman" w:cs="Times New Roman"/>
          <w:szCs w:val="24"/>
        </w:rPr>
        <w:t xml:space="preserve"> Οργανώσαμε </w:t>
      </w:r>
      <w:r>
        <w:rPr>
          <w:rFonts w:eastAsia="Times New Roman" w:cs="Times New Roman"/>
          <w:szCs w:val="24"/>
        </w:rPr>
        <w:t xml:space="preserve">από </w:t>
      </w:r>
      <w:r w:rsidRPr="004F534F">
        <w:rPr>
          <w:rFonts w:eastAsia="Times New Roman" w:cs="Times New Roman"/>
          <w:szCs w:val="24"/>
        </w:rPr>
        <w:t>μηδενική βάση το Σώμα Επιθεώρησης Εργασίας</w:t>
      </w:r>
      <w:r>
        <w:rPr>
          <w:rFonts w:eastAsia="Times New Roman" w:cs="Times New Roman"/>
          <w:szCs w:val="24"/>
        </w:rPr>
        <w:t>,</w:t>
      </w:r>
      <w:r w:rsidRPr="004F534F">
        <w:rPr>
          <w:rFonts w:eastAsia="Times New Roman" w:cs="Times New Roman"/>
          <w:szCs w:val="24"/>
        </w:rPr>
        <w:t xml:space="preserve"> που ήταν ένα κουφάρι</w:t>
      </w:r>
      <w:r>
        <w:rPr>
          <w:rFonts w:eastAsia="Times New Roman" w:cs="Times New Roman"/>
          <w:szCs w:val="24"/>
        </w:rPr>
        <w:t xml:space="preserve"> σ</w:t>
      </w:r>
      <w:r w:rsidRPr="004F534F">
        <w:rPr>
          <w:rFonts w:eastAsia="Times New Roman" w:cs="Times New Roman"/>
          <w:szCs w:val="24"/>
        </w:rPr>
        <w:t>την πραγματικότητα</w:t>
      </w:r>
      <w:r>
        <w:rPr>
          <w:rFonts w:eastAsia="Times New Roman" w:cs="Times New Roman"/>
          <w:szCs w:val="24"/>
        </w:rPr>
        <w:t>,</w:t>
      </w:r>
      <w:r w:rsidRPr="004F534F">
        <w:rPr>
          <w:rFonts w:eastAsia="Times New Roman" w:cs="Times New Roman"/>
          <w:szCs w:val="24"/>
        </w:rPr>
        <w:t xml:space="preserve"> για να γίνονται </w:t>
      </w:r>
      <w:r>
        <w:rPr>
          <w:rFonts w:eastAsia="Times New Roman" w:cs="Times New Roman"/>
          <w:szCs w:val="24"/>
        </w:rPr>
        <w:t>νταραβέρια</w:t>
      </w:r>
      <w:r w:rsidRPr="004F534F">
        <w:rPr>
          <w:rFonts w:eastAsia="Times New Roman" w:cs="Times New Roman"/>
          <w:szCs w:val="24"/>
        </w:rPr>
        <w:t xml:space="preserve"> με διάφορους εργοδότες</w:t>
      </w:r>
      <w:r>
        <w:rPr>
          <w:rFonts w:eastAsia="Times New Roman" w:cs="Times New Roman"/>
          <w:szCs w:val="24"/>
        </w:rPr>
        <w:t xml:space="preserve">, όταν τους έπιαναν </w:t>
      </w:r>
      <w:r w:rsidRPr="004F534F">
        <w:rPr>
          <w:rFonts w:eastAsia="Times New Roman" w:cs="Times New Roman"/>
          <w:szCs w:val="24"/>
        </w:rPr>
        <w:t xml:space="preserve">στα πράσα για να μην καταγράφουν τις παρανομίες </w:t>
      </w:r>
      <w:r>
        <w:rPr>
          <w:rFonts w:eastAsia="Times New Roman" w:cs="Times New Roman"/>
          <w:szCs w:val="24"/>
        </w:rPr>
        <w:t>τους.</w:t>
      </w:r>
    </w:p>
    <w:p w14:paraId="6929883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Κυνηγήσαμε</w:t>
      </w:r>
      <w:r w:rsidRPr="004F534F">
        <w:rPr>
          <w:rFonts w:eastAsia="Times New Roman" w:cs="Times New Roman"/>
          <w:szCs w:val="24"/>
        </w:rPr>
        <w:t xml:space="preserve"> </w:t>
      </w:r>
      <w:r w:rsidRPr="004F534F">
        <w:rPr>
          <w:rFonts w:eastAsia="Times New Roman" w:cs="Times New Roman"/>
          <w:szCs w:val="24"/>
        </w:rPr>
        <w:t>την παραβατικότητα σε όλους τους τομείς</w:t>
      </w:r>
      <w:r>
        <w:rPr>
          <w:rFonts w:eastAsia="Times New Roman" w:cs="Times New Roman"/>
          <w:szCs w:val="24"/>
        </w:rPr>
        <w:t>.</w:t>
      </w:r>
      <w:r w:rsidRPr="004F534F">
        <w:rPr>
          <w:rFonts w:eastAsia="Times New Roman" w:cs="Times New Roman"/>
          <w:szCs w:val="24"/>
        </w:rPr>
        <w:t xml:space="preserve"> Περιορίσαμε την αδήλωτη εργασία στο 9%</w:t>
      </w:r>
      <w:r>
        <w:rPr>
          <w:rFonts w:eastAsia="Times New Roman" w:cs="Times New Roman"/>
          <w:szCs w:val="24"/>
        </w:rPr>
        <w:t>, όταν είχε φτάσει</w:t>
      </w:r>
      <w:r w:rsidRPr="004F534F">
        <w:rPr>
          <w:rFonts w:eastAsia="Times New Roman" w:cs="Times New Roman"/>
          <w:szCs w:val="24"/>
        </w:rPr>
        <w:t xml:space="preserve"> το 2014 ακόμα και στο 20% στους τομείς υψηλής παραβατικότητας</w:t>
      </w:r>
      <w:r>
        <w:rPr>
          <w:rFonts w:eastAsia="Times New Roman" w:cs="Times New Roman"/>
          <w:szCs w:val="24"/>
        </w:rPr>
        <w:t>.</w:t>
      </w:r>
      <w:r w:rsidRPr="004F534F">
        <w:rPr>
          <w:rFonts w:eastAsia="Times New Roman" w:cs="Times New Roman"/>
          <w:szCs w:val="24"/>
        </w:rPr>
        <w:t xml:space="preserve"> </w:t>
      </w:r>
    </w:p>
    <w:p w14:paraId="6929883E" w14:textId="77777777" w:rsidR="00F93F98" w:rsidRDefault="00F9424E">
      <w:pPr>
        <w:spacing w:line="600" w:lineRule="auto"/>
        <w:ind w:firstLine="720"/>
        <w:jc w:val="both"/>
        <w:rPr>
          <w:rFonts w:eastAsia="Times New Roman" w:cs="Times New Roman"/>
          <w:szCs w:val="24"/>
        </w:rPr>
      </w:pPr>
      <w:r w:rsidRPr="004F534F">
        <w:rPr>
          <w:rFonts w:eastAsia="Times New Roman" w:cs="Times New Roman"/>
          <w:szCs w:val="24"/>
        </w:rPr>
        <w:lastRenderedPageBreak/>
        <w:t xml:space="preserve">Η </w:t>
      </w:r>
      <w:r>
        <w:rPr>
          <w:rFonts w:eastAsia="Times New Roman" w:cs="Times New Roman"/>
          <w:szCs w:val="24"/>
        </w:rPr>
        <w:t>π</w:t>
      </w:r>
      <w:r w:rsidRPr="004F534F">
        <w:rPr>
          <w:rFonts w:eastAsia="Times New Roman" w:cs="Times New Roman"/>
          <w:szCs w:val="24"/>
        </w:rPr>
        <w:t>ολιτεία πάτησε πόδι σε εργασιακά κάτεργα</w:t>
      </w:r>
      <w:r>
        <w:rPr>
          <w:rFonts w:eastAsia="Times New Roman" w:cs="Times New Roman"/>
          <w:szCs w:val="24"/>
        </w:rPr>
        <w:t xml:space="preserve"> που απασχολούσαν</w:t>
      </w:r>
      <w:r w:rsidRPr="004F534F">
        <w:rPr>
          <w:rFonts w:eastAsia="Times New Roman" w:cs="Times New Roman"/>
          <w:szCs w:val="24"/>
        </w:rPr>
        <w:t xml:space="preserve"> εκατοντάδες αδήλωτους</w:t>
      </w:r>
      <w:r>
        <w:rPr>
          <w:rFonts w:eastAsia="Times New Roman" w:cs="Times New Roman"/>
          <w:szCs w:val="24"/>
        </w:rPr>
        <w:t>,</w:t>
      </w:r>
      <w:r w:rsidRPr="004F534F">
        <w:rPr>
          <w:rFonts w:eastAsia="Times New Roman" w:cs="Times New Roman"/>
          <w:szCs w:val="24"/>
        </w:rPr>
        <w:t xml:space="preserve"> ανασφάλιστ</w:t>
      </w:r>
      <w:r w:rsidRPr="004F534F">
        <w:rPr>
          <w:rFonts w:eastAsia="Times New Roman" w:cs="Times New Roman"/>
          <w:szCs w:val="24"/>
        </w:rPr>
        <w:t>ους</w:t>
      </w:r>
      <w:r>
        <w:rPr>
          <w:rFonts w:eastAsia="Times New Roman" w:cs="Times New Roman"/>
          <w:szCs w:val="24"/>
        </w:rPr>
        <w:t>,</w:t>
      </w:r>
      <w:r w:rsidRPr="004F534F">
        <w:rPr>
          <w:rFonts w:eastAsia="Times New Roman" w:cs="Times New Roman"/>
          <w:szCs w:val="24"/>
        </w:rPr>
        <w:t xml:space="preserve"> κυρίως νέους ανθρώπους</w:t>
      </w:r>
      <w:r>
        <w:rPr>
          <w:rFonts w:eastAsia="Times New Roman" w:cs="Times New Roman"/>
          <w:szCs w:val="24"/>
        </w:rPr>
        <w:t>,</w:t>
      </w:r>
      <w:r w:rsidRPr="004F534F">
        <w:rPr>
          <w:rFonts w:eastAsia="Times New Roman" w:cs="Times New Roman"/>
          <w:szCs w:val="24"/>
        </w:rPr>
        <w:t xml:space="preserve"> με εξαντλητικά ωράρια</w:t>
      </w:r>
      <w:r>
        <w:rPr>
          <w:rFonts w:eastAsia="Times New Roman" w:cs="Times New Roman"/>
          <w:szCs w:val="24"/>
        </w:rPr>
        <w:t>,</w:t>
      </w:r>
      <w:r w:rsidRPr="004F534F">
        <w:rPr>
          <w:rFonts w:eastAsia="Times New Roman" w:cs="Times New Roman"/>
          <w:szCs w:val="24"/>
        </w:rPr>
        <w:t xml:space="preserve"> που προφανώς δεν είχαν σε τίποτα </w:t>
      </w:r>
      <w:r>
        <w:rPr>
          <w:rFonts w:eastAsia="Times New Roman" w:cs="Times New Roman"/>
          <w:szCs w:val="24"/>
        </w:rPr>
        <w:t>να κάνουν με το θεσμοθετημένο οκτάωρο.</w:t>
      </w:r>
    </w:p>
    <w:p w14:paraId="6929883F"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Τρίτον, </w:t>
      </w:r>
      <w:r w:rsidRPr="0039329C">
        <w:rPr>
          <w:rFonts w:eastAsia="Times New Roman"/>
          <w:color w:val="000000" w:themeColor="text1"/>
          <w:szCs w:val="24"/>
        </w:rPr>
        <w:t xml:space="preserve">προχωρήσαμε άμεσα μετά την έξοδο από τα μνημόνια σε δύο </w:t>
      </w:r>
      <w:r>
        <w:rPr>
          <w:rFonts w:eastAsia="Times New Roman"/>
          <w:color w:val="000000" w:themeColor="text1"/>
          <w:szCs w:val="24"/>
        </w:rPr>
        <w:t>κ</w:t>
      </w:r>
      <w:r w:rsidRPr="0039329C">
        <w:rPr>
          <w:rFonts w:eastAsia="Times New Roman"/>
          <w:color w:val="000000" w:themeColor="text1"/>
          <w:szCs w:val="24"/>
        </w:rPr>
        <w:t>ο</w:t>
      </w:r>
      <w:r>
        <w:rPr>
          <w:rFonts w:eastAsia="Times New Roman"/>
          <w:color w:val="000000" w:themeColor="text1"/>
          <w:szCs w:val="24"/>
        </w:rPr>
        <w:t>μβ</w:t>
      </w:r>
      <w:r w:rsidRPr="0039329C">
        <w:rPr>
          <w:rFonts w:eastAsia="Times New Roman"/>
          <w:color w:val="000000" w:themeColor="text1"/>
          <w:szCs w:val="24"/>
        </w:rPr>
        <w:t xml:space="preserve">ικές ενέργειες </w:t>
      </w:r>
      <w:r>
        <w:rPr>
          <w:rFonts w:eastAsia="Times New Roman"/>
          <w:color w:val="000000" w:themeColor="text1"/>
          <w:szCs w:val="24"/>
        </w:rPr>
        <w:t>για τη συνολική αύξηση</w:t>
      </w:r>
      <w:r w:rsidRPr="0039329C">
        <w:rPr>
          <w:rFonts w:eastAsia="Times New Roman"/>
          <w:color w:val="000000" w:themeColor="text1"/>
          <w:szCs w:val="24"/>
        </w:rPr>
        <w:t xml:space="preserve"> των </w:t>
      </w:r>
      <w:r>
        <w:rPr>
          <w:rFonts w:eastAsia="Times New Roman"/>
          <w:color w:val="000000" w:themeColor="text1"/>
          <w:szCs w:val="24"/>
        </w:rPr>
        <w:t>μισθ</w:t>
      </w:r>
      <w:r w:rsidRPr="0039329C">
        <w:rPr>
          <w:rFonts w:eastAsia="Times New Roman"/>
          <w:color w:val="000000" w:themeColor="text1"/>
          <w:szCs w:val="24"/>
        </w:rPr>
        <w:t>ών</w:t>
      </w:r>
      <w:r>
        <w:rPr>
          <w:rFonts w:eastAsia="Times New Roman"/>
          <w:color w:val="000000" w:themeColor="text1"/>
          <w:szCs w:val="24"/>
        </w:rPr>
        <w:t xml:space="preserve">: Την επαναφορά </w:t>
      </w:r>
      <w:r>
        <w:rPr>
          <w:rFonts w:eastAsia="Times New Roman"/>
          <w:color w:val="000000" w:themeColor="text1"/>
          <w:szCs w:val="24"/>
        </w:rPr>
        <w:t xml:space="preserve">των βασικών αρχών των συλλογικών </w:t>
      </w:r>
      <w:r w:rsidRPr="0039329C">
        <w:rPr>
          <w:rFonts w:eastAsia="Times New Roman"/>
          <w:color w:val="000000" w:themeColor="text1"/>
          <w:szCs w:val="24"/>
        </w:rPr>
        <w:t>διαπραγματεύσ</w:t>
      </w:r>
      <w:r>
        <w:rPr>
          <w:rFonts w:eastAsia="Times New Roman"/>
          <w:color w:val="000000" w:themeColor="text1"/>
          <w:szCs w:val="24"/>
        </w:rPr>
        <w:t xml:space="preserve">εων και </w:t>
      </w:r>
      <w:r w:rsidRPr="0039329C">
        <w:rPr>
          <w:rFonts w:eastAsia="Times New Roman"/>
          <w:color w:val="000000" w:themeColor="text1"/>
          <w:szCs w:val="24"/>
        </w:rPr>
        <w:t xml:space="preserve">την αύξηση του </w:t>
      </w:r>
      <w:r>
        <w:rPr>
          <w:rFonts w:eastAsia="Times New Roman"/>
          <w:color w:val="000000" w:themeColor="text1"/>
          <w:szCs w:val="24"/>
        </w:rPr>
        <w:t xml:space="preserve">κατώτατου μισθού κατά </w:t>
      </w:r>
      <w:r w:rsidRPr="0039329C">
        <w:rPr>
          <w:rFonts w:eastAsia="Times New Roman"/>
          <w:color w:val="000000" w:themeColor="text1"/>
          <w:szCs w:val="24"/>
        </w:rPr>
        <w:t>11% και κατά 27% για τους νέους</w:t>
      </w:r>
      <w:r>
        <w:rPr>
          <w:rFonts w:eastAsia="Times New Roman"/>
          <w:color w:val="000000" w:themeColor="text1"/>
          <w:szCs w:val="24"/>
        </w:rPr>
        <w:t>, αφού καταργήσαμε α</w:t>
      </w:r>
      <w:r w:rsidRPr="0039329C">
        <w:rPr>
          <w:rFonts w:eastAsia="Times New Roman"/>
          <w:color w:val="000000" w:themeColor="text1"/>
          <w:szCs w:val="24"/>
        </w:rPr>
        <w:t>υτή</w:t>
      </w:r>
      <w:r>
        <w:rPr>
          <w:rFonts w:eastAsia="Times New Roman"/>
          <w:color w:val="000000" w:themeColor="text1"/>
          <w:szCs w:val="24"/>
        </w:rPr>
        <w:t>ν τη ντροπιαστική διάταξη της κ</w:t>
      </w:r>
      <w:r w:rsidRPr="0039329C">
        <w:rPr>
          <w:rFonts w:eastAsia="Times New Roman"/>
          <w:color w:val="000000" w:themeColor="text1"/>
          <w:szCs w:val="24"/>
        </w:rPr>
        <w:t>υβέρνησης Σαμαρά</w:t>
      </w:r>
      <w:r>
        <w:rPr>
          <w:rFonts w:eastAsia="Times New Roman"/>
          <w:color w:val="000000" w:themeColor="text1"/>
          <w:szCs w:val="24"/>
        </w:rPr>
        <w:t>,</w:t>
      </w:r>
      <w:r w:rsidRPr="0039329C">
        <w:rPr>
          <w:rFonts w:eastAsia="Times New Roman"/>
          <w:color w:val="000000" w:themeColor="text1"/>
          <w:szCs w:val="24"/>
        </w:rPr>
        <w:t xml:space="preserve"> το</w:t>
      </w:r>
      <w:r>
        <w:rPr>
          <w:rFonts w:eastAsia="Times New Roman"/>
          <w:color w:val="000000" w:themeColor="text1"/>
          <w:szCs w:val="24"/>
        </w:rPr>
        <w:t>υ</w:t>
      </w:r>
      <w:r w:rsidRPr="0039329C">
        <w:rPr>
          <w:rFonts w:eastAsia="Times New Roman"/>
          <w:color w:val="000000" w:themeColor="text1"/>
          <w:szCs w:val="24"/>
        </w:rPr>
        <w:t xml:space="preserve"> </w:t>
      </w:r>
      <w:r>
        <w:rPr>
          <w:rFonts w:eastAsia="Times New Roman"/>
          <w:color w:val="000000" w:themeColor="text1"/>
          <w:szCs w:val="24"/>
        </w:rPr>
        <w:t>20</w:t>
      </w:r>
      <w:r w:rsidRPr="0039329C">
        <w:rPr>
          <w:rFonts w:eastAsia="Times New Roman"/>
          <w:color w:val="000000" w:themeColor="text1"/>
          <w:szCs w:val="24"/>
        </w:rPr>
        <w:t>12</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 xml:space="preserve">για τον </w:t>
      </w:r>
      <w:proofErr w:type="spellStart"/>
      <w:r>
        <w:rPr>
          <w:rFonts w:eastAsia="Times New Roman"/>
          <w:color w:val="000000" w:themeColor="text1"/>
          <w:szCs w:val="24"/>
        </w:rPr>
        <w:t>υποκατώτατο</w:t>
      </w:r>
      <w:proofErr w:type="spellEnd"/>
      <w:r>
        <w:rPr>
          <w:rFonts w:eastAsia="Times New Roman"/>
          <w:color w:val="000000" w:themeColor="text1"/>
          <w:szCs w:val="24"/>
        </w:rPr>
        <w:t xml:space="preserve"> μισθό </w:t>
      </w:r>
      <w:r w:rsidRPr="0039329C">
        <w:rPr>
          <w:rFonts w:eastAsia="Times New Roman"/>
          <w:color w:val="000000" w:themeColor="text1"/>
          <w:szCs w:val="24"/>
        </w:rPr>
        <w:t xml:space="preserve">των νέων έως </w:t>
      </w:r>
      <w:r>
        <w:rPr>
          <w:rFonts w:eastAsia="Times New Roman"/>
          <w:color w:val="000000" w:themeColor="text1"/>
          <w:szCs w:val="24"/>
        </w:rPr>
        <w:t xml:space="preserve">είκοσι πέντε </w:t>
      </w:r>
      <w:r>
        <w:rPr>
          <w:rFonts w:eastAsia="Times New Roman"/>
          <w:color w:val="000000" w:themeColor="text1"/>
          <w:szCs w:val="24"/>
        </w:rPr>
        <w:t>ετών.</w:t>
      </w:r>
    </w:p>
    <w:p w14:paraId="69298840"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39329C">
        <w:rPr>
          <w:rFonts w:eastAsia="Times New Roman"/>
          <w:color w:val="000000" w:themeColor="text1"/>
          <w:szCs w:val="24"/>
        </w:rPr>
        <w:t xml:space="preserve"> μείωση</w:t>
      </w:r>
      <w:r>
        <w:rPr>
          <w:rFonts w:eastAsia="Times New Roman"/>
          <w:color w:val="000000" w:themeColor="text1"/>
          <w:szCs w:val="24"/>
        </w:rPr>
        <w:t xml:space="preserve">, λοιπόν, </w:t>
      </w:r>
      <w:r w:rsidRPr="0039329C">
        <w:rPr>
          <w:rFonts w:eastAsia="Times New Roman"/>
          <w:color w:val="000000" w:themeColor="text1"/>
          <w:szCs w:val="24"/>
        </w:rPr>
        <w:t>της ανεργίας</w:t>
      </w:r>
      <w:r>
        <w:rPr>
          <w:rFonts w:eastAsia="Times New Roman"/>
          <w:color w:val="000000" w:themeColor="text1"/>
          <w:szCs w:val="24"/>
        </w:rPr>
        <w:t>, η</w:t>
      </w:r>
      <w:r w:rsidRPr="0039329C">
        <w:rPr>
          <w:rFonts w:eastAsia="Times New Roman"/>
          <w:color w:val="000000" w:themeColor="text1"/>
          <w:szCs w:val="24"/>
        </w:rPr>
        <w:t xml:space="preserve"> προστασία της εργασίας</w:t>
      </w:r>
      <w:r>
        <w:rPr>
          <w:rFonts w:eastAsia="Times New Roman"/>
          <w:color w:val="000000" w:themeColor="text1"/>
          <w:szCs w:val="24"/>
        </w:rPr>
        <w:t>,</w:t>
      </w:r>
      <w:r w:rsidRPr="0039329C">
        <w:rPr>
          <w:rFonts w:eastAsia="Times New Roman"/>
          <w:color w:val="000000" w:themeColor="text1"/>
          <w:szCs w:val="24"/>
        </w:rPr>
        <w:t xml:space="preserve"> των </w:t>
      </w:r>
      <w:r>
        <w:rPr>
          <w:rFonts w:eastAsia="Times New Roman"/>
          <w:color w:val="000000" w:themeColor="text1"/>
          <w:szCs w:val="24"/>
        </w:rPr>
        <w:t xml:space="preserve">συνθηκών </w:t>
      </w:r>
      <w:r w:rsidRPr="0039329C">
        <w:rPr>
          <w:rFonts w:eastAsia="Times New Roman"/>
          <w:color w:val="000000" w:themeColor="text1"/>
          <w:szCs w:val="24"/>
        </w:rPr>
        <w:t xml:space="preserve">της εργασίας </w:t>
      </w:r>
      <w:r>
        <w:rPr>
          <w:rFonts w:eastAsia="Times New Roman"/>
          <w:color w:val="000000" w:themeColor="text1"/>
          <w:szCs w:val="24"/>
        </w:rPr>
        <w:t>και η αύξηση των μισθών,</w:t>
      </w:r>
      <w:r w:rsidRPr="0039329C">
        <w:rPr>
          <w:rFonts w:eastAsia="Times New Roman"/>
          <w:color w:val="000000" w:themeColor="text1"/>
          <w:szCs w:val="24"/>
        </w:rPr>
        <w:t xml:space="preserve"> αποτελούν προϋπόθεση για μ</w:t>
      </w:r>
      <w:r>
        <w:rPr>
          <w:rFonts w:eastAsia="Times New Roman"/>
          <w:color w:val="000000" w:themeColor="text1"/>
          <w:szCs w:val="24"/>
        </w:rPr>
        <w:t>ι</w:t>
      </w:r>
      <w:r w:rsidRPr="0039329C">
        <w:rPr>
          <w:rFonts w:eastAsia="Times New Roman"/>
          <w:color w:val="000000" w:themeColor="text1"/>
          <w:szCs w:val="24"/>
        </w:rPr>
        <w:t xml:space="preserve">α </w:t>
      </w:r>
      <w:r>
        <w:rPr>
          <w:rFonts w:eastAsia="Times New Roman"/>
          <w:color w:val="000000" w:themeColor="text1"/>
          <w:szCs w:val="24"/>
        </w:rPr>
        <w:t>ενιαία</w:t>
      </w:r>
      <w:r w:rsidRPr="0039329C">
        <w:rPr>
          <w:rFonts w:eastAsia="Times New Roman"/>
          <w:color w:val="000000" w:themeColor="text1"/>
          <w:szCs w:val="24"/>
        </w:rPr>
        <w:t xml:space="preserve"> στρατηγική που μπορεί να δώ</w:t>
      </w:r>
      <w:r>
        <w:rPr>
          <w:rFonts w:eastAsia="Times New Roman"/>
          <w:color w:val="000000" w:themeColor="text1"/>
          <w:szCs w:val="24"/>
        </w:rPr>
        <w:t>σει μια προοπτική ανατροπής αυτού του φαινομένου. Και θ</w:t>
      </w:r>
      <w:r w:rsidRPr="0039329C">
        <w:rPr>
          <w:rFonts w:eastAsia="Times New Roman"/>
          <w:color w:val="000000" w:themeColor="text1"/>
          <w:szCs w:val="24"/>
        </w:rPr>
        <w:t xml:space="preserve">α </w:t>
      </w:r>
      <w:r>
        <w:rPr>
          <w:rFonts w:eastAsia="Times New Roman"/>
          <w:color w:val="000000" w:themeColor="text1"/>
          <w:szCs w:val="24"/>
        </w:rPr>
        <w:t>έ</w:t>
      </w:r>
      <w:r w:rsidRPr="0039329C">
        <w:rPr>
          <w:rFonts w:eastAsia="Times New Roman"/>
          <w:color w:val="000000" w:themeColor="text1"/>
          <w:szCs w:val="24"/>
        </w:rPr>
        <w:t>λεγα ότι αποτελεί αν</w:t>
      </w:r>
      <w:r w:rsidRPr="0039329C">
        <w:rPr>
          <w:rFonts w:eastAsia="Times New Roman"/>
          <w:color w:val="000000" w:themeColor="text1"/>
          <w:szCs w:val="24"/>
        </w:rPr>
        <w:t xml:space="preserve">αγκαία και ικανή συνθήκη </w:t>
      </w:r>
      <w:r>
        <w:rPr>
          <w:rFonts w:eastAsia="Times New Roman"/>
          <w:color w:val="000000" w:themeColor="text1"/>
          <w:szCs w:val="24"/>
        </w:rPr>
        <w:t xml:space="preserve">για τη σταδιακή </w:t>
      </w:r>
      <w:r w:rsidRPr="0039329C">
        <w:rPr>
          <w:rFonts w:eastAsia="Times New Roman"/>
          <w:color w:val="000000" w:themeColor="text1"/>
          <w:szCs w:val="24"/>
        </w:rPr>
        <w:t>ανατροπή των τάσεων επιδείνωσης του δημογραφικού</w:t>
      </w:r>
      <w:r>
        <w:rPr>
          <w:rFonts w:eastAsia="Times New Roman"/>
          <w:color w:val="000000" w:themeColor="text1"/>
          <w:szCs w:val="24"/>
        </w:rPr>
        <w:t>.</w:t>
      </w:r>
    </w:p>
    <w:p w14:paraId="69298841"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Η εργασία είναι</w:t>
      </w:r>
      <w:r w:rsidRPr="0039329C">
        <w:rPr>
          <w:rFonts w:eastAsia="Times New Roman"/>
          <w:color w:val="000000" w:themeColor="text1"/>
          <w:szCs w:val="24"/>
        </w:rPr>
        <w:t xml:space="preserve"> παράγοντα</w:t>
      </w:r>
      <w:r>
        <w:rPr>
          <w:rFonts w:eastAsia="Times New Roman"/>
          <w:color w:val="000000" w:themeColor="text1"/>
          <w:szCs w:val="24"/>
        </w:rPr>
        <w:t>ς</w:t>
      </w:r>
      <w:r w:rsidRPr="0039329C">
        <w:rPr>
          <w:rFonts w:eastAsia="Times New Roman"/>
          <w:color w:val="000000" w:themeColor="text1"/>
          <w:szCs w:val="24"/>
        </w:rPr>
        <w:t xml:space="preserve"> σταθερότητας στη ζωή ενός ανθρώπου</w:t>
      </w:r>
      <w:r>
        <w:rPr>
          <w:rFonts w:eastAsia="Times New Roman"/>
          <w:color w:val="000000" w:themeColor="text1"/>
          <w:szCs w:val="24"/>
        </w:rPr>
        <w:t>. Χ</w:t>
      </w:r>
      <w:r w:rsidRPr="0039329C">
        <w:rPr>
          <w:rFonts w:eastAsia="Times New Roman"/>
          <w:color w:val="000000" w:themeColor="text1"/>
          <w:szCs w:val="24"/>
        </w:rPr>
        <w:t xml:space="preserve">ωρίς την αποκατάσταση </w:t>
      </w:r>
      <w:r>
        <w:rPr>
          <w:rFonts w:eastAsia="Times New Roman"/>
          <w:color w:val="000000" w:themeColor="text1"/>
          <w:szCs w:val="24"/>
        </w:rPr>
        <w:t xml:space="preserve">αυτού </w:t>
      </w:r>
      <w:r w:rsidRPr="0039329C">
        <w:rPr>
          <w:rFonts w:eastAsia="Times New Roman"/>
          <w:color w:val="000000" w:themeColor="text1"/>
          <w:szCs w:val="24"/>
        </w:rPr>
        <w:t>του βασικού όρου</w:t>
      </w:r>
      <w:r>
        <w:rPr>
          <w:rFonts w:eastAsia="Times New Roman"/>
          <w:color w:val="000000" w:themeColor="text1"/>
          <w:szCs w:val="24"/>
        </w:rPr>
        <w:t xml:space="preserve">, ο </w:t>
      </w:r>
      <w:r w:rsidRPr="0039329C">
        <w:rPr>
          <w:rFonts w:eastAsia="Times New Roman"/>
          <w:color w:val="000000" w:themeColor="text1"/>
          <w:szCs w:val="24"/>
        </w:rPr>
        <w:t>οποιο</w:t>
      </w:r>
      <w:r>
        <w:rPr>
          <w:rFonts w:eastAsia="Times New Roman"/>
          <w:color w:val="000000" w:themeColor="text1"/>
          <w:szCs w:val="24"/>
        </w:rPr>
        <w:t>σ</w:t>
      </w:r>
      <w:r w:rsidRPr="0039329C">
        <w:rPr>
          <w:rFonts w:eastAsia="Times New Roman"/>
          <w:color w:val="000000" w:themeColor="text1"/>
          <w:szCs w:val="24"/>
        </w:rPr>
        <w:t xml:space="preserve">δήποτε σχεδιασμός του μέλλοντος είναι </w:t>
      </w:r>
      <w:r>
        <w:rPr>
          <w:rFonts w:eastAsia="Times New Roman"/>
          <w:color w:val="000000" w:themeColor="text1"/>
          <w:szCs w:val="24"/>
        </w:rPr>
        <w:t>ένας έωλο</w:t>
      </w:r>
      <w:r>
        <w:rPr>
          <w:rFonts w:eastAsia="Times New Roman"/>
          <w:color w:val="000000" w:themeColor="text1"/>
          <w:szCs w:val="24"/>
        </w:rPr>
        <w:t xml:space="preserve">ς </w:t>
      </w:r>
      <w:r w:rsidRPr="0039329C">
        <w:rPr>
          <w:rFonts w:eastAsia="Times New Roman"/>
          <w:color w:val="000000" w:themeColor="text1"/>
          <w:szCs w:val="24"/>
        </w:rPr>
        <w:t>και αμφίβολο</w:t>
      </w:r>
      <w:r>
        <w:rPr>
          <w:rFonts w:eastAsia="Times New Roman"/>
          <w:color w:val="000000" w:themeColor="text1"/>
          <w:szCs w:val="24"/>
        </w:rPr>
        <w:t>ς σχεδια</w:t>
      </w:r>
      <w:r w:rsidRPr="0039329C">
        <w:rPr>
          <w:rFonts w:eastAsia="Times New Roman"/>
          <w:color w:val="000000" w:themeColor="text1"/>
          <w:szCs w:val="24"/>
        </w:rPr>
        <w:t>σμός</w:t>
      </w:r>
      <w:r>
        <w:rPr>
          <w:rFonts w:eastAsia="Times New Roman"/>
          <w:color w:val="000000" w:themeColor="text1"/>
          <w:szCs w:val="24"/>
        </w:rPr>
        <w:t>.</w:t>
      </w:r>
    </w:p>
    <w:p w14:paraId="69298842"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Γι’ </w:t>
      </w:r>
      <w:r w:rsidRPr="0039329C">
        <w:rPr>
          <w:rFonts w:eastAsia="Times New Roman"/>
          <w:color w:val="000000" w:themeColor="text1"/>
          <w:szCs w:val="24"/>
        </w:rPr>
        <w:t>αυτό</w:t>
      </w:r>
      <w:r>
        <w:rPr>
          <w:rFonts w:eastAsia="Times New Roman"/>
          <w:color w:val="000000" w:themeColor="text1"/>
          <w:szCs w:val="24"/>
        </w:rPr>
        <w:t>ν</w:t>
      </w:r>
      <w:r w:rsidRPr="0039329C">
        <w:rPr>
          <w:rFonts w:eastAsia="Times New Roman"/>
          <w:color w:val="000000" w:themeColor="text1"/>
          <w:szCs w:val="24"/>
        </w:rPr>
        <w:t xml:space="preserve"> το λόγο πιστεύω ότι οι συνταγές απ</w:t>
      </w:r>
      <w:r>
        <w:rPr>
          <w:rFonts w:eastAsia="Times New Roman"/>
          <w:color w:val="000000" w:themeColor="text1"/>
          <w:szCs w:val="24"/>
        </w:rPr>
        <w:t>ο</w:t>
      </w:r>
      <w:r w:rsidRPr="0039329C">
        <w:rPr>
          <w:rFonts w:eastAsia="Times New Roman"/>
          <w:color w:val="000000" w:themeColor="text1"/>
          <w:szCs w:val="24"/>
        </w:rPr>
        <w:t>ρρύθμι</w:t>
      </w:r>
      <w:r>
        <w:rPr>
          <w:rFonts w:eastAsia="Times New Roman"/>
          <w:color w:val="000000" w:themeColor="text1"/>
          <w:szCs w:val="24"/>
        </w:rPr>
        <w:t>σ</w:t>
      </w:r>
      <w:r w:rsidRPr="0039329C">
        <w:rPr>
          <w:rFonts w:eastAsia="Times New Roman"/>
          <w:color w:val="000000" w:themeColor="text1"/>
          <w:szCs w:val="24"/>
        </w:rPr>
        <w:t xml:space="preserve">ης </w:t>
      </w:r>
      <w:r>
        <w:rPr>
          <w:rFonts w:eastAsia="Times New Roman"/>
          <w:color w:val="000000" w:themeColor="text1"/>
          <w:szCs w:val="24"/>
        </w:rPr>
        <w:t>της εργασία</w:t>
      </w:r>
      <w:r w:rsidRPr="0039329C">
        <w:rPr>
          <w:rFonts w:eastAsia="Times New Roman"/>
          <w:color w:val="000000" w:themeColor="text1"/>
          <w:szCs w:val="24"/>
        </w:rPr>
        <w:t>ς</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 xml:space="preserve">οι κυρίαρχες </w:t>
      </w:r>
      <w:r w:rsidRPr="0039329C">
        <w:rPr>
          <w:rFonts w:eastAsia="Times New Roman"/>
          <w:color w:val="000000" w:themeColor="text1"/>
          <w:szCs w:val="24"/>
        </w:rPr>
        <w:t xml:space="preserve">την τελευταία </w:t>
      </w:r>
      <w:r>
        <w:rPr>
          <w:rFonts w:eastAsia="Times New Roman"/>
          <w:color w:val="000000" w:themeColor="text1"/>
          <w:szCs w:val="24"/>
        </w:rPr>
        <w:t>εικοσα</w:t>
      </w:r>
      <w:r w:rsidRPr="0039329C">
        <w:rPr>
          <w:rFonts w:eastAsia="Times New Roman"/>
          <w:color w:val="000000" w:themeColor="text1"/>
          <w:szCs w:val="24"/>
        </w:rPr>
        <w:t>ετία και στην Ευρώπη</w:t>
      </w:r>
      <w:r>
        <w:rPr>
          <w:rFonts w:eastAsia="Times New Roman"/>
          <w:color w:val="000000" w:themeColor="text1"/>
          <w:szCs w:val="24"/>
        </w:rPr>
        <w:t xml:space="preserve">, -οι νεοφιλελεύθερες </w:t>
      </w:r>
      <w:r w:rsidRPr="0039329C">
        <w:rPr>
          <w:rFonts w:eastAsia="Times New Roman"/>
          <w:color w:val="000000" w:themeColor="text1"/>
          <w:szCs w:val="24"/>
        </w:rPr>
        <w:t>συνταγές</w:t>
      </w:r>
      <w:r>
        <w:rPr>
          <w:rFonts w:eastAsia="Times New Roman"/>
          <w:color w:val="000000" w:themeColor="text1"/>
          <w:szCs w:val="24"/>
        </w:rPr>
        <w:t xml:space="preserve">, οι </w:t>
      </w:r>
      <w:r w:rsidRPr="0039329C">
        <w:rPr>
          <w:rFonts w:eastAsia="Times New Roman"/>
          <w:color w:val="000000" w:themeColor="text1"/>
          <w:szCs w:val="24"/>
        </w:rPr>
        <w:t>απόψε</w:t>
      </w:r>
      <w:r>
        <w:rPr>
          <w:rFonts w:eastAsia="Times New Roman"/>
          <w:color w:val="000000" w:themeColor="text1"/>
          <w:szCs w:val="24"/>
        </w:rPr>
        <w:t>ις</w:t>
      </w:r>
      <w:r w:rsidRPr="0039329C">
        <w:rPr>
          <w:rFonts w:eastAsia="Times New Roman"/>
          <w:color w:val="000000" w:themeColor="text1"/>
          <w:szCs w:val="24"/>
        </w:rPr>
        <w:t xml:space="preserve"> </w:t>
      </w:r>
      <w:r>
        <w:rPr>
          <w:rFonts w:eastAsia="Times New Roman"/>
          <w:color w:val="000000" w:themeColor="text1"/>
          <w:szCs w:val="24"/>
        </w:rPr>
        <w:t xml:space="preserve">σας, </w:t>
      </w:r>
      <w:r w:rsidRPr="0039329C">
        <w:rPr>
          <w:rFonts w:eastAsia="Times New Roman"/>
          <w:color w:val="000000" w:themeColor="text1"/>
          <w:szCs w:val="24"/>
        </w:rPr>
        <w:t>έχουμε διαφορές ιδεολογικές</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 xml:space="preserve">της διάλυσης των </w:t>
      </w:r>
      <w:r w:rsidRPr="0039329C">
        <w:rPr>
          <w:rFonts w:eastAsia="Times New Roman"/>
          <w:color w:val="000000" w:themeColor="text1"/>
          <w:szCs w:val="24"/>
        </w:rPr>
        <w:t>εργασιακών σ</w:t>
      </w:r>
      <w:r w:rsidRPr="0039329C">
        <w:rPr>
          <w:rFonts w:eastAsia="Times New Roman"/>
          <w:color w:val="000000" w:themeColor="text1"/>
          <w:szCs w:val="24"/>
        </w:rPr>
        <w:t>χέσεων</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 xml:space="preserve">της </w:t>
      </w:r>
      <w:r w:rsidRPr="0039329C">
        <w:rPr>
          <w:rFonts w:eastAsia="Times New Roman"/>
          <w:color w:val="000000" w:themeColor="text1"/>
          <w:szCs w:val="24"/>
        </w:rPr>
        <w:t>καθήλωσης των μισθών στο όνομα δήθεν της ανταγωνιστικότητας της οικονομίας</w:t>
      </w:r>
      <w:r>
        <w:rPr>
          <w:rFonts w:eastAsia="Times New Roman"/>
          <w:color w:val="000000" w:themeColor="text1"/>
          <w:szCs w:val="24"/>
        </w:rPr>
        <w:t>,</w:t>
      </w:r>
      <w:r w:rsidRPr="0039329C">
        <w:rPr>
          <w:rFonts w:eastAsia="Times New Roman"/>
          <w:color w:val="000000" w:themeColor="text1"/>
          <w:szCs w:val="24"/>
        </w:rPr>
        <w:t xml:space="preserve"> ούτε την ανταγωνιστικότητα β</w:t>
      </w:r>
      <w:r>
        <w:rPr>
          <w:rFonts w:eastAsia="Times New Roman"/>
          <w:color w:val="000000" w:themeColor="text1"/>
          <w:szCs w:val="24"/>
        </w:rPr>
        <w:t>οηθά. Τ</w:t>
      </w:r>
      <w:r w:rsidRPr="0039329C">
        <w:rPr>
          <w:rFonts w:eastAsia="Times New Roman"/>
          <w:color w:val="000000" w:themeColor="text1"/>
          <w:szCs w:val="24"/>
        </w:rPr>
        <w:t>ο μόνο που πετυχαίνουν μ</w:t>
      </w:r>
      <w:r>
        <w:rPr>
          <w:rFonts w:eastAsia="Times New Roman"/>
          <w:color w:val="000000" w:themeColor="text1"/>
          <w:szCs w:val="24"/>
        </w:rPr>
        <w:t>ε βεβαιότητα είναι να δυσχεραίνουν</w:t>
      </w:r>
      <w:r w:rsidRPr="0039329C">
        <w:rPr>
          <w:rFonts w:eastAsia="Times New Roman"/>
          <w:color w:val="000000" w:themeColor="text1"/>
          <w:szCs w:val="24"/>
        </w:rPr>
        <w:t xml:space="preserve"> τις κ</w:t>
      </w:r>
      <w:r>
        <w:rPr>
          <w:rFonts w:eastAsia="Times New Roman"/>
          <w:color w:val="000000" w:themeColor="text1"/>
          <w:szCs w:val="24"/>
        </w:rPr>
        <w:t xml:space="preserve">οινωνικές </w:t>
      </w:r>
      <w:r w:rsidRPr="0039329C">
        <w:rPr>
          <w:rFonts w:eastAsia="Times New Roman"/>
          <w:color w:val="000000" w:themeColor="text1"/>
          <w:szCs w:val="24"/>
        </w:rPr>
        <w:t>συνθήκες</w:t>
      </w:r>
      <w:r>
        <w:rPr>
          <w:rFonts w:eastAsia="Times New Roman"/>
          <w:color w:val="000000" w:themeColor="text1"/>
          <w:szCs w:val="24"/>
        </w:rPr>
        <w:t xml:space="preserve">, να διαρρηγνύουν </w:t>
      </w:r>
      <w:r w:rsidRPr="0039329C">
        <w:rPr>
          <w:rFonts w:eastAsia="Times New Roman"/>
          <w:color w:val="000000" w:themeColor="text1"/>
          <w:szCs w:val="24"/>
        </w:rPr>
        <w:t>την κοινωνική συνοχή και</w:t>
      </w:r>
      <w:r>
        <w:rPr>
          <w:rFonts w:eastAsia="Times New Roman"/>
          <w:color w:val="000000" w:themeColor="text1"/>
          <w:szCs w:val="24"/>
        </w:rPr>
        <w:t>,</w:t>
      </w:r>
      <w:r w:rsidRPr="0039329C">
        <w:rPr>
          <w:rFonts w:eastAsia="Times New Roman"/>
          <w:color w:val="000000" w:themeColor="text1"/>
          <w:szCs w:val="24"/>
        </w:rPr>
        <w:t xml:space="preserve"> άρα</w:t>
      </w:r>
      <w:r>
        <w:rPr>
          <w:rFonts w:eastAsia="Times New Roman"/>
          <w:color w:val="000000" w:themeColor="text1"/>
          <w:szCs w:val="24"/>
        </w:rPr>
        <w:t>,</w:t>
      </w:r>
      <w:r w:rsidRPr="0039329C">
        <w:rPr>
          <w:rFonts w:eastAsia="Times New Roman"/>
          <w:color w:val="000000" w:themeColor="text1"/>
          <w:szCs w:val="24"/>
        </w:rPr>
        <w:t xml:space="preserve"> να υποθηκεύουν το μέλλον των επόμενων γενιών και να </w:t>
      </w:r>
      <w:r>
        <w:rPr>
          <w:rFonts w:eastAsia="Times New Roman"/>
          <w:color w:val="000000" w:themeColor="text1"/>
          <w:szCs w:val="24"/>
        </w:rPr>
        <w:t xml:space="preserve">οξύνουν </w:t>
      </w:r>
      <w:r w:rsidRPr="0039329C">
        <w:rPr>
          <w:rFonts w:eastAsia="Times New Roman"/>
          <w:color w:val="000000" w:themeColor="text1"/>
          <w:szCs w:val="24"/>
        </w:rPr>
        <w:t>το δημογραφικό πρόβλημα</w:t>
      </w:r>
      <w:r>
        <w:rPr>
          <w:rFonts w:eastAsia="Times New Roman"/>
          <w:color w:val="000000" w:themeColor="text1"/>
          <w:szCs w:val="24"/>
        </w:rPr>
        <w:t>. Αυτό συμβαίνει</w:t>
      </w:r>
      <w:r w:rsidRPr="0039329C">
        <w:rPr>
          <w:rFonts w:eastAsia="Times New Roman"/>
          <w:color w:val="000000" w:themeColor="text1"/>
          <w:szCs w:val="24"/>
        </w:rPr>
        <w:t xml:space="preserve"> και στην Ευρώπη</w:t>
      </w:r>
      <w:r>
        <w:rPr>
          <w:rFonts w:eastAsia="Times New Roman"/>
          <w:color w:val="000000" w:themeColor="text1"/>
          <w:szCs w:val="24"/>
        </w:rPr>
        <w:t>, αλλά, β</w:t>
      </w:r>
      <w:r w:rsidRPr="0039329C">
        <w:rPr>
          <w:rFonts w:eastAsia="Times New Roman"/>
          <w:color w:val="000000" w:themeColor="text1"/>
          <w:szCs w:val="24"/>
        </w:rPr>
        <w:t>εβαίως</w:t>
      </w:r>
      <w:r>
        <w:rPr>
          <w:rFonts w:eastAsia="Times New Roman"/>
          <w:color w:val="000000" w:themeColor="text1"/>
          <w:szCs w:val="24"/>
        </w:rPr>
        <w:t>,</w:t>
      </w:r>
      <w:r w:rsidRPr="0039329C">
        <w:rPr>
          <w:rFonts w:eastAsia="Times New Roman"/>
          <w:color w:val="000000" w:themeColor="text1"/>
          <w:szCs w:val="24"/>
        </w:rPr>
        <w:t xml:space="preserve"> και στη χώρα </w:t>
      </w:r>
      <w:r>
        <w:rPr>
          <w:rFonts w:eastAsia="Times New Roman"/>
          <w:color w:val="000000" w:themeColor="text1"/>
          <w:szCs w:val="24"/>
        </w:rPr>
        <w:t>μας.</w:t>
      </w:r>
    </w:p>
    <w:p w14:paraId="69298843"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Πώς </w:t>
      </w:r>
      <w:r w:rsidRPr="0039329C">
        <w:rPr>
          <w:rFonts w:eastAsia="Times New Roman"/>
          <w:color w:val="000000" w:themeColor="text1"/>
          <w:szCs w:val="24"/>
        </w:rPr>
        <w:t>μπορεί</w:t>
      </w:r>
      <w:r>
        <w:rPr>
          <w:rFonts w:eastAsia="Times New Roman"/>
          <w:color w:val="000000" w:themeColor="text1"/>
          <w:szCs w:val="24"/>
        </w:rPr>
        <w:t xml:space="preserve"> ένας νέος άνθρωπος να κάνει οικογένεια, να θέλει να </w:t>
      </w:r>
      <w:r w:rsidRPr="0039329C">
        <w:rPr>
          <w:rFonts w:eastAsia="Times New Roman"/>
          <w:color w:val="000000" w:themeColor="text1"/>
          <w:szCs w:val="24"/>
        </w:rPr>
        <w:t>ζήσει στη χώρα με αξιοπρέπεια</w:t>
      </w:r>
      <w:r>
        <w:rPr>
          <w:rFonts w:eastAsia="Times New Roman"/>
          <w:color w:val="000000" w:themeColor="text1"/>
          <w:szCs w:val="24"/>
        </w:rPr>
        <w:t xml:space="preserve">, με όνειρα, </w:t>
      </w:r>
      <w:r w:rsidRPr="0039329C">
        <w:rPr>
          <w:rFonts w:eastAsia="Times New Roman"/>
          <w:color w:val="000000" w:themeColor="text1"/>
          <w:szCs w:val="24"/>
        </w:rPr>
        <w:t xml:space="preserve">όταν είναι αβέβαιη </w:t>
      </w:r>
      <w:r>
        <w:rPr>
          <w:rFonts w:eastAsia="Times New Roman"/>
          <w:color w:val="000000" w:themeColor="text1"/>
          <w:szCs w:val="24"/>
        </w:rPr>
        <w:t xml:space="preserve">η </w:t>
      </w:r>
      <w:r w:rsidRPr="0039329C">
        <w:rPr>
          <w:rFonts w:eastAsia="Times New Roman"/>
          <w:color w:val="000000" w:themeColor="text1"/>
          <w:szCs w:val="24"/>
        </w:rPr>
        <w:t>προοπτική της εργασίας του</w:t>
      </w:r>
      <w:r>
        <w:rPr>
          <w:rFonts w:eastAsia="Times New Roman"/>
          <w:color w:val="000000" w:themeColor="text1"/>
          <w:szCs w:val="24"/>
        </w:rPr>
        <w:t>, όταν ακόμα κ</w:t>
      </w:r>
      <w:r w:rsidRPr="0039329C">
        <w:rPr>
          <w:rFonts w:eastAsia="Times New Roman"/>
          <w:color w:val="000000" w:themeColor="text1"/>
          <w:szCs w:val="24"/>
        </w:rPr>
        <w:t>ι αν υπάρχει προοπτική εργασίας</w:t>
      </w:r>
      <w:r>
        <w:rPr>
          <w:rFonts w:eastAsia="Times New Roman"/>
          <w:color w:val="000000" w:themeColor="text1"/>
          <w:szCs w:val="24"/>
        </w:rPr>
        <w:t>,</w:t>
      </w:r>
      <w:r w:rsidRPr="0039329C">
        <w:rPr>
          <w:rFonts w:eastAsia="Times New Roman"/>
          <w:color w:val="000000" w:themeColor="text1"/>
          <w:szCs w:val="24"/>
        </w:rPr>
        <w:t xml:space="preserve"> αυτή δεν εί</w:t>
      </w:r>
      <w:r>
        <w:rPr>
          <w:rFonts w:eastAsia="Times New Roman"/>
          <w:color w:val="000000" w:themeColor="text1"/>
          <w:szCs w:val="24"/>
        </w:rPr>
        <w:t>ν</w:t>
      </w:r>
      <w:r w:rsidRPr="0039329C">
        <w:rPr>
          <w:rFonts w:eastAsia="Times New Roman"/>
          <w:color w:val="000000" w:themeColor="text1"/>
          <w:szCs w:val="24"/>
        </w:rPr>
        <w:t xml:space="preserve">αι </w:t>
      </w:r>
      <w:r>
        <w:rPr>
          <w:rFonts w:eastAsia="Times New Roman"/>
          <w:color w:val="000000" w:themeColor="text1"/>
          <w:szCs w:val="24"/>
        </w:rPr>
        <w:t>με αξιοπρεπείς όρ</w:t>
      </w:r>
      <w:r w:rsidRPr="0039329C">
        <w:rPr>
          <w:rFonts w:eastAsia="Times New Roman"/>
          <w:color w:val="000000" w:themeColor="text1"/>
          <w:szCs w:val="24"/>
        </w:rPr>
        <w:t>ους</w:t>
      </w:r>
      <w:r>
        <w:rPr>
          <w:rFonts w:eastAsia="Times New Roman"/>
          <w:color w:val="000000" w:themeColor="text1"/>
          <w:szCs w:val="24"/>
        </w:rPr>
        <w:t xml:space="preserve">, </w:t>
      </w:r>
      <w:r>
        <w:rPr>
          <w:rFonts w:eastAsia="Times New Roman"/>
          <w:color w:val="000000" w:themeColor="text1"/>
          <w:szCs w:val="24"/>
        </w:rPr>
        <w:lastRenderedPageBreak/>
        <w:t>όταν μέχρι τα σαράντα του χρόνια μένει</w:t>
      </w:r>
      <w:r w:rsidRPr="0039329C">
        <w:rPr>
          <w:rFonts w:eastAsia="Times New Roman"/>
          <w:color w:val="000000" w:themeColor="text1"/>
          <w:szCs w:val="24"/>
        </w:rPr>
        <w:t xml:space="preserve"> στο σπίτι το πατρικό</w:t>
      </w:r>
      <w:r>
        <w:rPr>
          <w:rFonts w:eastAsia="Times New Roman"/>
          <w:color w:val="000000" w:themeColor="text1"/>
          <w:szCs w:val="24"/>
        </w:rPr>
        <w:t>,</w:t>
      </w:r>
      <w:r w:rsidRPr="0039329C">
        <w:rPr>
          <w:rFonts w:eastAsia="Times New Roman"/>
          <w:color w:val="000000" w:themeColor="text1"/>
          <w:szCs w:val="24"/>
        </w:rPr>
        <w:t xml:space="preserve"> δεν έχ</w:t>
      </w:r>
      <w:r>
        <w:rPr>
          <w:rFonts w:eastAsia="Times New Roman"/>
          <w:color w:val="000000" w:themeColor="text1"/>
          <w:szCs w:val="24"/>
        </w:rPr>
        <w:t>ει την οικογένεια να βρει σπίτι;</w:t>
      </w:r>
    </w:p>
    <w:p w14:paraId="69298844"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Αυτά είναι τα </w:t>
      </w:r>
      <w:r w:rsidRPr="0039329C">
        <w:rPr>
          <w:rFonts w:eastAsia="Times New Roman"/>
          <w:color w:val="000000" w:themeColor="text1"/>
          <w:szCs w:val="24"/>
        </w:rPr>
        <w:t>ερωτήμα</w:t>
      </w:r>
      <w:r>
        <w:rPr>
          <w:rFonts w:eastAsia="Times New Roman"/>
          <w:color w:val="000000" w:themeColor="text1"/>
          <w:szCs w:val="24"/>
        </w:rPr>
        <w:t>τα σ</w:t>
      </w:r>
      <w:r>
        <w:rPr>
          <w:rFonts w:eastAsia="Times New Roman"/>
          <w:color w:val="000000" w:themeColor="text1"/>
          <w:szCs w:val="24"/>
        </w:rPr>
        <w:t>τα οποία</w:t>
      </w:r>
      <w:r w:rsidRPr="0039329C">
        <w:rPr>
          <w:rFonts w:eastAsia="Times New Roman"/>
          <w:color w:val="000000" w:themeColor="text1"/>
          <w:szCs w:val="24"/>
        </w:rPr>
        <w:t xml:space="preserve"> </w:t>
      </w:r>
      <w:r>
        <w:rPr>
          <w:rFonts w:eastAsia="Times New Roman"/>
          <w:color w:val="000000" w:themeColor="text1"/>
          <w:szCs w:val="24"/>
        </w:rPr>
        <w:t xml:space="preserve">οφείλουμε </w:t>
      </w:r>
      <w:r w:rsidRPr="0039329C">
        <w:rPr>
          <w:rFonts w:eastAsia="Times New Roman"/>
          <w:color w:val="000000" w:themeColor="text1"/>
          <w:szCs w:val="24"/>
        </w:rPr>
        <w:t>να απαντήσουμε ιδίως τώρα που βγαίνουμε από την κρίση</w:t>
      </w:r>
      <w:r>
        <w:rPr>
          <w:rFonts w:eastAsia="Times New Roman"/>
          <w:color w:val="000000" w:themeColor="text1"/>
          <w:szCs w:val="24"/>
        </w:rPr>
        <w:t>.</w:t>
      </w:r>
    </w:p>
    <w:p w14:paraId="69298845"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Άρα, εδώ, π</w:t>
      </w:r>
      <w:r w:rsidRPr="0039329C">
        <w:rPr>
          <w:rFonts w:eastAsia="Times New Roman"/>
          <w:color w:val="000000" w:themeColor="text1"/>
          <w:szCs w:val="24"/>
        </w:rPr>
        <w:t>ράγματι</w:t>
      </w:r>
      <w:r>
        <w:rPr>
          <w:rFonts w:eastAsia="Times New Roman"/>
          <w:color w:val="000000" w:themeColor="text1"/>
          <w:szCs w:val="24"/>
        </w:rPr>
        <w:t>, χρειάζεται ένα</w:t>
      </w:r>
      <w:r w:rsidRPr="0039329C">
        <w:rPr>
          <w:rFonts w:eastAsia="Times New Roman"/>
          <w:color w:val="000000" w:themeColor="text1"/>
          <w:szCs w:val="24"/>
        </w:rPr>
        <w:t xml:space="preserve"> πλαίσιο ενεργητικών πολιτικών</w:t>
      </w:r>
      <w:r>
        <w:rPr>
          <w:rFonts w:eastAsia="Times New Roman"/>
          <w:color w:val="000000" w:themeColor="text1"/>
          <w:szCs w:val="24"/>
        </w:rPr>
        <w:t xml:space="preserve">. Εσείς τα λέτε </w:t>
      </w:r>
      <w:r w:rsidRPr="0039329C">
        <w:rPr>
          <w:rFonts w:eastAsia="Times New Roman"/>
          <w:color w:val="000000" w:themeColor="text1"/>
          <w:szCs w:val="24"/>
        </w:rPr>
        <w:t>φιλοδωρήματα</w:t>
      </w:r>
      <w:r>
        <w:rPr>
          <w:rFonts w:eastAsia="Times New Roman"/>
          <w:color w:val="000000" w:themeColor="text1"/>
          <w:szCs w:val="24"/>
        </w:rPr>
        <w:t>. Ε</w:t>
      </w:r>
      <w:r w:rsidRPr="0039329C">
        <w:rPr>
          <w:rFonts w:eastAsia="Times New Roman"/>
          <w:color w:val="000000" w:themeColor="text1"/>
          <w:szCs w:val="24"/>
        </w:rPr>
        <w:t>μείς θεωρούμε ότι δεν είναι φιλοδωρήματα</w:t>
      </w:r>
      <w:r>
        <w:rPr>
          <w:rFonts w:eastAsia="Times New Roman"/>
          <w:color w:val="000000" w:themeColor="text1"/>
          <w:szCs w:val="24"/>
        </w:rPr>
        <w:t>. Κ</w:t>
      </w:r>
      <w:r w:rsidRPr="0039329C">
        <w:rPr>
          <w:rFonts w:eastAsia="Times New Roman"/>
          <w:color w:val="000000" w:themeColor="text1"/>
          <w:szCs w:val="24"/>
        </w:rPr>
        <w:t>άθε άλλο</w:t>
      </w:r>
      <w:r>
        <w:rPr>
          <w:rFonts w:eastAsia="Times New Roman"/>
          <w:color w:val="000000" w:themeColor="text1"/>
          <w:szCs w:val="24"/>
        </w:rPr>
        <w:t xml:space="preserve">. Η </w:t>
      </w:r>
      <w:r w:rsidRPr="0039329C">
        <w:rPr>
          <w:rFonts w:eastAsia="Times New Roman"/>
          <w:color w:val="000000" w:themeColor="text1"/>
          <w:szCs w:val="24"/>
        </w:rPr>
        <w:t>επιδότηση ενοικίου</w:t>
      </w:r>
      <w:r>
        <w:rPr>
          <w:rFonts w:eastAsia="Times New Roman"/>
          <w:color w:val="000000" w:themeColor="text1"/>
          <w:szCs w:val="24"/>
        </w:rPr>
        <w:t>,</w:t>
      </w:r>
      <w:r w:rsidRPr="0039329C">
        <w:rPr>
          <w:rFonts w:eastAsia="Times New Roman"/>
          <w:color w:val="000000" w:themeColor="text1"/>
          <w:szCs w:val="24"/>
        </w:rPr>
        <w:t xml:space="preserve"> για παράδειγ</w:t>
      </w:r>
      <w:r w:rsidRPr="0039329C">
        <w:rPr>
          <w:rFonts w:eastAsia="Times New Roman"/>
          <w:color w:val="000000" w:themeColor="text1"/>
          <w:szCs w:val="24"/>
        </w:rPr>
        <w:t>μα</w:t>
      </w:r>
      <w:r>
        <w:rPr>
          <w:rFonts w:eastAsia="Times New Roman"/>
          <w:color w:val="000000" w:themeColor="text1"/>
          <w:szCs w:val="24"/>
        </w:rPr>
        <w:t>,</w:t>
      </w:r>
      <w:r w:rsidRPr="0039329C">
        <w:rPr>
          <w:rFonts w:eastAsia="Times New Roman"/>
          <w:color w:val="000000" w:themeColor="text1"/>
          <w:szCs w:val="24"/>
        </w:rPr>
        <w:t xml:space="preserve"> που θεσμοθετούμε τώρα και ψηφίσαμε και </w:t>
      </w:r>
      <w:r>
        <w:rPr>
          <w:rFonts w:eastAsia="Times New Roman"/>
          <w:color w:val="000000" w:themeColor="text1"/>
          <w:szCs w:val="24"/>
        </w:rPr>
        <w:t>αφορά 300 εκατομμύρια ετησίως, θ</w:t>
      </w:r>
      <w:r w:rsidRPr="0039329C">
        <w:rPr>
          <w:rFonts w:eastAsia="Times New Roman"/>
          <w:color w:val="000000" w:themeColor="text1"/>
          <w:szCs w:val="24"/>
        </w:rPr>
        <w:t>α καλύψει ένα μεγάλο μέρος αναγκών κυρίως νέων ανθρώπων</w:t>
      </w:r>
      <w:r>
        <w:rPr>
          <w:rFonts w:eastAsia="Times New Roman"/>
          <w:color w:val="000000" w:themeColor="text1"/>
          <w:szCs w:val="24"/>
        </w:rPr>
        <w:t>,</w:t>
      </w:r>
      <w:r w:rsidRPr="0039329C">
        <w:rPr>
          <w:rFonts w:eastAsia="Times New Roman"/>
          <w:color w:val="000000" w:themeColor="text1"/>
          <w:szCs w:val="24"/>
        </w:rPr>
        <w:t xml:space="preserve"> οι οποίοι </w:t>
      </w:r>
      <w:r>
        <w:rPr>
          <w:rFonts w:eastAsia="Times New Roman"/>
          <w:color w:val="000000" w:themeColor="text1"/>
          <w:szCs w:val="24"/>
        </w:rPr>
        <w:t xml:space="preserve">θέλουν να φτιάξουν οικογένεια </w:t>
      </w:r>
      <w:r w:rsidRPr="0039329C">
        <w:rPr>
          <w:rFonts w:eastAsia="Times New Roman"/>
          <w:color w:val="000000" w:themeColor="text1"/>
          <w:szCs w:val="24"/>
        </w:rPr>
        <w:t>και δεν έχουν αυτή</w:t>
      </w:r>
      <w:r>
        <w:rPr>
          <w:rFonts w:eastAsia="Times New Roman"/>
          <w:color w:val="000000" w:themeColor="text1"/>
          <w:szCs w:val="24"/>
        </w:rPr>
        <w:t>ν</w:t>
      </w:r>
      <w:r w:rsidRPr="0039329C">
        <w:rPr>
          <w:rFonts w:eastAsia="Times New Roman"/>
          <w:color w:val="000000" w:themeColor="text1"/>
          <w:szCs w:val="24"/>
        </w:rPr>
        <w:t xml:space="preserve"> τη δυνατότητα</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Γ</w:t>
      </w:r>
      <w:r w:rsidRPr="0039329C">
        <w:rPr>
          <w:rFonts w:eastAsia="Times New Roman"/>
          <w:color w:val="000000" w:themeColor="text1"/>
          <w:szCs w:val="24"/>
        </w:rPr>
        <w:t>ιατί κυρίως οι νέοι άνθρωποι βρίσκονται  μέσα σε</w:t>
      </w:r>
      <w:r w:rsidRPr="0039329C">
        <w:rPr>
          <w:rFonts w:eastAsia="Times New Roman"/>
          <w:color w:val="000000" w:themeColor="text1"/>
          <w:szCs w:val="24"/>
        </w:rPr>
        <w:t xml:space="preserve"> αυτά τα εισοδηματικά κριτήρια</w:t>
      </w:r>
      <w:r>
        <w:rPr>
          <w:rFonts w:eastAsia="Times New Roman"/>
          <w:color w:val="000000" w:themeColor="text1"/>
          <w:szCs w:val="24"/>
        </w:rPr>
        <w:t>,</w:t>
      </w:r>
      <w:r w:rsidRPr="0039329C">
        <w:rPr>
          <w:rFonts w:eastAsia="Times New Roman"/>
          <w:color w:val="000000" w:themeColor="text1"/>
          <w:szCs w:val="24"/>
        </w:rPr>
        <w:t xml:space="preserve"> τα οποία έχουμε θεσπίσει</w:t>
      </w:r>
      <w:r>
        <w:rPr>
          <w:rFonts w:eastAsia="Times New Roman"/>
          <w:color w:val="000000" w:themeColor="text1"/>
          <w:szCs w:val="24"/>
        </w:rPr>
        <w:t xml:space="preserve">. Διακόσιες </w:t>
      </w:r>
      <w:r w:rsidRPr="0039329C">
        <w:rPr>
          <w:rFonts w:eastAsia="Times New Roman"/>
          <w:color w:val="000000" w:themeColor="text1"/>
          <w:szCs w:val="24"/>
        </w:rPr>
        <w:t xml:space="preserve"> χι</w:t>
      </w:r>
      <w:r>
        <w:rPr>
          <w:rFonts w:eastAsia="Times New Roman"/>
          <w:color w:val="000000" w:themeColor="text1"/>
          <w:szCs w:val="24"/>
        </w:rPr>
        <w:t xml:space="preserve">λιάδες νοικοκυριά θα καλυφθούν άμεσα. </w:t>
      </w:r>
    </w:p>
    <w:p w14:paraId="69298846"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Τις επόμενες ημέρες ξεκινάει η πλατφόρμα και</w:t>
      </w:r>
      <w:r w:rsidRPr="0039329C">
        <w:rPr>
          <w:rFonts w:eastAsia="Times New Roman"/>
          <w:color w:val="000000" w:themeColor="text1"/>
          <w:szCs w:val="24"/>
        </w:rPr>
        <w:t xml:space="preserve"> θα δούμε και τα αποτελέσματα της </w:t>
      </w:r>
      <w:r>
        <w:rPr>
          <w:rFonts w:eastAsia="Times New Roman"/>
          <w:color w:val="000000" w:themeColor="text1"/>
          <w:szCs w:val="24"/>
        </w:rPr>
        <w:t>συμ</w:t>
      </w:r>
      <w:r w:rsidRPr="0039329C">
        <w:rPr>
          <w:rFonts w:eastAsia="Times New Roman"/>
          <w:color w:val="000000" w:themeColor="text1"/>
          <w:szCs w:val="24"/>
        </w:rPr>
        <w:t xml:space="preserve">μετοχής από την επιδότηση </w:t>
      </w:r>
      <w:r>
        <w:rPr>
          <w:rFonts w:eastAsia="Times New Roman"/>
          <w:color w:val="000000" w:themeColor="text1"/>
          <w:szCs w:val="24"/>
        </w:rPr>
        <w:t xml:space="preserve">του </w:t>
      </w:r>
      <w:r w:rsidRPr="0039329C">
        <w:rPr>
          <w:rFonts w:eastAsia="Times New Roman"/>
          <w:color w:val="000000" w:themeColor="text1"/>
          <w:szCs w:val="24"/>
        </w:rPr>
        <w:t>ενοικίου</w:t>
      </w:r>
      <w:r>
        <w:rPr>
          <w:rFonts w:eastAsia="Times New Roman"/>
          <w:color w:val="000000" w:themeColor="text1"/>
          <w:szCs w:val="24"/>
        </w:rPr>
        <w:t>.</w:t>
      </w:r>
    </w:p>
    <w:p w14:paraId="69298847"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Άρα, η αύξηση του κατώτατ</w:t>
      </w:r>
      <w:r>
        <w:rPr>
          <w:rFonts w:eastAsia="Times New Roman"/>
          <w:color w:val="000000" w:themeColor="text1"/>
          <w:szCs w:val="24"/>
        </w:rPr>
        <w:t xml:space="preserve">ου μισθού, η </w:t>
      </w:r>
      <w:r w:rsidRPr="0039329C">
        <w:rPr>
          <w:rFonts w:eastAsia="Times New Roman"/>
          <w:color w:val="000000" w:themeColor="text1"/>
          <w:szCs w:val="24"/>
        </w:rPr>
        <w:t>βελτίωση των συνθηκών εργασίας</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 xml:space="preserve">οι </w:t>
      </w:r>
      <w:r w:rsidRPr="0039329C">
        <w:rPr>
          <w:rFonts w:eastAsia="Times New Roman"/>
          <w:color w:val="000000" w:themeColor="text1"/>
          <w:szCs w:val="24"/>
        </w:rPr>
        <w:t>συλλογικές συμβάσεις εργασίας</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 xml:space="preserve">η </w:t>
      </w:r>
      <w:r w:rsidRPr="0039329C">
        <w:rPr>
          <w:rFonts w:eastAsia="Times New Roman"/>
          <w:color w:val="000000" w:themeColor="text1"/>
          <w:szCs w:val="24"/>
        </w:rPr>
        <w:t>επιδότηση ενοικίου</w:t>
      </w:r>
      <w:r>
        <w:rPr>
          <w:rFonts w:eastAsia="Times New Roman"/>
          <w:color w:val="000000" w:themeColor="text1"/>
          <w:szCs w:val="24"/>
        </w:rPr>
        <w:t xml:space="preserve"> ε</w:t>
      </w:r>
      <w:r w:rsidRPr="0039329C">
        <w:rPr>
          <w:rFonts w:eastAsia="Times New Roman"/>
          <w:color w:val="000000" w:themeColor="text1"/>
          <w:szCs w:val="24"/>
        </w:rPr>
        <w:t xml:space="preserve">ίναι ένα </w:t>
      </w:r>
      <w:r>
        <w:rPr>
          <w:rFonts w:eastAsia="Times New Roman"/>
          <w:color w:val="000000" w:themeColor="text1"/>
          <w:szCs w:val="24"/>
        </w:rPr>
        <w:t>πλαίσιο, ένα πλέγμα</w:t>
      </w:r>
      <w:r w:rsidRPr="0039329C">
        <w:rPr>
          <w:rFonts w:eastAsia="Times New Roman"/>
          <w:color w:val="000000" w:themeColor="text1"/>
          <w:szCs w:val="24"/>
        </w:rPr>
        <w:t xml:space="preserve"> πολιτικής</w:t>
      </w:r>
      <w:r>
        <w:rPr>
          <w:rFonts w:eastAsia="Times New Roman"/>
          <w:color w:val="000000" w:themeColor="text1"/>
          <w:szCs w:val="24"/>
        </w:rPr>
        <w:t>,</w:t>
      </w:r>
      <w:r w:rsidRPr="0039329C">
        <w:rPr>
          <w:rFonts w:eastAsia="Times New Roman"/>
          <w:color w:val="000000" w:themeColor="text1"/>
          <w:szCs w:val="24"/>
        </w:rPr>
        <w:t xml:space="preserve"> το οποίο μπορεί</w:t>
      </w:r>
      <w:r>
        <w:rPr>
          <w:rFonts w:eastAsia="Times New Roman"/>
          <w:color w:val="000000" w:themeColor="text1"/>
          <w:szCs w:val="24"/>
        </w:rPr>
        <w:t>,</w:t>
      </w:r>
      <w:r w:rsidRPr="0039329C">
        <w:rPr>
          <w:rFonts w:eastAsia="Times New Roman"/>
          <w:color w:val="000000" w:themeColor="text1"/>
          <w:szCs w:val="24"/>
        </w:rPr>
        <w:t xml:space="preserve"> πράγματι</w:t>
      </w:r>
      <w:r>
        <w:rPr>
          <w:rFonts w:eastAsia="Times New Roman"/>
          <w:color w:val="000000" w:themeColor="text1"/>
          <w:szCs w:val="24"/>
        </w:rPr>
        <w:t>,</w:t>
      </w:r>
      <w:r w:rsidRPr="0039329C">
        <w:rPr>
          <w:rFonts w:eastAsia="Times New Roman"/>
          <w:color w:val="000000" w:themeColor="text1"/>
          <w:szCs w:val="24"/>
        </w:rPr>
        <w:t xml:space="preserve"> να συμβά</w:t>
      </w:r>
      <w:r>
        <w:rPr>
          <w:rFonts w:eastAsia="Times New Roman"/>
          <w:color w:val="000000" w:themeColor="text1"/>
          <w:szCs w:val="24"/>
        </w:rPr>
        <w:t>λ</w:t>
      </w:r>
      <w:r w:rsidRPr="0039329C">
        <w:rPr>
          <w:rFonts w:eastAsia="Times New Roman"/>
          <w:color w:val="000000" w:themeColor="text1"/>
          <w:szCs w:val="24"/>
        </w:rPr>
        <w:t>λει σ</w:t>
      </w:r>
      <w:r>
        <w:rPr>
          <w:rFonts w:eastAsia="Times New Roman"/>
          <w:color w:val="000000" w:themeColor="text1"/>
          <w:szCs w:val="24"/>
        </w:rPr>
        <w:t>τη</w:t>
      </w:r>
      <w:r w:rsidRPr="0039329C">
        <w:rPr>
          <w:rFonts w:eastAsia="Times New Roman"/>
          <w:color w:val="000000" w:themeColor="text1"/>
          <w:szCs w:val="24"/>
        </w:rPr>
        <w:t xml:space="preserve"> σταδιακή αντιμετώπιση του φαινομένου</w:t>
      </w:r>
      <w:r>
        <w:rPr>
          <w:rFonts w:eastAsia="Times New Roman"/>
          <w:color w:val="000000" w:themeColor="text1"/>
          <w:szCs w:val="24"/>
        </w:rPr>
        <w:t>.</w:t>
      </w:r>
    </w:p>
    <w:p w14:paraId="69298848"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39329C">
        <w:rPr>
          <w:rFonts w:eastAsia="Times New Roman"/>
          <w:color w:val="000000" w:themeColor="text1"/>
          <w:szCs w:val="24"/>
        </w:rPr>
        <w:t>πόμενος άξονας</w:t>
      </w:r>
      <w:r>
        <w:rPr>
          <w:rFonts w:eastAsia="Times New Roman"/>
          <w:color w:val="000000" w:themeColor="text1"/>
          <w:szCs w:val="24"/>
        </w:rPr>
        <w:t>,</w:t>
      </w:r>
      <w:r w:rsidRPr="0039329C">
        <w:rPr>
          <w:rFonts w:eastAsia="Times New Roman"/>
          <w:color w:val="000000" w:themeColor="text1"/>
          <w:szCs w:val="24"/>
        </w:rPr>
        <w:t xml:space="preserve"> εξαιρετικά κρίσιμος για το δημογραφικό</w:t>
      </w:r>
      <w:r>
        <w:rPr>
          <w:rFonts w:eastAsia="Times New Roman"/>
          <w:color w:val="000000" w:themeColor="text1"/>
          <w:szCs w:val="24"/>
        </w:rPr>
        <w:t>, είναι οι πολιτικές για το παιδί. Έχω</w:t>
      </w:r>
      <w:r w:rsidRPr="0039329C">
        <w:rPr>
          <w:rFonts w:eastAsia="Times New Roman"/>
          <w:color w:val="000000" w:themeColor="text1"/>
          <w:szCs w:val="24"/>
        </w:rPr>
        <w:t xml:space="preserve"> την αίσθηση ότι δεν είστε επαρκώς ενημερ</w:t>
      </w:r>
      <w:r>
        <w:rPr>
          <w:rFonts w:eastAsia="Times New Roman"/>
          <w:color w:val="000000" w:themeColor="text1"/>
          <w:szCs w:val="24"/>
        </w:rPr>
        <w:t>ωμένος από τους συνεργάτες σας γ</w:t>
      </w:r>
      <w:r w:rsidRPr="0039329C">
        <w:rPr>
          <w:rFonts w:eastAsia="Times New Roman"/>
          <w:color w:val="000000" w:themeColor="text1"/>
          <w:szCs w:val="24"/>
        </w:rPr>
        <w:t>ια όσ</w:t>
      </w:r>
      <w:r>
        <w:rPr>
          <w:rFonts w:eastAsia="Times New Roman"/>
          <w:color w:val="000000" w:themeColor="text1"/>
          <w:szCs w:val="24"/>
        </w:rPr>
        <w:t>α</w:t>
      </w:r>
      <w:r w:rsidRPr="0039329C">
        <w:rPr>
          <w:rFonts w:eastAsia="Times New Roman"/>
          <w:color w:val="000000" w:themeColor="text1"/>
          <w:szCs w:val="24"/>
        </w:rPr>
        <w:t xml:space="preserve"> έχουν ήδη </w:t>
      </w:r>
      <w:r>
        <w:rPr>
          <w:rFonts w:eastAsia="Times New Roman"/>
          <w:color w:val="000000" w:themeColor="text1"/>
          <w:szCs w:val="24"/>
        </w:rPr>
        <w:t xml:space="preserve">γίνει. Διότι, </w:t>
      </w:r>
      <w:r w:rsidRPr="0039329C">
        <w:rPr>
          <w:rFonts w:eastAsia="Times New Roman"/>
          <w:color w:val="000000" w:themeColor="text1"/>
          <w:szCs w:val="24"/>
        </w:rPr>
        <w:t>πράγματι</w:t>
      </w:r>
      <w:r>
        <w:rPr>
          <w:rFonts w:eastAsia="Times New Roman"/>
          <w:color w:val="000000" w:themeColor="text1"/>
          <w:szCs w:val="24"/>
        </w:rPr>
        <w:t>,</w:t>
      </w:r>
      <w:r w:rsidRPr="0039329C">
        <w:rPr>
          <w:rFonts w:eastAsia="Times New Roman"/>
          <w:color w:val="000000" w:themeColor="text1"/>
          <w:szCs w:val="24"/>
        </w:rPr>
        <w:t xml:space="preserve"> εγώ δεν θέλω να απαντήσω με τον ίδιο τρόπο </w:t>
      </w:r>
      <w:r>
        <w:rPr>
          <w:rFonts w:eastAsia="Times New Roman"/>
          <w:color w:val="000000" w:themeColor="text1"/>
          <w:szCs w:val="24"/>
        </w:rPr>
        <w:t xml:space="preserve">που απαντάτε εσείς σε </w:t>
      </w:r>
      <w:r>
        <w:rPr>
          <w:rFonts w:eastAsia="Times New Roman"/>
          <w:color w:val="000000" w:themeColor="text1"/>
          <w:szCs w:val="24"/>
        </w:rPr>
        <w:t xml:space="preserve">θεσμοθετημένες </w:t>
      </w:r>
      <w:r w:rsidRPr="0039329C">
        <w:rPr>
          <w:rFonts w:eastAsia="Times New Roman"/>
          <w:color w:val="000000" w:themeColor="text1"/>
          <w:szCs w:val="24"/>
        </w:rPr>
        <w:t>ήδη παρεμβάσεις και πολιτικές</w:t>
      </w:r>
      <w:r>
        <w:rPr>
          <w:rFonts w:eastAsia="Times New Roman"/>
          <w:color w:val="000000" w:themeColor="text1"/>
          <w:szCs w:val="24"/>
        </w:rPr>
        <w:t>,</w:t>
      </w:r>
      <w:r w:rsidRPr="0039329C">
        <w:rPr>
          <w:rFonts w:eastAsia="Times New Roman"/>
          <w:color w:val="000000" w:themeColor="text1"/>
          <w:szCs w:val="24"/>
        </w:rPr>
        <w:t xml:space="preserve"> ότι είναι φιλοδωρήματα</w:t>
      </w:r>
      <w:r>
        <w:rPr>
          <w:rFonts w:eastAsia="Times New Roman"/>
          <w:color w:val="000000" w:themeColor="text1"/>
          <w:szCs w:val="24"/>
        </w:rPr>
        <w:t>. Θ</w:t>
      </w:r>
      <w:r w:rsidRPr="0039329C">
        <w:rPr>
          <w:rFonts w:eastAsia="Times New Roman"/>
          <w:color w:val="000000" w:themeColor="text1"/>
          <w:szCs w:val="24"/>
        </w:rPr>
        <w:t xml:space="preserve">α μπορούσα να πω και εγώ </w:t>
      </w:r>
      <w:r>
        <w:rPr>
          <w:rFonts w:eastAsia="Times New Roman"/>
          <w:color w:val="000000" w:themeColor="text1"/>
          <w:szCs w:val="24"/>
        </w:rPr>
        <w:t>ότι οι 2.000</w:t>
      </w:r>
      <w:r w:rsidRPr="0039329C">
        <w:rPr>
          <w:rFonts w:eastAsia="Times New Roman"/>
          <w:color w:val="000000" w:themeColor="text1"/>
          <w:szCs w:val="24"/>
        </w:rPr>
        <w:t xml:space="preserve"> </w:t>
      </w:r>
      <w:r>
        <w:rPr>
          <w:rFonts w:eastAsia="Times New Roman"/>
          <w:color w:val="000000" w:themeColor="text1"/>
          <w:szCs w:val="24"/>
        </w:rPr>
        <w:t xml:space="preserve">άπαξ </w:t>
      </w:r>
      <w:r w:rsidRPr="0039329C">
        <w:rPr>
          <w:rFonts w:eastAsia="Times New Roman"/>
          <w:color w:val="000000" w:themeColor="text1"/>
          <w:szCs w:val="24"/>
        </w:rPr>
        <w:t xml:space="preserve">με τη γέννηση του παιδιού </w:t>
      </w:r>
      <w:r>
        <w:rPr>
          <w:rFonts w:eastAsia="Times New Roman"/>
          <w:color w:val="000000" w:themeColor="text1"/>
          <w:szCs w:val="24"/>
        </w:rPr>
        <w:t xml:space="preserve">είναι </w:t>
      </w:r>
      <w:r w:rsidRPr="0039329C">
        <w:rPr>
          <w:rFonts w:eastAsia="Times New Roman"/>
          <w:color w:val="000000" w:themeColor="text1"/>
          <w:szCs w:val="24"/>
        </w:rPr>
        <w:t>ένα φιλοδώρημα</w:t>
      </w:r>
      <w:r>
        <w:rPr>
          <w:rFonts w:eastAsia="Times New Roman"/>
          <w:color w:val="000000" w:themeColor="text1"/>
          <w:szCs w:val="24"/>
        </w:rPr>
        <w:t xml:space="preserve">, διότι </w:t>
      </w:r>
      <w:r w:rsidRPr="0039329C">
        <w:rPr>
          <w:rFonts w:eastAsia="Times New Roman"/>
          <w:color w:val="000000" w:themeColor="text1"/>
          <w:szCs w:val="24"/>
        </w:rPr>
        <w:t>δεν αντιμετωπίζει το πρόβλημα</w:t>
      </w:r>
      <w:r>
        <w:rPr>
          <w:rFonts w:eastAsia="Times New Roman"/>
          <w:color w:val="000000" w:themeColor="text1"/>
          <w:szCs w:val="24"/>
        </w:rPr>
        <w:t>.</w:t>
      </w:r>
      <w:r w:rsidRPr="0039329C">
        <w:rPr>
          <w:rFonts w:eastAsia="Times New Roman"/>
          <w:color w:val="000000" w:themeColor="text1"/>
          <w:szCs w:val="24"/>
        </w:rPr>
        <w:t xml:space="preserve"> Όχι</w:t>
      </w:r>
      <w:r>
        <w:rPr>
          <w:rFonts w:eastAsia="Times New Roman"/>
          <w:color w:val="000000" w:themeColor="text1"/>
          <w:szCs w:val="24"/>
        </w:rPr>
        <w:t>,</w:t>
      </w:r>
      <w:r w:rsidRPr="0039329C">
        <w:rPr>
          <w:rFonts w:eastAsia="Times New Roman"/>
          <w:color w:val="000000" w:themeColor="text1"/>
          <w:szCs w:val="24"/>
        </w:rPr>
        <w:t xml:space="preserve"> είναι κάτι σοβαρό αυτό </w:t>
      </w:r>
      <w:r>
        <w:rPr>
          <w:rFonts w:eastAsia="Times New Roman"/>
          <w:color w:val="000000" w:themeColor="text1"/>
          <w:szCs w:val="24"/>
        </w:rPr>
        <w:t xml:space="preserve">που </w:t>
      </w:r>
      <w:r w:rsidRPr="0039329C">
        <w:rPr>
          <w:rFonts w:eastAsia="Times New Roman"/>
          <w:color w:val="000000" w:themeColor="text1"/>
          <w:szCs w:val="24"/>
        </w:rPr>
        <w:t>προτείν</w:t>
      </w:r>
      <w:r>
        <w:rPr>
          <w:rFonts w:eastAsia="Times New Roman"/>
          <w:color w:val="000000" w:themeColor="text1"/>
          <w:szCs w:val="24"/>
        </w:rPr>
        <w:t>ετε. Όμως,</w:t>
      </w:r>
      <w:r w:rsidRPr="0039329C">
        <w:rPr>
          <w:rFonts w:eastAsia="Times New Roman"/>
          <w:color w:val="000000" w:themeColor="text1"/>
          <w:szCs w:val="24"/>
        </w:rPr>
        <w:t xml:space="preserve"> δεν έχε</w:t>
      </w:r>
      <w:r w:rsidRPr="0039329C">
        <w:rPr>
          <w:rFonts w:eastAsia="Times New Roman"/>
          <w:color w:val="000000" w:themeColor="text1"/>
          <w:szCs w:val="24"/>
        </w:rPr>
        <w:t>τε ενημερωθεί μάλλον</w:t>
      </w:r>
      <w:r>
        <w:rPr>
          <w:rFonts w:eastAsia="Times New Roman"/>
          <w:color w:val="000000" w:themeColor="text1"/>
          <w:szCs w:val="24"/>
        </w:rPr>
        <w:t xml:space="preserve"> -</w:t>
      </w:r>
      <w:r w:rsidRPr="0039329C">
        <w:rPr>
          <w:rFonts w:eastAsia="Times New Roman"/>
          <w:color w:val="000000" w:themeColor="text1"/>
          <w:szCs w:val="24"/>
        </w:rPr>
        <w:t xml:space="preserve">καθώς αυτό </w:t>
      </w:r>
      <w:r>
        <w:rPr>
          <w:rFonts w:eastAsia="Times New Roman"/>
          <w:color w:val="000000" w:themeColor="text1"/>
          <w:szCs w:val="24"/>
        </w:rPr>
        <w:t>που προτείνετε εσείς π</w:t>
      </w:r>
      <w:r w:rsidRPr="0039329C">
        <w:rPr>
          <w:rFonts w:eastAsia="Times New Roman"/>
          <w:color w:val="000000" w:themeColor="text1"/>
          <w:szCs w:val="24"/>
        </w:rPr>
        <w:t xml:space="preserve">ροφανώς και με στοιχεία και με κριτήρια εισοδηματικά δεν θα είναι </w:t>
      </w:r>
      <w:r>
        <w:rPr>
          <w:rFonts w:eastAsia="Times New Roman"/>
          <w:color w:val="000000" w:themeColor="text1"/>
          <w:szCs w:val="24"/>
        </w:rPr>
        <w:t xml:space="preserve">μια δαπάνη για το </w:t>
      </w:r>
      <w:r>
        <w:rPr>
          <w:rFonts w:eastAsia="Times New Roman"/>
          <w:color w:val="000000" w:themeColor="text1"/>
          <w:szCs w:val="24"/>
        </w:rPr>
        <w:t>δ</w:t>
      </w:r>
      <w:r w:rsidRPr="0039329C">
        <w:rPr>
          <w:rFonts w:eastAsia="Times New Roman"/>
          <w:color w:val="000000" w:themeColor="text1"/>
          <w:szCs w:val="24"/>
        </w:rPr>
        <w:t>ημόσιο πάνω από 100 εκατομμύρια</w:t>
      </w:r>
      <w:r>
        <w:rPr>
          <w:rFonts w:eastAsia="Times New Roman"/>
          <w:color w:val="000000" w:themeColor="text1"/>
          <w:szCs w:val="24"/>
        </w:rPr>
        <w:t xml:space="preserve">- πως </w:t>
      </w:r>
      <w:r w:rsidRPr="0039329C">
        <w:rPr>
          <w:rFonts w:eastAsia="Times New Roman"/>
          <w:color w:val="000000" w:themeColor="text1"/>
          <w:szCs w:val="24"/>
        </w:rPr>
        <w:t>όταν εμείς πα</w:t>
      </w:r>
      <w:r w:rsidRPr="0039329C">
        <w:rPr>
          <w:rFonts w:eastAsia="Times New Roman"/>
          <w:color w:val="000000" w:themeColor="text1"/>
          <w:szCs w:val="24"/>
        </w:rPr>
        <w:lastRenderedPageBreak/>
        <w:t>ραλάβαμε το 2015</w:t>
      </w:r>
      <w:r>
        <w:rPr>
          <w:rFonts w:eastAsia="Times New Roman"/>
          <w:color w:val="000000" w:themeColor="text1"/>
          <w:szCs w:val="24"/>
        </w:rPr>
        <w:t>,</w:t>
      </w:r>
      <w:r w:rsidRPr="0039329C">
        <w:rPr>
          <w:rFonts w:eastAsia="Times New Roman"/>
          <w:color w:val="000000" w:themeColor="text1"/>
          <w:szCs w:val="24"/>
        </w:rPr>
        <w:t xml:space="preserve"> η </w:t>
      </w:r>
      <w:r>
        <w:rPr>
          <w:rFonts w:eastAsia="Times New Roman"/>
          <w:color w:val="000000" w:themeColor="text1"/>
          <w:szCs w:val="24"/>
        </w:rPr>
        <w:t xml:space="preserve">δαπάνη για το παιδί ήταν στα </w:t>
      </w:r>
      <w:r w:rsidRPr="0039329C">
        <w:rPr>
          <w:rFonts w:eastAsia="Times New Roman"/>
          <w:color w:val="000000" w:themeColor="text1"/>
          <w:szCs w:val="24"/>
        </w:rPr>
        <w:t>822 εκατομμύρια ε</w:t>
      </w:r>
      <w:r w:rsidRPr="0039329C">
        <w:rPr>
          <w:rFonts w:eastAsia="Times New Roman"/>
          <w:color w:val="000000" w:themeColor="text1"/>
          <w:szCs w:val="24"/>
        </w:rPr>
        <w:t>υρώ ετησίως</w:t>
      </w:r>
      <w:r>
        <w:rPr>
          <w:rFonts w:eastAsia="Times New Roman"/>
          <w:color w:val="000000" w:themeColor="text1"/>
          <w:szCs w:val="24"/>
        </w:rPr>
        <w:t>,</w:t>
      </w:r>
      <w:r w:rsidRPr="0039329C">
        <w:rPr>
          <w:rFonts w:eastAsia="Times New Roman"/>
          <w:color w:val="000000" w:themeColor="text1"/>
          <w:szCs w:val="24"/>
        </w:rPr>
        <w:t xml:space="preserve"> ενώ σήμερα η δαπάνη για το παιδί είναι στο 1</w:t>
      </w:r>
      <w:r>
        <w:rPr>
          <w:rFonts w:eastAsia="Times New Roman"/>
          <w:color w:val="000000" w:themeColor="text1"/>
          <w:szCs w:val="24"/>
        </w:rPr>
        <w:t>.</w:t>
      </w:r>
      <w:r w:rsidRPr="0039329C">
        <w:rPr>
          <w:rFonts w:eastAsia="Times New Roman"/>
          <w:color w:val="000000" w:themeColor="text1"/>
          <w:szCs w:val="24"/>
        </w:rPr>
        <w:t>41</w:t>
      </w:r>
      <w:r>
        <w:rPr>
          <w:rFonts w:eastAsia="Times New Roman"/>
          <w:color w:val="000000" w:themeColor="text1"/>
          <w:szCs w:val="24"/>
        </w:rPr>
        <w:t>6.000.000</w:t>
      </w:r>
      <w:r w:rsidRPr="0039329C">
        <w:rPr>
          <w:rFonts w:eastAsia="Times New Roman"/>
          <w:color w:val="000000" w:themeColor="text1"/>
          <w:szCs w:val="24"/>
        </w:rPr>
        <w:t xml:space="preserve"> ε</w:t>
      </w:r>
      <w:r>
        <w:rPr>
          <w:rFonts w:eastAsia="Times New Roman"/>
          <w:color w:val="000000" w:themeColor="text1"/>
          <w:szCs w:val="24"/>
        </w:rPr>
        <w:t>υρώ</w:t>
      </w:r>
      <w:r w:rsidRPr="0039329C">
        <w:rPr>
          <w:rFonts w:eastAsia="Times New Roman"/>
          <w:color w:val="000000" w:themeColor="text1"/>
          <w:szCs w:val="24"/>
        </w:rPr>
        <w:t xml:space="preserve"> </w:t>
      </w:r>
      <w:r>
        <w:rPr>
          <w:rFonts w:eastAsia="Times New Roman"/>
          <w:color w:val="000000" w:themeColor="text1"/>
          <w:szCs w:val="24"/>
        </w:rPr>
        <w:t>ετησίως.</w:t>
      </w:r>
    </w:p>
    <w:p w14:paraId="69298849" w14:textId="77777777" w:rsidR="00F93F98" w:rsidRDefault="00F9424E">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6929884A"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39329C">
        <w:rPr>
          <w:rFonts w:eastAsia="Times New Roman"/>
          <w:color w:val="000000" w:themeColor="text1"/>
          <w:szCs w:val="24"/>
        </w:rPr>
        <w:t>α σας τα πω αναλυτικά</w:t>
      </w:r>
      <w:r>
        <w:rPr>
          <w:rFonts w:eastAsia="Times New Roman"/>
          <w:color w:val="000000" w:themeColor="text1"/>
          <w:szCs w:val="24"/>
        </w:rPr>
        <w:t>, διότι εμείς εκτιμούμε ότι ο</w:t>
      </w:r>
      <w:r w:rsidRPr="0039329C">
        <w:rPr>
          <w:rFonts w:eastAsia="Times New Roman"/>
          <w:color w:val="000000" w:themeColor="text1"/>
          <w:szCs w:val="24"/>
        </w:rPr>
        <w:t xml:space="preserve">ι </w:t>
      </w:r>
      <w:r>
        <w:rPr>
          <w:rFonts w:eastAsia="Times New Roman"/>
          <w:color w:val="000000" w:themeColor="text1"/>
          <w:szCs w:val="24"/>
        </w:rPr>
        <w:t>δράσεις που έχουμε ήδη αναλάβει, παρά τα -</w:t>
      </w:r>
      <w:r w:rsidRPr="0039329C">
        <w:rPr>
          <w:rFonts w:eastAsia="Times New Roman"/>
          <w:color w:val="000000" w:themeColor="text1"/>
          <w:szCs w:val="24"/>
        </w:rPr>
        <w:t>επαναλαμβάνω</w:t>
      </w:r>
      <w:r>
        <w:rPr>
          <w:rFonts w:eastAsia="Times New Roman"/>
          <w:color w:val="000000" w:themeColor="text1"/>
          <w:szCs w:val="24"/>
        </w:rPr>
        <w:t>-</w:t>
      </w:r>
      <w:r w:rsidRPr="0039329C">
        <w:rPr>
          <w:rFonts w:eastAsia="Times New Roman"/>
          <w:color w:val="000000" w:themeColor="text1"/>
          <w:szCs w:val="24"/>
        </w:rPr>
        <w:t xml:space="preserve"> στενά δημοσιονομικά πλαίσια π</w:t>
      </w:r>
      <w:r>
        <w:rPr>
          <w:rFonts w:eastAsia="Times New Roman"/>
          <w:color w:val="000000" w:themeColor="text1"/>
          <w:szCs w:val="24"/>
        </w:rPr>
        <w:t xml:space="preserve">ου όλοι γνωρίζουμε, </w:t>
      </w:r>
      <w:r w:rsidRPr="0039329C">
        <w:rPr>
          <w:rFonts w:eastAsia="Times New Roman"/>
          <w:color w:val="000000" w:themeColor="text1"/>
          <w:szCs w:val="24"/>
        </w:rPr>
        <w:t xml:space="preserve">ήταν </w:t>
      </w:r>
      <w:r>
        <w:rPr>
          <w:rFonts w:eastAsia="Times New Roman"/>
          <w:color w:val="000000" w:themeColor="text1"/>
          <w:szCs w:val="24"/>
        </w:rPr>
        <w:t>δράσεις εμβληματικές, διότι</w:t>
      </w:r>
      <w:r w:rsidRPr="0039329C">
        <w:rPr>
          <w:rFonts w:eastAsia="Times New Roman"/>
          <w:color w:val="000000" w:themeColor="text1"/>
          <w:szCs w:val="24"/>
        </w:rPr>
        <w:t xml:space="preserve"> στην πραγματικότητα ήρθαμε να ανατρέ</w:t>
      </w:r>
      <w:r>
        <w:rPr>
          <w:rFonts w:eastAsia="Times New Roman"/>
          <w:color w:val="000000" w:themeColor="text1"/>
          <w:szCs w:val="24"/>
        </w:rPr>
        <w:t>ψουμε ένα μοντέλο που αφορούσε μόνο σ</w:t>
      </w:r>
      <w:r w:rsidRPr="0039329C">
        <w:rPr>
          <w:rFonts w:eastAsia="Times New Roman"/>
          <w:color w:val="000000" w:themeColor="text1"/>
          <w:szCs w:val="24"/>
        </w:rPr>
        <w:t>τις ευάλωτες κατηγορίες</w:t>
      </w:r>
      <w:r>
        <w:rPr>
          <w:rFonts w:eastAsia="Times New Roman"/>
          <w:color w:val="000000" w:themeColor="text1"/>
          <w:szCs w:val="24"/>
        </w:rPr>
        <w:t xml:space="preserve">. </w:t>
      </w:r>
    </w:p>
    <w:p w14:paraId="6929884B"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Αυξήσαμε, λοιπόν, </w:t>
      </w:r>
      <w:r w:rsidRPr="0039329C">
        <w:rPr>
          <w:rFonts w:eastAsia="Times New Roman"/>
          <w:color w:val="000000" w:themeColor="text1"/>
          <w:szCs w:val="24"/>
        </w:rPr>
        <w:t xml:space="preserve">τον προϋπολογισμό των </w:t>
      </w:r>
      <w:r>
        <w:rPr>
          <w:rFonts w:eastAsia="Times New Roman"/>
          <w:color w:val="000000" w:themeColor="text1"/>
          <w:szCs w:val="24"/>
        </w:rPr>
        <w:t xml:space="preserve">δημόσιων </w:t>
      </w:r>
      <w:r w:rsidRPr="0039329C">
        <w:rPr>
          <w:rFonts w:eastAsia="Times New Roman"/>
          <w:color w:val="000000" w:themeColor="text1"/>
          <w:szCs w:val="24"/>
        </w:rPr>
        <w:t xml:space="preserve">δαπανών </w:t>
      </w:r>
      <w:r>
        <w:rPr>
          <w:rFonts w:eastAsia="Times New Roman"/>
          <w:color w:val="000000" w:themeColor="text1"/>
          <w:szCs w:val="24"/>
        </w:rPr>
        <w:t>για το παιδί κατά</w:t>
      </w:r>
      <w:r>
        <w:rPr>
          <w:rFonts w:eastAsia="Times New Roman"/>
          <w:color w:val="000000" w:themeColor="text1"/>
          <w:szCs w:val="24"/>
        </w:rPr>
        <w:t xml:space="preserve"> 72%. Αυξήσαμε </w:t>
      </w:r>
      <w:r w:rsidRPr="0039329C">
        <w:rPr>
          <w:rFonts w:eastAsia="Times New Roman"/>
          <w:color w:val="000000" w:themeColor="text1"/>
          <w:szCs w:val="24"/>
        </w:rPr>
        <w:t>το ύψος τ</w:t>
      </w:r>
      <w:r>
        <w:rPr>
          <w:rFonts w:eastAsia="Times New Roman"/>
          <w:color w:val="000000" w:themeColor="text1"/>
          <w:szCs w:val="24"/>
        </w:rPr>
        <w:t xml:space="preserve">ων οικογενειακών επιδομάτων </w:t>
      </w:r>
      <w:r w:rsidRPr="0039329C">
        <w:rPr>
          <w:rFonts w:eastAsia="Times New Roman"/>
          <w:color w:val="000000" w:themeColor="text1"/>
          <w:szCs w:val="24"/>
        </w:rPr>
        <w:t xml:space="preserve">από 650 εκατομμύρια </w:t>
      </w:r>
      <w:r>
        <w:rPr>
          <w:rFonts w:eastAsia="Times New Roman"/>
          <w:color w:val="000000" w:themeColor="text1"/>
          <w:szCs w:val="24"/>
        </w:rPr>
        <w:t>το 2015 σε 1,1 δισεκατομμύριο</w:t>
      </w:r>
      <w:r w:rsidRPr="0039329C">
        <w:rPr>
          <w:rFonts w:eastAsia="Times New Roman"/>
          <w:color w:val="000000" w:themeColor="text1"/>
          <w:szCs w:val="24"/>
        </w:rPr>
        <w:t xml:space="preserve"> ευρώ σήμερα</w:t>
      </w:r>
      <w:r>
        <w:rPr>
          <w:rFonts w:eastAsia="Times New Roman"/>
          <w:color w:val="000000" w:themeColor="text1"/>
          <w:szCs w:val="24"/>
        </w:rPr>
        <w:t xml:space="preserve">, τα οποία αντίστοιχα αφορούσαν οχτακόσιες χιλιάδες </w:t>
      </w:r>
      <w:r w:rsidRPr="0039329C">
        <w:rPr>
          <w:rFonts w:eastAsia="Times New Roman"/>
          <w:color w:val="000000" w:themeColor="text1"/>
          <w:szCs w:val="24"/>
        </w:rPr>
        <w:t xml:space="preserve">οικογένειες και 1,4 εκατομμύρια </w:t>
      </w:r>
      <w:r>
        <w:rPr>
          <w:rFonts w:eastAsia="Times New Roman"/>
          <w:color w:val="000000" w:themeColor="text1"/>
          <w:szCs w:val="24"/>
        </w:rPr>
        <w:t>παιδιά το 20</w:t>
      </w:r>
      <w:r w:rsidRPr="0039329C">
        <w:rPr>
          <w:rFonts w:eastAsia="Times New Roman"/>
          <w:color w:val="000000" w:themeColor="text1"/>
          <w:szCs w:val="24"/>
        </w:rPr>
        <w:t xml:space="preserve">15 και σήμερα αφορούν </w:t>
      </w:r>
      <w:r>
        <w:rPr>
          <w:rFonts w:eastAsia="Times New Roman"/>
          <w:color w:val="000000" w:themeColor="text1"/>
          <w:szCs w:val="24"/>
        </w:rPr>
        <w:t xml:space="preserve">εννιακόσιες χιλιάδες </w:t>
      </w:r>
      <w:r w:rsidRPr="0039329C">
        <w:rPr>
          <w:rFonts w:eastAsia="Times New Roman"/>
          <w:color w:val="000000" w:themeColor="text1"/>
          <w:szCs w:val="24"/>
        </w:rPr>
        <w:t>οικο</w:t>
      </w:r>
      <w:r w:rsidRPr="0039329C">
        <w:rPr>
          <w:rFonts w:eastAsia="Times New Roman"/>
          <w:color w:val="000000" w:themeColor="text1"/>
          <w:szCs w:val="24"/>
        </w:rPr>
        <w:t>γένειες και 1,6 εκατομμύρια παιδιά</w:t>
      </w:r>
      <w:r>
        <w:rPr>
          <w:rFonts w:eastAsia="Times New Roman"/>
          <w:color w:val="000000" w:themeColor="text1"/>
          <w:szCs w:val="24"/>
        </w:rPr>
        <w:t>.</w:t>
      </w:r>
    </w:p>
    <w:p w14:paraId="6929884C"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Γι’ αυτό λέω ότι μάλλον</w:t>
      </w:r>
      <w:r w:rsidRPr="0039329C">
        <w:rPr>
          <w:rFonts w:eastAsia="Times New Roman"/>
          <w:color w:val="000000" w:themeColor="text1"/>
          <w:szCs w:val="24"/>
        </w:rPr>
        <w:t xml:space="preserve"> δεν </w:t>
      </w:r>
      <w:r>
        <w:rPr>
          <w:rFonts w:eastAsia="Times New Roman"/>
          <w:color w:val="000000" w:themeColor="text1"/>
          <w:szCs w:val="24"/>
        </w:rPr>
        <w:t>σας</w:t>
      </w:r>
      <w:r w:rsidRPr="0039329C">
        <w:rPr>
          <w:rFonts w:eastAsia="Times New Roman"/>
          <w:color w:val="000000" w:themeColor="text1"/>
          <w:szCs w:val="24"/>
        </w:rPr>
        <w:t xml:space="preserve"> ενημερώνουν σωστά</w:t>
      </w:r>
      <w:r>
        <w:rPr>
          <w:rFonts w:eastAsia="Times New Roman"/>
          <w:color w:val="000000" w:themeColor="text1"/>
          <w:szCs w:val="24"/>
        </w:rPr>
        <w:t>,</w:t>
      </w:r>
      <w:r w:rsidRPr="0039329C">
        <w:rPr>
          <w:rFonts w:eastAsia="Times New Roman"/>
          <w:color w:val="000000" w:themeColor="text1"/>
          <w:szCs w:val="24"/>
        </w:rPr>
        <w:t xml:space="preserve"> καθώς είπατε ότι θα επαναφέρετε όλα τα επιδόματα</w:t>
      </w:r>
      <w:r>
        <w:rPr>
          <w:rFonts w:eastAsia="Times New Roman"/>
          <w:color w:val="000000" w:themeColor="text1"/>
          <w:szCs w:val="24"/>
        </w:rPr>
        <w:t>,</w:t>
      </w:r>
      <w:r w:rsidRPr="0039329C">
        <w:rPr>
          <w:rFonts w:eastAsia="Times New Roman"/>
          <w:color w:val="000000" w:themeColor="text1"/>
          <w:szCs w:val="24"/>
        </w:rPr>
        <w:t xml:space="preserve"> τα οποία εμείς </w:t>
      </w:r>
      <w:r w:rsidRPr="0039329C">
        <w:rPr>
          <w:rFonts w:eastAsia="Times New Roman"/>
          <w:color w:val="000000" w:themeColor="text1"/>
          <w:szCs w:val="24"/>
        </w:rPr>
        <w:lastRenderedPageBreak/>
        <w:t>καταργήσαμε</w:t>
      </w:r>
      <w:r>
        <w:rPr>
          <w:rFonts w:eastAsia="Times New Roman"/>
          <w:color w:val="000000" w:themeColor="text1"/>
          <w:szCs w:val="24"/>
        </w:rPr>
        <w:t>. Α</w:t>
      </w:r>
      <w:r w:rsidRPr="0039329C">
        <w:rPr>
          <w:rFonts w:eastAsia="Times New Roman"/>
          <w:color w:val="000000" w:themeColor="text1"/>
          <w:szCs w:val="24"/>
        </w:rPr>
        <w:t xml:space="preserve">ν το </w:t>
      </w:r>
      <w:r>
        <w:rPr>
          <w:rFonts w:eastAsia="Times New Roman"/>
          <w:color w:val="000000" w:themeColor="text1"/>
          <w:szCs w:val="24"/>
        </w:rPr>
        <w:t xml:space="preserve">λέτε </w:t>
      </w:r>
      <w:r w:rsidRPr="0039329C">
        <w:rPr>
          <w:rFonts w:eastAsia="Times New Roman"/>
          <w:color w:val="000000" w:themeColor="text1"/>
          <w:szCs w:val="24"/>
        </w:rPr>
        <w:t>αυτό</w:t>
      </w:r>
      <w:r>
        <w:rPr>
          <w:rFonts w:eastAsia="Times New Roman"/>
          <w:color w:val="000000" w:themeColor="text1"/>
          <w:szCs w:val="24"/>
        </w:rPr>
        <w:t xml:space="preserve">, </w:t>
      </w:r>
      <w:r w:rsidRPr="0039329C">
        <w:rPr>
          <w:rFonts w:eastAsia="Times New Roman"/>
          <w:color w:val="000000" w:themeColor="text1"/>
          <w:szCs w:val="24"/>
        </w:rPr>
        <w:t xml:space="preserve">στην πραγματικότητα </w:t>
      </w:r>
      <w:r>
        <w:rPr>
          <w:rFonts w:eastAsia="Times New Roman"/>
          <w:color w:val="000000" w:themeColor="text1"/>
          <w:szCs w:val="24"/>
        </w:rPr>
        <w:t>είναι σαν να λέτε ότι θα αφαιρέσετε αυτά τα οποία δώσα</w:t>
      </w:r>
      <w:r>
        <w:rPr>
          <w:rFonts w:eastAsia="Times New Roman"/>
          <w:color w:val="000000" w:themeColor="text1"/>
          <w:szCs w:val="24"/>
        </w:rPr>
        <w:t>με. Δ</w:t>
      </w:r>
      <w:r w:rsidRPr="0039329C">
        <w:rPr>
          <w:rFonts w:eastAsia="Times New Roman"/>
          <w:color w:val="000000" w:themeColor="text1"/>
          <w:szCs w:val="24"/>
        </w:rPr>
        <w:t xml:space="preserve">ιότι εμείς </w:t>
      </w:r>
      <w:r>
        <w:rPr>
          <w:rFonts w:eastAsia="Times New Roman"/>
          <w:color w:val="000000" w:themeColor="text1"/>
          <w:szCs w:val="24"/>
        </w:rPr>
        <w:t xml:space="preserve">για </w:t>
      </w:r>
      <w:r w:rsidRPr="0039329C">
        <w:rPr>
          <w:rFonts w:eastAsia="Times New Roman"/>
          <w:color w:val="000000" w:themeColor="text1"/>
          <w:szCs w:val="24"/>
        </w:rPr>
        <w:t xml:space="preserve">πρώτη φορά έχουμε έρθει </w:t>
      </w:r>
      <w:r>
        <w:rPr>
          <w:rFonts w:eastAsia="Times New Roman"/>
          <w:color w:val="000000" w:themeColor="text1"/>
          <w:szCs w:val="24"/>
        </w:rPr>
        <w:t xml:space="preserve">και </w:t>
      </w:r>
      <w:r w:rsidRPr="0039329C">
        <w:rPr>
          <w:rFonts w:eastAsia="Times New Roman"/>
          <w:color w:val="000000" w:themeColor="text1"/>
          <w:szCs w:val="24"/>
        </w:rPr>
        <w:t xml:space="preserve">έχουμε θεσμοθετήσει επιδόματα και </w:t>
      </w:r>
      <w:r>
        <w:rPr>
          <w:rFonts w:eastAsia="Times New Roman"/>
          <w:color w:val="000000" w:themeColor="text1"/>
          <w:szCs w:val="24"/>
        </w:rPr>
        <w:t xml:space="preserve">για </w:t>
      </w:r>
      <w:r w:rsidRPr="0039329C">
        <w:rPr>
          <w:rFonts w:eastAsia="Times New Roman"/>
          <w:color w:val="000000" w:themeColor="text1"/>
          <w:szCs w:val="24"/>
        </w:rPr>
        <w:t>οικογένειες με ένα παιδί</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για οικογένειες</w:t>
      </w:r>
      <w:r w:rsidRPr="0039329C">
        <w:rPr>
          <w:rFonts w:eastAsia="Times New Roman"/>
          <w:color w:val="000000" w:themeColor="text1"/>
          <w:szCs w:val="24"/>
        </w:rPr>
        <w:t xml:space="preserve"> με δύο παιδιά </w:t>
      </w:r>
      <w:r>
        <w:rPr>
          <w:rFonts w:eastAsia="Times New Roman"/>
          <w:color w:val="000000" w:themeColor="text1"/>
          <w:szCs w:val="24"/>
        </w:rPr>
        <w:t xml:space="preserve">και όχι </w:t>
      </w:r>
      <w:r w:rsidRPr="0039329C">
        <w:rPr>
          <w:rFonts w:eastAsia="Times New Roman"/>
          <w:color w:val="000000" w:themeColor="text1"/>
          <w:szCs w:val="24"/>
        </w:rPr>
        <w:t xml:space="preserve">μόνο </w:t>
      </w:r>
      <w:r>
        <w:rPr>
          <w:rFonts w:eastAsia="Times New Roman"/>
          <w:color w:val="000000" w:themeColor="text1"/>
          <w:szCs w:val="24"/>
        </w:rPr>
        <w:t xml:space="preserve">για </w:t>
      </w:r>
      <w:proofErr w:type="spellStart"/>
      <w:r>
        <w:rPr>
          <w:rFonts w:eastAsia="Times New Roman"/>
          <w:color w:val="000000" w:themeColor="text1"/>
          <w:szCs w:val="24"/>
        </w:rPr>
        <w:t>τρίτεκνες</w:t>
      </w:r>
      <w:proofErr w:type="spellEnd"/>
      <w:r>
        <w:rPr>
          <w:rFonts w:eastAsia="Times New Roman"/>
          <w:color w:val="000000" w:themeColor="text1"/>
          <w:szCs w:val="24"/>
        </w:rPr>
        <w:t xml:space="preserve"> </w:t>
      </w:r>
      <w:r w:rsidRPr="0039329C">
        <w:rPr>
          <w:rFonts w:eastAsia="Times New Roman"/>
          <w:color w:val="000000" w:themeColor="text1"/>
          <w:szCs w:val="24"/>
        </w:rPr>
        <w:t>και πολύτεκνες οικογένειες</w:t>
      </w:r>
      <w:r>
        <w:rPr>
          <w:rFonts w:eastAsia="Times New Roman"/>
          <w:color w:val="000000" w:themeColor="text1"/>
          <w:szCs w:val="24"/>
        </w:rPr>
        <w:t>.</w:t>
      </w:r>
    </w:p>
    <w:p w14:paraId="6929884D"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39329C">
        <w:rPr>
          <w:rFonts w:eastAsia="Times New Roman"/>
          <w:color w:val="000000" w:themeColor="text1"/>
          <w:szCs w:val="24"/>
        </w:rPr>
        <w:t xml:space="preserve">ο σύνολο των επιδοτούμενων οικογενειών </w:t>
      </w:r>
      <w:r>
        <w:rPr>
          <w:rFonts w:eastAsia="Times New Roman"/>
          <w:color w:val="000000" w:themeColor="text1"/>
          <w:szCs w:val="24"/>
        </w:rPr>
        <w:t xml:space="preserve">-επαναλαμβάνω- από </w:t>
      </w:r>
      <w:r>
        <w:rPr>
          <w:rFonts w:eastAsia="Times New Roman"/>
          <w:color w:val="000000" w:themeColor="text1"/>
          <w:szCs w:val="24"/>
        </w:rPr>
        <w:t>809.000 έχει πάει στις 9</w:t>
      </w:r>
      <w:r w:rsidRPr="0039329C">
        <w:rPr>
          <w:rFonts w:eastAsia="Times New Roman"/>
          <w:color w:val="000000" w:themeColor="text1"/>
          <w:szCs w:val="24"/>
        </w:rPr>
        <w:t>26.000</w:t>
      </w:r>
      <w:r>
        <w:rPr>
          <w:rFonts w:eastAsia="Times New Roman"/>
          <w:color w:val="000000" w:themeColor="text1"/>
          <w:szCs w:val="24"/>
        </w:rPr>
        <w:t>,</w:t>
      </w:r>
      <w:r w:rsidRPr="0039329C">
        <w:rPr>
          <w:rFonts w:eastAsia="Times New Roman"/>
          <w:color w:val="000000" w:themeColor="text1"/>
          <w:szCs w:val="24"/>
        </w:rPr>
        <w:t xml:space="preserve"> το σύνολο των επιδοτούμενων παιδιών </w:t>
      </w:r>
      <w:r>
        <w:rPr>
          <w:rFonts w:eastAsia="Times New Roman"/>
          <w:color w:val="000000" w:themeColor="text1"/>
          <w:szCs w:val="24"/>
        </w:rPr>
        <w:t>από 1.</w:t>
      </w:r>
      <w:r w:rsidRPr="0039329C">
        <w:rPr>
          <w:rFonts w:eastAsia="Times New Roman"/>
          <w:color w:val="000000" w:themeColor="text1"/>
          <w:szCs w:val="24"/>
        </w:rPr>
        <w:t>43</w:t>
      </w:r>
      <w:r>
        <w:rPr>
          <w:rFonts w:eastAsia="Times New Roman"/>
          <w:color w:val="000000" w:themeColor="text1"/>
          <w:szCs w:val="24"/>
        </w:rPr>
        <w:t xml:space="preserve">4.000 σε 1.601.000. </w:t>
      </w:r>
      <w:r w:rsidRPr="0039329C">
        <w:rPr>
          <w:rFonts w:eastAsia="Times New Roman"/>
          <w:color w:val="000000" w:themeColor="text1"/>
          <w:szCs w:val="24"/>
        </w:rPr>
        <w:t>Θα σας δώσουμε αναλυτικούς πίνακες και στοιχεία διότι</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ε</w:t>
      </w:r>
      <w:r w:rsidRPr="0039329C">
        <w:rPr>
          <w:rFonts w:eastAsia="Times New Roman"/>
          <w:color w:val="000000" w:themeColor="text1"/>
          <w:szCs w:val="24"/>
        </w:rPr>
        <w:t>ντάξει</w:t>
      </w:r>
      <w:r>
        <w:rPr>
          <w:rFonts w:eastAsia="Times New Roman"/>
          <w:color w:val="000000" w:themeColor="text1"/>
          <w:szCs w:val="24"/>
        </w:rPr>
        <w:t>,</w:t>
      </w:r>
      <w:r w:rsidRPr="0039329C">
        <w:rPr>
          <w:rFonts w:eastAsia="Times New Roman"/>
          <w:color w:val="000000" w:themeColor="text1"/>
          <w:szCs w:val="24"/>
        </w:rPr>
        <w:t xml:space="preserve"> να διαφωνούμε σε ιδέες και </w:t>
      </w:r>
      <w:r>
        <w:rPr>
          <w:rFonts w:eastAsia="Times New Roman"/>
          <w:color w:val="000000" w:themeColor="text1"/>
          <w:szCs w:val="24"/>
        </w:rPr>
        <w:t xml:space="preserve">σε </w:t>
      </w:r>
      <w:r w:rsidRPr="0039329C">
        <w:rPr>
          <w:rFonts w:eastAsia="Times New Roman"/>
          <w:color w:val="000000" w:themeColor="text1"/>
          <w:szCs w:val="24"/>
        </w:rPr>
        <w:t>πολιτικές</w:t>
      </w:r>
      <w:r>
        <w:rPr>
          <w:rFonts w:eastAsia="Times New Roman"/>
          <w:color w:val="000000" w:themeColor="text1"/>
          <w:szCs w:val="24"/>
        </w:rPr>
        <w:t xml:space="preserve">, αλλά όχι και σε πεπραγμένα, σε </w:t>
      </w:r>
      <w:r>
        <w:rPr>
          <w:rFonts w:eastAsia="Times New Roman"/>
          <w:color w:val="000000" w:themeColor="text1"/>
          <w:szCs w:val="24"/>
          <w:lang w:val="en-US"/>
        </w:rPr>
        <w:t>facts</w:t>
      </w:r>
      <w:r w:rsidRPr="00C34F58">
        <w:rPr>
          <w:rFonts w:eastAsia="Times New Roman"/>
          <w:color w:val="000000" w:themeColor="text1"/>
          <w:szCs w:val="24"/>
        </w:rPr>
        <w:t xml:space="preserve">. </w:t>
      </w:r>
      <w:r>
        <w:rPr>
          <w:rFonts w:eastAsia="Times New Roman"/>
          <w:color w:val="000000" w:themeColor="text1"/>
          <w:szCs w:val="24"/>
        </w:rPr>
        <w:t xml:space="preserve">Αυτά είναι </w:t>
      </w:r>
      <w:r>
        <w:rPr>
          <w:rFonts w:eastAsia="Times New Roman"/>
          <w:color w:val="000000" w:themeColor="text1"/>
          <w:szCs w:val="24"/>
        </w:rPr>
        <w:t>δεδομένα.</w:t>
      </w:r>
    </w:p>
    <w:p w14:paraId="6929884E"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Όμως, το 52% των </w:t>
      </w:r>
      <w:proofErr w:type="spellStart"/>
      <w:r>
        <w:rPr>
          <w:rFonts w:eastAsia="Times New Roman"/>
          <w:color w:val="000000" w:themeColor="text1"/>
          <w:szCs w:val="24"/>
        </w:rPr>
        <w:t>τρίτεκνων</w:t>
      </w:r>
      <w:proofErr w:type="spellEnd"/>
      <w:r>
        <w:rPr>
          <w:rFonts w:eastAsia="Times New Roman"/>
          <w:color w:val="000000" w:themeColor="text1"/>
          <w:szCs w:val="24"/>
        </w:rPr>
        <w:t xml:space="preserve"> και πολύτεκνων οικογενειών ήδη το 20</w:t>
      </w:r>
      <w:r w:rsidRPr="0039329C">
        <w:rPr>
          <w:rFonts w:eastAsia="Times New Roman"/>
          <w:color w:val="000000" w:themeColor="text1"/>
          <w:szCs w:val="24"/>
        </w:rPr>
        <w:t>18 έχει αυξήσεις σε σχέση με το προηγούμενο έτος</w:t>
      </w:r>
      <w:r>
        <w:rPr>
          <w:rFonts w:eastAsia="Times New Roman"/>
          <w:color w:val="000000" w:themeColor="text1"/>
          <w:szCs w:val="24"/>
        </w:rPr>
        <w:t>, το 20</w:t>
      </w:r>
      <w:r w:rsidRPr="0039329C">
        <w:rPr>
          <w:rFonts w:eastAsia="Times New Roman"/>
          <w:color w:val="000000" w:themeColor="text1"/>
          <w:szCs w:val="24"/>
        </w:rPr>
        <w:t>17</w:t>
      </w:r>
      <w:r>
        <w:rPr>
          <w:rFonts w:eastAsia="Times New Roman"/>
          <w:color w:val="000000" w:themeColor="text1"/>
          <w:szCs w:val="24"/>
        </w:rPr>
        <w:t>. Κ</w:t>
      </w:r>
      <w:r w:rsidRPr="0039329C">
        <w:rPr>
          <w:rFonts w:eastAsia="Times New Roman"/>
          <w:color w:val="000000" w:themeColor="text1"/>
          <w:szCs w:val="24"/>
        </w:rPr>
        <w:t>αι</w:t>
      </w:r>
      <w:r>
        <w:rPr>
          <w:rFonts w:eastAsia="Times New Roman"/>
          <w:color w:val="000000" w:themeColor="text1"/>
          <w:szCs w:val="24"/>
        </w:rPr>
        <w:t>, β</w:t>
      </w:r>
      <w:r w:rsidRPr="0039329C">
        <w:rPr>
          <w:rFonts w:eastAsia="Times New Roman"/>
          <w:color w:val="000000" w:themeColor="text1"/>
          <w:szCs w:val="24"/>
        </w:rPr>
        <w:t>εβαίως</w:t>
      </w:r>
      <w:r>
        <w:rPr>
          <w:rFonts w:eastAsia="Times New Roman"/>
          <w:color w:val="000000" w:themeColor="text1"/>
          <w:szCs w:val="24"/>
        </w:rPr>
        <w:t>,</w:t>
      </w:r>
      <w:r w:rsidRPr="0039329C">
        <w:rPr>
          <w:rFonts w:eastAsia="Times New Roman"/>
          <w:color w:val="000000" w:themeColor="text1"/>
          <w:szCs w:val="24"/>
        </w:rPr>
        <w:t xml:space="preserve"> για τις οικογένειες με ένα παιδί </w:t>
      </w:r>
      <w:r>
        <w:rPr>
          <w:rFonts w:eastAsia="Times New Roman"/>
          <w:color w:val="000000" w:themeColor="text1"/>
          <w:szCs w:val="24"/>
        </w:rPr>
        <w:t xml:space="preserve">υπήρξαν </w:t>
      </w:r>
      <w:r w:rsidRPr="0039329C">
        <w:rPr>
          <w:rFonts w:eastAsia="Times New Roman"/>
          <w:color w:val="000000" w:themeColor="text1"/>
          <w:szCs w:val="24"/>
        </w:rPr>
        <w:t>πολύ σημαντικές αυξήσεις</w:t>
      </w:r>
      <w:r>
        <w:rPr>
          <w:rFonts w:eastAsia="Times New Roman"/>
          <w:color w:val="000000" w:themeColor="text1"/>
          <w:szCs w:val="24"/>
        </w:rPr>
        <w:t xml:space="preserve"> -</w:t>
      </w:r>
      <w:r w:rsidRPr="0039329C">
        <w:rPr>
          <w:rFonts w:eastAsia="Times New Roman"/>
          <w:color w:val="000000" w:themeColor="text1"/>
          <w:szCs w:val="24"/>
        </w:rPr>
        <w:t>πάρα πολύ σημαντικές αυξήσεις</w:t>
      </w:r>
      <w:r>
        <w:rPr>
          <w:rFonts w:eastAsia="Times New Roman"/>
          <w:color w:val="000000" w:themeColor="text1"/>
          <w:szCs w:val="24"/>
        </w:rPr>
        <w:t>!-</w:t>
      </w:r>
      <w:r w:rsidRPr="0039329C">
        <w:rPr>
          <w:rFonts w:eastAsia="Times New Roman"/>
          <w:color w:val="000000" w:themeColor="text1"/>
          <w:szCs w:val="24"/>
        </w:rPr>
        <w:t xml:space="preserve"> πρ</w:t>
      </w:r>
      <w:r>
        <w:rPr>
          <w:rFonts w:eastAsia="Times New Roman"/>
          <w:color w:val="000000" w:themeColor="text1"/>
          <w:szCs w:val="24"/>
        </w:rPr>
        <w:t>άγμα το ο</w:t>
      </w:r>
      <w:r>
        <w:rPr>
          <w:rFonts w:eastAsia="Times New Roman"/>
          <w:color w:val="000000" w:themeColor="text1"/>
          <w:szCs w:val="24"/>
        </w:rPr>
        <w:t>ποίο είναι εξαιρετικά κρί</w:t>
      </w:r>
      <w:r w:rsidRPr="0039329C">
        <w:rPr>
          <w:rFonts w:eastAsia="Times New Roman"/>
          <w:color w:val="000000" w:themeColor="text1"/>
          <w:szCs w:val="24"/>
        </w:rPr>
        <w:t>σιμο</w:t>
      </w:r>
      <w:r>
        <w:rPr>
          <w:rFonts w:eastAsia="Times New Roman"/>
          <w:color w:val="000000" w:themeColor="text1"/>
          <w:szCs w:val="24"/>
        </w:rPr>
        <w:t>. Διότι αυτό το οποίο ε</w:t>
      </w:r>
      <w:r w:rsidRPr="0039329C">
        <w:rPr>
          <w:rFonts w:eastAsia="Times New Roman"/>
          <w:color w:val="000000" w:themeColor="text1"/>
          <w:szCs w:val="24"/>
        </w:rPr>
        <w:t xml:space="preserve">μείς πρέπει να </w:t>
      </w:r>
      <w:r>
        <w:rPr>
          <w:rFonts w:eastAsia="Times New Roman"/>
          <w:color w:val="000000" w:themeColor="text1"/>
          <w:szCs w:val="24"/>
        </w:rPr>
        <w:t>επιβραβεύσουμε κ</w:t>
      </w:r>
      <w:r w:rsidRPr="0039329C">
        <w:rPr>
          <w:rFonts w:eastAsia="Times New Roman"/>
          <w:color w:val="000000" w:themeColor="text1"/>
          <w:szCs w:val="24"/>
        </w:rPr>
        <w:t>αι να ενισχύσουμε με κίνητρα</w:t>
      </w:r>
      <w:r>
        <w:rPr>
          <w:rFonts w:eastAsia="Times New Roman"/>
          <w:color w:val="000000" w:themeColor="text1"/>
          <w:szCs w:val="24"/>
        </w:rPr>
        <w:t>,</w:t>
      </w:r>
      <w:r w:rsidRPr="0039329C">
        <w:rPr>
          <w:rFonts w:eastAsia="Times New Roman"/>
          <w:color w:val="000000" w:themeColor="text1"/>
          <w:szCs w:val="24"/>
        </w:rPr>
        <w:t xml:space="preserve"> </w:t>
      </w:r>
      <w:r>
        <w:rPr>
          <w:rFonts w:eastAsia="Times New Roman"/>
          <w:color w:val="000000" w:themeColor="text1"/>
          <w:szCs w:val="24"/>
        </w:rPr>
        <w:t xml:space="preserve">είναι το να κάνει παιδί </w:t>
      </w:r>
      <w:r w:rsidRPr="0039329C">
        <w:rPr>
          <w:rFonts w:eastAsia="Times New Roman"/>
          <w:color w:val="000000" w:themeColor="text1"/>
          <w:szCs w:val="24"/>
        </w:rPr>
        <w:t>ένα ζευγάρι νέων ανθρώπων</w:t>
      </w:r>
      <w:r>
        <w:rPr>
          <w:rFonts w:eastAsia="Times New Roman"/>
          <w:color w:val="000000" w:themeColor="text1"/>
          <w:szCs w:val="24"/>
        </w:rPr>
        <w:t>,</w:t>
      </w:r>
      <w:r w:rsidRPr="0039329C">
        <w:rPr>
          <w:rFonts w:eastAsia="Times New Roman"/>
          <w:color w:val="000000" w:themeColor="text1"/>
          <w:szCs w:val="24"/>
        </w:rPr>
        <w:t xml:space="preserve"> να κάνει το δεύτερο παιδί και μακάρι να φτάσουμε </w:t>
      </w:r>
      <w:r>
        <w:rPr>
          <w:rFonts w:eastAsia="Times New Roman"/>
          <w:color w:val="000000" w:themeColor="text1"/>
          <w:szCs w:val="24"/>
        </w:rPr>
        <w:t xml:space="preserve">και </w:t>
      </w:r>
      <w:r w:rsidRPr="0039329C">
        <w:rPr>
          <w:rFonts w:eastAsia="Times New Roman"/>
          <w:color w:val="000000" w:themeColor="text1"/>
          <w:szCs w:val="24"/>
        </w:rPr>
        <w:t xml:space="preserve">στο σημείο </w:t>
      </w:r>
      <w:r w:rsidRPr="0039329C">
        <w:rPr>
          <w:rFonts w:eastAsia="Times New Roman"/>
          <w:color w:val="000000" w:themeColor="text1"/>
          <w:szCs w:val="24"/>
        </w:rPr>
        <w:lastRenderedPageBreak/>
        <w:t>να μπορέσουμε να δώσουμε κ</w:t>
      </w:r>
      <w:r>
        <w:rPr>
          <w:rFonts w:eastAsia="Times New Roman"/>
          <w:color w:val="000000" w:themeColor="text1"/>
          <w:szCs w:val="24"/>
        </w:rPr>
        <w:t>ίν</w:t>
      </w:r>
      <w:r>
        <w:rPr>
          <w:rFonts w:eastAsia="Times New Roman"/>
          <w:color w:val="000000" w:themeColor="text1"/>
          <w:szCs w:val="24"/>
        </w:rPr>
        <w:t>ητρα κ</w:t>
      </w:r>
      <w:r w:rsidRPr="0039329C">
        <w:rPr>
          <w:rFonts w:eastAsia="Times New Roman"/>
          <w:color w:val="000000" w:themeColor="text1"/>
          <w:szCs w:val="24"/>
        </w:rPr>
        <w:t>αι για το τρίτο παιδί</w:t>
      </w:r>
      <w:r>
        <w:rPr>
          <w:rFonts w:eastAsia="Times New Roman"/>
          <w:color w:val="000000" w:themeColor="text1"/>
          <w:szCs w:val="24"/>
        </w:rPr>
        <w:t xml:space="preserve">. Όμως, </w:t>
      </w:r>
      <w:r w:rsidRPr="0039329C">
        <w:rPr>
          <w:rFonts w:eastAsia="Times New Roman"/>
          <w:color w:val="000000" w:themeColor="text1"/>
          <w:szCs w:val="24"/>
        </w:rPr>
        <w:t>αυτή</w:t>
      </w:r>
      <w:r>
        <w:rPr>
          <w:rFonts w:eastAsia="Times New Roman"/>
          <w:color w:val="000000" w:themeColor="text1"/>
          <w:szCs w:val="24"/>
        </w:rPr>
        <w:t>ν</w:t>
      </w:r>
      <w:r w:rsidRPr="0039329C">
        <w:rPr>
          <w:rFonts w:eastAsia="Times New Roman"/>
          <w:color w:val="000000" w:themeColor="text1"/>
          <w:szCs w:val="24"/>
        </w:rPr>
        <w:t xml:space="preserve"> τη στιγμή το πρόβλημα είναι ότι δεν τολμά κανείς να κάνει ούτε το πρώτο παιδί</w:t>
      </w:r>
      <w:r>
        <w:rPr>
          <w:rFonts w:eastAsia="Times New Roman"/>
          <w:color w:val="000000" w:themeColor="text1"/>
          <w:szCs w:val="24"/>
        </w:rPr>
        <w:t>.</w:t>
      </w:r>
    </w:p>
    <w:p w14:paraId="6929884F"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39329C">
        <w:rPr>
          <w:rFonts w:eastAsia="Times New Roman"/>
          <w:color w:val="000000" w:themeColor="text1"/>
          <w:szCs w:val="24"/>
        </w:rPr>
        <w:t>εσπίσαμε</w:t>
      </w:r>
      <w:r>
        <w:rPr>
          <w:rFonts w:eastAsia="Times New Roman"/>
          <w:color w:val="000000" w:themeColor="text1"/>
          <w:szCs w:val="24"/>
        </w:rPr>
        <w:t xml:space="preserve">, επίσης, κυρίες και κύριοι συνάδελφοι, τον </w:t>
      </w:r>
      <w:r w:rsidRPr="0039329C">
        <w:rPr>
          <w:rFonts w:eastAsia="Times New Roman"/>
          <w:color w:val="000000" w:themeColor="text1"/>
          <w:szCs w:val="24"/>
        </w:rPr>
        <w:t xml:space="preserve">θεσμό των σχολικών γευμάτων που παρέχονται </w:t>
      </w:r>
      <w:r>
        <w:rPr>
          <w:rFonts w:eastAsia="Times New Roman"/>
          <w:color w:val="000000" w:themeColor="text1"/>
          <w:szCs w:val="24"/>
        </w:rPr>
        <w:t xml:space="preserve">καθημερινά </w:t>
      </w:r>
      <w:r w:rsidRPr="0039329C">
        <w:rPr>
          <w:rFonts w:eastAsia="Times New Roman"/>
          <w:color w:val="000000" w:themeColor="text1"/>
          <w:szCs w:val="24"/>
        </w:rPr>
        <w:t>σήμερα</w:t>
      </w:r>
      <w:r>
        <w:rPr>
          <w:rFonts w:eastAsia="Times New Roman"/>
          <w:color w:val="000000" w:themeColor="text1"/>
          <w:szCs w:val="24"/>
        </w:rPr>
        <w:t xml:space="preserve"> σε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πενήντα τρει</w:t>
      </w:r>
      <w:r>
        <w:rPr>
          <w:rFonts w:eastAsia="Times New Roman"/>
          <w:color w:val="000000" w:themeColor="text1"/>
          <w:szCs w:val="24"/>
        </w:rPr>
        <w:t xml:space="preserve">ς χιλιάδες </w:t>
      </w:r>
      <w:r w:rsidRPr="0039329C">
        <w:rPr>
          <w:rFonts w:eastAsia="Times New Roman"/>
          <w:color w:val="000000" w:themeColor="text1"/>
          <w:szCs w:val="24"/>
        </w:rPr>
        <w:t>παιδιά σε όλη τη χώρα</w:t>
      </w:r>
      <w:r>
        <w:rPr>
          <w:rFonts w:eastAsia="Times New Roman"/>
          <w:color w:val="000000" w:themeColor="text1"/>
          <w:szCs w:val="24"/>
        </w:rPr>
        <w:t>. Σε μια τριετία</w:t>
      </w:r>
      <w:r w:rsidRPr="0039329C">
        <w:rPr>
          <w:rFonts w:eastAsia="Times New Roman"/>
          <w:color w:val="000000" w:themeColor="text1"/>
          <w:szCs w:val="24"/>
        </w:rPr>
        <w:t xml:space="preserve"> αυξήσαμε την</w:t>
      </w:r>
      <w:r>
        <w:rPr>
          <w:rFonts w:eastAsia="Times New Roman"/>
          <w:color w:val="000000" w:themeColor="text1"/>
          <w:szCs w:val="24"/>
        </w:rPr>
        <w:t xml:space="preserve"> κρατική χρηματοδότηση για να μπο</w:t>
      </w:r>
      <w:r w:rsidRPr="0039329C">
        <w:rPr>
          <w:rFonts w:eastAsia="Times New Roman"/>
          <w:color w:val="000000" w:themeColor="text1"/>
          <w:szCs w:val="24"/>
        </w:rPr>
        <w:t xml:space="preserve">υν 60% </w:t>
      </w:r>
      <w:r>
        <w:rPr>
          <w:rFonts w:eastAsia="Times New Roman"/>
          <w:color w:val="000000" w:themeColor="text1"/>
          <w:szCs w:val="24"/>
        </w:rPr>
        <w:t xml:space="preserve">περισσότερα παιδιά </w:t>
      </w:r>
      <w:r w:rsidRPr="0039329C">
        <w:rPr>
          <w:rFonts w:eastAsia="Times New Roman"/>
          <w:color w:val="000000" w:themeColor="text1"/>
          <w:szCs w:val="24"/>
        </w:rPr>
        <w:t>σε βρεφονηπιακούς σταθμούς</w:t>
      </w:r>
      <w:r>
        <w:rPr>
          <w:rFonts w:eastAsia="Times New Roman"/>
          <w:color w:val="000000" w:themeColor="text1"/>
          <w:szCs w:val="24"/>
        </w:rPr>
        <w:t xml:space="preserve">. </w:t>
      </w:r>
    </w:p>
    <w:p w14:paraId="69298850"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39329C">
        <w:rPr>
          <w:rFonts w:eastAsia="Times New Roman"/>
          <w:color w:val="000000" w:themeColor="text1"/>
          <w:szCs w:val="24"/>
        </w:rPr>
        <w:t xml:space="preserve">αι </w:t>
      </w:r>
      <w:r>
        <w:rPr>
          <w:rFonts w:eastAsia="Times New Roman"/>
          <w:color w:val="000000" w:themeColor="text1"/>
          <w:szCs w:val="24"/>
        </w:rPr>
        <w:t xml:space="preserve">αυτό </w:t>
      </w:r>
      <w:r w:rsidRPr="0039329C">
        <w:rPr>
          <w:rFonts w:eastAsia="Times New Roman"/>
          <w:color w:val="000000" w:themeColor="text1"/>
          <w:szCs w:val="24"/>
        </w:rPr>
        <w:t>είναι</w:t>
      </w:r>
      <w:r>
        <w:rPr>
          <w:rFonts w:eastAsia="Times New Roman"/>
          <w:color w:val="000000" w:themeColor="text1"/>
          <w:szCs w:val="24"/>
        </w:rPr>
        <w:t xml:space="preserve">, επίσης, </w:t>
      </w:r>
      <w:r w:rsidRPr="0039329C">
        <w:rPr>
          <w:rFonts w:eastAsia="Times New Roman"/>
          <w:color w:val="000000" w:themeColor="text1"/>
          <w:szCs w:val="24"/>
        </w:rPr>
        <w:t xml:space="preserve">κάτι </w:t>
      </w:r>
      <w:r>
        <w:rPr>
          <w:rFonts w:eastAsia="Times New Roman"/>
          <w:color w:val="000000" w:themeColor="text1"/>
          <w:szCs w:val="24"/>
        </w:rPr>
        <w:t>για το οποίο μ</w:t>
      </w:r>
      <w:r w:rsidRPr="0039329C">
        <w:rPr>
          <w:rFonts w:eastAsia="Times New Roman"/>
          <w:color w:val="000000" w:themeColor="text1"/>
          <w:szCs w:val="24"/>
        </w:rPr>
        <w:t>άλλον δεν σας έχουν ενημερώσει σωστά</w:t>
      </w:r>
      <w:r>
        <w:rPr>
          <w:rFonts w:eastAsia="Times New Roman"/>
          <w:color w:val="000000" w:themeColor="text1"/>
          <w:szCs w:val="24"/>
        </w:rPr>
        <w:t>, κύριε Μητσοτάκη. Β</w:t>
      </w:r>
      <w:r w:rsidRPr="0039329C">
        <w:rPr>
          <w:rFonts w:eastAsia="Times New Roman"/>
          <w:color w:val="000000" w:themeColor="text1"/>
          <w:szCs w:val="24"/>
        </w:rPr>
        <w:t>εβαίως</w:t>
      </w:r>
      <w:r>
        <w:rPr>
          <w:rFonts w:eastAsia="Times New Roman"/>
          <w:color w:val="000000" w:themeColor="text1"/>
          <w:szCs w:val="24"/>
        </w:rPr>
        <w:t>,</w:t>
      </w:r>
      <w:r w:rsidRPr="0039329C">
        <w:rPr>
          <w:rFonts w:eastAsia="Times New Roman"/>
          <w:color w:val="000000" w:themeColor="text1"/>
          <w:szCs w:val="24"/>
        </w:rPr>
        <w:t xml:space="preserve"> </w:t>
      </w:r>
      <w:r w:rsidRPr="0039329C">
        <w:rPr>
          <w:rFonts w:eastAsia="Times New Roman"/>
          <w:color w:val="000000" w:themeColor="text1"/>
          <w:szCs w:val="24"/>
        </w:rPr>
        <w:t xml:space="preserve">και εσείς λέτε </w:t>
      </w:r>
      <w:r>
        <w:rPr>
          <w:rFonts w:eastAsia="Times New Roman"/>
          <w:color w:val="000000" w:themeColor="text1"/>
          <w:szCs w:val="24"/>
        </w:rPr>
        <w:t>σ</w:t>
      </w:r>
      <w:r w:rsidRPr="0039329C">
        <w:rPr>
          <w:rFonts w:eastAsia="Times New Roman"/>
          <w:color w:val="000000" w:themeColor="text1"/>
          <w:szCs w:val="24"/>
        </w:rPr>
        <w:t xml:space="preserve">το πρόγραμμά </w:t>
      </w:r>
      <w:r>
        <w:rPr>
          <w:rFonts w:eastAsia="Times New Roman"/>
          <w:color w:val="000000" w:themeColor="text1"/>
          <w:szCs w:val="24"/>
        </w:rPr>
        <w:t>σ</w:t>
      </w:r>
      <w:r w:rsidRPr="0039329C">
        <w:rPr>
          <w:rFonts w:eastAsia="Times New Roman"/>
          <w:color w:val="000000" w:themeColor="text1"/>
          <w:szCs w:val="24"/>
        </w:rPr>
        <w:t xml:space="preserve">ας </w:t>
      </w:r>
      <w:r>
        <w:rPr>
          <w:rFonts w:eastAsia="Times New Roman"/>
          <w:color w:val="000000" w:themeColor="text1"/>
          <w:szCs w:val="24"/>
        </w:rPr>
        <w:t>«Κ</w:t>
      </w:r>
      <w:r w:rsidRPr="0039329C">
        <w:rPr>
          <w:rFonts w:eastAsia="Times New Roman"/>
          <w:color w:val="000000" w:themeColor="text1"/>
          <w:szCs w:val="24"/>
        </w:rPr>
        <w:t>ανένα παιδί έξω από βρεφονηπιακούς και παιδικούς σταθμούς</w:t>
      </w:r>
      <w:r>
        <w:rPr>
          <w:rFonts w:eastAsia="Times New Roman"/>
          <w:color w:val="000000" w:themeColor="text1"/>
          <w:szCs w:val="24"/>
        </w:rPr>
        <w:t>». Υ</w:t>
      </w:r>
      <w:r w:rsidRPr="0039329C">
        <w:rPr>
          <w:rFonts w:eastAsia="Times New Roman"/>
          <w:color w:val="000000" w:themeColor="text1"/>
          <w:szCs w:val="24"/>
        </w:rPr>
        <w:t xml:space="preserve">πάρχει κανείς που θα διαφωνήσει </w:t>
      </w:r>
      <w:r>
        <w:rPr>
          <w:rFonts w:eastAsia="Times New Roman"/>
          <w:color w:val="000000" w:themeColor="text1"/>
          <w:szCs w:val="24"/>
        </w:rPr>
        <w:t xml:space="preserve">σε </w:t>
      </w:r>
      <w:r w:rsidRPr="0039329C">
        <w:rPr>
          <w:rFonts w:eastAsia="Times New Roman"/>
          <w:color w:val="000000" w:themeColor="text1"/>
          <w:szCs w:val="24"/>
        </w:rPr>
        <w:t>αυτό</w:t>
      </w:r>
      <w:r>
        <w:rPr>
          <w:rFonts w:eastAsia="Times New Roman"/>
          <w:color w:val="000000" w:themeColor="text1"/>
          <w:szCs w:val="24"/>
        </w:rPr>
        <w:t>; Δ</w:t>
      </w:r>
      <w:r w:rsidRPr="0039329C">
        <w:rPr>
          <w:rFonts w:eastAsia="Times New Roman"/>
          <w:color w:val="000000" w:themeColor="text1"/>
          <w:szCs w:val="24"/>
        </w:rPr>
        <w:t>εν θα σας κάνω σύγκριση τώρα εδώ με το τι παραλάβαμε και το αν αυτή είναι η πραγματική σας πολιτική βούληση</w:t>
      </w:r>
      <w:r>
        <w:rPr>
          <w:rFonts w:eastAsia="Times New Roman"/>
          <w:color w:val="000000" w:themeColor="text1"/>
          <w:szCs w:val="24"/>
        </w:rPr>
        <w:t>, γ</w:t>
      </w:r>
      <w:r w:rsidRPr="0039329C">
        <w:rPr>
          <w:rFonts w:eastAsia="Times New Roman"/>
          <w:color w:val="000000" w:themeColor="text1"/>
          <w:szCs w:val="24"/>
        </w:rPr>
        <w:t xml:space="preserve">ιατί όλα τα προηγούμενα χρόνια η εικόνα </w:t>
      </w:r>
      <w:r>
        <w:rPr>
          <w:rFonts w:eastAsia="Times New Roman"/>
          <w:color w:val="000000" w:themeColor="text1"/>
          <w:szCs w:val="24"/>
        </w:rPr>
        <w:t>ήταν</w:t>
      </w:r>
      <w:r w:rsidRPr="0039329C">
        <w:rPr>
          <w:rFonts w:eastAsia="Times New Roman"/>
          <w:color w:val="000000" w:themeColor="text1"/>
          <w:szCs w:val="24"/>
        </w:rPr>
        <w:t xml:space="preserve"> διαφορετική</w:t>
      </w:r>
      <w:r>
        <w:rPr>
          <w:rFonts w:eastAsia="Times New Roman"/>
          <w:color w:val="000000" w:themeColor="text1"/>
          <w:szCs w:val="24"/>
        </w:rPr>
        <w:t xml:space="preserve">. Και αυτό το λέω, διότι </w:t>
      </w:r>
      <w:r w:rsidRPr="0039329C">
        <w:rPr>
          <w:rFonts w:eastAsia="Times New Roman"/>
          <w:color w:val="000000" w:themeColor="text1"/>
          <w:szCs w:val="24"/>
        </w:rPr>
        <w:t xml:space="preserve">το </w:t>
      </w:r>
      <w:r>
        <w:rPr>
          <w:rFonts w:eastAsia="Times New Roman"/>
          <w:color w:val="000000" w:themeColor="text1"/>
          <w:szCs w:val="24"/>
        </w:rPr>
        <w:t>20</w:t>
      </w:r>
      <w:r w:rsidRPr="0039329C">
        <w:rPr>
          <w:rFonts w:eastAsia="Times New Roman"/>
          <w:color w:val="000000" w:themeColor="text1"/>
          <w:szCs w:val="24"/>
        </w:rPr>
        <w:t xml:space="preserve">15 είχαμε </w:t>
      </w:r>
      <w:r>
        <w:rPr>
          <w:rFonts w:eastAsia="Times New Roman"/>
          <w:color w:val="000000" w:themeColor="text1"/>
          <w:szCs w:val="24"/>
        </w:rPr>
        <w:t xml:space="preserve">εβδομήντα εννιά χιλιάδες </w:t>
      </w:r>
      <w:r>
        <w:rPr>
          <w:rFonts w:eastAsia="Times New Roman"/>
          <w:color w:val="000000" w:themeColor="text1"/>
          <w:szCs w:val="24"/>
          <w:lang w:val="en-US"/>
        </w:rPr>
        <w:t>vouchers</w:t>
      </w:r>
      <w:r w:rsidRPr="00C34F58">
        <w:rPr>
          <w:rFonts w:eastAsia="Times New Roman"/>
          <w:color w:val="000000" w:themeColor="text1"/>
          <w:szCs w:val="24"/>
        </w:rPr>
        <w:t xml:space="preserve"> </w:t>
      </w:r>
      <w:r w:rsidRPr="0039329C">
        <w:rPr>
          <w:rFonts w:eastAsia="Times New Roman"/>
          <w:color w:val="000000" w:themeColor="text1"/>
          <w:szCs w:val="24"/>
        </w:rPr>
        <w:t xml:space="preserve">για τους </w:t>
      </w:r>
      <w:r>
        <w:rPr>
          <w:rFonts w:eastAsia="Times New Roman"/>
          <w:color w:val="000000" w:themeColor="text1"/>
          <w:szCs w:val="24"/>
        </w:rPr>
        <w:t xml:space="preserve">βρεφονηπιακούς σταθμούς και φέτος </w:t>
      </w:r>
      <w:r w:rsidRPr="00F736C5">
        <w:rPr>
          <w:rFonts w:eastAsia="Times New Roman"/>
          <w:color w:val="000000" w:themeColor="text1"/>
          <w:szCs w:val="24"/>
        </w:rPr>
        <w:lastRenderedPageBreak/>
        <w:t>ε</w:t>
      </w:r>
      <w:r w:rsidRPr="0039329C">
        <w:rPr>
          <w:rFonts w:eastAsia="Times New Roman"/>
          <w:color w:val="000000" w:themeColor="text1"/>
          <w:szCs w:val="24"/>
        </w:rPr>
        <w:t xml:space="preserve">μείς έχουμε δώσει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είκοσι επτά χιλιάδες </w:t>
      </w:r>
      <w:r>
        <w:rPr>
          <w:rFonts w:eastAsia="Times New Roman"/>
          <w:color w:val="000000" w:themeColor="text1"/>
          <w:szCs w:val="24"/>
          <w:lang w:val="en-US"/>
        </w:rPr>
        <w:t>vouchers</w:t>
      </w:r>
      <w:r>
        <w:rPr>
          <w:rFonts w:eastAsia="Times New Roman"/>
          <w:color w:val="000000" w:themeColor="text1"/>
          <w:szCs w:val="24"/>
        </w:rPr>
        <w:t xml:space="preserve">. Πρόκειται για </w:t>
      </w:r>
      <w:r w:rsidRPr="0039329C">
        <w:rPr>
          <w:rFonts w:eastAsia="Times New Roman"/>
          <w:color w:val="000000" w:themeColor="text1"/>
          <w:szCs w:val="24"/>
        </w:rPr>
        <w:t>60% περισσότ</w:t>
      </w:r>
      <w:r w:rsidRPr="0039329C">
        <w:rPr>
          <w:rFonts w:eastAsia="Times New Roman"/>
          <w:color w:val="000000" w:themeColor="text1"/>
          <w:szCs w:val="24"/>
        </w:rPr>
        <w:t xml:space="preserve">ερα </w:t>
      </w:r>
      <w:r>
        <w:rPr>
          <w:rFonts w:eastAsia="Times New Roman"/>
          <w:color w:val="000000" w:themeColor="text1"/>
          <w:szCs w:val="24"/>
        </w:rPr>
        <w:t xml:space="preserve">παιδιά, μια </w:t>
      </w:r>
      <w:r w:rsidRPr="0039329C">
        <w:rPr>
          <w:rFonts w:eastAsia="Times New Roman"/>
          <w:color w:val="000000" w:themeColor="text1"/>
          <w:szCs w:val="24"/>
        </w:rPr>
        <w:t xml:space="preserve">πολύ σημαντική αύξηση </w:t>
      </w:r>
      <w:r>
        <w:rPr>
          <w:rFonts w:eastAsia="Times New Roman"/>
          <w:color w:val="000000" w:themeColor="text1"/>
          <w:szCs w:val="24"/>
        </w:rPr>
        <w:t>της κρατικής χρηματοδότησης.</w:t>
      </w:r>
    </w:p>
    <w:p w14:paraId="69298851" w14:textId="77777777" w:rsidR="00F93F98" w:rsidRDefault="00F9424E">
      <w:pPr>
        <w:spacing w:line="600" w:lineRule="auto"/>
        <w:ind w:firstLine="720"/>
        <w:jc w:val="both"/>
        <w:rPr>
          <w:rFonts w:eastAsia="Times New Roman" w:cs="Times New Roman"/>
          <w:color w:val="000000" w:themeColor="text1"/>
          <w:szCs w:val="24"/>
        </w:rPr>
      </w:pPr>
      <w:r>
        <w:rPr>
          <w:rFonts w:eastAsia="Times New Roman"/>
          <w:color w:val="000000" w:themeColor="text1"/>
          <w:szCs w:val="24"/>
        </w:rPr>
        <w:t xml:space="preserve">Όμως, </w:t>
      </w:r>
      <w:r w:rsidRPr="0039329C">
        <w:rPr>
          <w:rFonts w:eastAsia="Times New Roman"/>
          <w:color w:val="000000" w:themeColor="text1"/>
          <w:szCs w:val="24"/>
        </w:rPr>
        <w:t xml:space="preserve">το πρόβλημα </w:t>
      </w:r>
      <w:r>
        <w:rPr>
          <w:rFonts w:eastAsia="Times New Roman"/>
          <w:color w:val="000000" w:themeColor="text1"/>
          <w:szCs w:val="24"/>
        </w:rPr>
        <w:t>που έγκειται; Κ</w:t>
      </w:r>
      <w:r w:rsidRPr="0039329C">
        <w:rPr>
          <w:rFonts w:eastAsia="Times New Roman"/>
          <w:color w:val="000000" w:themeColor="text1"/>
          <w:szCs w:val="24"/>
        </w:rPr>
        <w:t xml:space="preserve">αι ρωτήστε </w:t>
      </w:r>
      <w:r>
        <w:rPr>
          <w:rFonts w:eastAsia="Times New Roman"/>
          <w:color w:val="000000" w:themeColor="text1"/>
          <w:szCs w:val="24"/>
        </w:rPr>
        <w:t>γ</w:t>
      </w:r>
      <w:r w:rsidRPr="0039329C">
        <w:rPr>
          <w:rFonts w:eastAsia="Times New Roman"/>
          <w:color w:val="000000" w:themeColor="text1"/>
          <w:szCs w:val="24"/>
        </w:rPr>
        <w:t>ια να ενημερωθείτε</w:t>
      </w:r>
      <w:r>
        <w:rPr>
          <w:rFonts w:eastAsia="Times New Roman"/>
          <w:color w:val="000000" w:themeColor="text1"/>
          <w:szCs w:val="24"/>
        </w:rPr>
        <w:t>. Τ</w:t>
      </w:r>
      <w:r w:rsidRPr="0039329C">
        <w:rPr>
          <w:rFonts w:eastAsia="Times New Roman"/>
          <w:color w:val="000000" w:themeColor="text1"/>
          <w:szCs w:val="24"/>
        </w:rPr>
        <w:t xml:space="preserve">ο πρόβλημα δεν έγκειται </w:t>
      </w:r>
      <w:r>
        <w:rPr>
          <w:rFonts w:eastAsia="Times New Roman"/>
          <w:color w:val="000000" w:themeColor="text1"/>
          <w:szCs w:val="24"/>
        </w:rPr>
        <w:t xml:space="preserve">στο </w:t>
      </w:r>
      <w:r w:rsidRPr="0039329C">
        <w:rPr>
          <w:rFonts w:eastAsia="Times New Roman"/>
          <w:color w:val="000000" w:themeColor="text1"/>
          <w:szCs w:val="24"/>
        </w:rPr>
        <w:t>ότι δεν υπάρχει επαρκής κρατική χρηματοδότηση</w:t>
      </w:r>
      <w:r>
        <w:rPr>
          <w:rFonts w:eastAsia="Times New Roman"/>
          <w:color w:val="000000" w:themeColor="text1"/>
          <w:szCs w:val="24"/>
        </w:rPr>
        <w:t>,</w:t>
      </w:r>
      <w:r w:rsidRPr="0039329C">
        <w:rPr>
          <w:rFonts w:eastAsia="Times New Roman"/>
          <w:color w:val="000000" w:themeColor="text1"/>
          <w:szCs w:val="24"/>
        </w:rPr>
        <w:t xml:space="preserve"> δαπάνη </w:t>
      </w:r>
      <w:r>
        <w:rPr>
          <w:rFonts w:eastAsia="Times New Roman"/>
          <w:color w:val="000000" w:themeColor="text1"/>
          <w:szCs w:val="24"/>
        </w:rPr>
        <w:t xml:space="preserve">ή </w:t>
      </w:r>
      <w:r w:rsidRPr="0039329C">
        <w:rPr>
          <w:rFonts w:eastAsia="Times New Roman"/>
          <w:color w:val="000000" w:themeColor="text1"/>
          <w:szCs w:val="24"/>
        </w:rPr>
        <w:t>επιδότηση</w:t>
      </w:r>
      <w:r>
        <w:rPr>
          <w:rFonts w:eastAsia="Times New Roman"/>
          <w:color w:val="000000" w:themeColor="text1"/>
          <w:szCs w:val="24"/>
        </w:rPr>
        <w:t>,</w:t>
      </w:r>
      <w:r w:rsidRPr="0039329C">
        <w:rPr>
          <w:rFonts w:eastAsia="Times New Roman"/>
          <w:color w:val="000000" w:themeColor="text1"/>
          <w:szCs w:val="24"/>
        </w:rPr>
        <w:t xml:space="preserve"> γιατί λέ</w:t>
      </w:r>
      <w:r>
        <w:rPr>
          <w:rFonts w:eastAsia="Times New Roman"/>
          <w:color w:val="000000" w:themeColor="text1"/>
          <w:szCs w:val="24"/>
        </w:rPr>
        <w:t>τ</w:t>
      </w:r>
      <w:r w:rsidRPr="0039329C">
        <w:rPr>
          <w:rFonts w:eastAsia="Times New Roman"/>
          <w:color w:val="000000" w:themeColor="text1"/>
          <w:szCs w:val="24"/>
        </w:rPr>
        <w:t>ε στο πρόγραμμά σας</w:t>
      </w:r>
      <w:r w:rsidRPr="0039329C">
        <w:rPr>
          <w:rFonts w:eastAsia="Times New Roman"/>
          <w:color w:val="000000" w:themeColor="text1"/>
          <w:szCs w:val="24"/>
        </w:rPr>
        <w:t xml:space="preserve"> </w:t>
      </w:r>
      <w:r>
        <w:rPr>
          <w:rFonts w:eastAsia="Times New Roman"/>
          <w:color w:val="000000" w:themeColor="text1"/>
          <w:szCs w:val="24"/>
        </w:rPr>
        <w:t xml:space="preserve">ότι θα το λύσετε </w:t>
      </w:r>
      <w:r w:rsidRPr="0039329C">
        <w:rPr>
          <w:rFonts w:eastAsia="Times New Roman"/>
          <w:color w:val="000000" w:themeColor="text1"/>
          <w:szCs w:val="24"/>
        </w:rPr>
        <w:t>δίνοντας 1.800 ευρώ ετησίως σε κάθε παιδί</w:t>
      </w:r>
      <w:r>
        <w:rPr>
          <w:rFonts w:eastAsia="Times New Roman"/>
          <w:color w:val="000000" w:themeColor="text1"/>
          <w:szCs w:val="24"/>
        </w:rPr>
        <w:t>. Μ</w:t>
      </w:r>
      <w:r w:rsidRPr="0039329C">
        <w:rPr>
          <w:rFonts w:eastAsia="Times New Roman"/>
          <w:color w:val="000000" w:themeColor="text1"/>
          <w:szCs w:val="24"/>
        </w:rPr>
        <w:t>α</w:t>
      </w:r>
      <w:r>
        <w:rPr>
          <w:rFonts w:eastAsia="Times New Roman"/>
          <w:color w:val="000000" w:themeColor="text1"/>
          <w:szCs w:val="24"/>
        </w:rPr>
        <w:t>,</w:t>
      </w:r>
      <w:r w:rsidRPr="0039329C">
        <w:rPr>
          <w:rFonts w:eastAsia="Times New Roman"/>
          <w:color w:val="000000" w:themeColor="text1"/>
          <w:szCs w:val="24"/>
        </w:rPr>
        <w:t xml:space="preserve"> εμείς ξέρετε πόσα δίνουμε σήμερα</w:t>
      </w:r>
      <w:r>
        <w:rPr>
          <w:rFonts w:eastAsia="Times New Roman"/>
          <w:color w:val="000000" w:themeColor="text1"/>
          <w:szCs w:val="24"/>
        </w:rPr>
        <w:t>; Α</w:t>
      </w:r>
      <w:r w:rsidRPr="0039329C">
        <w:rPr>
          <w:rFonts w:eastAsia="Times New Roman"/>
          <w:color w:val="000000" w:themeColor="text1"/>
          <w:szCs w:val="24"/>
        </w:rPr>
        <w:t xml:space="preserve">πό 2.375 </w:t>
      </w:r>
      <w:r>
        <w:rPr>
          <w:rFonts w:eastAsia="Times New Roman"/>
          <w:color w:val="000000" w:themeColor="text1"/>
          <w:szCs w:val="24"/>
        </w:rPr>
        <w:t xml:space="preserve">έως </w:t>
      </w:r>
      <w:r w:rsidRPr="0039329C">
        <w:rPr>
          <w:rFonts w:eastAsia="Times New Roman"/>
          <w:color w:val="000000" w:themeColor="text1"/>
          <w:szCs w:val="24"/>
        </w:rPr>
        <w:t>2.945 για τα βρέφη και από 1.80</w:t>
      </w:r>
      <w:r>
        <w:rPr>
          <w:rFonts w:eastAsia="Times New Roman"/>
          <w:color w:val="000000" w:themeColor="text1"/>
          <w:szCs w:val="24"/>
        </w:rPr>
        <w:t xml:space="preserve">5 έως </w:t>
      </w:r>
      <w:r w:rsidRPr="0039329C">
        <w:rPr>
          <w:rFonts w:eastAsia="Times New Roman"/>
          <w:color w:val="000000" w:themeColor="text1"/>
          <w:szCs w:val="24"/>
        </w:rPr>
        <w:t>2.375 για τα νήπια</w:t>
      </w:r>
      <w:r>
        <w:rPr>
          <w:rFonts w:eastAsia="Times New Roman"/>
          <w:color w:val="000000" w:themeColor="text1"/>
          <w:szCs w:val="24"/>
        </w:rPr>
        <w:t xml:space="preserve">. Είναι </w:t>
      </w:r>
      <w:r w:rsidRPr="0039329C">
        <w:rPr>
          <w:rFonts w:eastAsia="Times New Roman"/>
          <w:color w:val="000000" w:themeColor="text1"/>
          <w:szCs w:val="24"/>
        </w:rPr>
        <w:t xml:space="preserve"> πολύ περισσότερα από όσα λέτε</w:t>
      </w:r>
      <w:r>
        <w:rPr>
          <w:rFonts w:eastAsia="Times New Roman"/>
          <w:color w:val="000000" w:themeColor="text1"/>
          <w:szCs w:val="24"/>
        </w:rPr>
        <w:t xml:space="preserve"> ότι θα δώσετε εσείς. Το πρόβλημα έγκειται στο ότι</w:t>
      </w:r>
      <w:r>
        <w:rPr>
          <w:rFonts w:eastAsia="Times New Roman"/>
          <w:color w:val="000000" w:themeColor="text1"/>
          <w:szCs w:val="24"/>
        </w:rPr>
        <w:t xml:space="preserve"> </w:t>
      </w:r>
      <w:r w:rsidRPr="0039329C">
        <w:rPr>
          <w:rFonts w:eastAsia="Times New Roman"/>
          <w:color w:val="000000" w:themeColor="text1"/>
          <w:szCs w:val="24"/>
        </w:rPr>
        <w:t xml:space="preserve">δεν υπάρχουν επαρκείς παιδικοί και βρεφονηπιακοί </w:t>
      </w:r>
      <w:r>
        <w:rPr>
          <w:rFonts w:eastAsia="Times New Roman"/>
          <w:color w:val="000000" w:themeColor="text1"/>
          <w:szCs w:val="24"/>
        </w:rPr>
        <w:t xml:space="preserve">σταθμοί στη χώρα, είτε </w:t>
      </w:r>
      <w:r w:rsidRPr="0039329C">
        <w:rPr>
          <w:rFonts w:eastAsia="Times New Roman"/>
          <w:color w:val="000000" w:themeColor="text1"/>
          <w:szCs w:val="24"/>
        </w:rPr>
        <w:t xml:space="preserve">δημόσιοι </w:t>
      </w:r>
      <w:r>
        <w:rPr>
          <w:rFonts w:eastAsia="Times New Roman"/>
          <w:color w:val="000000" w:themeColor="text1"/>
          <w:szCs w:val="24"/>
        </w:rPr>
        <w:t xml:space="preserve">είτε </w:t>
      </w:r>
      <w:r w:rsidRPr="0039329C">
        <w:rPr>
          <w:rFonts w:eastAsia="Times New Roman"/>
          <w:color w:val="000000" w:themeColor="text1"/>
          <w:szCs w:val="24"/>
        </w:rPr>
        <w:t>ιδιωτικοί</w:t>
      </w:r>
      <w:r>
        <w:rPr>
          <w:rFonts w:eastAsia="Times New Roman"/>
          <w:color w:val="000000" w:themeColor="text1"/>
          <w:szCs w:val="24"/>
        </w:rPr>
        <w:t>.</w:t>
      </w:r>
    </w:p>
    <w:p w14:paraId="69298852"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780357">
        <w:rPr>
          <w:rFonts w:eastAsia="Times New Roman"/>
          <w:color w:val="212121"/>
          <w:szCs w:val="24"/>
        </w:rPr>
        <w:t>αι</w:t>
      </w:r>
      <w:r>
        <w:rPr>
          <w:rFonts w:eastAsia="Times New Roman"/>
          <w:color w:val="212121"/>
          <w:szCs w:val="24"/>
        </w:rPr>
        <w:t xml:space="preserve"> δεν υπάρχουν, προφανώς, διότι -όπως και εσείς</w:t>
      </w:r>
      <w:r w:rsidRPr="00780357">
        <w:rPr>
          <w:rFonts w:eastAsia="Times New Roman"/>
          <w:color w:val="212121"/>
          <w:szCs w:val="24"/>
        </w:rPr>
        <w:t xml:space="preserve"> σωστά είπατε</w:t>
      </w:r>
      <w:r>
        <w:rPr>
          <w:rFonts w:eastAsia="Times New Roman"/>
          <w:color w:val="212121"/>
          <w:szCs w:val="24"/>
        </w:rPr>
        <w:t xml:space="preserve">, </w:t>
      </w:r>
      <w:r w:rsidRPr="00780357">
        <w:rPr>
          <w:rFonts w:eastAsia="Times New Roman"/>
          <w:color w:val="212121"/>
          <w:szCs w:val="24"/>
        </w:rPr>
        <w:t xml:space="preserve">τα ζητήματα αυτά </w:t>
      </w:r>
      <w:r>
        <w:rPr>
          <w:rFonts w:eastAsia="Times New Roman"/>
          <w:color w:val="212121"/>
          <w:szCs w:val="24"/>
        </w:rPr>
        <w:t>δεν λύνονται</w:t>
      </w:r>
      <w:r w:rsidRPr="00780357">
        <w:rPr>
          <w:rFonts w:eastAsia="Times New Roman"/>
          <w:color w:val="212121"/>
          <w:szCs w:val="24"/>
        </w:rPr>
        <w:t xml:space="preserve"> από </w:t>
      </w:r>
      <w:r>
        <w:rPr>
          <w:rFonts w:eastAsia="Times New Roman"/>
          <w:color w:val="212121"/>
          <w:szCs w:val="24"/>
        </w:rPr>
        <w:t xml:space="preserve">τη </w:t>
      </w:r>
      <w:r w:rsidRPr="00780357">
        <w:rPr>
          <w:rFonts w:eastAsia="Times New Roman"/>
          <w:color w:val="212121"/>
          <w:szCs w:val="24"/>
        </w:rPr>
        <w:t>μία μέρα στην άλλη</w:t>
      </w:r>
      <w:r>
        <w:rPr>
          <w:rFonts w:eastAsia="Times New Roman"/>
          <w:color w:val="212121"/>
          <w:szCs w:val="24"/>
        </w:rPr>
        <w:t>- δ</w:t>
      </w:r>
      <w:r w:rsidRPr="00780357">
        <w:rPr>
          <w:rFonts w:eastAsia="Times New Roman"/>
          <w:color w:val="212121"/>
          <w:szCs w:val="24"/>
        </w:rPr>
        <w:t xml:space="preserve">εν υπήρχε κανένας σχεδιασμός όλα τα </w:t>
      </w:r>
      <w:r w:rsidRPr="00780357">
        <w:rPr>
          <w:rFonts w:eastAsia="Times New Roman"/>
          <w:color w:val="212121"/>
          <w:szCs w:val="24"/>
        </w:rPr>
        <w:t>προηγούμενα χρόνια</w:t>
      </w:r>
      <w:r>
        <w:rPr>
          <w:rFonts w:eastAsia="Times New Roman"/>
          <w:color w:val="212121"/>
          <w:szCs w:val="24"/>
        </w:rPr>
        <w:t>. Και σήμερα δίνουμε π</w:t>
      </w:r>
      <w:r w:rsidRPr="00780357">
        <w:rPr>
          <w:rFonts w:eastAsia="Times New Roman"/>
          <w:color w:val="212121"/>
          <w:szCs w:val="24"/>
        </w:rPr>
        <w:t>ράγματι έναν αγώνα δρόμου</w:t>
      </w:r>
      <w:r>
        <w:rPr>
          <w:rFonts w:eastAsia="Times New Roman"/>
          <w:color w:val="212121"/>
          <w:szCs w:val="24"/>
        </w:rPr>
        <w:t xml:space="preserve">, </w:t>
      </w:r>
      <w:r w:rsidRPr="00780357">
        <w:rPr>
          <w:rFonts w:eastAsia="Times New Roman"/>
          <w:color w:val="212121"/>
          <w:szCs w:val="24"/>
        </w:rPr>
        <w:t>προκειμένου να δώσουμε κίνητρα να φτιαχτούν παιδικοί και βρεφονηπιακοί σταθμοί</w:t>
      </w:r>
      <w:r>
        <w:rPr>
          <w:rFonts w:eastAsia="Times New Roman"/>
          <w:color w:val="212121"/>
          <w:szCs w:val="24"/>
        </w:rPr>
        <w:t>.</w:t>
      </w:r>
    </w:p>
    <w:p w14:paraId="69298853"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Από τον Γενάρη του 2019</w:t>
      </w:r>
      <w:r w:rsidRPr="00780357">
        <w:rPr>
          <w:rFonts w:eastAsia="Times New Roman"/>
          <w:color w:val="212121"/>
          <w:szCs w:val="24"/>
        </w:rPr>
        <w:t xml:space="preserve"> έχουμε ένα</w:t>
      </w:r>
      <w:r>
        <w:rPr>
          <w:rFonts w:eastAsia="Times New Roman"/>
          <w:color w:val="212121"/>
          <w:szCs w:val="24"/>
        </w:rPr>
        <w:t xml:space="preserve"> πρόγραμμα σε εξέλιξη, </w:t>
      </w:r>
      <w:r w:rsidRPr="00780357">
        <w:rPr>
          <w:rFonts w:eastAsia="Times New Roman"/>
          <w:color w:val="212121"/>
          <w:szCs w:val="24"/>
        </w:rPr>
        <w:t>συνολ</w:t>
      </w:r>
      <w:r>
        <w:rPr>
          <w:rFonts w:eastAsia="Times New Roman"/>
          <w:color w:val="212121"/>
          <w:szCs w:val="24"/>
        </w:rPr>
        <w:t>ικού προϋπολογισμού 15 εκατομμυρίων</w:t>
      </w:r>
      <w:r w:rsidRPr="00780357">
        <w:rPr>
          <w:rFonts w:eastAsia="Times New Roman"/>
          <w:color w:val="212121"/>
          <w:szCs w:val="24"/>
        </w:rPr>
        <w:t xml:space="preserve"> ευρώ</w:t>
      </w:r>
      <w:r>
        <w:rPr>
          <w:rFonts w:eastAsia="Times New Roman"/>
          <w:color w:val="212121"/>
          <w:szCs w:val="24"/>
        </w:rPr>
        <w:t>,</w:t>
      </w:r>
      <w:r w:rsidRPr="00780357">
        <w:rPr>
          <w:rFonts w:eastAsia="Times New Roman"/>
          <w:color w:val="212121"/>
          <w:szCs w:val="24"/>
        </w:rPr>
        <w:t xml:space="preserve"> για τ</w:t>
      </w:r>
      <w:r w:rsidRPr="00780357">
        <w:rPr>
          <w:rFonts w:eastAsia="Times New Roman"/>
          <w:color w:val="212121"/>
          <w:szCs w:val="24"/>
        </w:rPr>
        <w:t xml:space="preserve">ην ίδρυση </w:t>
      </w:r>
      <w:r>
        <w:rPr>
          <w:rFonts w:eastAsia="Times New Roman"/>
          <w:color w:val="212121"/>
          <w:szCs w:val="24"/>
        </w:rPr>
        <w:t>δέκα</w:t>
      </w:r>
      <w:r w:rsidRPr="00780357">
        <w:rPr>
          <w:rFonts w:eastAsia="Times New Roman"/>
          <w:color w:val="212121"/>
          <w:szCs w:val="24"/>
        </w:rPr>
        <w:t xml:space="preserve"> χιλιάδων νέων θέσεων σε βρεφονηπιακούς σταθμούς</w:t>
      </w:r>
      <w:r>
        <w:rPr>
          <w:rFonts w:eastAsia="Times New Roman"/>
          <w:color w:val="212121"/>
          <w:szCs w:val="24"/>
        </w:rPr>
        <w:t>.</w:t>
      </w:r>
    </w:p>
    <w:p w14:paraId="69298854"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Επίσης, </w:t>
      </w:r>
      <w:r w:rsidRPr="00780357">
        <w:rPr>
          <w:rFonts w:eastAsia="Times New Roman"/>
          <w:color w:val="212121"/>
          <w:szCs w:val="24"/>
        </w:rPr>
        <w:t xml:space="preserve">να σας πω ότι τη δίχρονη προσχολική υποχρεωτική </w:t>
      </w:r>
      <w:r>
        <w:rPr>
          <w:rFonts w:eastAsia="Times New Roman"/>
          <w:color w:val="212121"/>
          <w:szCs w:val="24"/>
        </w:rPr>
        <w:t>εμείς τη</w:t>
      </w:r>
      <w:r w:rsidRPr="00780357">
        <w:rPr>
          <w:rFonts w:eastAsia="Times New Roman"/>
          <w:color w:val="212121"/>
          <w:szCs w:val="24"/>
        </w:rPr>
        <w:t xml:space="preserve"> θεσμοθετήσαμε</w:t>
      </w:r>
      <w:r>
        <w:rPr>
          <w:rFonts w:eastAsia="Times New Roman"/>
          <w:color w:val="212121"/>
          <w:szCs w:val="24"/>
        </w:rPr>
        <w:t>. Δηλαδή, μην εξαγγέλλετε πράγματα τα οποία ή</w:t>
      </w:r>
      <w:r w:rsidRPr="00780357">
        <w:rPr>
          <w:rFonts w:eastAsia="Times New Roman"/>
          <w:color w:val="212121"/>
          <w:szCs w:val="24"/>
        </w:rPr>
        <w:t>δη έχουν θεσμοθετηθεί</w:t>
      </w:r>
      <w:r>
        <w:rPr>
          <w:rFonts w:eastAsia="Times New Roman"/>
          <w:color w:val="212121"/>
          <w:szCs w:val="24"/>
        </w:rPr>
        <w:t xml:space="preserve">. Μέχρι στιγμής ανταποκρίθηκαν </w:t>
      </w:r>
      <w:proofErr w:type="spellStart"/>
      <w:r>
        <w:rPr>
          <w:rFonts w:eastAsia="Times New Roman"/>
          <w:color w:val="212121"/>
          <w:szCs w:val="24"/>
        </w:rPr>
        <w:t>εκατό</w:t>
      </w:r>
      <w:r>
        <w:rPr>
          <w:rFonts w:eastAsia="Times New Roman"/>
          <w:color w:val="212121"/>
          <w:szCs w:val="24"/>
        </w:rPr>
        <w:t>ν</w:t>
      </w:r>
      <w:proofErr w:type="spellEnd"/>
      <w:r>
        <w:rPr>
          <w:rFonts w:eastAsia="Times New Roman"/>
          <w:color w:val="212121"/>
          <w:szCs w:val="24"/>
        </w:rPr>
        <w:t xml:space="preserve"> δέκα</w:t>
      </w:r>
      <w:r w:rsidRPr="00780357">
        <w:rPr>
          <w:rFonts w:eastAsia="Times New Roman"/>
          <w:color w:val="212121"/>
          <w:szCs w:val="24"/>
        </w:rPr>
        <w:t xml:space="preserve"> δήμοι</w:t>
      </w:r>
      <w:r>
        <w:rPr>
          <w:rFonts w:eastAsia="Times New Roman"/>
          <w:color w:val="212121"/>
          <w:szCs w:val="24"/>
        </w:rPr>
        <w:t>,</w:t>
      </w:r>
      <w:r w:rsidRPr="00780357">
        <w:rPr>
          <w:rFonts w:eastAsia="Times New Roman"/>
          <w:color w:val="212121"/>
          <w:szCs w:val="24"/>
        </w:rPr>
        <w:t xml:space="preserve"> που ιδρύουν </w:t>
      </w:r>
      <w:r>
        <w:rPr>
          <w:rFonts w:eastAsia="Times New Roman"/>
          <w:color w:val="212121"/>
          <w:szCs w:val="24"/>
        </w:rPr>
        <w:t>πέντε χιλιάδες</w:t>
      </w:r>
      <w:r w:rsidRPr="00780357">
        <w:rPr>
          <w:rFonts w:eastAsia="Times New Roman"/>
          <w:color w:val="212121"/>
          <w:szCs w:val="24"/>
        </w:rPr>
        <w:t xml:space="preserve"> νέες θέσεις και προχωράμε μέχρι την κάλυψη όλου του ποσού</w:t>
      </w:r>
      <w:r>
        <w:rPr>
          <w:rFonts w:eastAsia="Times New Roman"/>
          <w:color w:val="212121"/>
          <w:szCs w:val="24"/>
        </w:rPr>
        <w:t xml:space="preserve">. Εμείς, όμως, το </w:t>
      </w:r>
      <w:r w:rsidRPr="00780357">
        <w:rPr>
          <w:rFonts w:eastAsia="Times New Roman"/>
          <w:color w:val="212121"/>
          <w:szCs w:val="24"/>
        </w:rPr>
        <w:t>ψηφίσαμε στη Βουλή</w:t>
      </w:r>
      <w:r>
        <w:rPr>
          <w:rFonts w:eastAsia="Times New Roman"/>
          <w:color w:val="212121"/>
          <w:szCs w:val="24"/>
        </w:rPr>
        <w:t>. Εσείς, που εξαγγέλλετε</w:t>
      </w:r>
      <w:r w:rsidRPr="00780357">
        <w:rPr>
          <w:rFonts w:eastAsia="Times New Roman"/>
          <w:color w:val="212121"/>
          <w:szCs w:val="24"/>
        </w:rPr>
        <w:t xml:space="preserve"> ότι θα το κάνετε</w:t>
      </w:r>
      <w:r>
        <w:rPr>
          <w:rFonts w:eastAsia="Times New Roman"/>
          <w:color w:val="212121"/>
          <w:szCs w:val="24"/>
        </w:rPr>
        <w:t xml:space="preserve">, ενώ </w:t>
      </w:r>
      <w:r w:rsidRPr="00780357">
        <w:rPr>
          <w:rFonts w:eastAsia="Times New Roman"/>
          <w:color w:val="212121"/>
          <w:szCs w:val="24"/>
        </w:rPr>
        <w:t>έχει γίνει</w:t>
      </w:r>
      <w:r>
        <w:rPr>
          <w:rFonts w:eastAsia="Times New Roman"/>
          <w:color w:val="212121"/>
          <w:szCs w:val="24"/>
        </w:rPr>
        <w:t>,</w:t>
      </w:r>
      <w:r w:rsidRPr="00780357">
        <w:rPr>
          <w:rFonts w:eastAsia="Times New Roman"/>
          <w:color w:val="212121"/>
          <w:szCs w:val="24"/>
        </w:rPr>
        <w:t xml:space="preserve"> </w:t>
      </w:r>
      <w:r>
        <w:rPr>
          <w:rFonts w:eastAsia="Times New Roman"/>
          <w:color w:val="212121"/>
          <w:szCs w:val="24"/>
        </w:rPr>
        <w:t>τι ψηφίσατε σε αυτό;</w:t>
      </w:r>
      <w:r w:rsidRPr="00780357">
        <w:rPr>
          <w:rFonts w:eastAsia="Times New Roman"/>
          <w:color w:val="212121"/>
          <w:szCs w:val="24"/>
        </w:rPr>
        <w:t xml:space="preserve"> </w:t>
      </w:r>
      <w:r>
        <w:rPr>
          <w:rFonts w:eastAsia="Times New Roman"/>
          <w:color w:val="212121"/>
          <w:szCs w:val="24"/>
        </w:rPr>
        <w:t>Ψηφίσατε «</w:t>
      </w:r>
      <w:r>
        <w:rPr>
          <w:rFonts w:eastAsia="Times New Roman"/>
          <w:color w:val="212121"/>
          <w:szCs w:val="24"/>
        </w:rPr>
        <w:t>παρών</w:t>
      </w:r>
      <w:r>
        <w:rPr>
          <w:rFonts w:eastAsia="Times New Roman"/>
          <w:color w:val="212121"/>
          <w:szCs w:val="24"/>
        </w:rPr>
        <w:t xml:space="preserve">», </w:t>
      </w:r>
      <w:r w:rsidRPr="00780357">
        <w:rPr>
          <w:rFonts w:eastAsia="Times New Roman"/>
          <w:color w:val="212121"/>
          <w:szCs w:val="24"/>
        </w:rPr>
        <w:t>κύριε Μητσοτάκη</w:t>
      </w:r>
      <w:r>
        <w:rPr>
          <w:rFonts w:eastAsia="Times New Roman"/>
          <w:color w:val="212121"/>
          <w:szCs w:val="24"/>
        </w:rPr>
        <w:t>! Μ</w:t>
      </w:r>
      <w:r w:rsidRPr="00780357">
        <w:rPr>
          <w:rFonts w:eastAsia="Times New Roman"/>
          <w:color w:val="212121"/>
          <w:szCs w:val="24"/>
        </w:rPr>
        <w:t>άλλον κάποιοι συνε</w:t>
      </w:r>
      <w:r w:rsidRPr="00780357">
        <w:rPr>
          <w:rFonts w:eastAsia="Times New Roman"/>
          <w:color w:val="212121"/>
          <w:szCs w:val="24"/>
        </w:rPr>
        <w:t xml:space="preserve">ργάτες σας δεν </w:t>
      </w:r>
      <w:r>
        <w:rPr>
          <w:rFonts w:eastAsia="Times New Roman"/>
          <w:color w:val="212121"/>
          <w:szCs w:val="24"/>
        </w:rPr>
        <w:t>σας ενημερώνουν</w:t>
      </w:r>
      <w:r w:rsidRPr="00780357">
        <w:rPr>
          <w:rFonts w:eastAsia="Times New Roman"/>
          <w:color w:val="212121"/>
          <w:szCs w:val="24"/>
        </w:rPr>
        <w:t xml:space="preserve"> σωστά</w:t>
      </w:r>
      <w:r>
        <w:rPr>
          <w:rFonts w:eastAsia="Times New Roman"/>
          <w:color w:val="212121"/>
          <w:szCs w:val="24"/>
        </w:rPr>
        <w:t>.</w:t>
      </w:r>
    </w:p>
    <w:p w14:paraId="69298855"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w:t>
      </w:r>
      <w:r w:rsidRPr="00780357">
        <w:rPr>
          <w:rFonts w:eastAsia="Times New Roman"/>
          <w:color w:val="212121"/>
          <w:szCs w:val="24"/>
        </w:rPr>
        <w:t xml:space="preserve">τόχος </w:t>
      </w:r>
      <w:r>
        <w:rPr>
          <w:rFonts w:eastAsia="Times New Roman"/>
          <w:color w:val="212121"/>
          <w:szCs w:val="24"/>
        </w:rPr>
        <w:t>μας, λοιπόν, είναι</w:t>
      </w:r>
      <w:r w:rsidRPr="00780357">
        <w:rPr>
          <w:rFonts w:eastAsia="Times New Roman"/>
          <w:color w:val="212121"/>
          <w:szCs w:val="24"/>
        </w:rPr>
        <w:t xml:space="preserve"> τα επόμενα χρόνια </w:t>
      </w:r>
      <w:r>
        <w:rPr>
          <w:rFonts w:eastAsia="Times New Roman"/>
          <w:color w:val="212121"/>
          <w:szCs w:val="24"/>
        </w:rPr>
        <w:t>πράγματι να έχουμε κάλυψη</w:t>
      </w:r>
      <w:r w:rsidRPr="00780357">
        <w:rPr>
          <w:rFonts w:eastAsia="Times New Roman"/>
          <w:color w:val="212121"/>
          <w:szCs w:val="24"/>
        </w:rPr>
        <w:t xml:space="preserve"> σε βρεφονηπιακούς σταθμούς για </w:t>
      </w:r>
      <w:proofErr w:type="spellStart"/>
      <w:r>
        <w:rPr>
          <w:rFonts w:eastAsia="Times New Roman"/>
          <w:color w:val="212121"/>
          <w:szCs w:val="24"/>
        </w:rPr>
        <w:t>εκατόν</w:t>
      </w:r>
      <w:proofErr w:type="spellEnd"/>
      <w:r>
        <w:rPr>
          <w:rFonts w:eastAsia="Times New Roman"/>
          <w:color w:val="212121"/>
          <w:szCs w:val="24"/>
        </w:rPr>
        <w:t xml:space="preserve"> πενήντα χιλιάδες</w:t>
      </w:r>
      <w:r w:rsidRPr="00780357">
        <w:rPr>
          <w:rFonts w:eastAsia="Times New Roman"/>
          <w:color w:val="212121"/>
          <w:szCs w:val="24"/>
        </w:rPr>
        <w:t xml:space="preserve"> παιδιά</w:t>
      </w:r>
      <w:r>
        <w:rPr>
          <w:rFonts w:eastAsia="Times New Roman"/>
          <w:color w:val="212121"/>
          <w:szCs w:val="24"/>
        </w:rPr>
        <w:t xml:space="preserve">, διότι </w:t>
      </w:r>
      <w:r w:rsidRPr="00780357">
        <w:rPr>
          <w:rFonts w:eastAsia="Times New Roman"/>
          <w:color w:val="212121"/>
          <w:szCs w:val="24"/>
        </w:rPr>
        <w:t xml:space="preserve">στόχος μας πρέπει να είναι πράγματι </w:t>
      </w:r>
      <w:r>
        <w:rPr>
          <w:rFonts w:eastAsia="Times New Roman"/>
          <w:color w:val="212121"/>
          <w:szCs w:val="24"/>
        </w:rPr>
        <w:t>«Κ</w:t>
      </w:r>
      <w:r w:rsidRPr="00780357">
        <w:rPr>
          <w:rFonts w:eastAsia="Times New Roman"/>
          <w:color w:val="212121"/>
          <w:szCs w:val="24"/>
        </w:rPr>
        <w:t>ανένα παιδί έξω από βρεφονηπιακούς σταθμο</w:t>
      </w:r>
      <w:r w:rsidRPr="00780357">
        <w:rPr>
          <w:rFonts w:eastAsia="Times New Roman"/>
          <w:color w:val="212121"/>
          <w:szCs w:val="24"/>
        </w:rPr>
        <w:t>ύς</w:t>
      </w:r>
      <w:r>
        <w:rPr>
          <w:rFonts w:eastAsia="Times New Roman"/>
          <w:color w:val="212121"/>
          <w:szCs w:val="24"/>
        </w:rPr>
        <w:t xml:space="preserve">», </w:t>
      </w:r>
      <w:r w:rsidRPr="00780357">
        <w:rPr>
          <w:rFonts w:eastAsia="Times New Roman"/>
          <w:color w:val="212121"/>
          <w:szCs w:val="24"/>
        </w:rPr>
        <w:t xml:space="preserve">ώστε </w:t>
      </w:r>
      <w:r>
        <w:rPr>
          <w:rFonts w:eastAsia="Times New Roman"/>
          <w:color w:val="212121"/>
          <w:szCs w:val="24"/>
        </w:rPr>
        <w:t>να δώσουμε τη δυνατότητα στους ν</w:t>
      </w:r>
      <w:r w:rsidRPr="00780357">
        <w:rPr>
          <w:rFonts w:eastAsia="Times New Roman"/>
          <w:color w:val="212121"/>
          <w:szCs w:val="24"/>
        </w:rPr>
        <w:t xml:space="preserve">έους γονείς </w:t>
      </w:r>
      <w:r>
        <w:rPr>
          <w:rFonts w:eastAsia="Times New Roman"/>
          <w:color w:val="212121"/>
          <w:szCs w:val="24"/>
        </w:rPr>
        <w:t>-εργαζόμενους ή άνε</w:t>
      </w:r>
      <w:r w:rsidRPr="00780357">
        <w:rPr>
          <w:rFonts w:eastAsia="Times New Roman"/>
          <w:color w:val="212121"/>
          <w:szCs w:val="24"/>
        </w:rPr>
        <w:t>ργους</w:t>
      </w:r>
      <w:r>
        <w:rPr>
          <w:rFonts w:eastAsia="Times New Roman"/>
          <w:color w:val="212121"/>
          <w:szCs w:val="24"/>
        </w:rPr>
        <w:t xml:space="preserve">, κυρίως </w:t>
      </w:r>
      <w:r w:rsidRPr="00780357">
        <w:rPr>
          <w:rFonts w:eastAsia="Times New Roman"/>
          <w:color w:val="212121"/>
          <w:szCs w:val="24"/>
        </w:rPr>
        <w:t xml:space="preserve">εργαζόμενους που </w:t>
      </w:r>
      <w:r>
        <w:rPr>
          <w:rFonts w:eastAsia="Times New Roman"/>
          <w:color w:val="212121"/>
          <w:szCs w:val="24"/>
        </w:rPr>
        <w:t>δεν έχουν π</w:t>
      </w:r>
      <w:r w:rsidRPr="00780357">
        <w:rPr>
          <w:rFonts w:eastAsia="Times New Roman"/>
          <w:color w:val="212121"/>
          <w:szCs w:val="24"/>
        </w:rPr>
        <w:t xml:space="preserve">ού να αφήσουν </w:t>
      </w:r>
      <w:r w:rsidRPr="00780357">
        <w:rPr>
          <w:rFonts w:eastAsia="Times New Roman"/>
          <w:color w:val="212121"/>
          <w:szCs w:val="24"/>
        </w:rPr>
        <w:lastRenderedPageBreak/>
        <w:t xml:space="preserve">τα παιδιά </w:t>
      </w:r>
      <w:r>
        <w:rPr>
          <w:rFonts w:eastAsia="Times New Roman"/>
          <w:color w:val="212121"/>
          <w:szCs w:val="24"/>
        </w:rPr>
        <w:t>τους-</w:t>
      </w:r>
      <w:r w:rsidRPr="00780357">
        <w:rPr>
          <w:rFonts w:eastAsia="Times New Roman"/>
          <w:color w:val="212121"/>
          <w:szCs w:val="24"/>
        </w:rPr>
        <w:t xml:space="preserve"> να μπορούν να αφήσουν τα παιδιά </w:t>
      </w:r>
      <w:r>
        <w:rPr>
          <w:rFonts w:eastAsia="Times New Roman"/>
          <w:color w:val="212121"/>
          <w:szCs w:val="24"/>
        </w:rPr>
        <w:t>τους,</w:t>
      </w:r>
      <w:r w:rsidRPr="00780357">
        <w:rPr>
          <w:rFonts w:eastAsia="Times New Roman"/>
          <w:color w:val="212121"/>
          <w:szCs w:val="24"/>
        </w:rPr>
        <w:t xml:space="preserve"> να έχουν </w:t>
      </w:r>
      <w:r>
        <w:rPr>
          <w:rFonts w:eastAsia="Times New Roman"/>
          <w:color w:val="212121"/>
          <w:szCs w:val="24"/>
        </w:rPr>
        <w:t>δημιουργική απασχόληση. Κ</w:t>
      </w:r>
      <w:r w:rsidRPr="00780357">
        <w:rPr>
          <w:rFonts w:eastAsia="Times New Roman"/>
          <w:color w:val="212121"/>
          <w:szCs w:val="24"/>
        </w:rPr>
        <w:t xml:space="preserve">αι </w:t>
      </w:r>
      <w:r>
        <w:rPr>
          <w:rFonts w:eastAsia="Times New Roman"/>
          <w:color w:val="212121"/>
          <w:szCs w:val="24"/>
        </w:rPr>
        <w:t xml:space="preserve">αυτό είναι πολύ κρίσιμο για τη </w:t>
      </w:r>
      <w:r w:rsidRPr="00780357">
        <w:rPr>
          <w:rFonts w:eastAsia="Times New Roman"/>
          <w:color w:val="212121"/>
          <w:szCs w:val="24"/>
        </w:rPr>
        <w:t>μείωση της υπογεννητικότητας</w:t>
      </w:r>
      <w:r>
        <w:rPr>
          <w:rFonts w:eastAsia="Times New Roman"/>
          <w:color w:val="212121"/>
          <w:szCs w:val="24"/>
        </w:rPr>
        <w:t xml:space="preserve">, </w:t>
      </w:r>
      <w:r w:rsidRPr="00780357">
        <w:rPr>
          <w:rFonts w:eastAsia="Times New Roman"/>
          <w:color w:val="212121"/>
          <w:szCs w:val="24"/>
        </w:rPr>
        <w:t>για την καταπολέμηση του προβλήματος του δημογραφικού</w:t>
      </w:r>
      <w:r>
        <w:rPr>
          <w:rFonts w:eastAsia="Times New Roman"/>
          <w:color w:val="212121"/>
          <w:szCs w:val="24"/>
        </w:rPr>
        <w:t xml:space="preserve">. </w:t>
      </w:r>
    </w:p>
    <w:p w14:paraId="69298856"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780357">
        <w:rPr>
          <w:rFonts w:eastAsia="Times New Roman"/>
          <w:color w:val="212121"/>
          <w:szCs w:val="24"/>
        </w:rPr>
        <w:t>αι να πω εδώ ότι ενώ μέχρι πρότινος αυτή η επιδότηση για τους παιδικούς</w:t>
      </w:r>
      <w:r>
        <w:rPr>
          <w:rFonts w:eastAsia="Times New Roman"/>
          <w:color w:val="212121"/>
          <w:szCs w:val="24"/>
        </w:rPr>
        <w:t>,</w:t>
      </w:r>
      <w:r w:rsidRPr="00780357">
        <w:rPr>
          <w:rFonts w:eastAsia="Times New Roman"/>
          <w:color w:val="212121"/>
          <w:szCs w:val="24"/>
        </w:rPr>
        <w:t xml:space="preserve"> αυτά τα </w:t>
      </w:r>
      <w:r w:rsidRPr="00780357">
        <w:rPr>
          <w:rFonts w:eastAsia="Times New Roman"/>
          <w:color w:val="212121"/>
          <w:szCs w:val="24"/>
          <w:lang w:val="en"/>
        </w:rPr>
        <w:t>vouchers</w:t>
      </w:r>
      <w:r>
        <w:rPr>
          <w:rFonts w:eastAsia="Times New Roman"/>
          <w:color w:val="212121"/>
          <w:szCs w:val="24"/>
        </w:rPr>
        <w:t>,</w:t>
      </w:r>
      <w:r w:rsidRPr="00780357">
        <w:rPr>
          <w:rFonts w:eastAsia="Times New Roman"/>
          <w:color w:val="212121"/>
          <w:szCs w:val="24"/>
        </w:rPr>
        <w:t xml:space="preserve"> αφορούσαν μόνο </w:t>
      </w:r>
      <w:r>
        <w:rPr>
          <w:rFonts w:eastAsia="Times New Roman"/>
          <w:color w:val="212121"/>
          <w:szCs w:val="24"/>
        </w:rPr>
        <w:t xml:space="preserve">σε </w:t>
      </w:r>
      <w:r w:rsidRPr="00780357">
        <w:rPr>
          <w:rFonts w:eastAsia="Times New Roman"/>
          <w:color w:val="212121"/>
          <w:szCs w:val="24"/>
        </w:rPr>
        <w:t>εργαζόμενες μητέρες</w:t>
      </w:r>
      <w:r>
        <w:rPr>
          <w:rFonts w:eastAsia="Times New Roman"/>
          <w:color w:val="212121"/>
          <w:szCs w:val="24"/>
        </w:rPr>
        <w:t>, ε</w:t>
      </w:r>
      <w:r w:rsidRPr="00780357">
        <w:rPr>
          <w:rFonts w:eastAsia="Times New Roman"/>
          <w:color w:val="212121"/>
          <w:szCs w:val="24"/>
        </w:rPr>
        <w:t>μείς έχουμε θεσμοθετή</w:t>
      </w:r>
      <w:r>
        <w:rPr>
          <w:rFonts w:eastAsia="Times New Roman"/>
          <w:color w:val="212121"/>
          <w:szCs w:val="24"/>
        </w:rPr>
        <w:t>σει να αφορούν άν</w:t>
      </w:r>
      <w:r>
        <w:rPr>
          <w:rFonts w:eastAsia="Times New Roman"/>
          <w:color w:val="212121"/>
          <w:szCs w:val="24"/>
        </w:rPr>
        <w:t>εργες και, β</w:t>
      </w:r>
      <w:r w:rsidRPr="00780357">
        <w:rPr>
          <w:rFonts w:eastAsia="Times New Roman"/>
          <w:color w:val="212121"/>
          <w:szCs w:val="24"/>
        </w:rPr>
        <w:t>εβαίως</w:t>
      </w:r>
      <w:r>
        <w:rPr>
          <w:rFonts w:eastAsia="Times New Roman"/>
          <w:color w:val="212121"/>
          <w:szCs w:val="24"/>
        </w:rPr>
        <w:t xml:space="preserve"> -</w:t>
      </w:r>
      <w:r w:rsidRPr="00780357">
        <w:rPr>
          <w:rFonts w:eastAsia="Times New Roman"/>
          <w:color w:val="212121"/>
          <w:szCs w:val="24"/>
        </w:rPr>
        <w:t>αυτό είναι ιδιαίτερα σημαντικό</w:t>
      </w:r>
      <w:r>
        <w:rPr>
          <w:rFonts w:eastAsia="Times New Roman"/>
          <w:color w:val="212121"/>
          <w:szCs w:val="24"/>
        </w:rPr>
        <w:t>-</w:t>
      </w:r>
      <w:r w:rsidRPr="00780357">
        <w:rPr>
          <w:rFonts w:eastAsia="Times New Roman"/>
          <w:color w:val="212121"/>
          <w:szCs w:val="24"/>
        </w:rPr>
        <w:t xml:space="preserve"> </w:t>
      </w:r>
      <w:r>
        <w:rPr>
          <w:rFonts w:eastAsia="Times New Roman"/>
          <w:color w:val="212121"/>
          <w:szCs w:val="24"/>
        </w:rPr>
        <w:t>φτωχές μητέρες, αυτές που δεν έχουν, δ</w:t>
      </w:r>
      <w:r w:rsidRPr="00780357">
        <w:rPr>
          <w:rFonts w:eastAsia="Times New Roman"/>
          <w:color w:val="212121"/>
          <w:szCs w:val="24"/>
        </w:rPr>
        <w:t>ηλαδή</w:t>
      </w:r>
      <w:r>
        <w:rPr>
          <w:rFonts w:eastAsia="Times New Roman"/>
          <w:color w:val="212121"/>
          <w:szCs w:val="24"/>
        </w:rPr>
        <w:t>,</w:t>
      </w:r>
      <w:r w:rsidRPr="00780357">
        <w:rPr>
          <w:rFonts w:eastAsia="Times New Roman"/>
          <w:color w:val="212121"/>
          <w:szCs w:val="24"/>
        </w:rPr>
        <w:t xml:space="preserve"> τη δυνατότητα να έχουν πρόσβαση σε κάποιους ιδιωτικούς σταθμούς</w:t>
      </w:r>
      <w:r>
        <w:rPr>
          <w:rFonts w:eastAsia="Times New Roman"/>
          <w:color w:val="212121"/>
          <w:szCs w:val="24"/>
        </w:rPr>
        <w:t>.</w:t>
      </w:r>
    </w:p>
    <w:p w14:paraId="69298857"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780357">
        <w:rPr>
          <w:rFonts w:eastAsia="Times New Roman"/>
          <w:color w:val="212121"/>
          <w:szCs w:val="24"/>
        </w:rPr>
        <w:t>έλος</w:t>
      </w:r>
      <w:r>
        <w:rPr>
          <w:rFonts w:eastAsia="Times New Roman"/>
          <w:color w:val="212121"/>
          <w:szCs w:val="24"/>
        </w:rPr>
        <w:t>,</w:t>
      </w:r>
      <w:r w:rsidRPr="00780357">
        <w:rPr>
          <w:rFonts w:eastAsia="Times New Roman"/>
          <w:color w:val="212121"/>
          <w:szCs w:val="24"/>
        </w:rPr>
        <w:t xml:space="preserve"> επιλέξαμε να δώσουμε βάρος σε ένα ιδιαίτερα κρίσιμο ζήτημα</w:t>
      </w:r>
      <w:r>
        <w:rPr>
          <w:rFonts w:eastAsia="Times New Roman"/>
          <w:color w:val="212121"/>
          <w:szCs w:val="24"/>
        </w:rPr>
        <w:t>,</w:t>
      </w:r>
      <w:r w:rsidRPr="00780357">
        <w:rPr>
          <w:rFonts w:eastAsia="Times New Roman"/>
          <w:color w:val="212121"/>
          <w:szCs w:val="24"/>
        </w:rPr>
        <w:t xml:space="preserve"> στο οποίο διαχρονικά </w:t>
      </w:r>
      <w:r>
        <w:rPr>
          <w:rFonts w:eastAsia="Times New Roman"/>
          <w:color w:val="212121"/>
          <w:szCs w:val="24"/>
        </w:rPr>
        <w:t xml:space="preserve">η </w:t>
      </w:r>
      <w:r w:rsidRPr="00780357">
        <w:rPr>
          <w:rFonts w:eastAsia="Times New Roman"/>
          <w:color w:val="212121"/>
          <w:szCs w:val="24"/>
        </w:rPr>
        <w:t>ελλη</w:t>
      </w:r>
      <w:r w:rsidRPr="00780357">
        <w:rPr>
          <w:rFonts w:eastAsia="Times New Roman"/>
          <w:color w:val="212121"/>
          <w:szCs w:val="24"/>
        </w:rPr>
        <w:t>νική πολιτεία επέλεγε να κλείνει τα μάτια</w:t>
      </w:r>
      <w:r>
        <w:rPr>
          <w:rFonts w:eastAsia="Times New Roman"/>
          <w:color w:val="212121"/>
          <w:szCs w:val="24"/>
        </w:rPr>
        <w:t>,</w:t>
      </w:r>
      <w:r w:rsidRPr="00780357">
        <w:rPr>
          <w:rFonts w:eastAsia="Times New Roman"/>
          <w:color w:val="212121"/>
          <w:szCs w:val="24"/>
        </w:rPr>
        <w:t xml:space="preserve"> υποταγμένη στη γραφειοκρατία</w:t>
      </w:r>
      <w:r>
        <w:rPr>
          <w:rFonts w:eastAsia="Times New Roman"/>
          <w:color w:val="212121"/>
          <w:szCs w:val="24"/>
        </w:rPr>
        <w:t xml:space="preserve">, </w:t>
      </w:r>
      <w:r w:rsidRPr="00780357">
        <w:rPr>
          <w:rFonts w:eastAsia="Times New Roman"/>
          <w:color w:val="212121"/>
          <w:szCs w:val="24"/>
        </w:rPr>
        <w:t>στα στερεότυπα και τον κοινωνικό συντηρητισμό</w:t>
      </w:r>
      <w:r>
        <w:rPr>
          <w:rFonts w:eastAsia="Times New Roman"/>
          <w:color w:val="212121"/>
          <w:szCs w:val="24"/>
        </w:rPr>
        <w:t>. Κ</w:t>
      </w:r>
      <w:r w:rsidRPr="00780357">
        <w:rPr>
          <w:rFonts w:eastAsia="Times New Roman"/>
          <w:color w:val="212121"/>
          <w:szCs w:val="24"/>
        </w:rPr>
        <w:t xml:space="preserve">αι αυτό </w:t>
      </w:r>
      <w:r>
        <w:rPr>
          <w:rFonts w:eastAsia="Times New Roman"/>
          <w:color w:val="212121"/>
          <w:szCs w:val="24"/>
        </w:rPr>
        <w:t>ήρθατε να το εξαγγείλετε</w:t>
      </w:r>
      <w:r w:rsidRPr="00780357">
        <w:rPr>
          <w:rFonts w:eastAsia="Times New Roman"/>
          <w:color w:val="212121"/>
          <w:szCs w:val="24"/>
        </w:rPr>
        <w:t xml:space="preserve"> σήμερα</w:t>
      </w:r>
      <w:r>
        <w:rPr>
          <w:rFonts w:eastAsia="Times New Roman"/>
          <w:color w:val="212121"/>
          <w:szCs w:val="24"/>
        </w:rPr>
        <w:t>, αλλά έχει γίνει νόμος του κ</w:t>
      </w:r>
      <w:r w:rsidRPr="00780357">
        <w:rPr>
          <w:rFonts w:eastAsia="Times New Roman"/>
          <w:color w:val="212121"/>
          <w:szCs w:val="24"/>
        </w:rPr>
        <w:t>ράτους εδώ και ένα</w:t>
      </w:r>
      <w:r>
        <w:rPr>
          <w:rFonts w:eastAsia="Times New Roman"/>
          <w:color w:val="212121"/>
          <w:szCs w:val="24"/>
        </w:rPr>
        <w:t>ν</w:t>
      </w:r>
      <w:r w:rsidRPr="00780357">
        <w:rPr>
          <w:rFonts w:eastAsia="Times New Roman"/>
          <w:color w:val="212121"/>
          <w:szCs w:val="24"/>
        </w:rPr>
        <w:t xml:space="preserve"> χρόνο</w:t>
      </w:r>
      <w:r>
        <w:rPr>
          <w:rFonts w:eastAsia="Times New Roman"/>
          <w:color w:val="212121"/>
          <w:szCs w:val="24"/>
        </w:rPr>
        <w:t>. Α</w:t>
      </w:r>
      <w:r w:rsidRPr="00780357">
        <w:rPr>
          <w:rFonts w:eastAsia="Times New Roman"/>
          <w:color w:val="212121"/>
          <w:szCs w:val="24"/>
        </w:rPr>
        <w:t>ν</w:t>
      </w:r>
      <w:r>
        <w:rPr>
          <w:rFonts w:eastAsia="Times New Roman"/>
          <w:color w:val="212121"/>
          <w:szCs w:val="24"/>
        </w:rPr>
        <w:t>αφέρομαι σ</w:t>
      </w:r>
      <w:r w:rsidRPr="00780357">
        <w:rPr>
          <w:rFonts w:eastAsia="Times New Roman"/>
          <w:color w:val="212121"/>
          <w:szCs w:val="24"/>
        </w:rPr>
        <w:t>την εθνική στρατηγική για τη</w:t>
      </w:r>
      <w:r w:rsidRPr="00780357">
        <w:rPr>
          <w:rFonts w:eastAsia="Times New Roman"/>
          <w:color w:val="212121"/>
          <w:szCs w:val="24"/>
        </w:rPr>
        <w:t xml:space="preserve">ν </w:t>
      </w:r>
      <w:proofErr w:type="spellStart"/>
      <w:r w:rsidRPr="00780357">
        <w:rPr>
          <w:rFonts w:eastAsia="Times New Roman"/>
          <w:color w:val="212121"/>
          <w:szCs w:val="24"/>
        </w:rPr>
        <w:t>αποϊδρυματοποίηση</w:t>
      </w:r>
      <w:proofErr w:type="spellEnd"/>
      <w:r>
        <w:rPr>
          <w:rFonts w:eastAsia="Times New Roman"/>
          <w:color w:val="212121"/>
          <w:szCs w:val="24"/>
        </w:rPr>
        <w:t>, δηλαδή το νέο θεσμικό π</w:t>
      </w:r>
      <w:r w:rsidRPr="00780357">
        <w:rPr>
          <w:rFonts w:eastAsia="Times New Roman"/>
          <w:color w:val="212121"/>
          <w:szCs w:val="24"/>
        </w:rPr>
        <w:t>λαίσιο για την υιοθεσία</w:t>
      </w:r>
      <w:r>
        <w:rPr>
          <w:rFonts w:eastAsia="Times New Roman"/>
          <w:color w:val="212121"/>
          <w:szCs w:val="24"/>
        </w:rPr>
        <w:t>. Αυτό ήταν μια εξαιρετικά σημαντική θεσμική τ</w:t>
      </w:r>
      <w:r w:rsidRPr="00780357">
        <w:rPr>
          <w:rFonts w:eastAsia="Times New Roman"/>
          <w:color w:val="212121"/>
          <w:szCs w:val="24"/>
        </w:rPr>
        <w:t>ομή</w:t>
      </w:r>
      <w:r>
        <w:rPr>
          <w:rFonts w:eastAsia="Times New Roman"/>
          <w:color w:val="212121"/>
          <w:szCs w:val="24"/>
        </w:rPr>
        <w:t xml:space="preserve">, με την οποία </w:t>
      </w:r>
      <w:r w:rsidRPr="00780357">
        <w:rPr>
          <w:rFonts w:eastAsia="Times New Roman"/>
          <w:color w:val="212121"/>
          <w:szCs w:val="24"/>
        </w:rPr>
        <w:t>μειώνουμε το</w:t>
      </w:r>
      <w:r>
        <w:rPr>
          <w:rFonts w:eastAsia="Times New Roman"/>
          <w:color w:val="212121"/>
          <w:szCs w:val="24"/>
        </w:rPr>
        <w:t>ν</w:t>
      </w:r>
      <w:r w:rsidRPr="00780357">
        <w:rPr>
          <w:rFonts w:eastAsia="Times New Roman"/>
          <w:color w:val="212121"/>
          <w:szCs w:val="24"/>
        </w:rPr>
        <w:t xml:space="preserve"> χρόνο αναμονής σε </w:t>
      </w:r>
      <w:r>
        <w:rPr>
          <w:rFonts w:eastAsia="Times New Roman"/>
          <w:color w:val="212121"/>
          <w:szCs w:val="24"/>
        </w:rPr>
        <w:t>οκτώ με δώδεκα</w:t>
      </w:r>
      <w:r w:rsidRPr="00780357">
        <w:rPr>
          <w:rFonts w:eastAsia="Times New Roman"/>
          <w:color w:val="212121"/>
          <w:szCs w:val="24"/>
        </w:rPr>
        <w:t xml:space="preserve"> μήνες </w:t>
      </w:r>
      <w:r w:rsidRPr="00780357">
        <w:rPr>
          <w:rFonts w:eastAsia="Times New Roman"/>
          <w:color w:val="212121"/>
          <w:szCs w:val="24"/>
        </w:rPr>
        <w:lastRenderedPageBreak/>
        <w:t xml:space="preserve">από </w:t>
      </w:r>
      <w:r>
        <w:rPr>
          <w:rFonts w:eastAsia="Times New Roman"/>
          <w:color w:val="212121"/>
          <w:szCs w:val="24"/>
        </w:rPr>
        <w:t>τέσσερα έως έξι</w:t>
      </w:r>
      <w:r w:rsidRPr="00780357">
        <w:rPr>
          <w:rFonts w:eastAsia="Times New Roman"/>
          <w:color w:val="212121"/>
          <w:szCs w:val="24"/>
        </w:rPr>
        <w:t xml:space="preserve"> χρόνια για την υιοθέτηση ενός παιδιού</w:t>
      </w:r>
      <w:r>
        <w:rPr>
          <w:rFonts w:eastAsia="Times New Roman"/>
          <w:color w:val="212121"/>
          <w:szCs w:val="24"/>
        </w:rPr>
        <w:t xml:space="preserve">. Υπήρχαν </w:t>
      </w:r>
      <w:r w:rsidRPr="00780357">
        <w:rPr>
          <w:rFonts w:eastAsia="Times New Roman"/>
          <w:color w:val="212121"/>
          <w:szCs w:val="24"/>
        </w:rPr>
        <w:t>καθυσ</w:t>
      </w:r>
      <w:r w:rsidRPr="00780357">
        <w:rPr>
          <w:rFonts w:eastAsia="Times New Roman"/>
          <w:color w:val="212121"/>
          <w:szCs w:val="24"/>
        </w:rPr>
        <w:t>τερήσεις που</w:t>
      </w:r>
      <w:r>
        <w:rPr>
          <w:rFonts w:eastAsia="Times New Roman"/>
          <w:color w:val="212121"/>
          <w:szCs w:val="24"/>
        </w:rPr>
        <w:t>, όπως όλοι γνωρίζουμε,</w:t>
      </w:r>
      <w:r w:rsidRPr="00780357">
        <w:rPr>
          <w:rFonts w:eastAsia="Times New Roman"/>
          <w:color w:val="212121"/>
          <w:szCs w:val="24"/>
        </w:rPr>
        <w:t xml:space="preserve"> πολύ συχνά τροφοδοτούσαν και </w:t>
      </w:r>
      <w:r>
        <w:rPr>
          <w:rFonts w:eastAsia="Times New Roman"/>
          <w:color w:val="212121"/>
          <w:szCs w:val="24"/>
        </w:rPr>
        <w:t>έ</w:t>
      </w:r>
      <w:r w:rsidRPr="00780357">
        <w:rPr>
          <w:rFonts w:eastAsia="Times New Roman"/>
          <w:color w:val="212121"/>
          <w:szCs w:val="24"/>
        </w:rPr>
        <w:t>να ανεπίτρεπτο φαινόμενο εμπορίας ανηλίκων</w:t>
      </w:r>
      <w:r>
        <w:rPr>
          <w:rFonts w:eastAsia="Times New Roman"/>
          <w:color w:val="212121"/>
          <w:szCs w:val="24"/>
        </w:rPr>
        <w:t>. Ό</w:t>
      </w:r>
      <w:r w:rsidRPr="00780357">
        <w:rPr>
          <w:rFonts w:eastAsia="Times New Roman"/>
          <w:color w:val="212121"/>
          <w:szCs w:val="24"/>
        </w:rPr>
        <w:t>λο το σύστημα πλέον γίνεται αδιάβλητο και ψηφιακό</w:t>
      </w:r>
      <w:r>
        <w:rPr>
          <w:rFonts w:eastAsia="Times New Roman"/>
          <w:color w:val="212121"/>
          <w:szCs w:val="24"/>
        </w:rPr>
        <w:t xml:space="preserve"> και</w:t>
      </w:r>
      <w:r w:rsidRPr="00780357">
        <w:rPr>
          <w:rFonts w:eastAsia="Times New Roman"/>
          <w:color w:val="212121"/>
          <w:szCs w:val="24"/>
        </w:rPr>
        <w:t xml:space="preserve"> όλα τα ιδρύ</w:t>
      </w:r>
      <w:r>
        <w:rPr>
          <w:rFonts w:eastAsia="Times New Roman"/>
          <w:color w:val="212121"/>
          <w:szCs w:val="24"/>
        </w:rPr>
        <w:t xml:space="preserve">ματα αποκτούν ειδική μονάδα </w:t>
      </w:r>
      <w:proofErr w:type="spellStart"/>
      <w:r>
        <w:rPr>
          <w:rFonts w:eastAsia="Times New Roman"/>
          <w:color w:val="212121"/>
          <w:szCs w:val="24"/>
        </w:rPr>
        <w:t>αποϊ</w:t>
      </w:r>
      <w:r w:rsidRPr="00780357">
        <w:rPr>
          <w:rFonts w:eastAsia="Times New Roman"/>
          <w:color w:val="212121"/>
          <w:szCs w:val="24"/>
        </w:rPr>
        <w:t>δρυματοποίησης</w:t>
      </w:r>
      <w:proofErr w:type="spellEnd"/>
      <w:r>
        <w:rPr>
          <w:rFonts w:eastAsia="Times New Roman"/>
          <w:color w:val="212121"/>
          <w:szCs w:val="24"/>
        </w:rPr>
        <w:t>,</w:t>
      </w:r>
      <w:r w:rsidRPr="00780357">
        <w:rPr>
          <w:rFonts w:eastAsia="Times New Roman"/>
          <w:color w:val="212121"/>
          <w:szCs w:val="24"/>
        </w:rPr>
        <w:t xml:space="preserve"> συνδεδεμένη με το Υπουργείο Κοινωνικής Αλληλεγγύης</w:t>
      </w:r>
      <w:r>
        <w:rPr>
          <w:rFonts w:eastAsia="Times New Roman"/>
          <w:color w:val="212121"/>
          <w:szCs w:val="24"/>
        </w:rPr>
        <w:t xml:space="preserve">. </w:t>
      </w:r>
    </w:p>
    <w:p w14:paraId="69298858"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780357">
        <w:rPr>
          <w:rFonts w:eastAsia="Times New Roman"/>
          <w:color w:val="212121"/>
          <w:szCs w:val="24"/>
        </w:rPr>
        <w:t>πόλυτη προτεραιότητά μας είναι όλα τα παιδιά που γεννιούνται και μεγαλώνουν σε αυτό</w:t>
      </w:r>
      <w:r>
        <w:rPr>
          <w:rFonts w:eastAsia="Times New Roman"/>
          <w:color w:val="212121"/>
          <w:szCs w:val="24"/>
        </w:rPr>
        <w:t>ν τον τ</w:t>
      </w:r>
      <w:r w:rsidRPr="00780357">
        <w:rPr>
          <w:rFonts w:eastAsia="Times New Roman"/>
          <w:color w:val="212121"/>
          <w:szCs w:val="24"/>
        </w:rPr>
        <w:t>όπο</w:t>
      </w:r>
      <w:r>
        <w:rPr>
          <w:rFonts w:eastAsia="Times New Roman"/>
          <w:color w:val="212121"/>
          <w:szCs w:val="24"/>
        </w:rPr>
        <w:t>,</w:t>
      </w:r>
      <w:r w:rsidRPr="00780357">
        <w:rPr>
          <w:rFonts w:eastAsia="Times New Roman"/>
          <w:color w:val="212121"/>
          <w:szCs w:val="24"/>
        </w:rPr>
        <w:t xml:space="preserve"> να μη</w:t>
      </w:r>
      <w:r>
        <w:rPr>
          <w:rFonts w:eastAsia="Times New Roman"/>
          <w:color w:val="212121"/>
          <w:szCs w:val="24"/>
        </w:rPr>
        <w:t>ν</w:t>
      </w:r>
      <w:r w:rsidRPr="00780357">
        <w:rPr>
          <w:rFonts w:eastAsia="Times New Roman"/>
          <w:color w:val="212121"/>
          <w:szCs w:val="24"/>
        </w:rPr>
        <w:t xml:space="preserve"> στερηθούν τα στοιχειώδη</w:t>
      </w:r>
      <w:r>
        <w:rPr>
          <w:rFonts w:eastAsia="Times New Roman"/>
          <w:color w:val="212121"/>
          <w:szCs w:val="24"/>
        </w:rPr>
        <w:t xml:space="preserve">. </w:t>
      </w:r>
    </w:p>
    <w:p w14:paraId="69298859"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780357">
        <w:rPr>
          <w:rFonts w:eastAsia="Times New Roman"/>
          <w:color w:val="212121"/>
          <w:szCs w:val="24"/>
        </w:rPr>
        <w:t xml:space="preserve">αι επιτρέψτε μου εδώ </w:t>
      </w:r>
      <w:r>
        <w:rPr>
          <w:rFonts w:eastAsia="Times New Roman"/>
          <w:color w:val="212121"/>
          <w:szCs w:val="24"/>
        </w:rPr>
        <w:t>να κάνω μι</w:t>
      </w:r>
      <w:r w:rsidRPr="00780357">
        <w:rPr>
          <w:rFonts w:eastAsia="Times New Roman"/>
          <w:color w:val="212121"/>
          <w:szCs w:val="24"/>
        </w:rPr>
        <w:t>α παρατήρηση</w:t>
      </w:r>
      <w:r>
        <w:rPr>
          <w:rFonts w:eastAsia="Times New Roman"/>
          <w:color w:val="212121"/>
          <w:szCs w:val="24"/>
        </w:rPr>
        <w:t xml:space="preserve">, διότι </w:t>
      </w:r>
      <w:r w:rsidRPr="00780357">
        <w:rPr>
          <w:rFonts w:eastAsia="Times New Roman"/>
          <w:color w:val="212121"/>
          <w:szCs w:val="24"/>
        </w:rPr>
        <w:t xml:space="preserve">διαβάζοντας και </w:t>
      </w:r>
      <w:r>
        <w:rPr>
          <w:rFonts w:eastAsia="Times New Roman"/>
          <w:color w:val="212121"/>
          <w:szCs w:val="24"/>
        </w:rPr>
        <w:t>την έ</w:t>
      </w:r>
      <w:r>
        <w:rPr>
          <w:rFonts w:eastAsia="Times New Roman"/>
          <w:color w:val="212121"/>
          <w:szCs w:val="24"/>
        </w:rPr>
        <w:t>κθε</w:t>
      </w:r>
      <w:r w:rsidRPr="00780357">
        <w:rPr>
          <w:rFonts w:eastAsia="Times New Roman"/>
          <w:color w:val="212121"/>
          <w:szCs w:val="24"/>
        </w:rPr>
        <w:t>ση</w:t>
      </w:r>
      <w:r>
        <w:rPr>
          <w:rFonts w:eastAsia="Times New Roman"/>
          <w:color w:val="212121"/>
          <w:szCs w:val="24"/>
        </w:rPr>
        <w:t>,</w:t>
      </w:r>
      <w:r w:rsidRPr="00780357">
        <w:rPr>
          <w:rFonts w:eastAsia="Times New Roman"/>
          <w:color w:val="212121"/>
          <w:szCs w:val="24"/>
        </w:rPr>
        <w:t xml:space="preserve"> </w:t>
      </w:r>
      <w:r>
        <w:rPr>
          <w:rFonts w:eastAsia="Times New Roman"/>
          <w:color w:val="212121"/>
          <w:szCs w:val="24"/>
        </w:rPr>
        <w:t>παρατήρησα</w:t>
      </w:r>
      <w:r w:rsidRPr="00780357">
        <w:rPr>
          <w:rFonts w:eastAsia="Times New Roman"/>
          <w:color w:val="212121"/>
          <w:szCs w:val="24"/>
        </w:rPr>
        <w:t xml:space="preserve"> το εξής</w:t>
      </w:r>
      <w:r>
        <w:rPr>
          <w:rFonts w:eastAsia="Times New Roman"/>
          <w:color w:val="212121"/>
          <w:szCs w:val="24"/>
        </w:rPr>
        <w:t>:</w:t>
      </w:r>
      <w:r w:rsidRPr="00780357">
        <w:rPr>
          <w:rFonts w:eastAsia="Times New Roman"/>
          <w:color w:val="212121"/>
          <w:szCs w:val="24"/>
        </w:rPr>
        <w:t xml:space="preserve"> Η δαπάνη για το παιδί στην Ελλάδα ήταν σε αυτά τα πολύ χαμηλά επίπεδα που μας κατατάσσουν </w:t>
      </w:r>
      <w:r>
        <w:rPr>
          <w:rFonts w:eastAsia="Times New Roman"/>
          <w:color w:val="212121"/>
          <w:szCs w:val="24"/>
        </w:rPr>
        <w:t>-</w:t>
      </w:r>
      <w:r w:rsidRPr="00780357">
        <w:rPr>
          <w:rFonts w:eastAsia="Times New Roman"/>
          <w:color w:val="212121"/>
          <w:szCs w:val="24"/>
        </w:rPr>
        <w:t>μας κατέτασσαν</w:t>
      </w:r>
      <w:r>
        <w:rPr>
          <w:rFonts w:eastAsia="Times New Roman"/>
          <w:color w:val="212121"/>
          <w:szCs w:val="24"/>
        </w:rPr>
        <w:t xml:space="preserve"> </w:t>
      </w:r>
      <w:r w:rsidRPr="00780357">
        <w:rPr>
          <w:rFonts w:eastAsia="Times New Roman"/>
          <w:color w:val="212121"/>
          <w:szCs w:val="24"/>
        </w:rPr>
        <w:t>στα χαμηλότερα επίπ</w:t>
      </w:r>
      <w:r>
        <w:rPr>
          <w:rFonts w:eastAsia="Times New Roman"/>
          <w:color w:val="212121"/>
          <w:szCs w:val="24"/>
        </w:rPr>
        <w:t>εδα δαπανών σε όλη την Ευρωπαϊκή Ένωση- ό</w:t>
      </w:r>
      <w:r w:rsidRPr="00780357">
        <w:rPr>
          <w:rFonts w:eastAsia="Times New Roman"/>
          <w:color w:val="212121"/>
          <w:szCs w:val="24"/>
        </w:rPr>
        <w:t>χι τώρα</w:t>
      </w:r>
      <w:r>
        <w:rPr>
          <w:rFonts w:eastAsia="Times New Roman"/>
          <w:color w:val="212121"/>
          <w:szCs w:val="24"/>
        </w:rPr>
        <w:t>,</w:t>
      </w:r>
      <w:r w:rsidRPr="00780357">
        <w:rPr>
          <w:rFonts w:eastAsia="Times New Roman"/>
          <w:color w:val="212121"/>
          <w:szCs w:val="24"/>
        </w:rPr>
        <w:t xml:space="preserve"> για</w:t>
      </w:r>
      <w:r>
        <w:rPr>
          <w:rFonts w:eastAsia="Times New Roman"/>
          <w:color w:val="212121"/>
          <w:szCs w:val="24"/>
        </w:rPr>
        <w:t xml:space="preserve"> να λέμε τα πράγματα με το όνομά</w:t>
      </w:r>
      <w:r w:rsidRPr="00780357">
        <w:rPr>
          <w:rFonts w:eastAsia="Times New Roman"/>
          <w:color w:val="212121"/>
          <w:szCs w:val="24"/>
        </w:rPr>
        <w:t xml:space="preserve"> </w:t>
      </w:r>
      <w:r>
        <w:rPr>
          <w:rFonts w:eastAsia="Times New Roman"/>
          <w:color w:val="212121"/>
          <w:szCs w:val="24"/>
        </w:rPr>
        <w:t>τους, όχι μόνο στη</w:t>
      </w:r>
      <w:r>
        <w:rPr>
          <w:rFonts w:eastAsia="Times New Roman"/>
          <w:color w:val="212121"/>
          <w:szCs w:val="24"/>
        </w:rPr>
        <w:t>ν περίοδο της</w:t>
      </w:r>
      <w:r w:rsidRPr="00780357">
        <w:rPr>
          <w:rFonts w:eastAsia="Times New Roman"/>
          <w:color w:val="212121"/>
          <w:szCs w:val="24"/>
        </w:rPr>
        <w:t xml:space="preserve"> κρίσης</w:t>
      </w:r>
      <w:r>
        <w:rPr>
          <w:rFonts w:eastAsia="Times New Roman"/>
          <w:color w:val="212121"/>
          <w:szCs w:val="24"/>
        </w:rPr>
        <w:t>. Τ</w:t>
      </w:r>
      <w:r w:rsidRPr="00780357">
        <w:rPr>
          <w:rFonts w:eastAsia="Times New Roman"/>
          <w:color w:val="212121"/>
          <w:szCs w:val="24"/>
        </w:rPr>
        <w:t xml:space="preserve">ην περίοδο των </w:t>
      </w:r>
      <w:proofErr w:type="spellStart"/>
      <w:r w:rsidRPr="00780357">
        <w:rPr>
          <w:rFonts w:eastAsia="Times New Roman"/>
          <w:color w:val="212121"/>
          <w:szCs w:val="24"/>
        </w:rPr>
        <w:t>παχέων</w:t>
      </w:r>
      <w:proofErr w:type="spellEnd"/>
      <w:r w:rsidRPr="00780357">
        <w:rPr>
          <w:rFonts w:eastAsia="Times New Roman"/>
          <w:color w:val="212121"/>
          <w:szCs w:val="24"/>
        </w:rPr>
        <w:t xml:space="preserve"> αγελάδων</w:t>
      </w:r>
      <w:r>
        <w:rPr>
          <w:rFonts w:eastAsia="Times New Roman"/>
          <w:color w:val="212121"/>
          <w:szCs w:val="24"/>
        </w:rPr>
        <w:t>,</w:t>
      </w:r>
      <w:r w:rsidRPr="00780357">
        <w:rPr>
          <w:rFonts w:eastAsia="Times New Roman"/>
          <w:color w:val="212121"/>
          <w:szCs w:val="24"/>
        </w:rPr>
        <w:t xml:space="preserve"> την περίοδο που </w:t>
      </w:r>
      <w:r>
        <w:rPr>
          <w:rFonts w:eastAsia="Times New Roman"/>
          <w:color w:val="212121"/>
          <w:szCs w:val="24"/>
        </w:rPr>
        <w:t xml:space="preserve">η </w:t>
      </w:r>
      <w:r w:rsidRPr="00780357">
        <w:rPr>
          <w:rFonts w:eastAsia="Times New Roman"/>
          <w:color w:val="212121"/>
          <w:szCs w:val="24"/>
        </w:rPr>
        <w:t>ισχυρή ελλην</w:t>
      </w:r>
      <w:r>
        <w:rPr>
          <w:rFonts w:eastAsia="Times New Roman"/>
          <w:color w:val="212121"/>
          <w:szCs w:val="24"/>
        </w:rPr>
        <w:t>ική οικονομία έφτιαχνε «Ολυμπιάδε</w:t>
      </w:r>
      <w:r w:rsidRPr="00780357">
        <w:rPr>
          <w:rFonts w:eastAsia="Times New Roman"/>
          <w:color w:val="212121"/>
          <w:szCs w:val="24"/>
        </w:rPr>
        <w:t>ς</w:t>
      </w:r>
      <w:r>
        <w:rPr>
          <w:rFonts w:eastAsia="Times New Roman"/>
          <w:color w:val="212121"/>
          <w:szCs w:val="24"/>
        </w:rPr>
        <w:t xml:space="preserve">», </w:t>
      </w:r>
      <w:r w:rsidRPr="00780357">
        <w:rPr>
          <w:rFonts w:eastAsia="Times New Roman"/>
          <w:color w:val="212121"/>
          <w:szCs w:val="24"/>
        </w:rPr>
        <w:t>την π</w:t>
      </w:r>
      <w:r>
        <w:rPr>
          <w:rFonts w:eastAsia="Times New Roman"/>
          <w:color w:val="212121"/>
          <w:szCs w:val="24"/>
        </w:rPr>
        <w:t>ερίοδο της ισχυρής Ελλάδας του Χ</w:t>
      </w:r>
      <w:r w:rsidRPr="00780357">
        <w:rPr>
          <w:rFonts w:eastAsia="Times New Roman"/>
          <w:color w:val="212121"/>
          <w:szCs w:val="24"/>
        </w:rPr>
        <w:t>ρηματιστηρίου</w:t>
      </w:r>
      <w:r>
        <w:rPr>
          <w:rFonts w:eastAsia="Times New Roman"/>
          <w:color w:val="212121"/>
          <w:szCs w:val="24"/>
        </w:rPr>
        <w:t>,</w:t>
      </w:r>
      <w:r w:rsidRPr="00780357">
        <w:rPr>
          <w:rFonts w:eastAsia="Times New Roman"/>
          <w:color w:val="212121"/>
          <w:szCs w:val="24"/>
        </w:rPr>
        <w:t xml:space="preserve"> των υψηλών ρυθμών </w:t>
      </w:r>
      <w:r w:rsidRPr="00780357">
        <w:rPr>
          <w:rFonts w:eastAsia="Times New Roman"/>
          <w:color w:val="212121"/>
          <w:szCs w:val="24"/>
        </w:rPr>
        <w:lastRenderedPageBreak/>
        <w:t>ανάπτυξης του 4</w:t>
      </w:r>
      <w:r>
        <w:rPr>
          <w:rFonts w:eastAsia="Times New Roman"/>
          <w:color w:val="212121"/>
          <w:szCs w:val="24"/>
        </w:rPr>
        <w:t>%</w:t>
      </w:r>
      <w:r w:rsidRPr="00780357">
        <w:rPr>
          <w:rFonts w:eastAsia="Times New Roman"/>
          <w:color w:val="212121"/>
          <w:szCs w:val="24"/>
        </w:rPr>
        <w:t xml:space="preserve"> και του 6% είχαμε τις χαμηλότερες δαπάνες </w:t>
      </w:r>
      <w:r>
        <w:rPr>
          <w:rFonts w:eastAsia="Times New Roman"/>
          <w:color w:val="212121"/>
          <w:szCs w:val="24"/>
        </w:rPr>
        <w:t>για τ</w:t>
      </w:r>
      <w:r>
        <w:rPr>
          <w:rFonts w:eastAsia="Times New Roman"/>
          <w:color w:val="212121"/>
          <w:szCs w:val="24"/>
        </w:rPr>
        <w:t xml:space="preserve">ο παιδί </w:t>
      </w:r>
      <w:r w:rsidRPr="00780357">
        <w:rPr>
          <w:rFonts w:eastAsia="Times New Roman"/>
          <w:color w:val="212121"/>
          <w:szCs w:val="24"/>
        </w:rPr>
        <w:t>στην Ευρωπαϊκή Ένωση</w:t>
      </w:r>
      <w:r>
        <w:rPr>
          <w:rFonts w:eastAsia="Times New Roman"/>
          <w:color w:val="212121"/>
          <w:szCs w:val="24"/>
        </w:rPr>
        <w:t xml:space="preserve">. </w:t>
      </w:r>
    </w:p>
    <w:p w14:paraId="6929885A"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Για αυτό θέλω</w:t>
      </w:r>
      <w:r w:rsidRPr="00780357">
        <w:rPr>
          <w:rFonts w:eastAsia="Times New Roman"/>
          <w:color w:val="212121"/>
          <w:szCs w:val="24"/>
        </w:rPr>
        <w:t xml:space="preserve"> να </w:t>
      </w:r>
      <w:r>
        <w:rPr>
          <w:rFonts w:eastAsia="Times New Roman"/>
          <w:color w:val="212121"/>
          <w:szCs w:val="24"/>
        </w:rPr>
        <w:t>αμφισβητήσω</w:t>
      </w:r>
      <w:r w:rsidRPr="00780357">
        <w:rPr>
          <w:rFonts w:eastAsia="Times New Roman"/>
          <w:color w:val="212121"/>
          <w:szCs w:val="24"/>
        </w:rPr>
        <w:t xml:space="preserve"> και κάτι άλλο που είπατε</w:t>
      </w:r>
      <w:r>
        <w:rPr>
          <w:rFonts w:eastAsia="Times New Roman"/>
          <w:color w:val="212121"/>
          <w:szCs w:val="24"/>
        </w:rPr>
        <w:t>,</w:t>
      </w:r>
      <w:r w:rsidRPr="00780357">
        <w:rPr>
          <w:rFonts w:eastAsia="Times New Roman"/>
          <w:color w:val="212121"/>
          <w:szCs w:val="24"/>
        </w:rPr>
        <w:t xml:space="preserve"> αναφερόμενος σ</w:t>
      </w:r>
      <w:r>
        <w:rPr>
          <w:rFonts w:eastAsia="Times New Roman"/>
          <w:color w:val="212121"/>
          <w:szCs w:val="24"/>
        </w:rPr>
        <w:t>ε κάποια στοιχεία του Διεθνούς Νομισματικού Τ</w:t>
      </w:r>
      <w:r w:rsidRPr="00780357">
        <w:rPr>
          <w:rFonts w:eastAsia="Times New Roman"/>
          <w:color w:val="212121"/>
          <w:szCs w:val="24"/>
        </w:rPr>
        <w:t>αμείου</w:t>
      </w:r>
      <w:r>
        <w:rPr>
          <w:rFonts w:eastAsia="Times New Roman"/>
          <w:color w:val="212121"/>
          <w:szCs w:val="24"/>
        </w:rPr>
        <w:t>. Δ</w:t>
      </w:r>
      <w:r w:rsidRPr="00780357">
        <w:rPr>
          <w:rFonts w:eastAsia="Times New Roman"/>
          <w:color w:val="212121"/>
          <w:szCs w:val="24"/>
        </w:rPr>
        <w:t>εν είναι γραμμική συνάρτηση ο ρυθμός της ανάπτυξης με το επίπεδο της κοινωνικής προστασίας</w:t>
      </w:r>
      <w:r>
        <w:rPr>
          <w:rFonts w:eastAsia="Times New Roman"/>
          <w:color w:val="212121"/>
          <w:szCs w:val="24"/>
        </w:rPr>
        <w:t>. Δ</w:t>
      </w:r>
      <w:r w:rsidRPr="00780357">
        <w:rPr>
          <w:rFonts w:eastAsia="Times New Roman"/>
          <w:color w:val="212121"/>
          <w:szCs w:val="24"/>
        </w:rPr>
        <w:t xml:space="preserve">εν είναι </w:t>
      </w:r>
      <w:r w:rsidRPr="00780357">
        <w:rPr>
          <w:rFonts w:eastAsia="Times New Roman"/>
          <w:color w:val="212121"/>
          <w:szCs w:val="24"/>
        </w:rPr>
        <w:t>γραμμική συνάρτηση οι ρυθμοί της ανάπτυξης με το επίπεδο της κοινωνικής συνοχής που μπορεί να δημιουργήσει συνθήκες ανατροπής της δημογραφικής εξέλιξης</w:t>
      </w:r>
      <w:r>
        <w:rPr>
          <w:rFonts w:eastAsia="Times New Roman"/>
          <w:color w:val="212121"/>
          <w:szCs w:val="24"/>
        </w:rPr>
        <w:t>. Ε</w:t>
      </w:r>
      <w:r w:rsidRPr="00780357">
        <w:rPr>
          <w:rFonts w:eastAsia="Times New Roman"/>
          <w:color w:val="212121"/>
          <w:szCs w:val="24"/>
        </w:rPr>
        <w:t>ίναι ζήτημα πολιτικής επιλογής και στρατηγικής</w:t>
      </w:r>
      <w:r>
        <w:rPr>
          <w:rFonts w:eastAsia="Times New Roman"/>
          <w:color w:val="212121"/>
          <w:szCs w:val="24"/>
        </w:rPr>
        <w:t xml:space="preserve">. Την εποχή των </w:t>
      </w:r>
      <w:proofErr w:type="spellStart"/>
      <w:r>
        <w:rPr>
          <w:rFonts w:eastAsia="Times New Roman"/>
          <w:color w:val="212121"/>
          <w:szCs w:val="24"/>
        </w:rPr>
        <w:t>παχέω</w:t>
      </w:r>
      <w:r w:rsidRPr="00780357">
        <w:rPr>
          <w:rFonts w:eastAsia="Times New Roman"/>
          <w:color w:val="212121"/>
          <w:szCs w:val="24"/>
        </w:rPr>
        <w:t>ν</w:t>
      </w:r>
      <w:proofErr w:type="spellEnd"/>
      <w:r w:rsidRPr="00780357">
        <w:rPr>
          <w:rFonts w:eastAsia="Times New Roman"/>
          <w:color w:val="212121"/>
          <w:szCs w:val="24"/>
        </w:rPr>
        <w:t xml:space="preserve"> αγελάδων</w:t>
      </w:r>
      <w:r>
        <w:rPr>
          <w:rFonts w:eastAsia="Times New Roman"/>
          <w:color w:val="212121"/>
          <w:szCs w:val="24"/>
        </w:rPr>
        <w:t>,</w:t>
      </w:r>
      <w:r w:rsidRPr="00780357">
        <w:rPr>
          <w:rFonts w:eastAsia="Times New Roman"/>
          <w:color w:val="212121"/>
          <w:szCs w:val="24"/>
        </w:rPr>
        <w:t xml:space="preserve"> </w:t>
      </w:r>
      <w:r>
        <w:rPr>
          <w:rFonts w:eastAsia="Times New Roman"/>
          <w:color w:val="212121"/>
          <w:szCs w:val="24"/>
        </w:rPr>
        <w:t xml:space="preserve">της ισχυρής </w:t>
      </w:r>
      <w:r w:rsidRPr="00780357">
        <w:rPr>
          <w:rFonts w:eastAsia="Times New Roman"/>
          <w:color w:val="212121"/>
          <w:szCs w:val="24"/>
        </w:rPr>
        <w:t>και μεγάλης</w:t>
      </w:r>
      <w:r w:rsidRPr="00780357">
        <w:rPr>
          <w:rFonts w:eastAsia="Times New Roman"/>
          <w:color w:val="212121"/>
          <w:szCs w:val="24"/>
        </w:rPr>
        <w:t xml:space="preserve"> Ελλάδας</w:t>
      </w:r>
      <w:r>
        <w:rPr>
          <w:rFonts w:eastAsia="Times New Roman"/>
          <w:color w:val="212121"/>
          <w:szCs w:val="24"/>
        </w:rPr>
        <w:t>,</w:t>
      </w:r>
      <w:r w:rsidRPr="00780357">
        <w:rPr>
          <w:rFonts w:eastAsia="Times New Roman"/>
          <w:color w:val="212121"/>
          <w:szCs w:val="24"/>
        </w:rPr>
        <w:t xml:space="preserve"> της οικονομίας που άνθιζε</w:t>
      </w:r>
      <w:r>
        <w:rPr>
          <w:rFonts w:eastAsia="Times New Roman"/>
          <w:color w:val="212121"/>
          <w:szCs w:val="24"/>
        </w:rPr>
        <w:t xml:space="preserve">, </w:t>
      </w:r>
      <w:r w:rsidRPr="00780357">
        <w:rPr>
          <w:rFonts w:eastAsia="Times New Roman"/>
          <w:color w:val="212121"/>
          <w:szCs w:val="24"/>
        </w:rPr>
        <w:t>είχαμε αυτά τα φαινόμενα</w:t>
      </w:r>
      <w:r>
        <w:rPr>
          <w:rFonts w:eastAsia="Times New Roman"/>
          <w:color w:val="212121"/>
          <w:szCs w:val="24"/>
        </w:rPr>
        <w:t>.</w:t>
      </w:r>
    </w:p>
    <w:p w14:paraId="6929885B"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Το έγκλημα στη χ</w:t>
      </w:r>
      <w:r w:rsidRPr="00780357">
        <w:rPr>
          <w:rFonts w:eastAsia="Times New Roman"/>
          <w:color w:val="212121"/>
          <w:szCs w:val="24"/>
        </w:rPr>
        <w:t>ώρα</w:t>
      </w:r>
      <w:r>
        <w:rPr>
          <w:rFonts w:eastAsia="Times New Roman"/>
          <w:color w:val="212121"/>
          <w:szCs w:val="24"/>
        </w:rPr>
        <w:t>, λοιπόν, δ</w:t>
      </w:r>
      <w:r w:rsidRPr="00780357">
        <w:rPr>
          <w:rFonts w:eastAsia="Times New Roman"/>
          <w:color w:val="212121"/>
          <w:szCs w:val="24"/>
        </w:rPr>
        <w:t>εν είναι μόνο ότι κάποιοι χρεοκόπησαν τη χώρα και την οδήγησαν σε πρω</w:t>
      </w:r>
      <w:r>
        <w:rPr>
          <w:rFonts w:eastAsia="Times New Roman"/>
          <w:color w:val="212121"/>
          <w:szCs w:val="24"/>
        </w:rPr>
        <w:t xml:space="preserve">τοφανή οικονομική κρίση, </w:t>
      </w:r>
      <w:r w:rsidRPr="00780357">
        <w:rPr>
          <w:rFonts w:eastAsia="Times New Roman"/>
          <w:color w:val="212121"/>
          <w:szCs w:val="24"/>
        </w:rPr>
        <w:t>τη χειρότερη σε όλη την Ευρώπη</w:t>
      </w:r>
      <w:r>
        <w:rPr>
          <w:rFonts w:eastAsia="Times New Roman"/>
          <w:color w:val="212121"/>
          <w:szCs w:val="24"/>
        </w:rPr>
        <w:t>,</w:t>
      </w:r>
      <w:r w:rsidRPr="00780357">
        <w:rPr>
          <w:rFonts w:eastAsia="Times New Roman"/>
          <w:color w:val="212121"/>
          <w:szCs w:val="24"/>
        </w:rPr>
        <w:t xml:space="preserve"> που διέλυσε τον κοινωνικό ιστό</w:t>
      </w:r>
      <w:r>
        <w:rPr>
          <w:rFonts w:eastAsia="Times New Roman"/>
          <w:color w:val="212121"/>
          <w:szCs w:val="24"/>
        </w:rPr>
        <w:t xml:space="preserve">, </w:t>
      </w:r>
      <w:r w:rsidRPr="00780357">
        <w:rPr>
          <w:rFonts w:eastAsia="Times New Roman"/>
          <w:color w:val="212121"/>
          <w:szCs w:val="24"/>
        </w:rPr>
        <w:t xml:space="preserve">αλλά και ότι πολύ πιο πριν είχαν αφήσει την κοινωνία </w:t>
      </w:r>
      <w:r>
        <w:rPr>
          <w:rFonts w:eastAsia="Times New Roman"/>
          <w:color w:val="212121"/>
          <w:szCs w:val="24"/>
        </w:rPr>
        <w:t xml:space="preserve">απροστάτευτη, </w:t>
      </w:r>
      <w:r w:rsidRPr="00780357">
        <w:rPr>
          <w:rFonts w:eastAsia="Times New Roman"/>
          <w:color w:val="212121"/>
          <w:szCs w:val="24"/>
        </w:rPr>
        <w:t xml:space="preserve">όταν υπήρχαν οι δυνατότητες να </w:t>
      </w:r>
      <w:proofErr w:type="spellStart"/>
      <w:r w:rsidRPr="00780357">
        <w:rPr>
          <w:rFonts w:eastAsia="Times New Roman"/>
          <w:color w:val="212121"/>
          <w:szCs w:val="24"/>
        </w:rPr>
        <w:t>οικοδομηθεί</w:t>
      </w:r>
      <w:proofErr w:type="spellEnd"/>
      <w:r w:rsidRPr="00780357">
        <w:rPr>
          <w:rFonts w:eastAsia="Times New Roman"/>
          <w:color w:val="212121"/>
          <w:szCs w:val="24"/>
        </w:rPr>
        <w:t xml:space="preserve"> ένα κοινωνικό κράτος</w:t>
      </w:r>
      <w:r>
        <w:rPr>
          <w:rFonts w:eastAsia="Times New Roman"/>
          <w:color w:val="212121"/>
          <w:szCs w:val="24"/>
        </w:rPr>
        <w:t>. Διότι κ</w:t>
      </w:r>
      <w:r w:rsidRPr="00780357">
        <w:rPr>
          <w:rFonts w:eastAsia="Times New Roman"/>
          <w:color w:val="212121"/>
          <w:szCs w:val="24"/>
        </w:rPr>
        <w:t xml:space="preserve">αι άλλες χώρες </w:t>
      </w:r>
      <w:r>
        <w:rPr>
          <w:rFonts w:eastAsia="Times New Roman"/>
          <w:color w:val="212121"/>
          <w:szCs w:val="24"/>
        </w:rPr>
        <w:t xml:space="preserve">που </w:t>
      </w:r>
      <w:r w:rsidRPr="00780357">
        <w:rPr>
          <w:rFonts w:eastAsia="Times New Roman"/>
          <w:color w:val="212121"/>
          <w:szCs w:val="24"/>
        </w:rPr>
        <w:t xml:space="preserve">πέρασαν </w:t>
      </w:r>
      <w:r>
        <w:rPr>
          <w:rFonts w:eastAsia="Times New Roman"/>
          <w:color w:val="212121"/>
          <w:szCs w:val="24"/>
        </w:rPr>
        <w:t xml:space="preserve">κρίση -όχι τόσο σκληρά όσο εμείς- </w:t>
      </w:r>
      <w:r w:rsidRPr="00780357">
        <w:rPr>
          <w:rFonts w:eastAsia="Times New Roman"/>
          <w:color w:val="212121"/>
          <w:szCs w:val="24"/>
        </w:rPr>
        <w:t>είχαν κοινωνικό κράτος</w:t>
      </w:r>
      <w:r>
        <w:rPr>
          <w:rFonts w:eastAsia="Times New Roman"/>
          <w:color w:val="212121"/>
          <w:szCs w:val="24"/>
        </w:rPr>
        <w:t>.</w:t>
      </w:r>
      <w:r w:rsidRPr="00780357">
        <w:rPr>
          <w:rFonts w:eastAsia="Times New Roman"/>
          <w:color w:val="212121"/>
          <w:szCs w:val="24"/>
        </w:rPr>
        <w:t xml:space="preserve"> </w:t>
      </w:r>
    </w:p>
    <w:p w14:paraId="6929885C"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780357">
        <w:rPr>
          <w:rFonts w:eastAsia="Times New Roman"/>
          <w:color w:val="212121"/>
          <w:szCs w:val="24"/>
        </w:rPr>
        <w:lastRenderedPageBreak/>
        <w:t>Α</w:t>
      </w:r>
      <w:r>
        <w:rPr>
          <w:rFonts w:eastAsia="Times New Roman"/>
          <w:color w:val="212121"/>
          <w:szCs w:val="24"/>
        </w:rPr>
        <w:t>υτό είναι το μεγάλο έγκλημα αυ</w:t>
      </w:r>
      <w:r>
        <w:rPr>
          <w:rFonts w:eastAsia="Times New Roman"/>
          <w:color w:val="212121"/>
          <w:szCs w:val="24"/>
        </w:rPr>
        <w:t>τού</w:t>
      </w:r>
      <w:r w:rsidRPr="00780357">
        <w:rPr>
          <w:rFonts w:eastAsia="Times New Roman"/>
          <w:color w:val="212121"/>
          <w:szCs w:val="24"/>
        </w:rPr>
        <w:t xml:space="preserve"> που εμείς ονομάζουμε </w:t>
      </w:r>
      <w:r>
        <w:rPr>
          <w:rFonts w:eastAsia="Times New Roman"/>
          <w:color w:val="212121"/>
          <w:szCs w:val="24"/>
        </w:rPr>
        <w:t>«</w:t>
      </w:r>
      <w:r w:rsidRPr="00780357">
        <w:rPr>
          <w:rFonts w:eastAsia="Times New Roman"/>
          <w:color w:val="212121"/>
          <w:szCs w:val="24"/>
        </w:rPr>
        <w:t>παλιό πολιτικό σύστημα</w:t>
      </w:r>
      <w:r>
        <w:rPr>
          <w:rFonts w:eastAsia="Times New Roman"/>
          <w:color w:val="212121"/>
          <w:szCs w:val="24"/>
        </w:rPr>
        <w:t>»</w:t>
      </w:r>
      <w:r w:rsidRPr="00780357">
        <w:rPr>
          <w:rFonts w:eastAsia="Times New Roman"/>
          <w:color w:val="212121"/>
          <w:szCs w:val="24"/>
        </w:rPr>
        <w:t xml:space="preserve"> που κυβέρνησε για χρόνια τη χώρα</w:t>
      </w:r>
      <w:r>
        <w:rPr>
          <w:rFonts w:eastAsia="Times New Roman"/>
          <w:color w:val="212121"/>
          <w:szCs w:val="24"/>
        </w:rPr>
        <w:t xml:space="preserve">. </w:t>
      </w:r>
    </w:p>
    <w:p w14:paraId="6929885D"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Βεβαίως, σήμερα κ</w:t>
      </w:r>
      <w:r w:rsidRPr="00780357">
        <w:rPr>
          <w:rFonts w:eastAsia="Times New Roman"/>
          <w:color w:val="212121"/>
          <w:szCs w:val="24"/>
        </w:rPr>
        <w:t xml:space="preserve">ανείς δεν ισχυρίζεται ότι </w:t>
      </w:r>
      <w:r>
        <w:rPr>
          <w:rFonts w:eastAsia="Times New Roman"/>
          <w:color w:val="212121"/>
          <w:szCs w:val="24"/>
        </w:rPr>
        <w:t xml:space="preserve">δεν υπάρχουν ακόμα πολύ μεγάλες δυσκολίες, κανείς δεν ισχυρίζεται ότι </w:t>
      </w:r>
      <w:r w:rsidRPr="00780357">
        <w:rPr>
          <w:rFonts w:eastAsia="Times New Roman"/>
          <w:color w:val="212121"/>
          <w:szCs w:val="24"/>
        </w:rPr>
        <w:t>ακόμα συμπολίτες μας δεν περνούν δύσκολα</w:t>
      </w:r>
      <w:r>
        <w:rPr>
          <w:rFonts w:eastAsia="Times New Roman"/>
          <w:color w:val="212121"/>
          <w:szCs w:val="24"/>
        </w:rPr>
        <w:t>, κ</w:t>
      </w:r>
      <w:r w:rsidRPr="00780357">
        <w:rPr>
          <w:rFonts w:eastAsia="Times New Roman"/>
          <w:color w:val="212121"/>
          <w:szCs w:val="24"/>
        </w:rPr>
        <w:t>ανείς δεν ισχυρ</w:t>
      </w:r>
      <w:r w:rsidRPr="00780357">
        <w:rPr>
          <w:rFonts w:eastAsia="Times New Roman"/>
          <w:color w:val="212121"/>
          <w:szCs w:val="24"/>
        </w:rPr>
        <w:t>ίζεται ότι δ</w:t>
      </w:r>
      <w:r>
        <w:rPr>
          <w:rFonts w:eastAsia="Times New Roman"/>
          <w:color w:val="212121"/>
          <w:szCs w:val="24"/>
        </w:rPr>
        <w:t>ιά</w:t>
      </w:r>
      <w:r w:rsidRPr="00780357">
        <w:rPr>
          <w:rFonts w:eastAsia="Times New Roman"/>
          <w:color w:val="212121"/>
          <w:szCs w:val="24"/>
        </w:rPr>
        <w:t xml:space="preserve"> μαγείας η κρίση έχει τελειώσει</w:t>
      </w:r>
      <w:r>
        <w:rPr>
          <w:rFonts w:eastAsia="Times New Roman"/>
          <w:color w:val="212121"/>
          <w:szCs w:val="24"/>
        </w:rPr>
        <w:t>. Όμως, πιστεύω ότι δεν χωρούν</w:t>
      </w:r>
      <w:r w:rsidRPr="00780357">
        <w:rPr>
          <w:rFonts w:eastAsia="Times New Roman"/>
          <w:color w:val="212121"/>
          <w:szCs w:val="24"/>
        </w:rPr>
        <w:t xml:space="preserve"> κροκοδείλια δάκρυα ούτε για το δημογραφικό από πολ</w:t>
      </w:r>
      <w:r>
        <w:rPr>
          <w:rFonts w:eastAsia="Times New Roman"/>
          <w:color w:val="212121"/>
          <w:szCs w:val="24"/>
        </w:rPr>
        <w:t>ιτικές δυνάμεις που στην πράξη κ</w:t>
      </w:r>
      <w:r w:rsidRPr="00780357">
        <w:rPr>
          <w:rFonts w:eastAsia="Times New Roman"/>
          <w:color w:val="212121"/>
          <w:szCs w:val="24"/>
        </w:rPr>
        <w:t>αι με τα πεπραγμένα τους στην κορύφωση της κρίσης θεώρησαν τις πολιτικές για το παιδί περιττή σπατ</w:t>
      </w:r>
      <w:r w:rsidRPr="00780357">
        <w:rPr>
          <w:rFonts w:eastAsia="Times New Roman"/>
          <w:color w:val="212121"/>
          <w:szCs w:val="24"/>
        </w:rPr>
        <w:t>άλη</w:t>
      </w:r>
      <w:r>
        <w:rPr>
          <w:rFonts w:eastAsia="Times New Roman"/>
          <w:color w:val="212121"/>
          <w:szCs w:val="24"/>
        </w:rPr>
        <w:t xml:space="preserve"> και, βεβαίως, από</w:t>
      </w:r>
      <w:r w:rsidRPr="00780357">
        <w:rPr>
          <w:rFonts w:eastAsia="Times New Roman"/>
          <w:color w:val="212121"/>
          <w:szCs w:val="24"/>
        </w:rPr>
        <w:t xml:space="preserve"> πολιτικές δυνάμεις που με τις πολιτικές τους επιλογές επιδείνωσαν αυτή την πορεία</w:t>
      </w:r>
      <w:r>
        <w:rPr>
          <w:rFonts w:eastAsia="Times New Roman"/>
          <w:color w:val="212121"/>
          <w:szCs w:val="24"/>
        </w:rPr>
        <w:t>.</w:t>
      </w:r>
    </w:p>
    <w:p w14:paraId="6929885E"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780357">
        <w:rPr>
          <w:rFonts w:eastAsia="Times New Roman"/>
          <w:color w:val="212121"/>
          <w:szCs w:val="24"/>
        </w:rPr>
        <w:t>έλω να ολοκληρώσω την παρέμβασή μου για το δημογραφικό με μία αναφορά</w:t>
      </w:r>
      <w:r>
        <w:rPr>
          <w:rFonts w:eastAsia="Times New Roman"/>
          <w:color w:val="212121"/>
          <w:szCs w:val="24"/>
        </w:rPr>
        <w:t>,</w:t>
      </w:r>
      <w:r w:rsidRPr="00780357">
        <w:rPr>
          <w:rFonts w:eastAsia="Times New Roman"/>
          <w:color w:val="212121"/>
          <w:szCs w:val="24"/>
        </w:rPr>
        <w:t xml:space="preserve"> όπως υποσχέθηκα αρχικά</w:t>
      </w:r>
      <w:r>
        <w:rPr>
          <w:rFonts w:eastAsia="Times New Roman"/>
          <w:color w:val="212121"/>
          <w:szCs w:val="24"/>
        </w:rPr>
        <w:t>,</w:t>
      </w:r>
      <w:r w:rsidRPr="00780357">
        <w:rPr>
          <w:rFonts w:eastAsia="Times New Roman"/>
          <w:color w:val="212121"/>
          <w:szCs w:val="24"/>
        </w:rPr>
        <w:t xml:space="preserve"> στον τρίτο άξονα </w:t>
      </w:r>
      <w:r>
        <w:rPr>
          <w:rFonts w:eastAsia="Times New Roman"/>
          <w:color w:val="212121"/>
          <w:szCs w:val="24"/>
        </w:rPr>
        <w:t>-</w:t>
      </w:r>
      <w:r w:rsidRPr="00780357">
        <w:rPr>
          <w:rFonts w:eastAsia="Times New Roman"/>
          <w:color w:val="212121"/>
          <w:szCs w:val="24"/>
        </w:rPr>
        <w:t xml:space="preserve">κομβικό κατά τη γνώμη </w:t>
      </w:r>
      <w:r>
        <w:rPr>
          <w:rFonts w:eastAsia="Times New Roman"/>
          <w:color w:val="212121"/>
          <w:szCs w:val="24"/>
        </w:rPr>
        <w:t xml:space="preserve">μου- </w:t>
      </w:r>
      <w:r w:rsidRPr="00780357">
        <w:rPr>
          <w:rFonts w:eastAsia="Times New Roman"/>
          <w:color w:val="212121"/>
          <w:szCs w:val="24"/>
        </w:rPr>
        <w:t>μιας συνολ</w:t>
      </w:r>
      <w:r w:rsidRPr="00780357">
        <w:rPr>
          <w:rFonts w:eastAsia="Times New Roman"/>
          <w:color w:val="212121"/>
          <w:szCs w:val="24"/>
        </w:rPr>
        <w:t>ικής στρατηγικής για την αντιμετώπιση του δημογραφικού</w:t>
      </w:r>
      <w:r>
        <w:rPr>
          <w:rFonts w:eastAsia="Times New Roman"/>
          <w:color w:val="212121"/>
          <w:szCs w:val="24"/>
        </w:rPr>
        <w:t xml:space="preserve">, </w:t>
      </w:r>
      <w:r w:rsidRPr="00780357">
        <w:rPr>
          <w:rFonts w:eastAsia="Times New Roman"/>
          <w:color w:val="212121"/>
          <w:szCs w:val="24"/>
        </w:rPr>
        <w:t>που δεν έχει να κάνει μόνο με την οικονομία και την αντίληψη για την κοινωνική πολιτική</w:t>
      </w:r>
      <w:r>
        <w:rPr>
          <w:rFonts w:eastAsia="Times New Roman"/>
          <w:color w:val="212121"/>
          <w:szCs w:val="24"/>
        </w:rPr>
        <w:t>,</w:t>
      </w:r>
      <w:r w:rsidRPr="00780357">
        <w:rPr>
          <w:rFonts w:eastAsia="Times New Roman"/>
          <w:color w:val="212121"/>
          <w:szCs w:val="24"/>
        </w:rPr>
        <w:t xml:space="preserve"> αλλά </w:t>
      </w:r>
      <w:r>
        <w:rPr>
          <w:rFonts w:eastAsia="Times New Roman"/>
          <w:color w:val="212121"/>
          <w:szCs w:val="24"/>
        </w:rPr>
        <w:t xml:space="preserve">με </w:t>
      </w:r>
      <w:r w:rsidRPr="00780357">
        <w:rPr>
          <w:rFonts w:eastAsia="Times New Roman"/>
          <w:color w:val="212121"/>
          <w:szCs w:val="24"/>
        </w:rPr>
        <w:t>ένα δύσκολο θέμα</w:t>
      </w:r>
      <w:r>
        <w:rPr>
          <w:rFonts w:eastAsia="Times New Roman"/>
          <w:color w:val="212121"/>
          <w:szCs w:val="24"/>
        </w:rPr>
        <w:t>. Έ</w:t>
      </w:r>
      <w:r w:rsidRPr="00780357">
        <w:rPr>
          <w:rFonts w:eastAsia="Times New Roman"/>
          <w:color w:val="212121"/>
          <w:szCs w:val="24"/>
        </w:rPr>
        <w:t xml:space="preserve">χουμε διαφωνίες σε αυτό το </w:t>
      </w:r>
      <w:r w:rsidRPr="00780357">
        <w:rPr>
          <w:rFonts w:eastAsia="Times New Roman"/>
          <w:color w:val="212121"/>
          <w:szCs w:val="24"/>
        </w:rPr>
        <w:lastRenderedPageBreak/>
        <w:t>θέμα όχι μόνο στην Ελλάδα</w:t>
      </w:r>
      <w:r>
        <w:rPr>
          <w:rFonts w:eastAsia="Times New Roman"/>
          <w:color w:val="212121"/>
          <w:szCs w:val="24"/>
        </w:rPr>
        <w:t>,</w:t>
      </w:r>
      <w:r w:rsidRPr="00780357">
        <w:rPr>
          <w:rFonts w:eastAsia="Times New Roman"/>
          <w:color w:val="212121"/>
          <w:szCs w:val="24"/>
        </w:rPr>
        <w:t xml:space="preserve"> αλλά και στην Ευρώπη</w:t>
      </w:r>
      <w:r>
        <w:rPr>
          <w:rFonts w:eastAsia="Times New Roman"/>
          <w:color w:val="212121"/>
          <w:szCs w:val="24"/>
        </w:rPr>
        <w:t>, οι προοδ</w:t>
      </w:r>
      <w:r>
        <w:rPr>
          <w:rFonts w:eastAsia="Times New Roman"/>
          <w:color w:val="212121"/>
          <w:szCs w:val="24"/>
        </w:rPr>
        <w:t xml:space="preserve">ευτικοί με τους συντηρητικούς. Είναι ένα θέμα που ίσως </w:t>
      </w:r>
      <w:r w:rsidRPr="00780357">
        <w:rPr>
          <w:rFonts w:eastAsia="Times New Roman"/>
          <w:color w:val="212121"/>
          <w:szCs w:val="24"/>
        </w:rPr>
        <w:t xml:space="preserve">ήταν ταμπού πριν </w:t>
      </w:r>
      <w:r>
        <w:rPr>
          <w:rFonts w:eastAsia="Times New Roman"/>
          <w:color w:val="212121"/>
          <w:szCs w:val="24"/>
        </w:rPr>
        <w:t xml:space="preserve">από </w:t>
      </w:r>
      <w:r w:rsidRPr="00780357">
        <w:rPr>
          <w:rFonts w:eastAsia="Times New Roman"/>
          <w:color w:val="212121"/>
          <w:szCs w:val="24"/>
        </w:rPr>
        <w:t xml:space="preserve">λίγα χρόνια </w:t>
      </w:r>
      <w:r>
        <w:rPr>
          <w:rFonts w:eastAsia="Times New Roman"/>
          <w:color w:val="212121"/>
          <w:szCs w:val="24"/>
        </w:rPr>
        <w:t xml:space="preserve">να </w:t>
      </w:r>
      <w:r w:rsidRPr="00780357">
        <w:rPr>
          <w:rFonts w:eastAsia="Times New Roman"/>
          <w:color w:val="212121"/>
          <w:szCs w:val="24"/>
        </w:rPr>
        <w:t>το συζητάμε εδώ στη Βουλή ανοιχτά</w:t>
      </w:r>
      <w:r>
        <w:rPr>
          <w:rFonts w:eastAsia="Times New Roman"/>
          <w:color w:val="212121"/>
          <w:szCs w:val="24"/>
        </w:rPr>
        <w:t xml:space="preserve">. </w:t>
      </w:r>
      <w:r w:rsidRPr="00780357">
        <w:rPr>
          <w:rFonts w:eastAsia="Times New Roman"/>
          <w:color w:val="212121"/>
          <w:szCs w:val="24"/>
        </w:rPr>
        <w:t>Εγώ</w:t>
      </w:r>
      <w:r>
        <w:rPr>
          <w:rFonts w:eastAsia="Times New Roman"/>
          <w:color w:val="212121"/>
          <w:szCs w:val="24"/>
        </w:rPr>
        <w:t>,</w:t>
      </w:r>
      <w:r w:rsidRPr="00780357">
        <w:rPr>
          <w:rFonts w:eastAsia="Times New Roman"/>
          <w:color w:val="212121"/>
          <w:szCs w:val="24"/>
        </w:rPr>
        <w:t xml:space="preserve"> </w:t>
      </w:r>
      <w:r>
        <w:rPr>
          <w:rFonts w:eastAsia="Times New Roman"/>
          <w:color w:val="212121"/>
          <w:szCs w:val="24"/>
        </w:rPr>
        <w:t>όμως,</w:t>
      </w:r>
      <w:r w:rsidRPr="00780357">
        <w:rPr>
          <w:rFonts w:eastAsia="Times New Roman"/>
          <w:color w:val="212121"/>
          <w:szCs w:val="24"/>
        </w:rPr>
        <w:t xml:space="preserve"> θέλω να πω κάποιες αλήθειες</w:t>
      </w:r>
      <w:r>
        <w:rPr>
          <w:rFonts w:eastAsia="Times New Roman"/>
          <w:color w:val="212121"/>
          <w:szCs w:val="24"/>
        </w:rPr>
        <w:t>.</w:t>
      </w:r>
      <w:r w:rsidRPr="00780357">
        <w:rPr>
          <w:rFonts w:eastAsia="Times New Roman"/>
          <w:color w:val="212121"/>
          <w:szCs w:val="24"/>
        </w:rPr>
        <w:t xml:space="preserve"> </w:t>
      </w:r>
      <w:r>
        <w:rPr>
          <w:rFonts w:eastAsia="Times New Roman"/>
          <w:color w:val="212121"/>
          <w:szCs w:val="24"/>
        </w:rPr>
        <w:t xml:space="preserve">Και αναφέρομαι στο κρίσιμο θέμα </w:t>
      </w:r>
      <w:r w:rsidRPr="00780357">
        <w:rPr>
          <w:rFonts w:eastAsia="Times New Roman"/>
          <w:color w:val="212121"/>
          <w:szCs w:val="24"/>
        </w:rPr>
        <w:t>του μεταναστευτικού προβλήματος</w:t>
      </w:r>
      <w:r>
        <w:rPr>
          <w:rFonts w:eastAsia="Times New Roman"/>
          <w:color w:val="212121"/>
          <w:szCs w:val="24"/>
        </w:rPr>
        <w:t xml:space="preserve">. </w:t>
      </w:r>
    </w:p>
    <w:p w14:paraId="6929885F"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Σύμφωνα με τα στοιχεία του </w:t>
      </w:r>
      <w:r>
        <w:rPr>
          <w:rFonts w:eastAsia="Times New Roman"/>
          <w:color w:val="212121"/>
          <w:szCs w:val="24"/>
          <w:lang w:val="en-US"/>
        </w:rPr>
        <w:t>P</w:t>
      </w:r>
      <w:proofErr w:type="spellStart"/>
      <w:r w:rsidRPr="00780357">
        <w:rPr>
          <w:rFonts w:eastAsia="Times New Roman"/>
          <w:color w:val="212121"/>
          <w:szCs w:val="24"/>
          <w:lang w:val="en"/>
        </w:rPr>
        <w:t>opulation</w:t>
      </w:r>
      <w:proofErr w:type="spellEnd"/>
      <w:r w:rsidRPr="00780357">
        <w:rPr>
          <w:rFonts w:eastAsia="Times New Roman"/>
          <w:color w:val="212121"/>
          <w:szCs w:val="24"/>
        </w:rPr>
        <w:t xml:space="preserve"> </w:t>
      </w:r>
      <w:r w:rsidRPr="00780357">
        <w:rPr>
          <w:rFonts w:eastAsia="Times New Roman"/>
          <w:color w:val="212121"/>
          <w:szCs w:val="24"/>
          <w:lang w:val="en"/>
        </w:rPr>
        <w:t>Europe</w:t>
      </w:r>
      <w:r w:rsidRPr="00780357">
        <w:rPr>
          <w:rFonts w:eastAsia="Times New Roman"/>
          <w:color w:val="212121"/>
          <w:szCs w:val="24"/>
        </w:rPr>
        <w:t xml:space="preserve"> του </w:t>
      </w:r>
      <w:r>
        <w:rPr>
          <w:rFonts w:eastAsia="Times New Roman"/>
          <w:color w:val="212121"/>
          <w:szCs w:val="24"/>
        </w:rPr>
        <w:t xml:space="preserve">Ινστιτούτου </w:t>
      </w:r>
      <w:r>
        <w:rPr>
          <w:rFonts w:eastAsia="Times New Roman"/>
          <w:color w:val="212121"/>
          <w:szCs w:val="24"/>
          <w:lang w:val="en-US"/>
        </w:rPr>
        <w:t>Max</w:t>
      </w:r>
      <w:r w:rsidRPr="00FF0D1D">
        <w:rPr>
          <w:rFonts w:eastAsia="Times New Roman"/>
          <w:color w:val="212121"/>
          <w:szCs w:val="24"/>
        </w:rPr>
        <w:t xml:space="preserve"> </w:t>
      </w:r>
      <w:r>
        <w:rPr>
          <w:rFonts w:eastAsia="Times New Roman"/>
          <w:color w:val="212121"/>
          <w:szCs w:val="24"/>
          <w:lang w:val="en-US"/>
        </w:rPr>
        <w:t>Planck</w:t>
      </w:r>
      <w:r w:rsidRPr="00FF0D1D">
        <w:rPr>
          <w:rFonts w:eastAsia="Times New Roman"/>
          <w:color w:val="212121"/>
          <w:szCs w:val="24"/>
        </w:rPr>
        <w:t>,</w:t>
      </w:r>
      <w:r>
        <w:rPr>
          <w:rFonts w:eastAsia="Times New Roman"/>
          <w:color w:val="212121"/>
          <w:szCs w:val="24"/>
        </w:rPr>
        <w:t xml:space="preserve"> </w:t>
      </w:r>
      <w:r w:rsidRPr="00780357">
        <w:rPr>
          <w:rFonts w:eastAsia="Times New Roman"/>
          <w:color w:val="212121"/>
          <w:szCs w:val="24"/>
        </w:rPr>
        <w:t xml:space="preserve">χώρες οι οποίες παρά την πρόσφατη άνοδο της ακροδεξιάς </w:t>
      </w:r>
      <w:r>
        <w:rPr>
          <w:rFonts w:eastAsia="Times New Roman"/>
          <w:color w:val="212121"/>
          <w:szCs w:val="24"/>
        </w:rPr>
        <w:t>σε ορισμένες περιπτώσεις</w:t>
      </w:r>
      <w:r w:rsidRPr="00780357">
        <w:rPr>
          <w:rFonts w:eastAsia="Times New Roman"/>
          <w:color w:val="212121"/>
          <w:szCs w:val="24"/>
        </w:rPr>
        <w:t xml:space="preserve"> έχουν πολιτικές ένταξης και ενσωμάτωσης </w:t>
      </w:r>
      <w:r>
        <w:rPr>
          <w:rFonts w:eastAsia="Times New Roman"/>
          <w:color w:val="212121"/>
          <w:szCs w:val="24"/>
        </w:rPr>
        <w:t>σ</w:t>
      </w:r>
      <w:r w:rsidRPr="00780357">
        <w:rPr>
          <w:rFonts w:eastAsia="Times New Roman"/>
          <w:color w:val="212121"/>
          <w:szCs w:val="24"/>
        </w:rPr>
        <w:t xml:space="preserve">την Ευρώπη </w:t>
      </w:r>
      <w:r>
        <w:rPr>
          <w:rFonts w:eastAsia="Times New Roman"/>
          <w:color w:val="212121"/>
          <w:szCs w:val="24"/>
        </w:rPr>
        <w:t xml:space="preserve">και </w:t>
      </w:r>
      <w:r w:rsidRPr="00780357">
        <w:rPr>
          <w:rFonts w:eastAsia="Times New Roman"/>
          <w:color w:val="212121"/>
          <w:szCs w:val="24"/>
        </w:rPr>
        <w:t>πιο συγκεκριμένα πολιτογράφησης μεταναστών</w:t>
      </w:r>
      <w:r>
        <w:rPr>
          <w:rFonts w:eastAsia="Times New Roman"/>
          <w:color w:val="212121"/>
          <w:szCs w:val="24"/>
        </w:rPr>
        <w:t xml:space="preserve"> -</w:t>
      </w:r>
      <w:r w:rsidRPr="00780357">
        <w:rPr>
          <w:rFonts w:eastAsia="Times New Roman"/>
          <w:color w:val="212121"/>
          <w:szCs w:val="24"/>
        </w:rPr>
        <w:t>είτ</w:t>
      </w:r>
      <w:r w:rsidRPr="00780357">
        <w:rPr>
          <w:rFonts w:eastAsia="Times New Roman"/>
          <w:color w:val="212121"/>
          <w:szCs w:val="24"/>
        </w:rPr>
        <w:t xml:space="preserve">ε για διαμένοντες </w:t>
      </w:r>
      <w:r>
        <w:rPr>
          <w:rFonts w:eastAsia="Times New Roman"/>
          <w:color w:val="212121"/>
          <w:szCs w:val="24"/>
        </w:rPr>
        <w:t>για μεγάλο διάστημα μόνιμα στη χ</w:t>
      </w:r>
      <w:r w:rsidRPr="00780357">
        <w:rPr>
          <w:rFonts w:eastAsia="Times New Roman"/>
          <w:color w:val="212121"/>
          <w:szCs w:val="24"/>
        </w:rPr>
        <w:t>ώρα είτε πολύ περισσότερο για μετανάστες δεύτερης και τρίτης γενιάς</w:t>
      </w:r>
      <w:r>
        <w:rPr>
          <w:rFonts w:eastAsia="Times New Roman"/>
          <w:color w:val="212121"/>
          <w:szCs w:val="24"/>
        </w:rPr>
        <w:t>-</w:t>
      </w:r>
      <w:r w:rsidRPr="00780357">
        <w:rPr>
          <w:rFonts w:eastAsia="Times New Roman"/>
          <w:color w:val="212121"/>
          <w:szCs w:val="24"/>
        </w:rPr>
        <w:t xml:space="preserve"> αναμένεται τα επόμενα χρόνια να δουν ανατροπή των δυσοίωνων προβλέψεων </w:t>
      </w:r>
      <w:r>
        <w:rPr>
          <w:rFonts w:eastAsia="Times New Roman"/>
          <w:color w:val="212121"/>
          <w:szCs w:val="24"/>
        </w:rPr>
        <w:t>για</w:t>
      </w:r>
      <w:r w:rsidRPr="00780357">
        <w:rPr>
          <w:rFonts w:eastAsia="Times New Roman"/>
          <w:color w:val="212121"/>
          <w:szCs w:val="24"/>
        </w:rPr>
        <w:t xml:space="preserve"> το δημογραφικό</w:t>
      </w:r>
      <w:r>
        <w:rPr>
          <w:rFonts w:eastAsia="Times New Roman"/>
          <w:color w:val="212121"/>
          <w:szCs w:val="24"/>
        </w:rPr>
        <w:t>, δηλαδή να δουν αύξηση σ</w:t>
      </w:r>
      <w:r w:rsidRPr="00780357">
        <w:rPr>
          <w:rFonts w:eastAsia="Times New Roman"/>
          <w:color w:val="212121"/>
          <w:szCs w:val="24"/>
        </w:rPr>
        <w:t xml:space="preserve">τον πληθυσμό </w:t>
      </w:r>
      <w:r>
        <w:rPr>
          <w:rFonts w:eastAsia="Times New Roman"/>
          <w:color w:val="212121"/>
          <w:szCs w:val="24"/>
        </w:rPr>
        <w:t>τους. Τ</w:t>
      </w:r>
      <w:r w:rsidRPr="00780357">
        <w:rPr>
          <w:rFonts w:eastAsia="Times New Roman"/>
          <w:color w:val="212121"/>
          <w:szCs w:val="24"/>
        </w:rPr>
        <w:t>έτο</w:t>
      </w:r>
      <w:r w:rsidRPr="00780357">
        <w:rPr>
          <w:rFonts w:eastAsia="Times New Roman"/>
          <w:color w:val="212121"/>
          <w:szCs w:val="24"/>
        </w:rPr>
        <w:t>ιες χώρες είναι η Γερμανία</w:t>
      </w:r>
      <w:r>
        <w:rPr>
          <w:rFonts w:eastAsia="Times New Roman"/>
          <w:color w:val="212121"/>
          <w:szCs w:val="24"/>
        </w:rPr>
        <w:t xml:space="preserve">, </w:t>
      </w:r>
      <w:r w:rsidRPr="00780357">
        <w:rPr>
          <w:rFonts w:eastAsia="Times New Roman"/>
          <w:color w:val="212121"/>
          <w:szCs w:val="24"/>
        </w:rPr>
        <w:t>η Γαλλία</w:t>
      </w:r>
      <w:r>
        <w:rPr>
          <w:rFonts w:eastAsia="Times New Roman"/>
          <w:color w:val="212121"/>
          <w:szCs w:val="24"/>
        </w:rPr>
        <w:t>, η</w:t>
      </w:r>
      <w:r w:rsidRPr="00780357">
        <w:rPr>
          <w:rFonts w:eastAsia="Times New Roman"/>
          <w:color w:val="212121"/>
          <w:szCs w:val="24"/>
        </w:rPr>
        <w:t xml:space="preserve"> Ισπανία</w:t>
      </w:r>
      <w:r>
        <w:rPr>
          <w:rFonts w:eastAsia="Times New Roman"/>
          <w:color w:val="212121"/>
          <w:szCs w:val="24"/>
        </w:rPr>
        <w:t>, η</w:t>
      </w:r>
      <w:r w:rsidRPr="00780357">
        <w:rPr>
          <w:rFonts w:eastAsia="Times New Roman"/>
          <w:color w:val="212121"/>
          <w:szCs w:val="24"/>
        </w:rPr>
        <w:t xml:space="preserve"> Σουηδία</w:t>
      </w:r>
      <w:r>
        <w:rPr>
          <w:rFonts w:eastAsia="Times New Roman"/>
          <w:color w:val="212121"/>
          <w:szCs w:val="24"/>
        </w:rPr>
        <w:t>,</w:t>
      </w:r>
      <w:r w:rsidRPr="00780357">
        <w:rPr>
          <w:rFonts w:eastAsia="Times New Roman"/>
          <w:color w:val="212121"/>
          <w:szCs w:val="24"/>
        </w:rPr>
        <w:t xml:space="preserve"> το Βέλγιο</w:t>
      </w:r>
      <w:r>
        <w:rPr>
          <w:rFonts w:eastAsia="Times New Roman"/>
          <w:color w:val="212121"/>
          <w:szCs w:val="24"/>
        </w:rPr>
        <w:t>. Ε</w:t>
      </w:r>
      <w:r w:rsidRPr="00780357">
        <w:rPr>
          <w:rFonts w:eastAsia="Times New Roman"/>
          <w:color w:val="212121"/>
          <w:szCs w:val="24"/>
        </w:rPr>
        <w:t>κτιμάται ότι θα αυξήσουν το</w:t>
      </w:r>
      <w:r>
        <w:rPr>
          <w:rFonts w:eastAsia="Times New Roman"/>
          <w:color w:val="212121"/>
          <w:szCs w:val="24"/>
        </w:rPr>
        <w:t>ν</w:t>
      </w:r>
      <w:r w:rsidRPr="00780357">
        <w:rPr>
          <w:rFonts w:eastAsia="Times New Roman"/>
          <w:color w:val="212121"/>
          <w:szCs w:val="24"/>
        </w:rPr>
        <w:t xml:space="preserve"> πληθυσμό τους σημαντικά </w:t>
      </w:r>
      <w:r>
        <w:rPr>
          <w:rFonts w:eastAsia="Times New Roman"/>
          <w:color w:val="212121"/>
          <w:szCs w:val="24"/>
        </w:rPr>
        <w:t xml:space="preserve">έως </w:t>
      </w:r>
      <w:r w:rsidRPr="00780357">
        <w:rPr>
          <w:rFonts w:eastAsia="Times New Roman"/>
          <w:color w:val="212121"/>
          <w:szCs w:val="24"/>
        </w:rPr>
        <w:t>το 2050</w:t>
      </w:r>
      <w:r>
        <w:rPr>
          <w:rFonts w:eastAsia="Times New Roman"/>
          <w:color w:val="212121"/>
          <w:szCs w:val="24"/>
        </w:rPr>
        <w:t>,</w:t>
      </w:r>
      <w:r w:rsidRPr="00780357">
        <w:rPr>
          <w:rFonts w:eastAsia="Times New Roman"/>
          <w:color w:val="212121"/>
          <w:szCs w:val="24"/>
        </w:rPr>
        <w:t xml:space="preserve"> κατά κύριο λόγο </w:t>
      </w:r>
      <w:r>
        <w:rPr>
          <w:rFonts w:eastAsia="Times New Roman"/>
          <w:color w:val="212121"/>
          <w:szCs w:val="24"/>
        </w:rPr>
        <w:t xml:space="preserve">εξαιτίας της μεταναστευτικής τους πολιτικής. </w:t>
      </w:r>
    </w:p>
    <w:p w14:paraId="69298860"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w:t>
      </w:r>
      <w:r w:rsidRPr="00780357">
        <w:rPr>
          <w:rFonts w:eastAsia="Times New Roman"/>
          <w:color w:val="212121"/>
          <w:szCs w:val="24"/>
        </w:rPr>
        <w:t>ντιθέτως</w:t>
      </w:r>
      <w:r>
        <w:rPr>
          <w:rFonts w:eastAsia="Times New Roman"/>
          <w:color w:val="212121"/>
          <w:szCs w:val="24"/>
        </w:rPr>
        <w:t>,</w:t>
      </w:r>
      <w:r w:rsidRPr="00780357">
        <w:rPr>
          <w:rFonts w:eastAsia="Times New Roman"/>
          <w:color w:val="212121"/>
          <w:szCs w:val="24"/>
        </w:rPr>
        <w:t xml:space="preserve"> χώ</w:t>
      </w:r>
      <w:r>
        <w:rPr>
          <w:rFonts w:eastAsia="Times New Roman"/>
          <w:color w:val="212121"/>
          <w:szCs w:val="24"/>
        </w:rPr>
        <w:t>ρες που πρωτοστατούν σε αυτή τη σύγχρονη σ</w:t>
      </w:r>
      <w:r w:rsidRPr="00780357">
        <w:rPr>
          <w:rFonts w:eastAsia="Times New Roman"/>
          <w:color w:val="212121"/>
          <w:szCs w:val="24"/>
        </w:rPr>
        <w:t>τ</w:t>
      </w:r>
      <w:r w:rsidRPr="00780357">
        <w:rPr>
          <w:rFonts w:eastAsia="Times New Roman"/>
          <w:color w:val="212121"/>
          <w:szCs w:val="24"/>
        </w:rPr>
        <w:t>αυροφορία ενάντια στους πρόσφυγες και τους μετανάστες από άλλες ηπείρους κα</w:t>
      </w:r>
      <w:r>
        <w:rPr>
          <w:rFonts w:eastAsia="Times New Roman"/>
          <w:color w:val="212121"/>
          <w:szCs w:val="24"/>
        </w:rPr>
        <w:t>ι οραματίζονται την «Ευρώπη των κ</w:t>
      </w:r>
      <w:r w:rsidRPr="00780357">
        <w:rPr>
          <w:rFonts w:eastAsia="Times New Roman"/>
          <w:color w:val="212121"/>
          <w:szCs w:val="24"/>
        </w:rPr>
        <w:t>λειστών συνόρων</w:t>
      </w:r>
      <w:r>
        <w:rPr>
          <w:rFonts w:eastAsia="Times New Roman"/>
          <w:color w:val="212121"/>
          <w:szCs w:val="24"/>
        </w:rPr>
        <w:t>»,</w:t>
      </w:r>
      <w:r w:rsidRPr="00780357">
        <w:rPr>
          <w:rFonts w:eastAsia="Times New Roman"/>
          <w:color w:val="212121"/>
          <w:szCs w:val="24"/>
        </w:rPr>
        <w:t xml:space="preserve"> την </w:t>
      </w:r>
      <w:r>
        <w:rPr>
          <w:rFonts w:eastAsia="Times New Roman"/>
          <w:color w:val="212121"/>
          <w:szCs w:val="24"/>
        </w:rPr>
        <w:t>«</w:t>
      </w:r>
      <w:r w:rsidRPr="00780357">
        <w:rPr>
          <w:rFonts w:eastAsia="Times New Roman"/>
          <w:color w:val="212121"/>
          <w:szCs w:val="24"/>
        </w:rPr>
        <w:t>καθαρή Ευρώπη</w:t>
      </w:r>
      <w:r>
        <w:rPr>
          <w:rFonts w:eastAsia="Times New Roman"/>
          <w:color w:val="212121"/>
          <w:szCs w:val="24"/>
        </w:rPr>
        <w:t>»</w:t>
      </w:r>
      <w:r w:rsidRPr="00780357">
        <w:rPr>
          <w:rFonts w:eastAsia="Times New Roman"/>
          <w:color w:val="212121"/>
          <w:szCs w:val="24"/>
        </w:rPr>
        <w:t xml:space="preserve"> </w:t>
      </w:r>
      <w:r>
        <w:rPr>
          <w:rFonts w:eastAsia="Times New Roman"/>
          <w:color w:val="212121"/>
          <w:szCs w:val="24"/>
        </w:rPr>
        <w:t>-</w:t>
      </w:r>
      <w:r w:rsidRPr="00780357">
        <w:rPr>
          <w:rFonts w:eastAsia="Times New Roman"/>
          <w:color w:val="212121"/>
          <w:szCs w:val="24"/>
        </w:rPr>
        <w:t xml:space="preserve">οι περισσότερες εξ αυτών χώρες </w:t>
      </w:r>
      <w:r>
        <w:rPr>
          <w:rFonts w:eastAsia="Times New Roman"/>
          <w:color w:val="212121"/>
          <w:szCs w:val="24"/>
        </w:rPr>
        <w:t xml:space="preserve">της </w:t>
      </w:r>
      <w:r>
        <w:rPr>
          <w:rFonts w:eastAsia="Times New Roman"/>
          <w:color w:val="212121"/>
          <w:szCs w:val="24"/>
        </w:rPr>
        <w:t>α</w:t>
      </w:r>
      <w:r>
        <w:rPr>
          <w:rFonts w:eastAsia="Times New Roman"/>
          <w:color w:val="212121"/>
          <w:szCs w:val="24"/>
        </w:rPr>
        <w:t>νατολικής Ευρώπης και της Β</w:t>
      </w:r>
      <w:r w:rsidRPr="00780357">
        <w:rPr>
          <w:rFonts w:eastAsia="Times New Roman"/>
          <w:color w:val="212121"/>
          <w:szCs w:val="24"/>
        </w:rPr>
        <w:t>αλτικής</w:t>
      </w:r>
      <w:r>
        <w:rPr>
          <w:rFonts w:eastAsia="Times New Roman"/>
          <w:color w:val="212121"/>
          <w:szCs w:val="24"/>
        </w:rPr>
        <w:t>-</w:t>
      </w:r>
      <w:r w:rsidRPr="00780357">
        <w:rPr>
          <w:rFonts w:eastAsia="Times New Roman"/>
          <w:color w:val="212121"/>
          <w:szCs w:val="24"/>
        </w:rPr>
        <w:t xml:space="preserve"> εκτιμάται ότι θα έχουν δραματική μείωση του πληθυσμού τους τόσο λόγω της μη ενσωμάτωσης μεταναστών</w:t>
      </w:r>
      <w:r>
        <w:rPr>
          <w:rFonts w:eastAsia="Times New Roman"/>
          <w:color w:val="212121"/>
          <w:szCs w:val="24"/>
        </w:rPr>
        <w:t>,</w:t>
      </w:r>
      <w:r w:rsidRPr="00780357">
        <w:rPr>
          <w:rFonts w:eastAsia="Times New Roman"/>
          <w:color w:val="212121"/>
          <w:szCs w:val="24"/>
        </w:rPr>
        <w:t xml:space="preserve"> όσο και λόγω της μόνιμης </w:t>
      </w:r>
      <w:r>
        <w:rPr>
          <w:rFonts w:eastAsia="Times New Roman"/>
          <w:color w:val="212121"/>
          <w:szCs w:val="24"/>
        </w:rPr>
        <w:t xml:space="preserve">φυγής </w:t>
      </w:r>
      <w:r w:rsidRPr="00780357">
        <w:rPr>
          <w:rFonts w:eastAsia="Times New Roman"/>
          <w:color w:val="212121"/>
          <w:szCs w:val="24"/>
        </w:rPr>
        <w:t>στο εξωτερικό</w:t>
      </w:r>
      <w:r>
        <w:rPr>
          <w:rFonts w:eastAsia="Times New Roman"/>
          <w:color w:val="212121"/>
          <w:szCs w:val="24"/>
        </w:rPr>
        <w:t>.</w:t>
      </w:r>
    </w:p>
    <w:p w14:paraId="69298861"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780357">
        <w:rPr>
          <w:rFonts w:eastAsia="Times New Roman"/>
          <w:color w:val="212121"/>
          <w:szCs w:val="24"/>
        </w:rPr>
        <w:t xml:space="preserve">αι </w:t>
      </w:r>
      <w:r>
        <w:rPr>
          <w:rFonts w:eastAsia="Times New Roman"/>
          <w:color w:val="212121"/>
          <w:szCs w:val="24"/>
        </w:rPr>
        <w:t>το κρίσιμο ερώτημα είναι -μ</w:t>
      </w:r>
      <w:r w:rsidRPr="00780357">
        <w:rPr>
          <w:rFonts w:eastAsia="Times New Roman"/>
          <w:color w:val="212121"/>
          <w:szCs w:val="24"/>
        </w:rPr>
        <w:t xml:space="preserve">ιας και λέτε </w:t>
      </w:r>
      <w:r>
        <w:rPr>
          <w:rFonts w:eastAsia="Times New Roman"/>
          <w:color w:val="212121"/>
          <w:szCs w:val="24"/>
        </w:rPr>
        <w:t>να μην</w:t>
      </w:r>
      <w:r w:rsidRPr="00780357">
        <w:rPr>
          <w:rFonts w:eastAsia="Times New Roman"/>
          <w:color w:val="212121"/>
          <w:szCs w:val="24"/>
        </w:rPr>
        <w:t xml:space="preserve"> συ</w:t>
      </w:r>
      <w:r>
        <w:rPr>
          <w:rFonts w:eastAsia="Times New Roman"/>
          <w:color w:val="212121"/>
          <w:szCs w:val="24"/>
        </w:rPr>
        <w:t xml:space="preserve">ζητήσουμε μόνο με το βλέμμα μας </w:t>
      </w:r>
      <w:r w:rsidRPr="00780357">
        <w:rPr>
          <w:rFonts w:eastAsia="Times New Roman"/>
          <w:color w:val="212121"/>
          <w:szCs w:val="24"/>
        </w:rPr>
        <w:t xml:space="preserve">στην </w:t>
      </w:r>
      <w:r>
        <w:rPr>
          <w:rFonts w:eastAsia="Times New Roman"/>
          <w:color w:val="212121"/>
          <w:szCs w:val="24"/>
        </w:rPr>
        <w:t>τρέχουσα συγκυ</w:t>
      </w:r>
      <w:r w:rsidRPr="00780357">
        <w:rPr>
          <w:rFonts w:eastAsia="Times New Roman"/>
          <w:color w:val="212121"/>
          <w:szCs w:val="24"/>
        </w:rPr>
        <w:t>ρία</w:t>
      </w:r>
      <w:r>
        <w:rPr>
          <w:rFonts w:eastAsia="Times New Roman"/>
          <w:color w:val="212121"/>
          <w:szCs w:val="24"/>
        </w:rPr>
        <w:t>,</w:t>
      </w:r>
      <w:r w:rsidRPr="00780357">
        <w:rPr>
          <w:rFonts w:eastAsia="Times New Roman"/>
          <w:color w:val="212121"/>
          <w:szCs w:val="24"/>
        </w:rPr>
        <w:t xml:space="preserve"> </w:t>
      </w:r>
      <w:r w:rsidRPr="00780357">
        <w:rPr>
          <w:rFonts w:eastAsia="Times New Roman"/>
          <w:color w:val="212121"/>
          <w:szCs w:val="24"/>
        </w:rPr>
        <w:t>αλλά στο μέλλον</w:t>
      </w:r>
      <w:r>
        <w:rPr>
          <w:rFonts w:eastAsia="Times New Roman"/>
          <w:color w:val="212121"/>
          <w:szCs w:val="24"/>
        </w:rPr>
        <w:t xml:space="preserve">- το εξής: Η Ελλάδα </w:t>
      </w:r>
      <w:r w:rsidRPr="00780357">
        <w:rPr>
          <w:rFonts w:eastAsia="Times New Roman"/>
          <w:color w:val="212121"/>
          <w:szCs w:val="24"/>
        </w:rPr>
        <w:t xml:space="preserve">σε ποιες χώρες θέλουμε να </w:t>
      </w:r>
      <w:r>
        <w:rPr>
          <w:rFonts w:eastAsia="Times New Roman"/>
          <w:color w:val="212121"/>
          <w:szCs w:val="24"/>
        </w:rPr>
        <w:t>κατατάσσεται; Σ</w:t>
      </w:r>
      <w:r w:rsidRPr="00780357">
        <w:rPr>
          <w:rFonts w:eastAsia="Times New Roman"/>
          <w:color w:val="212121"/>
          <w:szCs w:val="24"/>
        </w:rPr>
        <w:t>ε ποια πλευρά της ιστορίας επιλέγει να σταθεί</w:t>
      </w:r>
      <w:r>
        <w:rPr>
          <w:rFonts w:eastAsia="Times New Roman"/>
          <w:color w:val="212121"/>
          <w:szCs w:val="24"/>
        </w:rPr>
        <w:t xml:space="preserve">; </w:t>
      </w:r>
      <w:r w:rsidRPr="00780357">
        <w:rPr>
          <w:rFonts w:eastAsia="Times New Roman"/>
          <w:color w:val="212121"/>
          <w:szCs w:val="24"/>
        </w:rPr>
        <w:t xml:space="preserve">Οι πολιτικές επιλογές στο πρόσφατο παρελθόν </w:t>
      </w:r>
      <w:r>
        <w:rPr>
          <w:rFonts w:eastAsia="Times New Roman"/>
          <w:color w:val="212121"/>
          <w:szCs w:val="24"/>
        </w:rPr>
        <w:t>-πλην λαμπρών</w:t>
      </w:r>
      <w:r w:rsidRPr="00780357">
        <w:rPr>
          <w:rFonts w:eastAsia="Times New Roman"/>
          <w:color w:val="212121"/>
          <w:szCs w:val="24"/>
        </w:rPr>
        <w:t xml:space="preserve"> εξαιρέσεων που απλά επιβεβαιώνουν τον κανόνα</w:t>
      </w:r>
      <w:r>
        <w:rPr>
          <w:rFonts w:eastAsia="Times New Roman"/>
          <w:color w:val="212121"/>
          <w:szCs w:val="24"/>
        </w:rPr>
        <w:t>- τείνουν σ</w:t>
      </w:r>
      <w:r w:rsidRPr="00780357">
        <w:rPr>
          <w:rFonts w:eastAsia="Times New Roman"/>
          <w:color w:val="212121"/>
          <w:szCs w:val="24"/>
        </w:rPr>
        <w:t>το δεύτερο παράδειγμ</w:t>
      </w:r>
      <w:r w:rsidRPr="00780357">
        <w:rPr>
          <w:rFonts w:eastAsia="Times New Roman"/>
          <w:color w:val="212121"/>
          <w:szCs w:val="24"/>
        </w:rPr>
        <w:t>α</w:t>
      </w:r>
      <w:r>
        <w:rPr>
          <w:rFonts w:eastAsia="Times New Roman"/>
          <w:color w:val="212121"/>
          <w:szCs w:val="24"/>
        </w:rPr>
        <w:t>, να μας κατατάσσουν και εμά</w:t>
      </w:r>
      <w:r w:rsidRPr="00780357">
        <w:rPr>
          <w:rFonts w:eastAsia="Times New Roman"/>
          <w:color w:val="212121"/>
          <w:szCs w:val="24"/>
        </w:rPr>
        <w:t xml:space="preserve">ς μαζί με τις χώρες </w:t>
      </w:r>
      <w:r>
        <w:rPr>
          <w:rFonts w:eastAsia="Times New Roman"/>
          <w:color w:val="212121"/>
          <w:szCs w:val="24"/>
        </w:rPr>
        <w:t xml:space="preserve">της </w:t>
      </w:r>
      <w:r>
        <w:rPr>
          <w:rFonts w:eastAsia="Times New Roman"/>
          <w:color w:val="212121"/>
          <w:szCs w:val="24"/>
        </w:rPr>
        <w:t>α</w:t>
      </w:r>
      <w:r>
        <w:rPr>
          <w:rFonts w:eastAsia="Times New Roman"/>
          <w:color w:val="212121"/>
          <w:szCs w:val="24"/>
        </w:rPr>
        <w:t>νατολικής Ευρώπης και της Β</w:t>
      </w:r>
      <w:r w:rsidRPr="00780357">
        <w:rPr>
          <w:rFonts w:eastAsia="Times New Roman"/>
          <w:color w:val="212121"/>
          <w:szCs w:val="24"/>
        </w:rPr>
        <w:t xml:space="preserve">αλτικής </w:t>
      </w:r>
      <w:r>
        <w:rPr>
          <w:rFonts w:eastAsia="Times New Roman"/>
          <w:color w:val="212121"/>
          <w:szCs w:val="24"/>
        </w:rPr>
        <w:t xml:space="preserve">σε αυτό </w:t>
      </w:r>
      <w:r w:rsidRPr="00780357">
        <w:rPr>
          <w:rFonts w:eastAsia="Times New Roman"/>
          <w:color w:val="212121"/>
          <w:szCs w:val="24"/>
        </w:rPr>
        <w:t>το θέμα</w:t>
      </w:r>
      <w:r>
        <w:rPr>
          <w:rFonts w:eastAsia="Times New Roman"/>
          <w:color w:val="212121"/>
          <w:szCs w:val="24"/>
        </w:rPr>
        <w:t xml:space="preserve">. </w:t>
      </w:r>
    </w:p>
    <w:p w14:paraId="69298862"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Όμως, εγώ θα πω καθαρά ότι εμείς πιστεύουμε πως αυτός ο δρόμος είναι καταστροφικός και δεν υπήρξε ποτέ μονόδρομος για τη χώρα, γιατί αυτή η χώρα βρίσ</w:t>
      </w:r>
      <w:r>
        <w:rPr>
          <w:rFonts w:eastAsia="Times New Roman"/>
          <w:color w:val="212121"/>
          <w:szCs w:val="24"/>
        </w:rPr>
        <w:t>κεται σε ένα σ</w:t>
      </w:r>
      <w:r w:rsidRPr="00780357">
        <w:rPr>
          <w:rFonts w:eastAsia="Times New Roman"/>
          <w:color w:val="212121"/>
          <w:szCs w:val="24"/>
        </w:rPr>
        <w:t xml:space="preserve">ταυροδρόμι </w:t>
      </w:r>
      <w:r>
        <w:rPr>
          <w:rFonts w:eastAsia="Times New Roman"/>
          <w:color w:val="212121"/>
          <w:szCs w:val="24"/>
        </w:rPr>
        <w:t xml:space="preserve">ηπείρων, σε ένα σταυροδρόμι πολιτισμών. Σε αυτό το σταυροδρόμι </w:t>
      </w:r>
      <w:r w:rsidRPr="00780357">
        <w:rPr>
          <w:rFonts w:eastAsia="Times New Roman"/>
          <w:color w:val="212121"/>
          <w:szCs w:val="24"/>
        </w:rPr>
        <w:t>γεννήθηκε και μεγάλωσε ο παγκόσμιος</w:t>
      </w:r>
      <w:r>
        <w:rPr>
          <w:rFonts w:eastAsia="Times New Roman"/>
          <w:color w:val="212121"/>
          <w:szCs w:val="24"/>
        </w:rPr>
        <w:t>,</w:t>
      </w:r>
      <w:r w:rsidRPr="00780357">
        <w:rPr>
          <w:rFonts w:eastAsia="Times New Roman"/>
          <w:color w:val="212121"/>
          <w:szCs w:val="24"/>
        </w:rPr>
        <w:t xml:space="preserve"> ο οικουμενικός πολιτισμός</w:t>
      </w:r>
      <w:r>
        <w:rPr>
          <w:rFonts w:eastAsia="Times New Roman"/>
          <w:color w:val="212121"/>
          <w:szCs w:val="24"/>
        </w:rPr>
        <w:t>,</w:t>
      </w:r>
      <w:r w:rsidRPr="00780357">
        <w:rPr>
          <w:rFonts w:eastAsia="Times New Roman"/>
          <w:color w:val="212121"/>
          <w:szCs w:val="24"/>
        </w:rPr>
        <w:t xml:space="preserve"> </w:t>
      </w:r>
      <w:r>
        <w:rPr>
          <w:rFonts w:eastAsia="Times New Roman"/>
          <w:color w:val="212121"/>
          <w:szCs w:val="24"/>
        </w:rPr>
        <w:t xml:space="preserve">ο </w:t>
      </w:r>
      <w:r w:rsidRPr="00780357">
        <w:rPr>
          <w:rFonts w:eastAsia="Times New Roman"/>
          <w:color w:val="212121"/>
          <w:szCs w:val="24"/>
        </w:rPr>
        <w:t>αρχαίος ελληνικός πολιτισμός</w:t>
      </w:r>
      <w:r>
        <w:rPr>
          <w:rFonts w:eastAsia="Times New Roman"/>
          <w:color w:val="212121"/>
          <w:szCs w:val="24"/>
        </w:rPr>
        <w:t xml:space="preserve">. </w:t>
      </w:r>
    </w:p>
    <w:p w14:paraId="69298863"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Και πιστεύω ότι είμαστε μια χώρα που πρέπει να έχουμε εθνική υπερηφάνει</w:t>
      </w:r>
      <w:r>
        <w:rPr>
          <w:rFonts w:eastAsia="Times New Roman"/>
          <w:color w:val="212121"/>
          <w:szCs w:val="24"/>
        </w:rPr>
        <w:t xml:space="preserve">α και εθνική αυτοπεποίθηση, να πιστεύουμε ότι η ενσωμάτωση ανθρώπων που έρχονται από άλλες χώρες εδώ δεν αποτελεί απειλή, αλλά αποτελεί πλούτο. </w:t>
      </w:r>
    </w:p>
    <w:p w14:paraId="69298864"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Να θυμίσω ξανά ότι τη δεκαετία του ’90, παρά τις δυσοίωνες προβλέψεις για το δημογραφικό η χώρα αύξησε τον </w:t>
      </w:r>
      <w:r>
        <w:rPr>
          <w:rFonts w:eastAsia="Times New Roman"/>
          <w:color w:val="212121"/>
          <w:szCs w:val="24"/>
        </w:rPr>
        <w:t>πληθυσμό της κατά περίπου επτακόσιες χιλιάδες πολίτες, γεγονός που προέκυψε όμως κατά 97% από μετανάστες και μόλις κατά 3% από την υπεροχή των γεννήσεων έναντι των θανάτων εκείνη την περίοδο.</w:t>
      </w:r>
    </w:p>
    <w:p w14:paraId="69298865"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lastRenderedPageBreak/>
        <w:t xml:space="preserve">Επομένως, αυτοί που καλλιεργούν την αντίληψη του ρατσισμού, του </w:t>
      </w:r>
      <w:r>
        <w:rPr>
          <w:rFonts w:eastAsia="Times New Roman"/>
          <w:color w:val="212121"/>
          <w:szCs w:val="24"/>
        </w:rPr>
        <w:t>εθνικισμού, το ιδεολόγημα της καθαρότητας της φυλής, δεν σκορπούν μονάχα το μίσος και τον διχασμό εντός της ελληνικής κοινωνίας, την ακρωτηριάζουν την ελληνική κοινωνία. Και βεβαίως αυτοί που μιλούν για «λαθραίους», για «εισβολείς», για δήθεν απειλή για τα</w:t>
      </w:r>
      <w:r>
        <w:rPr>
          <w:rFonts w:eastAsia="Times New Roman"/>
          <w:color w:val="212121"/>
          <w:szCs w:val="24"/>
        </w:rPr>
        <w:t xml:space="preserve"> ήθη και τα έθιμα του τόπου, αυτοί που γύρισαν την πλάτη σε χιλιάδες παιδιά μεταναστών δεύτερης γενιάς, αλλά υποκριτικά σπεύδουν να βγάλουν φωτογραφίες δίπλα σε ένα παιδί δεύτερης γενιάς που μας κάνει υπερήφανους στις Ηνωμένες Πολιτείες της Αμερικής, τον </w:t>
      </w:r>
      <w:proofErr w:type="spellStart"/>
      <w:r>
        <w:rPr>
          <w:rFonts w:eastAsia="Times New Roman"/>
          <w:color w:val="212121"/>
          <w:szCs w:val="24"/>
        </w:rPr>
        <w:t>Α</w:t>
      </w:r>
      <w:r>
        <w:rPr>
          <w:rFonts w:eastAsia="Times New Roman"/>
          <w:color w:val="212121"/>
          <w:szCs w:val="24"/>
        </w:rPr>
        <w:t>ντετοκούνμπο</w:t>
      </w:r>
      <w:proofErr w:type="spellEnd"/>
      <w:r>
        <w:rPr>
          <w:rFonts w:eastAsia="Times New Roman"/>
          <w:color w:val="212121"/>
          <w:szCs w:val="24"/>
        </w:rPr>
        <w:t xml:space="preserve">, και στην οικογένειά του, μια περήφανη οικογένεια μεταναστών από τη Νιγηρία, που τα τέσσερα από τα πέντε παιδιά της γεννήθηκαν εδώ και μεγάλωσαν στα </w:t>
      </w:r>
      <w:proofErr w:type="spellStart"/>
      <w:r>
        <w:rPr>
          <w:rFonts w:eastAsia="Times New Roman"/>
          <w:color w:val="212121"/>
          <w:szCs w:val="24"/>
        </w:rPr>
        <w:t>Πατήσια</w:t>
      </w:r>
      <w:proofErr w:type="spellEnd"/>
      <w:r>
        <w:rPr>
          <w:rFonts w:eastAsia="Times New Roman"/>
          <w:color w:val="212121"/>
          <w:szCs w:val="24"/>
        </w:rPr>
        <w:t xml:space="preserve">, και μεγάλωσαν με βάσανα και δυσκολίες και αγάπησαν την Ελλάδα. Είναι πιο Έλληνες από </w:t>
      </w:r>
      <w:r>
        <w:rPr>
          <w:rFonts w:eastAsia="Times New Roman"/>
          <w:color w:val="212121"/>
          <w:szCs w:val="24"/>
        </w:rPr>
        <w:t>κάποιους άλλους που παριστάνουν τους Έλληνες. Αυτή είναι η μεγάλη υποκρισία!</w:t>
      </w:r>
    </w:p>
    <w:p w14:paraId="69298866" w14:textId="77777777" w:rsidR="00F93F98" w:rsidRDefault="00F9424E">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69298867" w14:textId="77777777" w:rsidR="00F93F98" w:rsidRDefault="00F9424E">
      <w:pPr>
        <w:spacing w:line="600" w:lineRule="auto"/>
        <w:ind w:firstLine="720"/>
        <w:jc w:val="both"/>
        <w:rPr>
          <w:rFonts w:eastAsia="Times New Roman"/>
          <w:color w:val="000000"/>
          <w:szCs w:val="24"/>
          <w:shd w:val="clear" w:color="auto" w:fill="FFFFFF"/>
        </w:rPr>
      </w:pPr>
      <w:r w:rsidRPr="004B703C">
        <w:rPr>
          <w:rFonts w:eastAsia="Times New Roman"/>
          <w:b/>
          <w:color w:val="000000"/>
          <w:szCs w:val="24"/>
          <w:shd w:val="clear" w:color="auto" w:fill="FFFFFF"/>
        </w:rPr>
        <w:t>ΧΑΡΑΛΑΜΠΟΣ ΑΘΑΝΑΣΙΟΥ:</w:t>
      </w:r>
      <w:r>
        <w:rPr>
          <w:rFonts w:eastAsia="Times New Roman"/>
          <w:color w:val="000000"/>
          <w:szCs w:val="24"/>
          <w:shd w:val="clear" w:color="auto" w:fill="FFFFFF"/>
        </w:rPr>
        <w:t xml:space="preserve"> Εγώ έδωσα την υπηκοότητα.</w:t>
      </w:r>
    </w:p>
    <w:p w14:paraId="69298868" w14:textId="77777777" w:rsidR="00F93F98" w:rsidRDefault="00F9424E">
      <w:pPr>
        <w:spacing w:line="600" w:lineRule="auto"/>
        <w:ind w:firstLine="720"/>
        <w:jc w:val="both"/>
        <w:rPr>
          <w:rFonts w:eastAsia="Times New Roman"/>
          <w:color w:val="000000"/>
          <w:szCs w:val="24"/>
          <w:shd w:val="clear" w:color="auto" w:fill="FFFFFF"/>
        </w:rPr>
      </w:pPr>
      <w:r w:rsidRPr="004B703C">
        <w:rPr>
          <w:rFonts w:eastAsia="Times New Roman"/>
          <w:b/>
          <w:color w:val="000000"/>
          <w:szCs w:val="24"/>
          <w:shd w:val="clear" w:color="auto" w:fill="FFFFFF"/>
        </w:rPr>
        <w:lastRenderedPageBreak/>
        <w:t xml:space="preserve">ΑΛΕΞΗΣ ΤΣΙΠΡΑΣ (Πρόεδρος της </w:t>
      </w:r>
      <w:r w:rsidRPr="004B703C">
        <w:rPr>
          <w:rFonts w:eastAsia="Times New Roman"/>
          <w:b/>
          <w:color w:val="000000"/>
          <w:szCs w:val="24"/>
          <w:shd w:val="clear" w:color="auto" w:fill="FFFFFF"/>
        </w:rPr>
        <w:t>Κυβέρνησ</w:t>
      </w:r>
      <w:r>
        <w:rPr>
          <w:rFonts w:eastAsia="Times New Roman"/>
          <w:b/>
          <w:color w:val="000000"/>
          <w:szCs w:val="24"/>
          <w:shd w:val="clear" w:color="auto" w:fill="FFFFFF"/>
        </w:rPr>
        <w:t>ης</w:t>
      </w:r>
      <w:r w:rsidRPr="004B703C">
        <w:rPr>
          <w:rFonts w:eastAsia="Times New Roman"/>
          <w:b/>
          <w:color w:val="000000"/>
          <w:szCs w:val="24"/>
          <w:shd w:val="clear" w:color="auto" w:fill="FFFFFF"/>
        </w:rPr>
        <w:t>):</w:t>
      </w:r>
      <w:r>
        <w:rPr>
          <w:rFonts w:eastAsia="Times New Roman"/>
          <w:color w:val="000000"/>
          <w:szCs w:val="24"/>
          <w:shd w:val="clear" w:color="auto" w:fill="FFFFFF"/>
        </w:rPr>
        <w:t xml:space="preserve"> Αυτή είναι η μεγάλη υποκρισία. Ακριβώς αυτό σας λέω, κύριε Αθανασίου. </w:t>
      </w:r>
    </w:p>
    <w:p w14:paraId="69298869" w14:textId="77777777" w:rsidR="00F93F98" w:rsidRDefault="00F9424E">
      <w:pPr>
        <w:spacing w:line="600" w:lineRule="auto"/>
        <w:ind w:firstLine="720"/>
        <w:jc w:val="both"/>
        <w:rPr>
          <w:rFonts w:eastAsia="Times New Roman"/>
          <w:color w:val="000000"/>
          <w:szCs w:val="24"/>
          <w:shd w:val="clear" w:color="auto" w:fill="FFFFFF"/>
        </w:rPr>
      </w:pPr>
      <w:r w:rsidRPr="004B703C">
        <w:rPr>
          <w:rFonts w:eastAsia="Times New Roman"/>
          <w:b/>
          <w:color w:val="000000"/>
          <w:szCs w:val="24"/>
          <w:shd w:val="clear" w:color="auto" w:fill="FFFFFF"/>
        </w:rPr>
        <w:t xml:space="preserve">ΠΡΟΕΔΡΟΣ (Νικόλαος </w:t>
      </w:r>
      <w:proofErr w:type="spellStart"/>
      <w:r w:rsidRPr="004B703C">
        <w:rPr>
          <w:rFonts w:eastAsia="Times New Roman"/>
          <w:b/>
          <w:color w:val="000000"/>
          <w:szCs w:val="24"/>
          <w:shd w:val="clear" w:color="auto" w:fill="FFFFFF"/>
        </w:rPr>
        <w:t>Βούτσης</w:t>
      </w:r>
      <w:proofErr w:type="spellEnd"/>
      <w:r w:rsidRPr="004B703C">
        <w:rPr>
          <w:rFonts w:eastAsia="Times New Roman"/>
          <w:b/>
          <w:color w:val="000000"/>
          <w:szCs w:val="24"/>
          <w:shd w:val="clear" w:color="auto" w:fill="FFFFFF"/>
        </w:rPr>
        <w:t>):</w:t>
      </w:r>
      <w:r>
        <w:rPr>
          <w:rFonts w:eastAsia="Times New Roman"/>
          <w:color w:val="000000"/>
          <w:szCs w:val="24"/>
          <w:shd w:val="clear" w:color="auto" w:fill="FFFFFF"/>
        </w:rPr>
        <w:t xml:space="preserve"> Δώσατε πάσα, κύριε Πρωθυπουργέ στον κ. Αθανασίου.</w:t>
      </w:r>
    </w:p>
    <w:p w14:paraId="6929886A" w14:textId="77777777" w:rsidR="00F93F98" w:rsidRDefault="00F9424E">
      <w:pPr>
        <w:spacing w:line="600" w:lineRule="auto"/>
        <w:ind w:firstLine="720"/>
        <w:jc w:val="both"/>
        <w:rPr>
          <w:rFonts w:eastAsia="Times New Roman"/>
          <w:color w:val="000000"/>
          <w:szCs w:val="24"/>
          <w:shd w:val="clear" w:color="auto" w:fill="FFFFFF"/>
        </w:rPr>
      </w:pPr>
      <w:r w:rsidRPr="004B703C">
        <w:rPr>
          <w:rFonts w:eastAsia="Times New Roman"/>
          <w:b/>
          <w:color w:val="000000"/>
          <w:szCs w:val="24"/>
          <w:shd w:val="clear" w:color="auto" w:fill="FFFFFF"/>
        </w:rPr>
        <w:t>ΑΛΕΞΗΣ ΤΣΙΠΡΑΣ (Πρόεδρος της Κυβ</w:t>
      </w:r>
      <w:r>
        <w:rPr>
          <w:rFonts w:eastAsia="Times New Roman"/>
          <w:b/>
          <w:color w:val="000000"/>
          <w:szCs w:val="24"/>
          <w:shd w:val="clear" w:color="auto" w:fill="FFFFFF"/>
        </w:rPr>
        <w:t>έρνησης</w:t>
      </w:r>
      <w:r w:rsidRPr="004B703C">
        <w:rPr>
          <w:rFonts w:eastAsia="Times New Roman"/>
          <w:b/>
          <w:color w:val="000000"/>
          <w:szCs w:val="24"/>
          <w:shd w:val="clear" w:color="auto" w:fill="FFFFFF"/>
        </w:rPr>
        <w:t>):</w:t>
      </w:r>
      <w:r>
        <w:rPr>
          <w:rFonts w:eastAsia="Times New Roman"/>
          <w:color w:val="000000"/>
          <w:szCs w:val="24"/>
          <w:shd w:val="clear" w:color="auto" w:fill="FFFFFF"/>
        </w:rPr>
        <w:t xml:space="preserve"> Καταλάβετε λίγο, κύριε Αθανασίου, τι ακριβώς θέλω να σας πω, ότ</w:t>
      </w:r>
      <w:r>
        <w:rPr>
          <w:rFonts w:eastAsia="Times New Roman"/>
          <w:color w:val="000000"/>
          <w:szCs w:val="24"/>
          <w:shd w:val="clear" w:color="auto" w:fill="FFFFFF"/>
        </w:rPr>
        <w:t>ι εσείς είδατε τη μία και μοναδική εξαίρεση, την ίδια στιγμή που στερούσατε το δικαίωμα από διακόσιες χιλιάδες παιδιά που γεννήθηκαν και μεγάλωσαν εδώ, που έχουν τα ίδια δικαιώματα, τις ίδιες αγωνίες, τις ίδιες ελπίδες, την ίδια ελληνική ψυχή με αυτόν στον</w:t>
      </w:r>
      <w:r>
        <w:rPr>
          <w:rFonts w:eastAsia="Times New Roman"/>
          <w:color w:val="000000"/>
          <w:szCs w:val="24"/>
          <w:shd w:val="clear" w:color="auto" w:fill="FFFFFF"/>
        </w:rPr>
        <w:t xml:space="preserve"> οποίο δώσατε την υπηκοότητα, να την αποκτήσουν. Αυτό είναι η μεγάλη υποκρισία.</w:t>
      </w:r>
    </w:p>
    <w:p w14:paraId="6929886B"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λοιπόν, κυρίες και κύριοι συνάδελφοι, αυτό που προτείνουμε είναι όπως σχεδόν ομόφωνα βγάλαμε, παρά τις διαφωνίες μας, μία έκθεση για το δημογραφικό, να συμφωνήσουμε ομόφ</w:t>
      </w:r>
      <w:r>
        <w:rPr>
          <w:rFonts w:eastAsia="Times New Roman"/>
          <w:color w:val="000000"/>
          <w:szCs w:val="24"/>
          <w:shd w:val="clear" w:color="auto" w:fill="FFFFFF"/>
        </w:rPr>
        <w:t xml:space="preserve">ωνα, αν έχετε την τόλμη, ότι όσον αφορά αυτούς τους ανθρώπους, για τους οποίους η Ελλάδα έγινε η δική τους </w:t>
      </w:r>
      <w:r>
        <w:rPr>
          <w:rFonts w:eastAsia="Times New Roman"/>
          <w:color w:val="000000"/>
          <w:szCs w:val="24"/>
          <w:shd w:val="clear" w:color="auto" w:fill="FFFFFF"/>
        </w:rPr>
        <w:lastRenderedPageBreak/>
        <w:t xml:space="preserve">πατρίδα, να μην στερήσουμε από τον τόπο μας, από τις γενιές των ελληνόπουλων διαφορετικής καταγωγής, εθνικότητας και χρώματος την προοπτική να είναι </w:t>
      </w:r>
      <w:r>
        <w:rPr>
          <w:rFonts w:eastAsia="Times New Roman"/>
          <w:color w:val="000000"/>
          <w:szCs w:val="24"/>
          <w:shd w:val="clear" w:color="auto" w:fill="FFFFFF"/>
        </w:rPr>
        <w:t>Έλληνες, να αγαπάνε την Ελλάδα, να δημιουργούν για την Ελλάδα, να μας κάνουν περήφανους για την Ελλάδα.</w:t>
      </w:r>
    </w:p>
    <w:p w14:paraId="6929886C" w14:textId="77777777" w:rsidR="00F93F98" w:rsidRDefault="00F9424E">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6929886D"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Από το 2016, όταν ξεκίνησε η εφαρμογή του νέου νομοθετικού πλαισίου για την ιθαγένεια, εξήντα πέντε χιλιάδες</w:t>
      </w:r>
      <w:r>
        <w:rPr>
          <w:rFonts w:eastAsia="Times New Roman"/>
          <w:color w:val="000000"/>
          <w:szCs w:val="24"/>
          <w:shd w:val="clear" w:color="auto" w:fill="FFFFFF"/>
        </w:rPr>
        <w:t xml:space="preserve"> νέοι και νέες που γεννήθηκαν και μεγάλωσαν εδώ, έχουν μέχρι στιγμής αποκτήσει την ελληνική ιθαγένεια. Όχι όμως όλοι. Οι ρυθμοί είναι εξαιρετικά αργοί. Γι’ αυτό και φτιάξαμε μια Ειδική Γραμματεία Ιθαγένειας, για την επιτάχυνση της διαδικασίας. Διακόσιες χι</w:t>
      </w:r>
      <w:r>
        <w:rPr>
          <w:rFonts w:eastAsia="Times New Roman"/>
          <w:color w:val="000000"/>
          <w:szCs w:val="24"/>
          <w:shd w:val="clear" w:color="auto" w:fill="FFFFFF"/>
        </w:rPr>
        <w:t xml:space="preserve">λιάδες παιδιά ακόμα δεν έχουν λάβει την ελληνική ιθαγένεια. Αντί να μας κατηγορείτε ότι δεν επιταχύνουμε, μας κατηγορείτε ότι έχουμε σχέδιο να αλώσουμε το εκλογικό σώμα, θεωρώντας </w:t>
      </w:r>
      <w:r>
        <w:rPr>
          <w:rFonts w:eastAsia="Times New Roman"/>
          <w:color w:val="000000"/>
          <w:szCs w:val="24"/>
          <w:shd w:val="clear" w:color="auto" w:fill="FFFFFF"/>
          <w:lang w:val="en-US"/>
        </w:rPr>
        <w:t>a</w:t>
      </w:r>
      <w:r w:rsidRPr="00E27FC5">
        <w:rPr>
          <w:rFonts w:eastAsia="Times New Roman"/>
          <w:color w:val="000000"/>
          <w:szCs w:val="24"/>
          <w:shd w:val="clear" w:color="auto" w:fill="FFFFFF"/>
        </w:rPr>
        <w:t xml:space="preserve"> </w:t>
      </w:r>
      <w:r>
        <w:rPr>
          <w:rFonts w:eastAsia="Times New Roman"/>
          <w:color w:val="000000"/>
          <w:szCs w:val="24"/>
          <w:shd w:val="clear" w:color="auto" w:fill="FFFFFF"/>
          <w:lang w:val="en-US"/>
        </w:rPr>
        <w:t>priori</w:t>
      </w:r>
      <w:r>
        <w:rPr>
          <w:rFonts w:eastAsia="Times New Roman"/>
          <w:color w:val="000000"/>
          <w:szCs w:val="24"/>
          <w:shd w:val="clear" w:color="auto" w:fill="FFFFFF"/>
        </w:rPr>
        <w:t xml:space="preserve"> ότι αυτοί οι άνθρωποι που μπαίνουν και εντάσσονται στην ελληνική κο</w:t>
      </w:r>
      <w:r>
        <w:rPr>
          <w:rFonts w:eastAsia="Times New Roman"/>
          <w:color w:val="000000"/>
          <w:szCs w:val="24"/>
          <w:shd w:val="clear" w:color="auto" w:fill="FFFFFF"/>
        </w:rPr>
        <w:t xml:space="preserve">ινωνία -σαν τον </w:t>
      </w:r>
      <w:proofErr w:type="spellStart"/>
      <w:r>
        <w:rPr>
          <w:rFonts w:eastAsia="Times New Roman"/>
          <w:color w:val="000000"/>
          <w:szCs w:val="24"/>
          <w:shd w:val="clear" w:color="auto" w:fill="FFFFFF"/>
        </w:rPr>
        <w:t>Αντετοκούνμπο</w:t>
      </w:r>
      <w:proofErr w:type="spellEnd"/>
      <w:r>
        <w:rPr>
          <w:rFonts w:eastAsia="Times New Roman"/>
          <w:color w:val="000000"/>
          <w:szCs w:val="24"/>
          <w:shd w:val="clear" w:color="auto" w:fill="FFFFFF"/>
        </w:rPr>
        <w:t xml:space="preserve"> δηλαδή- δεν πρόκειται να σας ψηφίσουν. </w:t>
      </w:r>
    </w:p>
    <w:p w14:paraId="6929886E" w14:textId="77777777" w:rsidR="00F93F98" w:rsidRDefault="00F9424E">
      <w:pPr>
        <w:spacing w:line="600" w:lineRule="auto"/>
        <w:ind w:firstLine="720"/>
        <w:jc w:val="both"/>
        <w:rPr>
          <w:rFonts w:eastAsia="Times New Roman"/>
          <w:color w:val="212121"/>
          <w:szCs w:val="24"/>
        </w:rPr>
      </w:pPr>
      <w:r>
        <w:rPr>
          <w:rFonts w:eastAsia="Times New Roman"/>
          <w:color w:val="000000"/>
          <w:szCs w:val="24"/>
          <w:shd w:val="clear" w:color="auto" w:fill="FFFFFF"/>
        </w:rPr>
        <w:lastRenderedPageBreak/>
        <w:t>Ε, δεν πρόκειται να σας ψηφίσουν, διότι έχετε προσεγγίσει τις πιο ακραίες και δεξιές λογικές, συμπεριφορές και ρητορικές. Δεν μπορεί, όμως, να λειτουργούμε με αυτόν τον μικροπολιτικό γνώ</w:t>
      </w:r>
      <w:r>
        <w:rPr>
          <w:rFonts w:eastAsia="Times New Roman"/>
          <w:color w:val="000000"/>
          <w:szCs w:val="24"/>
          <w:shd w:val="clear" w:color="auto" w:fill="FFFFFF"/>
        </w:rPr>
        <w:t xml:space="preserve">μονα, όταν έχουμε να κάνουμε όχι μονάχα με ένα πρόβλημα ανθρωπιστικής διάστασης, ανθρωπιάς δηλαδή, για να το πω απλά, αλλά και με ένα πρόβλημα που αφορά το μέλλον της χώρας, διότι το </w:t>
      </w:r>
      <w:r>
        <w:rPr>
          <w:rFonts w:eastAsia="Times New Roman"/>
          <w:color w:val="212121"/>
          <w:szCs w:val="24"/>
        </w:rPr>
        <w:t>δημογραφικό είναι το μελλοντικό πρόβλημα της χώρας, αλλά και της ευρωπαϊκ</w:t>
      </w:r>
      <w:r>
        <w:rPr>
          <w:rFonts w:eastAsia="Times New Roman"/>
          <w:color w:val="212121"/>
          <w:szCs w:val="24"/>
        </w:rPr>
        <w:t>ής ηπείρου.</w:t>
      </w:r>
    </w:p>
    <w:p w14:paraId="6929886F"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Εμείς, λοιπόν, θα συνεχίσουμε να εργαζόμαστε για μια κοινωνία συμπεριληπτική, για μια χώρα που πρέπει να είναι πρότυπο συνύπαρξης και αλληλεγγύης, για μια χώρα που θα πρέπει να αγκαλιάζει τον πλούτο των παραδόσεων και των διαφορετικών καταγωγών</w:t>
      </w:r>
      <w:r>
        <w:rPr>
          <w:rFonts w:eastAsia="Times New Roman"/>
          <w:color w:val="212121"/>
          <w:szCs w:val="24"/>
        </w:rPr>
        <w:t>, με δύο λόγια για την Ελλάδα των ανοιχτών οριζόντων, όπως άλλωστε τέτοια ήταν στις μεγαλύτερες στιγμές της ιστορίας της.</w:t>
      </w:r>
    </w:p>
    <w:p w14:paraId="69298870"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Κλείνω, κυρίες και κύριοι συνάδελφοι, λέγοντας ότι το δημογραφικό παραμένει ένα κεφαλαιώδες ζήτημα το οποίο δεν μπορεί να ιδωθεί αποσπ</w:t>
      </w:r>
      <w:r>
        <w:rPr>
          <w:rFonts w:eastAsia="Times New Roman"/>
          <w:color w:val="212121"/>
          <w:szCs w:val="24"/>
        </w:rPr>
        <w:t xml:space="preserve">ασματικά. Χρειάζεται πολιτική βούληση, </w:t>
      </w:r>
      <w:r>
        <w:rPr>
          <w:rFonts w:eastAsia="Times New Roman"/>
          <w:color w:val="212121"/>
          <w:szCs w:val="24"/>
        </w:rPr>
        <w:lastRenderedPageBreak/>
        <w:t>σχέδιο, αρχές και κυρίως, όπως είπα και στην αρχή, την υλοποίηση μιας συνολικής στρατηγικής για τη βελτίωση των συνθηκών διαβίωσης των Ελληνίδων και των Ελλήνων, όλων όσοι ζουν σε αυτήν τη χώρα. Ένα μεγάλο βήμα για να</w:t>
      </w:r>
      <w:r>
        <w:rPr>
          <w:rFonts w:eastAsia="Times New Roman"/>
          <w:color w:val="212121"/>
          <w:szCs w:val="24"/>
        </w:rPr>
        <w:t xml:space="preserve"> μπορέσουμε να ατενίσουμε με μεγαλύτερη αισιοδοξία το μέλλον αυτού του τόπου ήταν η έξοδος από τα μνημόνια.</w:t>
      </w:r>
    </w:p>
    <w:p w14:paraId="69298871"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Θα ήθελα, λοιπόν, κλείνοντας να σας συγχαρώ για άλλη μία φορά, κύριε Μητσοτάκη, διότι σε μία άλλη πρόβλεψή σας πέσατε μέσα! Όπως είπατε ότι δεν θα </w:t>
      </w:r>
      <w:r>
        <w:rPr>
          <w:rFonts w:eastAsia="Times New Roman"/>
          <w:color w:val="212121"/>
          <w:szCs w:val="24"/>
        </w:rPr>
        <w:t>τελειώσουμε τις αξιολογήσεις, όπως είπατε ότι θα μειώσουμε τις συντάξεις, όπως είπατε ότι δεν θα βγούμε από τα μνημόνια, έτσι προβλέψατε ότι δεν θα βγούμε και στις αγορές.</w:t>
      </w:r>
    </w:p>
    <w:p w14:paraId="69298872"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Σήμερα, λοιπόν, έχω να σας πω ότι άλλη μία πρόβλεψή σας απεδείχθη ότι ήταν μία πρόβλ</w:t>
      </w:r>
      <w:r>
        <w:rPr>
          <w:rFonts w:eastAsia="Times New Roman"/>
          <w:color w:val="212121"/>
          <w:szCs w:val="24"/>
        </w:rPr>
        <w:t xml:space="preserve">εψη παταγώδους αποτυχίας. Η χώρα βγαίνει στις αγορές με δεκαετές ομόλογο, με πολύ καλύτερους όρους από τους όρους που είχε βγει την τελευταία φορά πριν από την κρίση. </w:t>
      </w:r>
    </w:p>
    <w:p w14:paraId="69298873" w14:textId="77777777" w:rsidR="00F93F98" w:rsidRDefault="00F9424E">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69298874"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lastRenderedPageBreak/>
        <w:t>Οι προσφορές είναι ήδη σήμερα σε ένα αξιοθαύ</w:t>
      </w:r>
      <w:r>
        <w:rPr>
          <w:rFonts w:eastAsia="Times New Roman"/>
          <w:color w:val="212121"/>
          <w:szCs w:val="24"/>
        </w:rPr>
        <w:t>μαστο επίπεδο και αυτό σηματοδοτεί μία ελπίδα και μία προοπτική. Είναι ένα σημάδι καθοριστικό ότι γυρίζουμε σελίδα, ότι βγαίνουμε από την περίοδο της κρίσης, αλλά και ένα σημάδι ελπίδας και προοπτικής ότι κάτι μπορεί να αλλάξει και ότι τα πράγματα θα γίνου</w:t>
      </w:r>
      <w:r>
        <w:rPr>
          <w:rFonts w:eastAsia="Times New Roman"/>
          <w:color w:val="212121"/>
          <w:szCs w:val="24"/>
        </w:rPr>
        <w:t xml:space="preserve">ν καλύτερα. </w:t>
      </w:r>
    </w:p>
    <w:p w14:paraId="69298875"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Σας συμβουλεύω να συνεχίσετε τις πετυχημένες προβλέψεις σας και κυρίως να συνεχίσετε να λέτε ότι θα κερδίσει η Νέα Δημοκρατία τις επόμενες εκλογές! Μάλλον καλό μας κάνετε!</w:t>
      </w:r>
    </w:p>
    <w:p w14:paraId="69298876" w14:textId="77777777" w:rsidR="00F93F98" w:rsidRDefault="00F9424E">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69298877" w14:textId="77777777" w:rsidR="00F93F98" w:rsidRDefault="00F9424E">
      <w:pPr>
        <w:spacing w:line="600" w:lineRule="auto"/>
        <w:ind w:firstLine="720"/>
        <w:jc w:val="both"/>
        <w:rPr>
          <w:rFonts w:eastAsia="Times New Roman"/>
          <w:color w:val="212121"/>
          <w:szCs w:val="24"/>
        </w:rPr>
      </w:pPr>
      <w:r w:rsidRPr="00D95F11">
        <w:rPr>
          <w:rFonts w:eastAsia="Times New Roman"/>
          <w:b/>
          <w:color w:val="212121"/>
          <w:szCs w:val="24"/>
        </w:rPr>
        <w:t xml:space="preserve">ΠΡΟΕΔΡΟΣ (Νικόλαος </w:t>
      </w:r>
      <w:proofErr w:type="spellStart"/>
      <w:r w:rsidRPr="00D95F11">
        <w:rPr>
          <w:rFonts w:eastAsia="Times New Roman"/>
          <w:b/>
          <w:color w:val="212121"/>
          <w:szCs w:val="24"/>
        </w:rPr>
        <w:t>Βούτσης</w:t>
      </w:r>
      <w:proofErr w:type="spellEnd"/>
      <w:r w:rsidRPr="00D95F11">
        <w:rPr>
          <w:rFonts w:eastAsia="Times New Roman"/>
          <w:b/>
          <w:color w:val="212121"/>
          <w:szCs w:val="24"/>
        </w:rPr>
        <w:t>)</w:t>
      </w:r>
      <w:r w:rsidRPr="00D95F11">
        <w:rPr>
          <w:rFonts w:eastAsia="Times New Roman"/>
          <w:b/>
          <w:color w:val="212121"/>
          <w:szCs w:val="24"/>
        </w:rPr>
        <w:t>:</w:t>
      </w:r>
      <w:r>
        <w:rPr>
          <w:rFonts w:eastAsia="Times New Roman"/>
          <w:color w:val="212121"/>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w:t>
      </w:r>
      <w:r>
        <w:rPr>
          <w:rFonts w:eastAsia="Times New Roman" w:cs="Times New Roman"/>
        </w:rPr>
        <w:t xml:space="preserve">ι τον τρόπο οργάνωσης και λειτουργίας της Βουλής, </w:t>
      </w:r>
      <w:r>
        <w:rPr>
          <w:rFonts w:eastAsia="Times New Roman" w:cs="Times New Roman"/>
        </w:rPr>
        <w:lastRenderedPageBreak/>
        <w:t xml:space="preserve">σαράντα τέσσερις μαθητές και μαθήτριες και δεκατέσσερις εκπαιδευτικοί συνοδοί τους από το Ειδικό Επαγγελματικό Γυμνάσιο - Λύκειο του Αγρινίου. </w:t>
      </w:r>
    </w:p>
    <w:p w14:paraId="69298878" w14:textId="77777777" w:rsidR="00F93F98" w:rsidRDefault="00F9424E">
      <w:pPr>
        <w:spacing w:line="600" w:lineRule="auto"/>
        <w:ind w:left="360" w:firstLine="360"/>
        <w:jc w:val="both"/>
        <w:rPr>
          <w:rFonts w:eastAsia="Times New Roman" w:cs="Times New Roman"/>
        </w:rPr>
      </w:pPr>
      <w:r>
        <w:rPr>
          <w:rFonts w:eastAsia="Times New Roman" w:cs="Times New Roman"/>
        </w:rPr>
        <w:t xml:space="preserve">Η Βουλή </w:t>
      </w:r>
      <w:r>
        <w:rPr>
          <w:rFonts w:eastAsia="Times New Roman" w:cs="Times New Roman"/>
        </w:rPr>
        <w:t>σά</w:t>
      </w:r>
      <w:r>
        <w:rPr>
          <w:rFonts w:eastAsia="Times New Roman" w:cs="Times New Roman"/>
        </w:rPr>
        <w:t xml:space="preserve">ς </w:t>
      </w:r>
      <w:r>
        <w:rPr>
          <w:rFonts w:eastAsia="Times New Roman" w:cs="Times New Roman"/>
        </w:rPr>
        <w:t xml:space="preserve">καλωσορίζει. </w:t>
      </w:r>
    </w:p>
    <w:p w14:paraId="69298879" w14:textId="77777777" w:rsidR="00F93F98" w:rsidRDefault="00F9424E">
      <w:pPr>
        <w:spacing w:line="600" w:lineRule="auto"/>
        <w:ind w:firstLine="709"/>
        <w:jc w:val="center"/>
        <w:rPr>
          <w:rFonts w:eastAsia="Times New Roman" w:cs="Times New Roman"/>
        </w:rPr>
      </w:pPr>
      <w:r>
        <w:rPr>
          <w:rFonts w:eastAsia="Times New Roman" w:cs="Times New Roman"/>
        </w:rPr>
        <w:t>(Χειροκροτήματα απ’ όλες τις πτέρυγε</w:t>
      </w:r>
      <w:r>
        <w:rPr>
          <w:rFonts w:eastAsia="Times New Roman" w:cs="Times New Roman"/>
        </w:rPr>
        <w:t>ς της Βουλής)</w:t>
      </w:r>
    </w:p>
    <w:p w14:paraId="6929887A"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ο Γενικός Γραμματέας και Πρόεδρος της Κοινοβουλευτικής Ομάδας του Κομμουνιστικού Κόμματος Ελλάδας κ. Δημήτρης </w:t>
      </w:r>
      <w:proofErr w:type="spellStart"/>
      <w:r>
        <w:rPr>
          <w:rFonts w:eastAsia="Times New Roman"/>
          <w:color w:val="000000"/>
          <w:szCs w:val="24"/>
          <w:shd w:val="clear" w:color="auto" w:fill="FFFFFF"/>
        </w:rPr>
        <w:t>Κουτσούμπας</w:t>
      </w:r>
      <w:proofErr w:type="spellEnd"/>
      <w:r>
        <w:rPr>
          <w:rFonts w:eastAsia="Times New Roman"/>
          <w:color w:val="000000"/>
          <w:szCs w:val="24"/>
          <w:shd w:val="clear" w:color="auto" w:fill="FFFFFF"/>
        </w:rPr>
        <w:t xml:space="preserve">. </w:t>
      </w:r>
    </w:p>
    <w:p w14:paraId="6929887B"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Παρακαλώ πολύ, κύριε Πρόεδρε, περιμένετε για ένα λεπτό για κάποιους εκ των συναδέλφων που θέλουν να </w:t>
      </w:r>
      <w:r>
        <w:rPr>
          <w:rFonts w:eastAsia="Times New Roman"/>
          <w:color w:val="000000"/>
          <w:szCs w:val="24"/>
          <w:shd w:val="clear" w:color="auto" w:fill="FFFFFF"/>
        </w:rPr>
        <w:t>αποχωρήσουν.</w:t>
      </w:r>
    </w:p>
    <w:p w14:paraId="6929887C" w14:textId="77777777" w:rsidR="00F93F98" w:rsidRDefault="00F9424E">
      <w:pPr>
        <w:spacing w:line="600" w:lineRule="auto"/>
        <w:ind w:firstLine="720"/>
        <w:jc w:val="both"/>
        <w:rPr>
          <w:rFonts w:eastAsia="Times New Roman"/>
          <w:color w:val="000000"/>
          <w:szCs w:val="24"/>
          <w:shd w:val="clear" w:color="auto" w:fill="FFFFFF"/>
        </w:rPr>
      </w:pPr>
      <w:r w:rsidRPr="00D95F11">
        <w:rPr>
          <w:rFonts w:eastAsia="Times New Roman"/>
          <w:b/>
          <w:color w:val="000000"/>
          <w:szCs w:val="24"/>
          <w:shd w:val="clear" w:color="auto" w:fill="FFFFFF"/>
        </w:rPr>
        <w:t>ΔΗΜΗΤΡΙΟΣ ΚΟΥΤΣΟΥΜΠΑΣ (Γενικός Γραμματέας της Κεντρικής Επιτροπής του Κομμουνιστικού Κόμματος Ελλάδας):</w:t>
      </w:r>
      <w:r>
        <w:rPr>
          <w:rFonts w:eastAsia="Times New Roman"/>
          <w:color w:val="000000"/>
          <w:szCs w:val="24"/>
          <w:shd w:val="clear" w:color="auto" w:fill="FFFFFF"/>
        </w:rPr>
        <w:t xml:space="preserve"> Κυρίες και κύριοι, και η σημερινή συζήτηση για τις δημογραφικές εξελίξεις στη χώρα μας από τη μείωση των γεννήσεων και την αύξηση της μέσης</w:t>
      </w:r>
      <w:r>
        <w:rPr>
          <w:rFonts w:eastAsia="Times New Roman"/>
          <w:color w:val="000000"/>
          <w:szCs w:val="24"/>
          <w:shd w:val="clear" w:color="auto" w:fill="FFFFFF"/>
        </w:rPr>
        <w:t xml:space="preserve"> ηλικίας του πληθυσμού μέχρι τις μεταναστευτικές ροές, ήμασταν σίγουροι -και επιβεβαιώνεται </w:t>
      </w:r>
      <w:r>
        <w:rPr>
          <w:rFonts w:eastAsia="Times New Roman"/>
          <w:color w:val="000000"/>
          <w:szCs w:val="24"/>
          <w:shd w:val="clear" w:color="auto" w:fill="FFFFFF"/>
        </w:rPr>
        <w:lastRenderedPageBreak/>
        <w:t xml:space="preserve">στην πράξη από τη μέχρι τώρα συζήτηση- ότι θα συνοδευόταν με μπόλικες δόσεις υποκρισίας. </w:t>
      </w:r>
    </w:p>
    <w:p w14:paraId="6929887D"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παραγνωρίζουμε ότι στις δημογραφικές τάσεις επιδρούν και παράγοντες πο</w:t>
      </w:r>
      <w:r>
        <w:rPr>
          <w:rFonts w:eastAsia="Times New Roman"/>
          <w:color w:val="000000"/>
          <w:szCs w:val="24"/>
          <w:shd w:val="clear" w:color="auto" w:fill="FFFFFF"/>
        </w:rPr>
        <w:t xml:space="preserve">υ σχετίζονται βέβαια και με την πολιτιστική παράδοση, με την κουλτούρα του λαού, με την εξέλιξη στη θέση της γυναίκας στην κοινωνία, στην εργασία, στην οικογένεια. Το κύριο, όμως, στην απόφαση ενός νέου ζευγαριού για το πότε και πόσα παιδιά θα κάνει είναι </w:t>
      </w:r>
      <w:r>
        <w:rPr>
          <w:rFonts w:eastAsia="Times New Roman"/>
          <w:color w:val="000000"/>
          <w:szCs w:val="24"/>
          <w:shd w:val="clear" w:color="auto" w:fill="FFFFFF"/>
        </w:rPr>
        <w:t xml:space="preserve">οι οικονομικές και κοινωνικές συνθήκες μέσα στις οποίες ζει. Από τις έρευνες που παρουσιάστηκαν και στην </w:t>
      </w:r>
      <w:r>
        <w:rPr>
          <w:rFonts w:eastAsia="Times New Roman"/>
          <w:color w:val="000000"/>
          <w:szCs w:val="24"/>
          <w:shd w:val="clear" w:color="auto" w:fill="FFFFFF"/>
        </w:rPr>
        <w:t>ε</w:t>
      </w:r>
      <w:r>
        <w:rPr>
          <w:rFonts w:eastAsia="Times New Roman"/>
          <w:color w:val="000000"/>
          <w:szCs w:val="24"/>
          <w:shd w:val="clear" w:color="auto" w:fill="FFFFFF"/>
        </w:rPr>
        <w:t>πιτροπή της Βουλής φαίνεται ότι στα χρόνια της καπιταλιστικής οικονομικής κρίσης ενισχύθηκε η τάση αναβολής απόκτησης πρώτου παιδιού σε ακόμα μεγαλύτε</w:t>
      </w:r>
      <w:r>
        <w:rPr>
          <w:rFonts w:eastAsia="Times New Roman"/>
          <w:color w:val="000000"/>
          <w:szCs w:val="24"/>
          <w:shd w:val="clear" w:color="auto" w:fill="FFFFFF"/>
        </w:rPr>
        <w:t xml:space="preserve">ρη ηλικία. </w:t>
      </w:r>
    </w:p>
    <w:p w14:paraId="6929887E"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εσείς, κύριοι του ΣΥΡΙΖΑ, όπως και οι προηγούμενοι της Νέας Δημοκρατίας και του ΠΑΣΟΚ – ΚΙΝΑΛ, έχετε φροντίσει οι νέοι άνθρωποι -ιδιαίτερα οι νέες γυναίκες- να αναβάλουν τη δημιουργία οικογένειας, κάτω από την ανασφάλεια της ανεργίας, της ε</w:t>
      </w:r>
      <w:r>
        <w:rPr>
          <w:rFonts w:eastAsia="Times New Roman"/>
          <w:color w:val="000000"/>
          <w:szCs w:val="24"/>
          <w:shd w:val="clear" w:color="auto" w:fill="FFFFFF"/>
        </w:rPr>
        <w:t xml:space="preserve">ργασιακής περιπλάνησης, της εργασιακής ζούγκλας, της μετανάστευσης, των ελάχιστων και </w:t>
      </w:r>
      <w:proofErr w:type="spellStart"/>
      <w:r>
        <w:rPr>
          <w:rFonts w:eastAsia="Times New Roman"/>
          <w:color w:val="000000"/>
          <w:szCs w:val="24"/>
          <w:shd w:val="clear" w:color="auto" w:fill="FFFFFF"/>
        </w:rPr>
        <w:t>υποκατώτατων</w:t>
      </w:r>
      <w:proofErr w:type="spellEnd"/>
      <w:r>
        <w:rPr>
          <w:rFonts w:eastAsia="Times New Roman"/>
          <w:color w:val="000000"/>
          <w:szCs w:val="24"/>
          <w:shd w:val="clear" w:color="auto" w:fill="FFFFFF"/>
        </w:rPr>
        <w:t xml:space="preserve"> δικαιωμάτων. Είναι υποκρισία, λοιπόν, να έρχεστε με προτάσεις για δήθεν </w:t>
      </w:r>
      <w:r>
        <w:rPr>
          <w:rFonts w:eastAsia="Times New Roman"/>
          <w:color w:val="000000"/>
          <w:szCs w:val="24"/>
          <w:shd w:val="clear" w:color="auto" w:fill="FFFFFF"/>
        </w:rPr>
        <w:lastRenderedPageBreak/>
        <w:t xml:space="preserve">μέτρα στήριξης του νέου ζευγαριού, όταν με τις υπογραφές σας στους </w:t>
      </w:r>
      <w:proofErr w:type="spellStart"/>
      <w:r>
        <w:rPr>
          <w:rFonts w:eastAsia="Times New Roman"/>
          <w:color w:val="000000"/>
          <w:szCs w:val="24"/>
          <w:shd w:val="clear" w:color="auto" w:fill="FFFFFF"/>
        </w:rPr>
        <w:t>μνημονιακούς</w:t>
      </w:r>
      <w:proofErr w:type="spellEnd"/>
      <w:r>
        <w:rPr>
          <w:rFonts w:eastAsia="Times New Roman"/>
          <w:color w:val="000000"/>
          <w:szCs w:val="24"/>
          <w:shd w:val="clear" w:color="auto" w:fill="FFFFFF"/>
        </w:rPr>
        <w:t xml:space="preserve"> αντιλ</w:t>
      </w:r>
      <w:r>
        <w:rPr>
          <w:rFonts w:eastAsia="Times New Roman"/>
          <w:color w:val="000000"/>
          <w:szCs w:val="24"/>
          <w:shd w:val="clear" w:color="auto" w:fill="FFFFFF"/>
        </w:rPr>
        <w:t>αϊκούς νόμους, με τις δεσμεύσεις σας προς τους επιχειρηματικούς κολοσσούς έχετε διαγράψει από το λεξιλόγιο της νεολαίας το δικαίωμα στη μόνιμη και σταθερή εργασία.</w:t>
      </w:r>
    </w:p>
    <w:p w14:paraId="6929887F" w14:textId="77777777" w:rsidR="00F93F98" w:rsidRDefault="00F9424E">
      <w:pPr>
        <w:spacing w:line="600" w:lineRule="auto"/>
        <w:ind w:firstLine="720"/>
        <w:jc w:val="both"/>
        <w:rPr>
          <w:rFonts w:eastAsia="Times New Roman"/>
          <w:szCs w:val="24"/>
        </w:rPr>
      </w:pPr>
      <w:r>
        <w:rPr>
          <w:rFonts w:eastAsia="Times New Roman"/>
          <w:szCs w:val="24"/>
        </w:rPr>
        <w:t xml:space="preserve">Παρουσιάζετε ως </w:t>
      </w:r>
      <w:r w:rsidRPr="008730CF">
        <w:rPr>
          <w:rFonts w:eastAsia="Times New Roman"/>
          <w:szCs w:val="24"/>
        </w:rPr>
        <w:t>σύγχρονο</w:t>
      </w:r>
      <w:r>
        <w:rPr>
          <w:rFonts w:eastAsia="Times New Roman"/>
          <w:szCs w:val="24"/>
        </w:rPr>
        <w:t>, ως</w:t>
      </w:r>
      <w:r w:rsidRPr="008730CF">
        <w:rPr>
          <w:rFonts w:eastAsia="Times New Roman"/>
          <w:szCs w:val="24"/>
        </w:rPr>
        <w:t xml:space="preserve"> νέο τις αντιδραστικές κατευθύνσεις της </w:t>
      </w:r>
      <w:r>
        <w:rPr>
          <w:rFonts w:eastAsia="Times New Roman"/>
          <w:szCs w:val="24"/>
        </w:rPr>
        <w:t>Ε</w:t>
      </w:r>
      <w:r w:rsidRPr="008730CF">
        <w:rPr>
          <w:rFonts w:eastAsia="Times New Roman"/>
          <w:szCs w:val="24"/>
        </w:rPr>
        <w:t xml:space="preserve">υρωπαϊκής </w:t>
      </w:r>
      <w:r>
        <w:rPr>
          <w:rFonts w:eastAsia="Times New Roman"/>
          <w:szCs w:val="24"/>
        </w:rPr>
        <w:t>Έ</w:t>
      </w:r>
      <w:r w:rsidRPr="008730CF">
        <w:rPr>
          <w:rFonts w:eastAsia="Times New Roman"/>
          <w:szCs w:val="24"/>
        </w:rPr>
        <w:t xml:space="preserve">νωσης για </w:t>
      </w:r>
      <w:r w:rsidRPr="008730CF">
        <w:rPr>
          <w:rFonts w:eastAsia="Times New Roman"/>
          <w:szCs w:val="24"/>
        </w:rPr>
        <w:t>τις περίφημες</w:t>
      </w:r>
      <w:r>
        <w:rPr>
          <w:rFonts w:eastAsia="Times New Roman"/>
          <w:szCs w:val="24"/>
        </w:rPr>
        <w:t>,</w:t>
      </w:r>
      <w:r w:rsidRPr="008730CF">
        <w:rPr>
          <w:rFonts w:eastAsia="Times New Roman"/>
          <w:szCs w:val="24"/>
        </w:rPr>
        <w:t xml:space="preserve"> δήθεν ίσες</w:t>
      </w:r>
      <w:r>
        <w:rPr>
          <w:rFonts w:eastAsia="Times New Roman"/>
          <w:szCs w:val="24"/>
        </w:rPr>
        <w:t>,</w:t>
      </w:r>
      <w:r w:rsidRPr="008730CF">
        <w:rPr>
          <w:rFonts w:eastAsia="Times New Roman"/>
          <w:szCs w:val="24"/>
        </w:rPr>
        <w:t xml:space="preserve"> ευκαιρίες στην απασχόληση</w:t>
      </w:r>
      <w:r>
        <w:rPr>
          <w:rFonts w:eastAsia="Times New Roman"/>
          <w:szCs w:val="24"/>
        </w:rPr>
        <w:t>.</w:t>
      </w:r>
    </w:p>
    <w:p w14:paraId="69298880" w14:textId="77777777" w:rsidR="00F93F98" w:rsidRDefault="00F9424E">
      <w:pPr>
        <w:spacing w:line="600" w:lineRule="auto"/>
        <w:ind w:firstLine="720"/>
        <w:jc w:val="both"/>
        <w:rPr>
          <w:rFonts w:eastAsia="Times New Roman"/>
          <w:szCs w:val="24"/>
        </w:rPr>
      </w:pPr>
      <w:r>
        <w:rPr>
          <w:rFonts w:eastAsia="Times New Roman"/>
          <w:szCs w:val="24"/>
        </w:rPr>
        <w:t xml:space="preserve">Οι </w:t>
      </w:r>
      <w:r w:rsidRPr="008730CF">
        <w:rPr>
          <w:rFonts w:eastAsia="Times New Roman"/>
          <w:szCs w:val="24"/>
        </w:rPr>
        <w:t>ίσες ευκαιρίες έρχονται σε αντίθεση</w:t>
      </w:r>
      <w:r>
        <w:rPr>
          <w:rFonts w:eastAsia="Times New Roman"/>
          <w:szCs w:val="24"/>
        </w:rPr>
        <w:t>,</w:t>
      </w:r>
      <w:r w:rsidRPr="008730CF">
        <w:rPr>
          <w:rFonts w:eastAsia="Times New Roman"/>
          <w:szCs w:val="24"/>
        </w:rPr>
        <w:t xml:space="preserve"> </w:t>
      </w:r>
      <w:r>
        <w:rPr>
          <w:rFonts w:eastAsia="Times New Roman"/>
          <w:szCs w:val="24"/>
        </w:rPr>
        <w:t>όμως, μ</w:t>
      </w:r>
      <w:r w:rsidRPr="008730CF">
        <w:rPr>
          <w:rFonts w:eastAsia="Times New Roman"/>
          <w:szCs w:val="24"/>
        </w:rPr>
        <w:t xml:space="preserve">ε το </w:t>
      </w:r>
      <w:r>
        <w:rPr>
          <w:rFonts w:eastAsia="Times New Roman"/>
          <w:szCs w:val="24"/>
        </w:rPr>
        <w:t>κ</w:t>
      </w:r>
      <w:r w:rsidRPr="008730CF">
        <w:rPr>
          <w:rFonts w:eastAsia="Times New Roman"/>
          <w:szCs w:val="24"/>
        </w:rPr>
        <w:t>αθολικό κοινωνικό δικαίωμα</w:t>
      </w:r>
      <w:r>
        <w:rPr>
          <w:rFonts w:eastAsia="Times New Roman"/>
          <w:szCs w:val="24"/>
        </w:rPr>
        <w:t xml:space="preserve">. Οι </w:t>
      </w:r>
      <w:r w:rsidRPr="008730CF">
        <w:rPr>
          <w:rFonts w:eastAsia="Times New Roman"/>
          <w:szCs w:val="24"/>
        </w:rPr>
        <w:t>ίσες ευκαιρίες σας σημαίνουν ευέλικτη εργασία</w:t>
      </w:r>
      <w:r>
        <w:rPr>
          <w:rFonts w:eastAsia="Times New Roman"/>
          <w:szCs w:val="24"/>
        </w:rPr>
        <w:t>,</w:t>
      </w:r>
      <w:r w:rsidRPr="008730CF">
        <w:rPr>
          <w:rFonts w:eastAsia="Times New Roman"/>
          <w:szCs w:val="24"/>
        </w:rPr>
        <w:t xml:space="preserve"> με ευέλικτα δικαιώματα</w:t>
      </w:r>
      <w:r>
        <w:rPr>
          <w:rFonts w:eastAsia="Times New Roman"/>
          <w:szCs w:val="24"/>
        </w:rPr>
        <w:t>,</w:t>
      </w:r>
      <w:r w:rsidRPr="008730CF">
        <w:rPr>
          <w:rFonts w:eastAsia="Times New Roman"/>
          <w:szCs w:val="24"/>
        </w:rPr>
        <w:t xml:space="preserve"> σπαστά και ακανόνιστα ωράρια</w:t>
      </w:r>
      <w:r>
        <w:rPr>
          <w:rFonts w:eastAsia="Times New Roman"/>
          <w:szCs w:val="24"/>
        </w:rPr>
        <w:t>,</w:t>
      </w:r>
      <w:r w:rsidRPr="008730CF">
        <w:rPr>
          <w:rFonts w:eastAsia="Times New Roman"/>
          <w:szCs w:val="24"/>
        </w:rPr>
        <w:t xml:space="preserve"> δουλειά τις Κυρια</w:t>
      </w:r>
      <w:r w:rsidRPr="008730CF">
        <w:rPr>
          <w:rFonts w:eastAsia="Times New Roman"/>
          <w:szCs w:val="24"/>
        </w:rPr>
        <w:t>κές</w:t>
      </w:r>
      <w:r>
        <w:rPr>
          <w:rFonts w:eastAsia="Times New Roman"/>
          <w:szCs w:val="24"/>
        </w:rPr>
        <w:t>. Τα αποτελέσματα είναι γνωστά. Σ</w:t>
      </w:r>
      <w:r w:rsidRPr="008730CF">
        <w:rPr>
          <w:rFonts w:eastAsia="Times New Roman"/>
          <w:szCs w:val="24"/>
        </w:rPr>
        <w:t>ε επίπεδο Ευρωπαϊκής Ένωσης το 31,5% των εργαζομένων γυναικών δουλεύει με μερική απασχόληση</w:t>
      </w:r>
      <w:r>
        <w:rPr>
          <w:rFonts w:eastAsia="Times New Roman"/>
          <w:szCs w:val="24"/>
        </w:rPr>
        <w:t>. Πώ</w:t>
      </w:r>
      <w:r w:rsidRPr="008730CF">
        <w:rPr>
          <w:rFonts w:eastAsia="Times New Roman"/>
          <w:szCs w:val="24"/>
        </w:rPr>
        <w:t>ς θα αποφασίσει μ</w:t>
      </w:r>
      <w:r>
        <w:rPr>
          <w:rFonts w:eastAsia="Times New Roman"/>
          <w:szCs w:val="24"/>
        </w:rPr>
        <w:t>ι</w:t>
      </w:r>
      <w:r w:rsidRPr="008730CF">
        <w:rPr>
          <w:rFonts w:eastAsia="Times New Roman"/>
          <w:szCs w:val="24"/>
        </w:rPr>
        <w:t>α κοπέλα να δημιουργήσει οικογένεια</w:t>
      </w:r>
      <w:r>
        <w:rPr>
          <w:rFonts w:eastAsia="Times New Roman"/>
          <w:szCs w:val="24"/>
        </w:rPr>
        <w:t>,</w:t>
      </w:r>
      <w:r w:rsidRPr="008730CF">
        <w:rPr>
          <w:rFonts w:eastAsia="Times New Roman"/>
          <w:szCs w:val="24"/>
        </w:rPr>
        <w:t xml:space="preserve"> όταν με το αντεργατικό σας οπλοστάσιο έχετε αφήσει τη </w:t>
      </w:r>
      <w:proofErr w:type="spellStart"/>
      <w:r w:rsidRPr="008730CF">
        <w:rPr>
          <w:rFonts w:eastAsia="Times New Roman"/>
          <w:szCs w:val="24"/>
        </w:rPr>
        <w:t>μεγαλοεργοδοσία</w:t>
      </w:r>
      <w:proofErr w:type="spellEnd"/>
      <w:r w:rsidRPr="008730CF">
        <w:rPr>
          <w:rFonts w:eastAsia="Times New Roman"/>
          <w:szCs w:val="24"/>
        </w:rPr>
        <w:t xml:space="preserve"> </w:t>
      </w:r>
      <w:r w:rsidRPr="008730CF">
        <w:rPr>
          <w:rFonts w:eastAsia="Times New Roman"/>
          <w:szCs w:val="24"/>
        </w:rPr>
        <w:t>να ξεσαλώνει κυριολεκτικά</w:t>
      </w:r>
      <w:r>
        <w:rPr>
          <w:rFonts w:eastAsia="Times New Roman"/>
          <w:szCs w:val="24"/>
        </w:rPr>
        <w:t>; Δεν γνωρίζετε</w:t>
      </w:r>
      <w:r w:rsidRPr="008730CF">
        <w:rPr>
          <w:rFonts w:eastAsia="Times New Roman"/>
          <w:szCs w:val="24"/>
        </w:rPr>
        <w:t xml:space="preserve"> για τους εκβιασμούς αυτής της καπιταλιστικής εργοδοσίας</w:t>
      </w:r>
      <w:r>
        <w:rPr>
          <w:rFonts w:eastAsia="Times New Roman"/>
          <w:szCs w:val="24"/>
        </w:rPr>
        <w:t xml:space="preserve"> σ</w:t>
      </w:r>
      <w:r w:rsidRPr="008730CF">
        <w:rPr>
          <w:rFonts w:eastAsia="Times New Roman"/>
          <w:szCs w:val="24"/>
        </w:rPr>
        <w:t>ε νεοπροσλαμβανόμεν</w:t>
      </w:r>
      <w:r>
        <w:rPr>
          <w:rFonts w:eastAsia="Times New Roman"/>
          <w:szCs w:val="24"/>
        </w:rPr>
        <w:t>ε</w:t>
      </w:r>
      <w:r w:rsidRPr="008730CF">
        <w:rPr>
          <w:rFonts w:eastAsia="Times New Roman"/>
          <w:szCs w:val="24"/>
        </w:rPr>
        <w:t xml:space="preserve">ς κοπέλες για </w:t>
      </w:r>
      <w:r w:rsidRPr="008730CF">
        <w:rPr>
          <w:rFonts w:eastAsia="Times New Roman"/>
          <w:szCs w:val="24"/>
        </w:rPr>
        <w:lastRenderedPageBreak/>
        <w:t>να βάλουν στο ψυγείο</w:t>
      </w:r>
      <w:r>
        <w:rPr>
          <w:rFonts w:eastAsia="Times New Roman"/>
          <w:szCs w:val="24"/>
        </w:rPr>
        <w:t>,</w:t>
      </w:r>
      <w:r w:rsidRPr="008730CF">
        <w:rPr>
          <w:rFonts w:eastAsia="Times New Roman"/>
          <w:szCs w:val="24"/>
        </w:rPr>
        <w:t xml:space="preserve"> στην </w:t>
      </w:r>
      <w:proofErr w:type="spellStart"/>
      <w:r w:rsidRPr="008730CF">
        <w:rPr>
          <w:rFonts w:eastAsia="Times New Roman"/>
          <w:szCs w:val="24"/>
        </w:rPr>
        <w:t>κρυοσυντήρηση</w:t>
      </w:r>
      <w:proofErr w:type="spellEnd"/>
      <w:r w:rsidRPr="008730CF">
        <w:rPr>
          <w:rFonts w:eastAsia="Times New Roman"/>
          <w:szCs w:val="24"/>
        </w:rPr>
        <w:t xml:space="preserve"> τη χαρά της μητρότητας</w:t>
      </w:r>
      <w:r>
        <w:rPr>
          <w:rFonts w:eastAsia="Times New Roman"/>
          <w:szCs w:val="24"/>
        </w:rPr>
        <w:t>; Γ</w:t>
      </w:r>
      <w:r w:rsidRPr="008730CF">
        <w:rPr>
          <w:rFonts w:eastAsia="Times New Roman"/>
          <w:szCs w:val="24"/>
        </w:rPr>
        <w:t>ιατί θέλουν να ξεζουμίσουν τους εργατοϋπάλληλους</w:t>
      </w:r>
      <w:r>
        <w:rPr>
          <w:rFonts w:eastAsia="Times New Roman"/>
          <w:szCs w:val="24"/>
        </w:rPr>
        <w:t>,</w:t>
      </w:r>
      <w:r w:rsidRPr="008730CF">
        <w:rPr>
          <w:rFonts w:eastAsia="Times New Roman"/>
          <w:szCs w:val="24"/>
        </w:rPr>
        <w:t xml:space="preserve"> ιδιαίτερ</w:t>
      </w:r>
      <w:r w:rsidRPr="008730CF">
        <w:rPr>
          <w:rFonts w:eastAsia="Times New Roman"/>
          <w:szCs w:val="24"/>
        </w:rPr>
        <w:t>α τις γυναίκες</w:t>
      </w:r>
      <w:r>
        <w:rPr>
          <w:rFonts w:eastAsia="Times New Roman"/>
          <w:szCs w:val="24"/>
        </w:rPr>
        <w:t>,</w:t>
      </w:r>
      <w:r w:rsidRPr="008730CF">
        <w:rPr>
          <w:rFonts w:eastAsia="Times New Roman"/>
          <w:szCs w:val="24"/>
        </w:rPr>
        <w:t xml:space="preserve"> χωρίς διακοπές </w:t>
      </w:r>
      <w:r>
        <w:rPr>
          <w:rFonts w:eastAsia="Times New Roman"/>
          <w:szCs w:val="24"/>
        </w:rPr>
        <w:t>σ</w:t>
      </w:r>
      <w:r w:rsidRPr="008730CF">
        <w:rPr>
          <w:rFonts w:eastAsia="Times New Roman"/>
          <w:szCs w:val="24"/>
        </w:rPr>
        <w:t>τον εργάσιμο βίο τους και χωρίς άλλες προσωπικές οικογενειακές υποχρεώσεις</w:t>
      </w:r>
      <w:r>
        <w:rPr>
          <w:rFonts w:eastAsia="Times New Roman"/>
          <w:szCs w:val="24"/>
        </w:rPr>
        <w:t>.</w:t>
      </w:r>
    </w:p>
    <w:p w14:paraId="69298881" w14:textId="77777777" w:rsidR="00F93F98" w:rsidRDefault="00F9424E">
      <w:pPr>
        <w:spacing w:line="600" w:lineRule="auto"/>
        <w:ind w:firstLine="720"/>
        <w:jc w:val="both"/>
        <w:rPr>
          <w:rFonts w:eastAsia="Times New Roman"/>
          <w:szCs w:val="24"/>
        </w:rPr>
      </w:pPr>
      <w:r>
        <w:rPr>
          <w:rFonts w:eastAsia="Times New Roman"/>
          <w:szCs w:val="24"/>
        </w:rPr>
        <w:t>Είναι</w:t>
      </w:r>
      <w:r w:rsidRPr="008730CF">
        <w:rPr>
          <w:rFonts w:eastAsia="Times New Roman"/>
          <w:szCs w:val="24"/>
        </w:rPr>
        <w:t xml:space="preserve"> πρόκληση να συζητάμε για τους δημογραφικούς δείκτες και την ίδια στιγμή η μητρότητα να γίνεται συνώνυμο της ανεργίας</w:t>
      </w:r>
      <w:r>
        <w:rPr>
          <w:rFonts w:eastAsia="Times New Roman"/>
          <w:szCs w:val="24"/>
        </w:rPr>
        <w:t>, της</w:t>
      </w:r>
      <w:r w:rsidRPr="008730CF">
        <w:rPr>
          <w:rFonts w:eastAsia="Times New Roman"/>
          <w:szCs w:val="24"/>
        </w:rPr>
        <w:t xml:space="preserve"> απόλυσ</w:t>
      </w:r>
      <w:r>
        <w:rPr>
          <w:rFonts w:eastAsia="Times New Roman"/>
          <w:szCs w:val="24"/>
        </w:rPr>
        <w:t>η</w:t>
      </w:r>
      <w:r w:rsidRPr="008730CF">
        <w:rPr>
          <w:rFonts w:eastAsia="Times New Roman"/>
          <w:szCs w:val="24"/>
        </w:rPr>
        <w:t>ς και από τις</w:t>
      </w:r>
      <w:r w:rsidRPr="008730CF">
        <w:rPr>
          <w:rFonts w:eastAsia="Times New Roman"/>
          <w:szCs w:val="24"/>
        </w:rPr>
        <w:t xml:space="preserve"> επιχειρήσεις του ιδιωτικού τομέα</w:t>
      </w:r>
      <w:r>
        <w:rPr>
          <w:rFonts w:eastAsia="Times New Roman"/>
          <w:szCs w:val="24"/>
        </w:rPr>
        <w:t xml:space="preserve"> βεβαίως, α</w:t>
      </w:r>
      <w:r w:rsidRPr="008730CF">
        <w:rPr>
          <w:rFonts w:eastAsia="Times New Roman"/>
          <w:szCs w:val="24"/>
        </w:rPr>
        <w:t xml:space="preserve">λλά και από το </w:t>
      </w:r>
      <w:r>
        <w:rPr>
          <w:rFonts w:eastAsia="Times New Roman"/>
          <w:szCs w:val="24"/>
        </w:rPr>
        <w:t>δ</w:t>
      </w:r>
      <w:r w:rsidRPr="008730CF">
        <w:rPr>
          <w:rFonts w:eastAsia="Times New Roman"/>
          <w:szCs w:val="24"/>
        </w:rPr>
        <w:t>ημόσιο</w:t>
      </w:r>
      <w:r>
        <w:rPr>
          <w:rFonts w:eastAsia="Times New Roman"/>
          <w:szCs w:val="24"/>
        </w:rPr>
        <w:t>. Δ</w:t>
      </w:r>
      <w:r w:rsidRPr="008730CF">
        <w:rPr>
          <w:rFonts w:eastAsia="Times New Roman"/>
          <w:szCs w:val="24"/>
        </w:rPr>
        <w:t xml:space="preserve">εν γνωρίζετε για τις απολύσεις εγκύων </w:t>
      </w:r>
      <w:r>
        <w:rPr>
          <w:rFonts w:eastAsia="Times New Roman"/>
          <w:szCs w:val="24"/>
        </w:rPr>
        <w:t xml:space="preserve">ή νέων </w:t>
      </w:r>
      <w:proofErr w:type="spellStart"/>
      <w:r>
        <w:rPr>
          <w:rFonts w:eastAsia="Times New Roman"/>
          <w:szCs w:val="24"/>
        </w:rPr>
        <w:t>μωρομάνων</w:t>
      </w:r>
      <w:proofErr w:type="spellEnd"/>
      <w:r>
        <w:rPr>
          <w:rFonts w:eastAsia="Times New Roman"/>
          <w:szCs w:val="24"/>
        </w:rPr>
        <w:t>,</w:t>
      </w:r>
      <w:r w:rsidRPr="008730CF">
        <w:rPr>
          <w:rFonts w:eastAsia="Times New Roman"/>
          <w:szCs w:val="24"/>
        </w:rPr>
        <w:t xml:space="preserve"> ορισμένες από τις οποίες ήταν με συμβάσεις χρόνου </w:t>
      </w:r>
      <w:r>
        <w:rPr>
          <w:rFonts w:eastAsia="Times New Roman"/>
          <w:szCs w:val="24"/>
        </w:rPr>
        <w:t>ή με</w:t>
      </w:r>
      <w:r w:rsidRPr="008730CF">
        <w:rPr>
          <w:rFonts w:eastAsia="Times New Roman"/>
          <w:szCs w:val="24"/>
        </w:rPr>
        <w:t xml:space="preserve"> συμβάσεις ορισμένου χρόνου</w:t>
      </w:r>
      <w:r>
        <w:rPr>
          <w:rFonts w:eastAsia="Times New Roman"/>
          <w:szCs w:val="24"/>
        </w:rPr>
        <w:t>;</w:t>
      </w:r>
      <w:r w:rsidRPr="008730CF">
        <w:rPr>
          <w:rFonts w:eastAsia="Times New Roman"/>
          <w:szCs w:val="24"/>
        </w:rPr>
        <w:t xml:space="preserve"> Δηλαδή</w:t>
      </w:r>
      <w:r>
        <w:rPr>
          <w:rFonts w:eastAsia="Times New Roman"/>
          <w:szCs w:val="24"/>
        </w:rPr>
        <w:t>,</w:t>
      </w:r>
      <w:r w:rsidRPr="008730CF">
        <w:rPr>
          <w:rFonts w:eastAsia="Times New Roman"/>
          <w:szCs w:val="24"/>
        </w:rPr>
        <w:t xml:space="preserve"> δεν καλύπτεται ούτε στοιχειωδώς το δικαί</w:t>
      </w:r>
      <w:r w:rsidRPr="008730CF">
        <w:rPr>
          <w:rFonts w:eastAsia="Times New Roman"/>
          <w:szCs w:val="24"/>
        </w:rPr>
        <w:t>ωμά τους στην προστασία της μητρότητας</w:t>
      </w:r>
      <w:r>
        <w:rPr>
          <w:rFonts w:eastAsia="Times New Roman"/>
          <w:szCs w:val="24"/>
        </w:rPr>
        <w:t>. Υ</w:t>
      </w:r>
      <w:r w:rsidRPr="008730CF">
        <w:rPr>
          <w:rFonts w:eastAsia="Times New Roman"/>
          <w:szCs w:val="24"/>
        </w:rPr>
        <w:t>πάρχουν περιπτώσεις νέων εργαζομένων γυναικών οι οποίες χάνουν το επίδομα της άδειας μητρότητας</w:t>
      </w:r>
      <w:r>
        <w:rPr>
          <w:rFonts w:eastAsia="Times New Roman"/>
          <w:szCs w:val="24"/>
        </w:rPr>
        <w:t>, γ</w:t>
      </w:r>
      <w:r w:rsidRPr="008730CF">
        <w:rPr>
          <w:rFonts w:eastAsia="Times New Roman"/>
          <w:szCs w:val="24"/>
        </w:rPr>
        <w:t xml:space="preserve">ιατί δεν έχουν συμπληρώσει τα </w:t>
      </w:r>
      <w:r>
        <w:rPr>
          <w:rFonts w:eastAsia="Times New Roman"/>
          <w:szCs w:val="24"/>
        </w:rPr>
        <w:t>διακόσια</w:t>
      </w:r>
      <w:r w:rsidRPr="008730CF">
        <w:rPr>
          <w:rFonts w:eastAsia="Times New Roman"/>
          <w:szCs w:val="24"/>
        </w:rPr>
        <w:t xml:space="preserve"> ένσημα για να το πάρουν</w:t>
      </w:r>
      <w:r>
        <w:rPr>
          <w:rFonts w:eastAsia="Times New Roman"/>
          <w:szCs w:val="24"/>
        </w:rPr>
        <w:t>. Γ</w:t>
      </w:r>
      <w:r w:rsidRPr="008730CF">
        <w:rPr>
          <w:rFonts w:eastAsia="Times New Roman"/>
          <w:szCs w:val="24"/>
        </w:rPr>
        <w:t>ιατί η μητρότητα αποτελεί κόστος</w:t>
      </w:r>
      <w:r>
        <w:rPr>
          <w:rFonts w:eastAsia="Times New Roman"/>
          <w:szCs w:val="24"/>
        </w:rPr>
        <w:t>,</w:t>
      </w:r>
      <w:r w:rsidRPr="008730CF">
        <w:rPr>
          <w:rFonts w:eastAsia="Times New Roman"/>
          <w:szCs w:val="24"/>
        </w:rPr>
        <w:t xml:space="preserve"> βλέπετε</w:t>
      </w:r>
      <w:r>
        <w:rPr>
          <w:rFonts w:eastAsia="Times New Roman"/>
          <w:szCs w:val="24"/>
        </w:rPr>
        <w:t>,</w:t>
      </w:r>
      <w:r w:rsidRPr="008730CF">
        <w:rPr>
          <w:rFonts w:eastAsia="Times New Roman"/>
          <w:szCs w:val="24"/>
        </w:rPr>
        <w:t xml:space="preserve"> για το κρ</w:t>
      </w:r>
      <w:r w:rsidRPr="008730CF">
        <w:rPr>
          <w:rFonts w:eastAsia="Times New Roman"/>
          <w:szCs w:val="24"/>
        </w:rPr>
        <w:t>άτος και τα μονοπώλια</w:t>
      </w:r>
      <w:r>
        <w:rPr>
          <w:rFonts w:eastAsia="Times New Roman"/>
          <w:szCs w:val="24"/>
        </w:rPr>
        <w:t>.</w:t>
      </w:r>
    </w:p>
    <w:p w14:paraId="69298882" w14:textId="77777777" w:rsidR="00F93F98" w:rsidRDefault="00F9424E">
      <w:pPr>
        <w:spacing w:line="600" w:lineRule="auto"/>
        <w:ind w:firstLine="720"/>
        <w:jc w:val="both"/>
        <w:rPr>
          <w:rFonts w:eastAsia="Times New Roman"/>
          <w:szCs w:val="24"/>
        </w:rPr>
      </w:pPr>
      <w:r>
        <w:rPr>
          <w:rFonts w:eastAsia="Times New Roman"/>
          <w:szCs w:val="24"/>
        </w:rPr>
        <w:t>Ε</w:t>
      </w:r>
      <w:r w:rsidRPr="008730CF">
        <w:rPr>
          <w:rFonts w:eastAsia="Times New Roman"/>
          <w:szCs w:val="24"/>
        </w:rPr>
        <w:t xml:space="preserve">δώ η </w:t>
      </w:r>
      <w:r>
        <w:rPr>
          <w:rFonts w:eastAsia="Times New Roman"/>
          <w:szCs w:val="24"/>
        </w:rPr>
        <w:t>Κ</w:t>
      </w:r>
      <w:r w:rsidRPr="008730CF">
        <w:rPr>
          <w:rFonts w:eastAsia="Times New Roman"/>
          <w:szCs w:val="24"/>
        </w:rPr>
        <w:t>υβέρνηση ΣΥΡΙΖΑ έχει δώσει και ορισμένα πρόσφατα δείγματα γραφής</w:t>
      </w:r>
      <w:r>
        <w:rPr>
          <w:rFonts w:eastAsia="Times New Roman"/>
          <w:szCs w:val="24"/>
        </w:rPr>
        <w:t>. Χ</w:t>
      </w:r>
      <w:r w:rsidRPr="008730CF">
        <w:rPr>
          <w:rFonts w:eastAsia="Times New Roman"/>
          <w:szCs w:val="24"/>
        </w:rPr>
        <w:t>αρακτηριστική περίπτωση αποτελούν οι γυναίκες εκπαιδευτικοί</w:t>
      </w:r>
      <w:r>
        <w:rPr>
          <w:rFonts w:eastAsia="Times New Roman"/>
          <w:szCs w:val="24"/>
        </w:rPr>
        <w:t>,</w:t>
      </w:r>
      <w:r w:rsidRPr="008730CF">
        <w:rPr>
          <w:rFonts w:eastAsia="Times New Roman"/>
          <w:szCs w:val="24"/>
        </w:rPr>
        <w:t xml:space="preserve"> που δουλεύουν ως αναπληρώτριες</w:t>
      </w:r>
      <w:r>
        <w:rPr>
          <w:rFonts w:eastAsia="Times New Roman"/>
          <w:szCs w:val="24"/>
        </w:rPr>
        <w:t xml:space="preserve">. </w:t>
      </w:r>
      <w:r>
        <w:rPr>
          <w:rFonts w:eastAsia="Times New Roman"/>
          <w:szCs w:val="24"/>
        </w:rPr>
        <w:lastRenderedPageBreak/>
        <w:t>Β</w:t>
      </w:r>
      <w:r w:rsidRPr="008730CF">
        <w:rPr>
          <w:rFonts w:eastAsia="Times New Roman"/>
          <w:szCs w:val="24"/>
        </w:rPr>
        <w:t>ρίσκονται μπροστά στην προοπτική της απόλυσης όταν αντιμετωπίζουν</w:t>
      </w:r>
      <w:r w:rsidRPr="008730CF">
        <w:rPr>
          <w:rFonts w:eastAsia="Times New Roman"/>
          <w:szCs w:val="24"/>
        </w:rPr>
        <w:t xml:space="preserve"> μ</w:t>
      </w:r>
      <w:r>
        <w:rPr>
          <w:rFonts w:eastAsia="Times New Roman"/>
          <w:szCs w:val="24"/>
        </w:rPr>
        <w:t>ι</w:t>
      </w:r>
      <w:r w:rsidRPr="008730CF">
        <w:rPr>
          <w:rFonts w:eastAsia="Times New Roman"/>
          <w:szCs w:val="24"/>
        </w:rPr>
        <w:t>α δύσκολη εγκυμοσύνη</w:t>
      </w:r>
      <w:r>
        <w:rPr>
          <w:rFonts w:eastAsia="Times New Roman"/>
          <w:szCs w:val="24"/>
        </w:rPr>
        <w:t>,</w:t>
      </w:r>
      <w:r w:rsidRPr="008730CF">
        <w:rPr>
          <w:rFonts w:eastAsia="Times New Roman"/>
          <w:szCs w:val="24"/>
        </w:rPr>
        <w:t xml:space="preserve"> όταν δεν μπορούν να επιστρέψουν στην τάξη σε σύντομο χρονικό διάστημα</w:t>
      </w:r>
      <w:r>
        <w:rPr>
          <w:rFonts w:eastAsia="Times New Roman"/>
          <w:szCs w:val="24"/>
        </w:rPr>
        <w:t>, μετά τον τοκετό. Π</w:t>
      </w:r>
      <w:r w:rsidRPr="008730CF">
        <w:rPr>
          <w:rFonts w:eastAsia="Times New Roman"/>
          <w:szCs w:val="24"/>
        </w:rPr>
        <w:t xml:space="preserve">ώς αντιμετωπίζει την παραπάνω κατάσταση η </w:t>
      </w:r>
      <w:r>
        <w:rPr>
          <w:rFonts w:eastAsia="Times New Roman"/>
          <w:szCs w:val="24"/>
        </w:rPr>
        <w:t>Κ</w:t>
      </w:r>
      <w:r w:rsidRPr="008730CF">
        <w:rPr>
          <w:rFonts w:eastAsia="Times New Roman"/>
          <w:szCs w:val="24"/>
        </w:rPr>
        <w:t>υβέρνηση</w:t>
      </w:r>
      <w:r>
        <w:rPr>
          <w:rFonts w:eastAsia="Times New Roman"/>
          <w:szCs w:val="24"/>
        </w:rPr>
        <w:t>,</w:t>
      </w:r>
      <w:r w:rsidRPr="008730CF">
        <w:rPr>
          <w:rFonts w:eastAsia="Times New Roman"/>
          <w:szCs w:val="24"/>
        </w:rPr>
        <w:t xml:space="preserve"> το Υπουργείο Παιδείας</w:t>
      </w:r>
      <w:r>
        <w:rPr>
          <w:rFonts w:eastAsia="Times New Roman"/>
          <w:szCs w:val="24"/>
        </w:rPr>
        <w:t>; Δ</w:t>
      </w:r>
      <w:r w:rsidRPr="008730CF">
        <w:rPr>
          <w:rFonts w:eastAsia="Times New Roman"/>
          <w:szCs w:val="24"/>
        </w:rPr>
        <w:t>ιατηρεί την άθλια εργασιακή σχέση των αναπληρωτών</w:t>
      </w:r>
      <w:r>
        <w:rPr>
          <w:rFonts w:eastAsia="Times New Roman"/>
          <w:szCs w:val="24"/>
        </w:rPr>
        <w:t>,</w:t>
      </w:r>
      <w:r w:rsidRPr="008730CF">
        <w:rPr>
          <w:rFonts w:eastAsia="Times New Roman"/>
          <w:szCs w:val="24"/>
        </w:rPr>
        <w:t xml:space="preserve"> ενώ με την πρό</w:t>
      </w:r>
      <w:r w:rsidRPr="008730CF">
        <w:rPr>
          <w:rFonts w:eastAsia="Times New Roman"/>
          <w:szCs w:val="24"/>
        </w:rPr>
        <w:t xml:space="preserve">σφατη υπουργική απόφαση προβλέπεται η χορήγηση άδειας ανατροφής τέκνου για τρεισήμισι μήνες </w:t>
      </w:r>
      <w:r>
        <w:rPr>
          <w:rFonts w:eastAsia="Times New Roman"/>
          <w:szCs w:val="24"/>
        </w:rPr>
        <w:t>σ</w:t>
      </w:r>
      <w:r w:rsidRPr="008730CF">
        <w:rPr>
          <w:rFonts w:eastAsia="Times New Roman"/>
          <w:szCs w:val="24"/>
        </w:rPr>
        <w:t>τις εργαζόμενες ως αναπληρώτριες νέες μητέρες</w:t>
      </w:r>
      <w:r>
        <w:rPr>
          <w:rFonts w:eastAsia="Times New Roman"/>
          <w:szCs w:val="24"/>
        </w:rPr>
        <w:t>,</w:t>
      </w:r>
      <w:r w:rsidRPr="008730CF">
        <w:rPr>
          <w:rFonts w:eastAsia="Times New Roman"/>
          <w:szCs w:val="24"/>
        </w:rPr>
        <w:t xml:space="preserve"> την οποία μπορούν να πάρουν μόνο </w:t>
      </w:r>
      <w:r>
        <w:rPr>
          <w:rFonts w:eastAsia="Times New Roman"/>
          <w:szCs w:val="24"/>
        </w:rPr>
        <w:t>μ</w:t>
      </w:r>
      <w:r w:rsidRPr="008730CF">
        <w:rPr>
          <w:rFonts w:eastAsia="Times New Roman"/>
          <w:szCs w:val="24"/>
        </w:rPr>
        <w:t xml:space="preserve">έχρι να λήξει τον Ιούνιο η σύμβασή </w:t>
      </w:r>
      <w:r>
        <w:rPr>
          <w:rFonts w:eastAsia="Times New Roman"/>
          <w:szCs w:val="24"/>
        </w:rPr>
        <w:t>τους. Δ</w:t>
      </w:r>
      <w:r w:rsidRPr="008730CF">
        <w:rPr>
          <w:rFonts w:eastAsia="Times New Roman"/>
          <w:szCs w:val="24"/>
        </w:rPr>
        <w:t>ηλαδή</w:t>
      </w:r>
      <w:r>
        <w:rPr>
          <w:rFonts w:eastAsia="Times New Roman"/>
          <w:szCs w:val="24"/>
        </w:rPr>
        <w:t>,</w:t>
      </w:r>
      <w:r w:rsidRPr="008730CF">
        <w:rPr>
          <w:rFonts w:eastAsia="Times New Roman"/>
          <w:szCs w:val="24"/>
        </w:rPr>
        <w:t xml:space="preserve"> πρέπει να προγραμματίσουν να</w:t>
      </w:r>
      <w:r>
        <w:rPr>
          <w:rFonts w:eastAsia="Times New Roman"/>
          <w:szCs w:val="24"/>
        </w:rPr>
        <w:t xml:space="preserve"> μείν</w:t>
      </w:r>
      <w:r>
        <w:rPr>
          <w:rFonts w:eastAsia="Times New Roman"/>
          <w:szCs w:val="24"/>
        </w:rPr>
        <w:t xml:space="preserve">ουν </w:t>
      </w:r>
      <w:proofErr w:type="spellStart"/>
      <w:r>
        <w:rPr>
          <w:rFonts w:eastAsia="Times New Roman"/>
          <w:szCs w:val="24"/>
        </w:rPr>
        <w:t>έγκυες</w:t>
      </w:r>
      <w:proofErr w:type="spellEnd"/>
      <w:r>
        <w:rPr>
          <w:rFonts w:eastAsia="Times New Roman"/>
          <w:szCs w:val="24"/>
        </w:rPr>
        <w:t xml:space="preserve"> πριν ξεκινήσει </w:t>
      </w:r>
      <w:r w:rsidRPr="008730CF">
        <w:rPr>
          <w:rFonts w:eastAsia="Times New Roman"/>
          <w:szCs w:val="24"/>
        </w:rPr>
        <w:t>το σχολείο</w:t>
      </w:r>
      <w:r>
        <w:rPr>
          <w:rFonts w:eastAsia="Times New Roman"/>
          <w:szCs w:val="24"/>
        </w:rPr>
        <w:t>,</w:t>
      </w:r>
      <w:r w:rsidRPr="008730CF">
        <w:rPr>
          <w:rFonts w:eastAsia="Times New Roman"/>
          <w:szCs w:val="24"/>
        </w:rPr>
        <w:t xml:space="preserve"> για να πάρουν το σύνολο της άδει</w:t>
      </w:r>
      <w:r>
        <w:rPr>
          <w:rFonts w:eastAsia="Times New Roman"/>
          <w:szCs w:val="24"/>
        </w:rPr>
        <w:t>α</w:t>
      </w:r>
      <w:r w:rsidRPr="008730CF">
        <w:rPr>
          <w:rFonts w:eastAsia="Times New Roman"/>
          <w:szCs w:val="24"/>
        </w:rPr>
        <w:t xml:space="preserve">ς των </w:t>
      </w:r>
      <w:r>
        <w:rPr>
          <w:rFonts w:eastAsia="Times New Roman"/>
          <w:szCs w:val="24"/>
        </w:rPr>
        <w:t>τρεισήμισι</w:t>
      </w:r>
      <w:r w:rsidRPr="008730CF">
        <w:rPr>
          <w:rFonts w:eastAsia="Times New Roman"/>
          <w:szCs w:val="24"/>
        </w:rPr>
        <w:t xml:space="preserve"> μηνών</w:t>
      </w:r>
      <w:r>
        <w:rPr>
          <w:rFonts w:eastAsia="Times New Roman"/>
          <w:szCs w:val="24"/>
        </w:rPr>
        <w:t xml:space="preserve">. </w:t>
      </w:r>
      <w:r w:rsidRPr="008730CF">
        <w:rPr>
          <w:rFonts w:eastAsia="Times New Roman"/>
          <w:szCs w:val="24"/>
        </w:rPr>
        <w:t>Εδώ δεν αντιμετωπίζετ</w:t>
      </w:r>
      <w:r>
        <w:rPr>
          <w:rFonts w:eastAsia="Times New Roman"/>
          <w:szCs w:val="24"/>
        </w:rPr>
        <w:t>ε ούτε</w:t>
      </w:r>
      <w:r w:rsidRPr="008730CF">
        <w:rPr>
          <w:rFonts w:eastAsia="Times New Roman"/>
          <w:szCs w:val="24"/>
        </w:rPr>
        <w:t xml:space="preserve"> το πρόβλημα της συνυπηρέτησης για τους μόνιμους εκπαιδευτικούς</w:t>
      </w:r>
      <w:r>
        <w:rPr>
          <w:rFonts w:eastAsia="Times New Roman"/>
          <w:szCs w:val="24"/>
        </w:rPr>
        <w:t>,</w:t>
      </w:r>
      <w:r w:rsidRPr="008730CF">
        <w:rPr>
          <w:rFonts w:eastAsia="Times New Roman"/>
          <w:szCs w:val="24"/>
        </w:rPr>
        <w:t xml:space="preserve"> δεν υλοποιείτ</w:t>
      </w:r>
      <w:r>
        <w:rPr>
          <w:rFonts w:eastAsia="Times New Roman"/>
          <w:szCs w:val="24"/>
        </w:rPr>
        <w:t>ε</w:t>
      </w:r>
      <w:r w:rsidRPr="008730CF">
        <w:rPr>
          <w:rFonts w:eastAsia="Times New Roman"/>
          <w:szCs w:val="24"/>
        </w:rPr>
        <w:t xml:space="preserve"> ούτε στοιχειώδη μέτρα στήριξης των οικογενειών των χιλ</w:t>
      </w:r>
      <w:r w:rsidRPr="008730CF">
        <w:rPr>
          <w:rFonts w:eastAsia="Times New Roman"/>
          <w:szCs w:val="24"/>
        </w:rPr>
        <w:t>ιάδων εκπαιδευτικών</w:t>
      </w:r>
      <w:r>
        <w:rPr>
          <w:rFonts w:eastAsia="Times New Roman"/>
          <w:szCs w:val="24"/>
        </w:rPr>
        <w:t>,</w:t>
      </w:r>
      <w:r w:rsidRPr="008730CF">
        <w:rPr>
          <w:rFonts w:eastAsia="Times New Roman"/>
          <w:szCs w:val="24"/>
        </w:rPr>
        <w:t xml:space="preserve"> αλλά και των υγειονομικών</w:t>
      </w:r>
      <w:r>
        <w:rPr>
          <w:rFonts w:eastAsia="Times New Roman"/>
          <w:szCs w:val="24"/>
        </w:rPr>
        <w:t>,</w:t>
      </w:r>
      <w:r w:rsidRPr="008730CF">
        <w:rPr>
          <w:rFonts w:eastAsia="Times New Roman"/>
          <w:szCs w:val="24"/>
        </w:rPr>
        <w:t xml:space="preserve"> που εργάζονται μακριά από τον τόπο διαμονής </w:t>
      </w:r>
      <w:r>
        <w:rPr>
          <w:rFonts w:eastAsia="Times New Roman"/>
          <w:szCs w:val="24"/>
        </w:rPr>
        <w:t>τους,</w:t>
      </w:r>
      <w:r w:rsidRPr="008730CF">
        <w:rPr>
          <w:rFonts w:eastAsia="Times New Roman"/>
          <w:szCs w:val="24"/>
        </w:rPr>
        <w:t xml:space="preserve"> μακριά από την οικογένειά </w:t>
      </w:r>
      <w:r>
        <w:rPr>
          <w:rFonts w:eastAsia="Times New Roman"/>
          <w:szCs w:val="24"/>
        </w:rPr>
        <w:t>τους, από τα παιδιά τους.</w:t>
      </w:r>
    </w:p>
    <w:p w14:paraId="69298883" w14:textId="77777777" w:rsidR="00F93F98" w:rsidRDefault="00F9424E">
      <w:pPr>
        <w:spacing w:line="600" w:lineRule="auto"/>
        <w:ind w:firstLine="720"/>
        <w:jc w:val="both"/>
        <w:rPr>
          <w:rFonts w:eastAsia="Times New Roman"/>
          <w:szCs w:val="24"/>
        </w:rPr>
      </w:pPr>
      <w:r>
        <w:rPr>
          <w:rFonts w:eastAsia="Times New Roman"/>
          <w:szCs w:val="24"/>
        </w:rPr>
        <w:t>Σ</w:t>
      </w:r>
      <w:r w:rsidRPr="008730CF">
        <w:rPr>
          <w:rFonts w:eastAsia="Times New Roman"/>
          <w:szCs w:val="24"/>
        </w:rPr>
        <w:t>την ίδια κατεύθυνση κινείται και η πρόταση της Νέας Δημοκρατίας</w:t>
      </w:r>
      <w:r>
        <w:rPr>
          <w:rFonts w:eastAsia="Times New Roman"/>
          <w:szCs w:val="24"/>
        </w:rPr>
        <w:t>,</w:t>
      </w:r>
      <w:r w:rsidRPr="008730CF">
        <w:rPr>
          <w:rFonts w:eastAsia="Times New Roman"/>
          <w:szCs w:val="24"/>
        </w:rPr>
        <w:t xml:space="preserve"> η οποία παρουσιάζει ως βοήθεια στις νέες</w:t>
      </w:r>
      <w:r w:rsidRPr="008730CF">
        <w:rPr>
          <w:rFonts w:eastAsia="Times New Roman"/>
          <w:szCs w:val="24"/>
        </w:rPr>
        <w:t xml:space="preserve"> μητέρες </w:t>
      </w:r>
      <w:r>
        <w:rPr>
          <w:rFonts w:eastAsia="Times New Roman"/>
          <w:szCs w:val="24"/>
        </w:rPr>
        <w:lastRenderedPageBreak/>
        <w:t>την</w:t>
      </w:r>
      <w:r w:rsidRPr="008730CF">
        <w:rPr>
          <w:rFonts w:eastAsia="Times New Roman"/>
          <w:szCs w:val="24"/>
        </w:rPr>
        <w:t xml:space="preserve"> επέκταση της ευελιξίας στην άδεια εγκυμοσύνης και λοχείας</w:t>
      </w:r>
      <w:r>
        <w:rPr>
          <w:rFonts w:eastAsia="Times New Roman"/>
          <w:szCs w:val="24"/>
        </w:rPr>
        <w:t>. Η</w:t>
      </w:r>
      <w:r w:rsidRPr="008730CF">
        <w:rPr>
          <w:rFonts w:eastAsia="Times New Roman"/>
          <w:szCs w:val="24"/>
        </w:rPr>
        <w:t xml:space="preserve"> ευελιξία έρχεται να στηρίξει τις ανάγκες μόνο της καπιταλιστικής εργοδοσίας και όχι της εργαζόμενης μητέρας</w:t>
      </w:r>
      <w:r>
        <w:rPr>
          <w:rFonts w:eastAsia="Times New Roman"/>
          <w:szCs w:val="24"/>
        </w:rPr>
        <w:t>.</w:t>
      </w:r>
    </w:p>
    <w:p w14:paraId="69298884" w14:textId="77777777" w:rsidR="00F93F98" w:rsidRDefault="00F9424E">
      <w:pPr>
        <w:spacing w:line="600" w:lineRule="auto"/>
        <w:ind w:firstLine="720"/>
        <w:jc w:val="both"/>
        <w:rPr>
          <w:rFonts w:eastAsia="Times New Roman"/>
          <w:szCs w:val="24"/>
        </w:rPr>
      </w:pPr>
      <w:r>
        <w:rPr>
          <w:rFonts w:eastAsia="Times New Roman"/>
          <w:szCs w:val="24"/>
        </w:rPr>
        <w:t>Όμως,</w:t>
      </w:r>
      <w:r w:rsidRPr="008730CF">
        <w:rPr>
          <w:rFonts w:eastAsia="Times New Roman"/>
          <w:szCs w:val="24"/>
        </w:rPr>
        <w:t xml:space="preserve"> σύγχρονο και προοδευτικό είναι η ισότιμη συμμετοχή όλων των γυναικώ</w:t>
      </w:r>
      <w:r w:rsidRPr="008730CF">
        <w:rPr>
          <w:rFonts w:eastAsia="Times New Roman"/>
          <w:szCs w:val="24"/>
        </w:rPr>
        <w:t>ν στην κοινωνική εργασία</w:t>
      </w:r>
      <w:r>
        <w:rPr>
          <w:rFonts w:eastAsia="Times New Roman"/>
          <w:szCs w:val="24"/>
        </w:rPr>
        <w:t>,</w:t>
      </w:r>
      <w:r w:rsidRPr="008730CF">
        <w:rPr>
          <w:rFonts w:eastAsia="Times New Roman"/>
          <w:szCs w:val="24"/>
        </w:rPr>
        <w:t xml:space="preserve"> με βάση το αντικείμενο ειδίκευσης</w:t>
      </w:r>
      <w:r>
        <w:rPr>
          <w:rFonts w:eastAsia="Times New Roman"/>
          <w:szCs w:val="24"/>
        </w:rPr>
        <w:t>,</w:t>
      </w:r>
      <w:r w:rsidRPr="008730CF">
        <w:rPr>
          <w:rFonts w:eastAsia="Times New Roman"/>
          <w:szCs w:val="24"/>
        </w:rPr>
        <w:t xml:space="preserve"> με λιγότερες ώρες εργασίας</w:t>
      </w:r>
      <w:r>
        <w:rPr>
          <w:rFonts w:eastAsia="Times New Roman"/>
          <w:szCs w:val="24"/>
        </w:rPr>
        <w:t>,</w:t>
      </w:r>
      <w:r w:rsidRPr="008730CF">
        <w:rPr>
          <w:rFonts w:eastAsia="Times New Roman"/>
          <w:szCs w:val="24"/>
        </w:rPr>
        <w:t xml:space="preserve"> </w:t>
      </w:r>
      <w:r>
        <w:rPr>
          <w:rFonts w:eastAsia="Times New Roman"/>
          <w:szCs w:val="24"/>
        </w:rPr>
        <w:t>αυξήσεις</w:t>
      </w:r>
      <w:r w:rsidRPr="008730CF">
        <w:rPr>
          <w:rFonts w:eastAsia="Times New Roman"/>
          <w:szCs w:val="24"/>
        </w:rPr>
        <w:t xml:space="preserve"> στους μισθούς</w:t>
      </w:r>
      <w:r>
        <w:rPr>
          <w:rFonts w:eastAsia="Times New Roman"/>
          <w:szCs w:val="24"/>
        </w:rPr>
        <w:t>,</w:t>
      </w:r>
      <w:r w:rsidRPr="008730CF">
        <w:rPr>
          <w:rFonts w:eastAsia="Times New Roman"/>
          <w:szCs w:val="24"/>
        </w:rPr>
        <w:t xml:space="preserve"> μέτρα για την προστασία της μητρότητας</w:t>
      </w:r>
      <w:r>
        <w:rPr>
          <w:rFonts w:eastAsia="Times New Roman"/>
          <w:szCs w:val="24"/>
        </w:rPr>
        <w:t>,</w:t>
      </w:r>
      <w:r w:rsidRPr="008730CF">
        <w:rPr>
          <w:rFonts w:eastAsia="Times New Roman"/>
          <w:szCs w:val="24"/>
        </w:rPr>
        <w:t xml:space="preserve"> του γυναικείου οργανισμού στο</w:t>
      </w:r>
      <w:r>
        <w:rPr>
          <w:rFonts w:eastAsia="Times New Roman"/>
          <w:szCs w:val="24"/>
        </w:rPr>
        <w:t>ν</w:t>
      </w:r>
      <w:r w:rsidRPr="008730CF">
        <w:rPr>
          <w:rFonts w:eastAsia="Times New Roman"/>
          <w:szCs w:val="24"/>
        </w:rPr>
        <w:t xml:space="preserve"> χώρο εργασίας</w:t>
      </w:r>
      <w:r>
        <w:rPr>
          <w:rFonts w:eastAsia="Times New Roman"/>
          <w:szCs w:val="24"/>
        </w:rPr>
        <w:t>,</w:t>
      </w:r>
      <w:r w:rsidRPr="008730CF">
        <w:rPr>
          <w:rFonts w:eastAsia="Times New Roman"/>
          <w:szCs w:val="24"/>
        </w:rPr>
        <w:t xml:space="preserve"> με άδειες μητρότητας για όλες τις εργαζόμενες</w:t>
      </w:r>
      <w:r>
        <w:rPr>
          <w:rFonts w:eastAsia="Times New Roman"/>
          <w:szCs w:val="24"/>
        </w:rPr>
        <w:t>,</w:t>
      </w:r>
      <w:r w:rsidRPr="008730CF">
        <w:rPr>
          <w:rFonts w:eastAsia="Times New Roman"/>
          <w:szCs w:val="24"/>
        </w:rPr>
        <w:t xml:space="preserve"> ανεξάρτητα</w:t>
      </w:r>
      <w:r w:rsidRPr="008730CF">
        <w:rPr>
          <w:rFonts w:eastAsia="Times New Roman"/>
          <w:szCs w:val="24"/>
        </w:rPr>
        <w:t xml:space="preserve"> από εργασιακή σχέση</w:t>
      </w:r>
      <w:r>
        <w:rPr>
          <w:rFonts w:eastAsia="Times New Roman"/>
          <w:szCs w:val="24"/>
        </w:rPr>
        <w:t>. Π</w:t>
      </w:r>
      <w:r w:rsidRPr="008730CF">
        <w:rPr>
          <w:rFonts w:eastAsia="Times New Roman"/>
          <w:szCs w:val="24"/>
        </w:rPr>
        <w:t>ροοδευτικό είναι η κατάργηση των ελαστικών σχέσεων εργασίας</w:t>
      </w:r>
      <w:r>
        <w:rPr>
          <w:rFonts w:eastAsia="Times New Roman"/>
          <w:szCs w:val="24"/>
        </w:rPr>
        <w:t>. Συντηρητικό και αντιδραστικό</w:t>
      </w:r>
      <w:r w:rsidRPr="008730CF">
        <w:rPr>
          <w:rFonts w:eastAsia="Times New Roman"/>
          <w:szCs w:val="24"/>
        </w:rPr>
        <w:t xml:space="preserve"> σήμερα είναι μία θέση εργασίας να μοιράζεται </w:t>
      </w:r>
      <w:r>
        <w:rPr>
          <w:rFonts w:eastAsia="Times New Roman"/>
          <w:szCs w:val="24"/>
        </w:rPr>
        <w:t>σε δυο-</w:t>
      </w:r>
      <w:r w:rsidRPr="008730CF">
        <w:rPr>
          <w:rFonts w:eastAsia="Times New Roman"/>
          <w:szCs w:val="24"/>
        </w:rPr>
        <w:t>τρεις εργαζόμεν</w:t>
      </w:r>
      <w:r>
        <w:rPr>
          <w:rFonts w:eastAsia="Times New Roman"/>
          <w:szCs w:val="24"/>
        </w:rPr>
        <w:t>ε</w:t>
      </w:r>
      <w:r w:rsidRPr="008730CF">
        <w:rPr>
          <w:rFonts w:eastAsia="Times New Roman"/>
          <w:szCs w:val="24"/>
        </w:rPr>
        <w:t>ς και εργαζόμεν</w:t>
      </w:r>
      <w:r>
        <w:rPr>
          <w:rFonts w:eastAsia="Times New Roman"/>
          <w:szCs w:val="24"/>
        </w:rPr>
        <w:t>ου</w:t>
      </w:r>
      <w:r w:rsidRPr="008730CF">
        <w:rPr>
          <w:rFonts w:eastAsia="Times New Roman"/>
          <w:szCs w:val="24"/>
        </w:rPr>
        <w:t>ς</w:t>
      </w:r>
      <w:r>
        <w:rPr>
          <w:rFonts w:eastAsia="Times New Roman"/>
          <w:szCs w:val="24"/>
        </w:rPr>
        <w:t>. Σ</w:t>
      </w:r>
      <w:r w:rsidRPr="008730CF">
        <w:rPr>
          <w:rFonts w:eastAsia="Times New Roman"/>
          <w:szCs w:val="24"/>
        </w:rPr>
        <w:t xml:space="preserve">υντηρητικές και αντιδραστικές είναι οι κατευθύνσεις </w:t>
      </w:r>
      <w:r w:rsidRPr="008730CF">
        <w:rPr>
          <w:rFonts w:eastAsia="Times New Roman"/>
          <w:szCs w:val="24"/>
        </w:rPr>
        <w:t>της Ευρωπαϊκής Ένωσης</w:t>
      </w:r>
      <w:r>
        <w:rPr>
          <w:rFonts w:eastAsia="Times New Roman"/>
          <w:szCs w:val="24"/>
        </w:rPr>
        <w:t>,</w:t>
      </w:r>
      <w:r w:rsidRPr="008730CF">
        <w:rPr>
          <w:rFonts w:eastAsia="Times New Roman"/>
          <w:szCs w:val="24"/>
        </w:rPr>
        <w:t xml:space="preserve"> που τρέχετε να τις υλοποιήσετε</w:t>
      </w:r>
      <w:r>
        <w:rPr>
          <w:rFonts w:eastAsia="Times New Roman"/>
          <w:szCs w:val="24"/>
        </w:rPr>
        <w:t>,</w:t>
      </w:r>
      <w:r w:rsidRPr="008730CF">
        <w:rPr>
          <w:rFonts w:eastAsia="Times New Roman"/>
          <w:szCs w:val="24"/>
        </w:rPr>
        <w:t xml:space="preserve"> κύριοι του ΣΥΡΙΖΑ</w:t>
      </w:r>
      <w:r>
        <w:rPr>
          <w:rFonts w:eastAsia="Times New Roman"/>
          <w:szCs w:val="24"/>
        </w:rPr>
        <w:t>,</w:t>
      </w:r>
      <w:r w:rsidRPr="008730CF">
        <w:rPr>
          <w:rFonts w:eastAsia="Times New Roman"/>
          <w:szCs w:val="24"/>
        </w:rPr>
        <w:t xml:space="preserve"> με όχημα τη δήθεν συμφιλίωση</w:t>
      </w:r>
      <w:r>
        <w:rPr>
          <w:rFonts w:eastAsia="Times New Roman"/>
          <w:szCs w:val="24"/>
        </w:rPr>
        <w:t>, λέει,</w:t>
      </w:r>
      <w:r w:rsidRPr="008730CF">
        <w:rPr>
          <w:rFonts w:eastAsia="Times New Roman"/>
          <w:szCs w:val="24"/>
        </w:rPr>
        <w:t xml:space="preserve"> οικογενειακής και επαγγελματικής ζωής</w:t>
      </w:r>
      <w:r>
        <w:rPr>
          <w:rFonts w:eastAsia="Times New Roman"/>
          <w:szCs w:val="24"/>
        </w:rPr>
        <w:t>. Α</w:t>
      </w:r>
      <w:r w:rsidRPr="008730CF">
        <w:rPr>
          <w:rFonts w:eastAsia="Times New Roman"/>
          <w:szCs w:val="24"/>
        </w:rPr>
        <w:t>κούγεται ωραία</w:t>
      </w:r>
      <w:r>
        <w:rPr>
          <w:rFonts w:eastAsia="Times New Roman"/>
          <w:szCs w:val="24"/>
        </w:rPr>
        <w:t>,</w:t>
      </w:r>
      <w:r w:rsidRPr="008730CF">
        <w:rPr>
          <w:rFonts w:eastAsia="Times New Roman"/>
          <w:szCs w:val="24"/>
        </w:rPr>
        <w:t xml:space="preserve"> άλλο είναι όμως η ουσία</w:t>
      </w:r>
      <w:r>
        <w:rPr>
          <w:rFonts w:eastAsia="Times New Roman"/>
          <w:szCs w:val="24"/>
        </w:rPr>
        <w:t>. Π</w:t>
      </w:r>
      <w:r w:rsidRPr="008730CF">
        <w:rPr>
          <w:rFonts w:eastAsia="Times New Roman"/>
          <w:szCs w:val="24"/>
        </w:rPr>
        <w:t>ρόκειται για το σύνολο των αντιλαϊκών μέτρων που προχωράτε</w:t>
      </w:r>
      <w:r>
        <w:rPr>
          <w:rFonts w:eastAsia="Times New Roman"/>
          <w:szCs w:val="24"/>
        </w:rPr>
        <w:t>,</w:t>
      </w:r>
      <w:r w:rsidRPr="008730CF">
        <w:rPr>
          <w:rFonts w:eastAsia="Times New Roman"/>
          <w:szCs w:val="24"/>
        </w:rPr>
        <w:t xml:space="preserve"> για </w:t>
      </w:r>
      <w:r w:rsidRPr="008730CF">
        <w:rPr>
          <w:rFonts w:eastAsia="Times New Roman"/>
          <w:szCs w:val="24"/>
        </w:rPr>
        <w:t>να διαχειριστείτε τις οξυμένες συνέπειες από την επέ</w:t>
      </w:r>
      <w:r w:rsidRPr="008730CF">
        <w:rPr>
          <w:rFonts w:eastAsia="Times New Roman"/>
          <w:szCs w:val="24"/>
        </w:rPr>
        <w:lastRenderedPageBreak/>
        <w:t>κταση της μισθωτής εργασίας των γυναικών</w:t>
      </w:r>
      <w:r>
        <w:rPr>
          <w:rFonts w:eastAsia="Times New Roman"/>
          <w:szCs w:val="24"/>
        </w:rPr>
        <w:t>,</w:t>
      </w:r>
      <w:r w:rsidRPr="008730CF">
        <w:rPr>
          <w:rFonts w:eastAsia="Times New Roman"/>
          <w:szCs w:val="24"/>
        </w:rPr>
        <w:t xml:space="preserve"> την έλλειψη στήριξης της μητρότητας</w:t>
      </w:r>
      <w:r>
        <w:rPr>
          <w:rFonts w:eastAsia="Times New Roman"/>
          <w:szCs w:val="24"/>
        </w:rPr>
        <w:t>,</w:t>
      </w:r>
      <w:r w:rsidRPr="008730CF">
        <w:rPr>
          <w:rFonts w:eastAsia="Times New Roman"/>
          <w:szCs w:val="24"/>
        </w:rPr>
        <w:t xml:space="preserve"> σε συνθήκες που συρρικνώνονται</w:t>
      </w:r>
      <w:r>
        <w:rPr>
          <w:rFonts w:eastAsia="Times New Roman"/>
          <w:szCs w:val="24"/>
        </w:rPr>
        <w:t>,</w:t>
      </w:r>
      <w:r w:rsidRPr="008730CF">
        <w:rPr>
          <w:rFonts w:eastAsia="Times New Roman"/>
          <w:szCs w:val="24"/>
        </w:rPr>
        <w:t xml:space="preserve"> εμπορευματοποι</w:t>
      </w:r>
      <w:r>
        <w:rPr>
          <w:rFonts w:eastAsia="Times New Roman"/>
          <w:szCs w:val="24"/>
        </w:rPr>
        <w:t>ούντ</w:t>
      </w:r>
      <w:r w:rsidRPr="008730CF">
        <w:rPr>
          <w:rFonts w:eastAsia="Times New Roman"/>
          <w:szCs w:val="24"/>
        </w:rPr>
        <w:t xml:space="preserve">αι </w:t>
      </w:r>
      <w:r>
        <w:rPr>
          <w:rFonts w:eastAsia="Times New Roman"/>
          <w:szCs w:val="24"/>
        </w:rPr>
        <w:t xml:space="preserve">οι </w:t>
      </w:r>
      <w:r w:rsidRPr="008730CF">
        <w:rPr>
          <w:rFonts w:eastAsia="Times New Roman"/>
          <w:szCs w:val="24"/>
        </w:rPr>
        <w:t>υπηρεσίες υγείας</w:t>
      </w:r>
      <w:r>
        <w:rPr>
          <w:rFonts w:eastAsia="Times New Roman"/>
          <w:szCs w:val="24"/>
        </w:rPr>
        <w:t>-</w:t>
      </w:r>
      <w:r w:rsidRPr="008730CF">
        <w:rPr>
          <w:rFonts w:eastAsia="Times New Roman"/>
          <w:szCs w:val="24"/>
        </w:rPr>
        <w:t>πρόνοιας</w:t>
      </w:r>
      <w:r>
        <w:rPr>
          <w:rFonts w:eastAsia="Times New Roman"/>
          <w:szCs w:val="24"/>
        </w:rPr>
        <w:t>.</w:t>
      </w:r>
    </w:p>
    <w:p w14:paraId="69298885" w14:textId="77777777" w:rsidR="00F93F98" w:rsidRDefault="00F9424E">
      <w:pPr>
        <w:spacing w:line="600" w:lineRule="auto"/>
        <w:ind w:firstLine="720"/>
        <w:jc w:val="both"/>
        <w:rPr>
          <w:rFonts w:eastAsia="Times New Roman"/>
          <w:szCs w:val="24"/>
        </w:rPr>
      </w:pPr>
      <w:r>
        <w:rPr>
          <w:rFonts w:eastAsia="Times New Roman"/>
          <w:szCs w:val="24"/>
        </w:rPr>
        <w:t>Στο σημερινό σύστημα</w:t>
      </w:r>
      <w:r w:rsidRPr="008730CF">
        <w:rPr>
          <w:rFonts w:eastAsia="Times New Roman"/>
          <w:szCs w:val="24"/>
        </w:rPr>
        <w:t xml:space="preserve"> υγείας όπου </w:t>
      </w:r>
      <w:r>
        <w:rPr>
          <w:rFonts w:eastAsia="Times New Roman"/>
          <w:szCs w:val="24"/>
        </w:rPr>
        <w:t xml:space="preserve">η </w:t>
      </w:r>
      <w:r w:rsidRPr="008730CF">
        <w:rPr>
          <w:rFonts w:eastAsia="Times New Roman"/>
          <w:szCs w:val="24"/>
        </w:rPr>
        <w:t>υγεία</w:t>
      </w:r>
      <w:r>
        <w:rPr>
          <w:rFonts w:eastAsia="Times New Roman"/>
          <w:szCs w:val="24"/>
        </w:rPr>
        <w:t>,</w:t>
      </w:r>
      <w:r w:rsidRPr="008730CF">
        <w:rPr>
          <w:rFonts w:eastAsia="Times New Roman"/>
          <w:szCs w:val="24"/>
        </w:rPr>
        <w:t xml:space="preserve"> </w:t>
      </w:r>
      <w:r w:rsidRPr="008730CF">
        <w:rPr>
          <w:rFonts w:eastAsia="Times New Roman"/>
          <w:szCs w:val="24"/>
        </w:rPr>
        <w:t>όπως και η ανθρώπινη εργατική δύναμη</w:t>
      </w:r>
      <w:r>
        <w:rPr>
          <w:rFonts w:eastAsia="Times New Roman"/>
          <w:szCs w:val="24"/>
        </w:rPr>
        <w:t>,</w:t>
      </w:r>
      <w:r w:rsidRPr="008730CF">
        <w:rPr>
          <w:rFonts w:eastAsia="Times New Roman"/>
          <w:szCs w:val="24"/>
        </w:rPr>
        <w:t xml:space="preserve"> αποτελεί εμπόρευμα</w:t>
      </w:r>
      <w:r>
        <w:rPr>
          <w:rFonts w:eastAsia="Times New Roman"/>
          <w:szCs w:val="24"/>
        </w:rPr>
        <w:t>,</w:t>
      </w:r>
      <w:r w:rsidRPr="008730CF">
        <w:rPr>
          <w:rFonts w:eastAsia="Times New Roman"/>
          <w:szCs w:val="24"/>
        </w:rPr>
        <w:t xml:space="preserve"> είναι φυσικό επακόλουθο η αναπαραγωγική </w:t>
      </w:r>
      <w:r>
        <w:rPr>
          <w:rFonts w:eastAsia="Times New Roman"/>
          <w:szCs w:val="24"/>
        </w:rPr>
        <w:t xml:space="preserve">διαδικασία, η </w:t>
      </w:r>
      <w:r w:rsidRPr="008730CF">
        <w:rPr>
          <w:rFonts w:eastAsia="Times New Roman"/>
          <w:szCs w:val="24"/>
        </w:rPr>
        <w:t>γενικότερη πρόληψη και θεραπεία</w:t>
      </w:r>
      <w:r>
        <w:rPr>
          <w:rFonts w:eastAsia="Times New Roman"/>
          <w:szCs w:val="24"/>
        </w:rPr>
        <w:t>,</w:t>
      </w:r>
      <w:r w:rsidRPr="008730CF">
        <w:rPr>
          <w:rFonts w:eastAsia="Times New Roman"/>
          <w:szCs w:val="24"/>
        </w:rPr>
        <w:t xml:space="preserve"> ο προγεννητικός έλεγχος</w:t>
      </w:r>
      <w:r>
        <w:rPr>
          <w:rFonts w:eastAsia="Times New Roman"/>
          <w:szCs w:val="24"/>
        </w:rPr>
        <w:t>,</w:t>
      </w:r>
      <w:r w:rsidRPr="008730CF">
        <w:rPr>
          <w:rFonts w:eastAsia="Times New Roman"/>
          <w:szCs w:val="24"/>
        </w:rPr>
        <w:t xml:space="preserve"> η παρακολούθηση της εγκυμοσύνης</w:t>
      </w:r>
      <w:r>
        <w:rPr>
          <w:rFonts w:eastAsia="Times New Roman"/>
          <w:szCs w:val="24"/>
        </w:rPr>
        <w:t>,</w:t>
      </w:r>
      <w:r w:rsidRPr="008730CF">
        <w:rPr>
          <w:rFonts w:eastAsia="Times New Roman"/>
          <w:szCs w:val="24"/>
        </w:rPr>
        <w:t xml:space="preserve"> ο τοκετός</w:t>
      </w:r>
      <w:r>
        <w:rPr>
          <w:rFonts w:eastAsia="Times New Roman"/>
          <w:szCs w:val="24"/>
        </w:rPr>
        <w:t>,</w:t>
      </w:r>
      <w:r w:rsidRPr="008730CF">
        <w:rPr>
          <w:rFonts w:eastAsia="Times New Roman"/>
          <w:szCs w:val="24"/>
        </w:rPr>
        <w:t xml:space="preserve"> ο οικογενειακός προγραμματισμός και</w:t>
      </w:r>
      <w:r>
        <w:rPr>
          <w:rFonts w:eastAsia="Times New Roman"/>
          <w:szCs w:val="24"/>
        </w:rPr>
        <w:t xml:space="preserve"> η</w:t>
      </w:r>
      <w:r w:rsidRPr="008730CF">
        <w:rPr>
          <w:rFonts w:eastAsia="Times New Roman"/>
          <w:szCs w:val="24"/>
        </w:rPr>
        <w:t xml:space="preserve"> ιατρ</w:t>
      </w:r>
      <w:r w:rsidRPr="008730CF">
        <w:rPr>
          <w:rFonts w:eastAsia="Times New Roman"/>
          <w:szCs w:val="24"/>
        </w:rPr>
        <w:t>ικώς υποβοηθούμενη αναπαραγωγή να αποτελούν μόνο ή κυρίως ατομική οικογενειακή υπόθεση</w:t>
      </w:r>
      <w:r>
        <w:rPr>
          <w:rFonts w:eastAsia="Times New Roman"/>
          <w:szCs w:val="24"/>
        </w:rPr>
        <w:t>. Ν</w:t>
      </w:r>
      <w:r w:rsidRPr="008730CF">
        <w:rPr>
          <w:rFonts w:eastAsia="Times New Roman"/>
          <w:szCs w:val="24"/>
        </w:rPr>
        <w:t>α γίνονται όλα αυτά</w:t>
      </w:r>
      <w:r>
        <w:rPr>
          <w:rFonts w:eastAsia="Times New Roman"/>
          <w:szCs w:val="24"/>
        </w:rPr>
        <w:t>,</w:t>
      </w:r>
      <w:r w:rsidRPr="008730CF">
        <w:rPr>
          <w:rFonts w:eastAsia="Times New Roman"/>
          <w:szCs w:val="24"/>
        </w:rPr>
        <w:t xml:space="preserve"> δηλαδή</w:t>
      </w:r>
      <w:r>
        <w:rPr>
          <w:rFonts w:eastAsia="Times New Roman"/>
          <w:szCs w:val="24"/>
        </w:rPr>
        <w:t>,</w:t>
      </w:r>
      <w:r w:rsidRPr="008730CF">
        <w:rPr>
          <w:rFonts w:eastAsia="Times New Roman"/>
          <w:szCs w:val="24"/>
        </w:rPr>
        <w:t xml:space="preserve"> πεδία κερδοφορίας στον ιδιωτικό </w:t>
      </w:r>
      <w:r>
        <w:rPr>
          <w:rFonts w:eastAsia="Times New Roman"/>
          <w:szCs w:val="24"/>
        </w:rPr>
        <w:t>επιχειρηματικό τομέα της υγείας, α</w:t>
      </w:r>
      <w:r w:rsidRPr="008730CF">
        <w:rPr>
          <w:rFonts w:eastAsia="Times New Roman"/>
          <w:szCs w:val="24"/>
        </w:rPr>
        <w:t>λλά και στις δημόσιες μονάδες υγείας</w:t>
      </w:r>
      <w:r>
        <w:rPr>
          <w:rFonts w:eastAsia="Times New Roman"/>
          <w:szCs w:val="24"/>
        </w:rPr>
        <w:t>,</w:t>
      </w:r>
      <w:r w:rsidRPr="008730CF">
        <w:rPr>
          <w:rFonts w:eastAsia="Times New Roman"/>
          <w:szCs w:val="24"/>
        </w:rPr>
        <w:t xml:space="preserve"> αφού ένα μέρος των εξετάσεων</w:t>
      </w:r>
      <w:r>
        <w:rPr>
          <w:rFonts w:eastAsia="Times New Roman"/>
          <w:szCs w:val="24"/>
        </w:rPr>
        <w:t>,</w:t>
      </w:r>
      <w:r w:rsidRPr="008730CF">
        <w:rPr>
          <w:rFonts w:eastAsia="Times New Roman"/>
          <w:szCs w:val="24"/>
        </w:rPr>
        <w:t xml:space="preserve"> των </w:t>
      </w:r>
      <w:r w:rsidRPr="008730CF">
        <w:rPr>
          <w:rFonts w:eastAsia="Times New Roman"/>
          <w:szCs w:val="24"/>
        </w:rPr>
        <w:t>θεραπειών</w:t>
      </w:r>
      <w:r>
        <w:rPr>
          <w:rFonts w:eastAsia="Times New Roman"/>
          <w:szCs w:val="24"/>
        </w:rPr>
        <w:t>,</w:t>
      </w:r>
      <w:r w:rsidRPr="008730CF">
        <w:rPr>
          <w:rFonts w:eastAsia="Times New Roman"/>
          <w:szCs w:val="24"/>
        </w:rPr>
        <w:t xml:space="preserve"> των φαρμάκων δεν αποζημιώνονται από τον ΕΟΠΥΥ</w:t>
      </w:r>
      <w:r>
        <w:rPr>
          <w:rFonts w:eastAsia="Times New Roman"/>
          <w:szCs w:val="24"/>
        </w:rPr>
        <w:t>. Και αυτ</w:t>
      </w:r>
      <w:r w:rsidRPr="008730CF">
        <w:rPr>
          <w:rFonts w:eastAsia="Times New Roman"/>
          <w:szCs w:val="24"/>
        </w:rPr>
        <w:t>ά που καλύπτονται από τον ΕΟΠΥΥ</w:t>
      </w:r>
      <w:r>
        <w:rPr>
          <w:rFonts w:eastAsia="Times New Roman"/>
          <w:szCs w:val="24"/>
        </w:rPr>
        <w:t>, όμως,</w:t>
      </w:r>
      <w:r w:rsidRPr="008730CF">
        <w:rPr>
          <w:rFonts w:eastAsia="Times New Roman"/>
          <w:szCs w:val="24"/>
        </w:rPr>
        <w:t xml:space="preserve"> στην πράξη δεν μπορούν να γίνουν στις δημόσιες μονάδες</w:t>
      </w:r>
      <w:r>
        <w:rPr>
          <w:rFonts w:eastAsia="Times New Roman"/>
          <w:szCs w:val="24"/>
        </w:rPr>
        <w:t>,</w:t>
      </w:r>
      <w:r w:rsidRPr="008730CF">
        <w:rPr>
          <w:rFonts w:eastAsia="Times New Roman"/>
          <w:szCs w:val="24"/>
        </w:rPr>
        <w:t xml:space="preserve"> λόγω της </w:t>
      </w:r>
      <w:proofErr w:type="spellStart"/>
      <w:r w:rsidRPr="008730CF">
        <w:rPr>
          <w:rFonts w:eastAsia="Times New Roman"/>
          <w:szCs w:val="24"/>
        </w:rPr>
        <w:t>υποστελέχωσης</w:t>
      </w:r>
      <w:proofErr w:type="spellEnd"/>
      <w:r>
        <w:rPr>
          <w:rFonts w:eastAsia="Times New Roman"/>
          <w:szCs w:val="24"/>
        </w:rPr>
        <w:t>,</w:t>
      </w:r>
      <w:r w:rsidRPr="008730CF">
        <w:rPr>
          <w:rFonts w:eastAsia="Times New Roman"/>
          <w:szCs w:val="24"/>
        </w:rPr>
        <w:t xml:space="preserve"> της έλλειψης εξοπλισμ</w:t>
      </w:r>
      <w:r>
        <w:rPr>
          <w:rFonts w:eastAsia="Times New Roman"/>
          <w:szCs w:val="24"/>
        </w:rPr>
        <w:t>ού,</w:t>
      </w:r>
      <w:r w:rsidRPr="008730CF">
        <w:rPr>
          <w:rFonts w:eastAsia="Times New Roman"/>
          <w:szCs w:val="24"/>
        </w:rPr>
        <w:t xml:space="preserve"> υποδομών</w:t>
      </w:r>
      <w:r>
        <w:rPr>
          <w:rFonts w:eastAsia="Times New Roman"/>
          <w:szCs w:val="24"/>
        </w:rPr>
        <w:t>, με</w:t>
      </w:r>
      <w:r w:rsidRPr="008730CF">
        <w:rPr>
          <w:rFonts w:eastAsia="Times New Roman"/>
          <w:szCs w:val="24"/>
        </w:rPr>
        <w:t xml:space="preserve"> αποτέλεσμα τα νέα ζευγάρια να εξαν</w:t>
      </w:r>
      <w:r w:rsidRPr="008730CF">
        <w:rPr>
          <w:rFonts w:eastAsia="Times New Roman"/>
          <w:szCs w:val="24"/>
        </w:rPr>
        <w:t>αγκάζονται σε αναζήτηση υπηρεσιών στον ιδιωτικό τομέα</w:t>
      </w:r>
      <w:r>
        <w:rPr>
          <w:rFonts w:eastAsia="Times New Roman"/>
          <w:szCs w:val="24"/>
        </w:rPr>
        <w:t>,</w:t>
      </w:r>
      <w:r w:rsidRPr="008730CF">
        <w:rPr>
          <w:rFonts w:eastAsia="Times New Roman"/>
          <w:szCs w:val="24"/>
        </w:rPr>
        <w:t xml:space="preserve"> πλη</w:t>
      </w:r>
      <w:r w:rsidRPr="008730CF">
        <w:rPr>
          <w:rFonts w:eastAsia="Times New Roman"/>
          <w:szCs w:val="24"/>
        </w:rPr>
        <w:lastRenderedPageBreak/>
        <w:t>ρώνοντας επιπλέον ποσά</w:t>
      </w:r>
      <w:r>
        <w:rPr>
          <w:rFonts w:eastAsia="Times New Roman"/>
          <w:szCs w:val="24"/>
        </w:rPr>
        <w:t>. Τ</w:t>
      </w:r>
      <w:r w:rsidRPr="008730CF">
        <w:rPr>
          <w:rFonts w:eastAsia="Times New Roman"/>
          <w:szCs w:val="24"/>
        </w:rPr>
        <w:t>α δημόσια μαιευτήρια</w:t>
      </w:r>
      <w:r>
        <w:rPr>
          <w:rFonts w:eastAsia="Times New Roman"/>
          <w:szCs w:val="24"/>
        </w:rPr>
        <w:t>,</w:t>
      </w:r>
      <w:r w:rsidRPr="008730CF">
        <w:rPr>
          <w:rFonts w:eastAsia="Times New Roman"/>
          <w:szCs w:val="24"/>
        </w:rPr>
        <w:t xml:space="preserve"> άλλες κρατικές δομές για τη μάνα και το νεογέννητο</w:t>
      </w:r>
      <w:r>
        <w:rPr>
          <w:rFonts w:eastAsia="Times New Roman"/>
          <w:szCs w:val="24"/>
        </w:rPr>
        <w:t>,</w:t>
      </w:r>
      <w:r w:rsidRPr="008730CF">
        <w:rPr>
          <w:rFonts w:eastAsia="Times New Roman"/>
          <w:szCs w:val="24"/>
        </w:rPr>
        <w:t xml:space="preserve"> είναι και ανεπαρκ</w:t>
      </w:r>
      <w:r>
        <w:rPr>
          <w:rFonts w:eastAsia="Times New Roman"/>
          <w:szCs w:val="24"/>
        </w:rPr>
        <w:t>εί</w:t>
      </w:r>
      <w:r w:rsidRPr="008730CF">
        <w:rPr>
          <w:rFonts w:eastAsia="Times New Roman"/>
          <w:szCs w:val="24"/>
        </w:rPr>
        <w:t>ς και ανύ</w:t>
      </w:r>
      <w:r>
        <w:rPr>
          <w:rFonts w:eastAsia="Times New Roman"/>
          <w:szCs w:val="24"/>
        </w:rPr>
        <w:t>παρκτες σε αρκετές περιπτώσεις. Δ</w:t>
      </w:r>
      <w:r w:rsidRPr="008730CF">
        <w:rPr>
          <w:rFonts w:eastAsia="Times New Roman"/>
          <w:szCs w:val="24"/>
        </w:rPr>
        <w:t xml:space="preserve">εν είναι τυχαίο ότι </w:t>
      </w:r>
      <w:r>
        <w:rPr>
          <w:rFonts w:eastAsia="Times New Roman"/>
          <w:szCs w:val="24"/>
        </w:rPr>
        <w:t>ο</w:t>
      </w:r>
      <w:r w:rsidRPr="008730CF">
        <w:rPr>
          <w:rFonts w:eastAsia="Times New Roman"/>
          <w:szCs w:val="24"/>
        </w:rPr>
        <w:t xml:space="preserve"> τομέας της μαιευτικής</w:t>
      </w:r>
      <w:r>
        <w:rPr>
          <w:rFonts w:eastAsia="Times New Roman"/>
          <w:szCs w:val="24"/>
        </w:rPr>
        <w:t>,</w:t>
      </w:r>
      <w:r w:rsidRPr="008730CF">
        <w:rPr>
          <w:rFonts w:eastAsia="Times New Roman"/>
          <w:szCs w:val="24"/>
        </w:rPr>
        <w:t xml:space="preserve"> της γυναικολογίας</w:t>
      </w:r>
      <w:r>
        <w:rPr>
          <w:rFonts w:eastAsia="Times New Roman"/>
          <w:szCs w:val="24"/>
        </w:rPr>
        <w:t>,</w:t>
      </w:r>
      <w:r w:rsidRPr="008730CF">
        <w:rPr>
          <w:rFonts w:eastAsia="Times New Roman"/>
          <w:szCs w:val="24"/>
        </w:rPr>
        <w:t xml:space="preserve"> όπως και οι σύγχρονες δυνατότητες που έχει δημιουργήσει η εξέλιξη της επιστήμης</w:t>
      </w:r>
      <w:r>
        <w:rPr>
          <w:rFonts w:eastAsia="Times New Roman"/>
          <w:szCs w:val="24"/>
        </w:rPr>
        <w:t>,</w:t>
      </w:r>
      <w:r w:rsidRPr="008730CF">
        <w:rPr>
          <w:rFonts w:eastAsia="Times New Roman"/>
          <w:szCs w:val="24"/>
        </w:rPr>
        <w:t xml:space="preserve"> όπως είναι</w:t>
      </w:r>
      <w:r>
        <w:rPr>
          <w:rFonts w:eastAsia="Times New Roman"/>
          <w:szCs w:val="24"/>
        </w:rPr>
        <w:t xml:space="preserve"> η</w:t>
      </w:r>
      <w:r w:rsidRPr="008730CF">
        <w:rPr>
          <w:rFonts w:eastAsia="Times New Roman"/>
          <w:szCs w:val="24"/>
        </w:rPr>
        <w:t xml:space="preserve"> ιατρικώς υποβοηθούμενη αναπαραγωγή</w:t>
      </w:r>
      <w:r>
        <w:rPr>
          <w:rFonts w:eastAsia="Times New Roman"/>
          <w:szCs w:val="24"/>
        </w:rPr>
        <w:t>,</w:t>
      </w:r>
      <w:r w:rsidRPr="008730CF">
        <w:rPr>
          <w:rFonts w:eastAsia="Times New Roman"/>
          <w:szCs w:val="24"/>
        </w:rPr>
        <w:t xml:space="preserve"> οι τράπεζες ωαρίων</w:t>
      </w:r>
      <w:r>
        <w:rPr>
          <w:rFonts w:eastAsia="Times New Roman"/>
          <w:szCs w:val="24"/>
        </w:rPr>
        <w:t>,</w:t>
      </w:r>
      <w:r w:rsidRPr="008730CF">
        <w:rPr>
          <w:rFonts w:eastAsia="Times New Roman"/>
          <w:szCs w:val="24"/>
        </w:rPr>
        <w:t xml:space="preserve"> ομφαλικών κυττάρων</w:t>
      </w:r>
      <w:r>
        <w:rPr>
          <w:rFonts w:eastAsia="Times New Roman"/>
          <w:szCs w:val="24"/>
        </w:rPr>
        <w:t>,</w:t>
      </w:r>
      <w:r w:rsidRPr="008730CF">
        <w:rPr>
          <w:rFonts w:eastAsia="Times New Roman"/>
          <w:szCs w:val="24"/>
        </w:rPr>
        <w:t xml:space="preserve"> αποτελούν σε μεγάλο βαθμό </w:t>
      </w:r>
      <w:r>
        <w:rPr>
          <w:rFonts w:eastAsia="Times New Roman"/>
          <w:szCs w:val="24"/>
        </w:rPr>
        <w:t>π</w:t>
      </w:r>
      <w:r w:rsidRPr="008730CF">
        <w:rPr>
          <w:rFonts w:eastAsia="Times New Roman"/>
          <w:szCs w:val="24"/>
        </w:rPr>
        <w:t>εδίο δραστηριοπο</w:t>
      </w:r>
      <w:r w:rsidRPr="008730CF">
        <w:rPr>
          <w:rFonts w:eastAsia="Times New Roman"/>
          <w:szCs w:val="24"/>
        </w:rPr>
        <w:t>ίησης του ιδιωτικού επιχειρηματικού τομέα με τζίρο 30 εκατομμύρια ευρώ ετησίως</w:t>
      </w:r>
      <w:r>
        <w:rPr>
          <w:rFonts w:eastAsia="Times New Roman"/>
          <w:szCs w:val="24"/>
        </w:rPr>
        <w:t>.</w:t>
      </w:r>
    </w:p>
    <w:p w14:paraId="69298886" w14:textId="77777777" w:rsidR="00F93F98" w:rsidRDefault="00F9424E">
      <w:pPr>
        <w:spacing w:line="600" w:lineRule="auto"/>
        <w:ind w:firstLine="720"/>
        <w:jc w:val="both"/>
        <w:rPr>
          <w:rFonts w:eastAsia="Times New Roman"/>
          <w:szCs w:val="24"/>
        </w:rPr>
      </w:pPr>
      <w:r>
        <w:rPr>
          <w:rFonts w:eastAsia="Times New Roman"/>
          <w:szCs w:val="24"/>
        </w:rPr>
        <w:t>Κ</w:t>
      </w:r>
      <w:r w:rsidRPr="008730CF">
        <w:rPr>
          <w:rFonts w:eastAsia="Times New Roman"/>
          <w:szCs w:val="24"/>
        </w:rPr>
        <w:t>υρίες και κύριοι</w:t>
      </w:r>
      <w:r>
        <w:rPr>
          <w:rFonts w:eastAsia="Times New Roman"/>
          <w:szCs w:val="24"/>
        </w:rPr>
        <w:t>,</w:t>
      </w:r>
      <w:r w:rsidRPr="008730CF">
        <w:rPr>
          <w:rFonts w:eastAsia="Times New Roman"/>
          <w:szCs w:val="24"/>
        </w:rPr>
        <w:t xml:space="preserve"> με αφορμή τη συζήτηση για το δημογραφικό</w:t>
      </w:r>
      <w:r>
        <w:rPr>
          <w:rFonts w:eastAsia="Times New Roman"/>
          <w:szCs w:val="24"/>
        </w:rPr>
        <w:t>,</w:t>
      </w:r>
      <w:r w:rsidRPr="008730CF">
        <w:rPr>
          <w:rFonts w:eastAsia="Times New Roman"/>
          <w:szCs w:val="24"/>
        </w:rPr>
        <w:t xml:space="preserve"> ΣΥΡΙΖΑ και Νέα Δημοκρατία κυριολεκτικά διαγων</w:t>
      </w:r>
      <w:r>
        <w:rPr>
          <w:rFonts w:eastAsia="Times New Roman"/>
          <w:szCs w:val="24"/>
        </w:rPr>
        <w:t>ιστήκατε</w:t>
      </w:r>
      <w:r w:rsidRPr="008730CF">
        <w:rPr>
          <w:rFonts w:eastAsia="Times New Roman"/>
          <w:szCs w:val="24"/>
        </w:rPr>
        <w:t xml:space="preserve"> στη διδα</w:t>
      </w:r>
      <w:r>
        <w:rPr>
          <w:rFonts w:eastAsia="Times New Roman"/>
          <w:szCs w:val="24"/>
        </w:rPr>
        <w:t>κτέα ύλη της Ευρωπαϊκής Ένωσης. Διαγωνιστήκατε σ</w:t>
      </w:r>
      <w:r w:rsidRPr="008730CF">
        <w:rPr>
          <w:rFonts w:eastAsia="Times New Roman"/>
          <w:szCs w:val="24"/>
        </w:rPr>
        <w:t>τις π</w:t>
      </w:r>
      <w:r w:rsidRPr="008730CF">
        <w:rPr>
          <w:rFonts w:eastAsia="Times New Roman"/>
          <w:szCs w:val="24"/>
        </w:rPr>
        <w:t>ροτάσεις για εφάπαξ επιδόματα</w:t>
      </w:r>
      <w:r>
        <w:rPr>
          <w:rFonts w:eastAsia="Times New Roman"/>
          <w:szCs w:val="24"/>
        </w:rPr>
        <w:t>,</w:t>
      </w:r>
      <w:r w:rsidRPr="008730CF">
        <w:rPr>
          <w:rFonts w:eastAsia="Times New Roman"/>
          <w:szCs w:val="24"/>
        </w:rPr>
        <w:t xml:space="preserve"> για κουπόνια εξασφάλισης μιας θέσης σε παιδικούς σταθμούς</w:t>
      </w:r>
      <w:r>
        <w:rPr>
          <w:rFonts w:eastAsia="Times New Roman"/>
          <w:szCs w:val="24"/>
        </w:rPr>
        <w:t>,</w:t>
      </w:r>
      <w:r w:rsidRPr="008730CF">
        <w:rPr>
          <w:rFonts w:eastAsia="Times New Roman"/>
          <w:szCs w:val="24"/>
        </w:rPr>
        <w:t xml:space="preserve"> σε εξαγγελίες για παροχές</w:t>
      </w:r>
      <w:r>
        <w:rPr>
          <w:rFonts w:eastAsia="Times New Roman"/>
          <w:szCs w:val="24"/>
        </w:rPr>
        <w:t>-«</w:t>
      </w:r>
      <w:r w:rsidRPr="008730CF">
        <w:rPr>
          <w:rFonts w:eastAsia="Times New Roman"/>
          <w:szCs w:val="24"/>
        </w:rPr>
        <w:t xml:space="preserve"> ψίχουλα</w:t>
      </w:r>
      <w:r>
        <w:rPr>
          <w:rFonts w:eastAsia="Times New Roman"/>
          <w:szCs w:val="24"/>
        </w:rPr>
        <w:t>»</w:t>
      </w:r>
      <w:r w:rsidRPr="008730CF">
        <w:rPr>
          <w:rFonts w:eastAsia="Times New Roman"/>
          <w:szCs w:val="24"/>
        </w:rPr>
        <w:t xml:space="preserve"> που χορηγούνται με κριτήριο τα </w:t>
      </w:r>
      <w:r>
        <w:rPr>
          <w:rFonts w:eastAsia="Times New Roman"/>
          <w:szCs w:val="24"/>
        </w:rPr>
        <w:t>α</w:t>
      </w:r>
      <w:r w:rsidRPr="008730CF">
        <w:rPr>
          <w:rFonts w:eastAsia="Times New Roman"/>
          <w:szCs w:val="24"/>
        </w:rPr>
        <w:t>παράδεκτα όρια της φτώχειας</w:t>
      </w:r>
      <w:r>
        <w:rPr>
          <w:rFonts w:eastAsia="Times New Roman"/>
          <w:szCs w:val="24"/>
        </w:rPr>
        <w:t>.</w:t>
      </w:r>
      <w:r w:rsidRPr="008730CF">
        <w:rPr>
          <w:rFonts w:eastAsia="Times New Roman"/>
          <w:szCs w:val="24"/>
        </w:rPr>
        <w:t xml:space="preserve"> Με άλλα λόγια</w:t>
      </w:r>
      <w:r>
        <w:rPr>
          <w:rFonts w:eastAsia="Times New Roman"/>
          <w:szCs w:val="24"/>
        </w:rPr>
        <w:t>,</w:t>
      </w:r>
      <w:r w:rsidRPr="008730CF">
        <w:rPr>
          <w:rFonts w:eastAsia="Times New Roman"/>
          <w:szCs w:val="24"/>
        </w:rPr>
        <w:t xml:space="preserve"> ακούσαμε προτάσεις που παγιώνουν τη σημερινή βαρβαρότ</w:t>
      </w:r>
      <w:r w:rsidRPr="008730CF">
        <w:rPr>
          <w:rFonts w:eastAsia="Times New Roman"/>
          <w:szCs w:val="24"/>
        </w:rPr>
        <w:t>ητα που βιώνουν νέα ζευγάρια</w:t>
      </w:r>
      <w:r>
        <w:rPr>
          <w:rFonts w:eastAsia="Times New Roman"/>
          <w:szCs w:val="24"/>
        </w:rPr>
        <w:t xml:space="preserve"> ή</w:t>
      </w:r>
      <w:r w:rsidRPr="008730CF">
        <w:rPr>
          <w:rFonts w:eastAsia="Times New Roman"/>
          <w:szCs w:val="24"/>
        </w:rPr>
        <w:t xml:space="preserve"> νέες μητέρες</w:t>
      </w:r>
      <w:r>
        <w:rPr>
          <w:rFonts w:eastAsia="Times New Roman"/>
          <w:szCs w:val="24"/>
        </w:rPr>
        <w:t>. Α</w:t>
      </w:r>
      <w:r w:rsidRPr="008730CF">
        <w:rPr>
          <w:rFonts w:eastAsia="Times New Roman"/>
          <w:szCs w:val="24"/>
        </w:rPr>
        <w:t xml:space="preserve">κόμα </w:t>
      </w:r>
      <w:r>
        <w:rPr>
          <w:rFonts w:eastAsia="Times New Roman"/>
          <w:szCs w:val="24"/>
        </w:rPr>
        <w:t>και από τη δική σας σκοπιά, η</w:t>
      </w:r>
      <w:r w:rsidRPr="008730CF">
        <w:rPr>
          <w:rFonts w:eastAsia="Times New Roman"/>
          <w:szCs w:val="24"/>
        </w:rPr>
        <w:t xml:space="preserve"> δήθεν συμφιλίωση των επαγγελματικών και οικογενειακών υποχρεώσεων </w:t>
      </w:r>
      <w:r w:rsidRPr="008730CF">
        <w:rPr>
          <w:rFonts w:eastAsia="Times New Roman"/>
          <w:szCs w:val="24"/>
        </w:rPr>
        <w:lastRenderedPageBreak/>
        <w:t>δεν συνδέεται με εκτεταμένες</w:t>
      </w:r>
      <w:r>
        <w:rPr>
          <w:rFonts w:eastAsia="Times New Roman"/>
          <w:szCs w:val="24"/>
        </w:rPr>
        <w:t>,</w:t>
      </w:r>
      <w:r w:rsidRPr="008730CF">
        <w:rPr>
          <w:rFonts w:eastAsia="Times New Roman"/>
          <w:szCs w:val="24"/>
        </w:rPr>
        <w:t xml:space="preserve"> τουλάχιστον</w:t>
      </w:r>
      <w:r>
        <w:rPr>
          <w:rFonts w:eastAsia="Times New Roman"/>
          <w:szCs w:val="24"/>
        </w:rPr>
        <w:t>,</w:t>
      </w:r>
      <w:r w:rsidRPr="008730CF">
        <w:rPr>
          <w:rFonts w:eastAsia="Times New Roman"/>
          <w:szCs w:val="24"/>
        </w:rPr>
        <w:t xml:space="preserve"> δωρεάν κοινωνικές υποδομές που να καλύπτουν το ωράριο εργασίας της</w:t>
      </w:r>
      <w:r w:rsidRPr="008730CF">
        <w:rPr>
          <w:rFonts w:eastAsia="Times New Roman"/>
          <w:szCs w:val="24"/>
        </w:rPr>
        <w:t xml:space="preserve"> μητέρας</w:t>
      </w:r>
      <w:r>
        <w:rPr>
          <w:rFonts w:eastAsia="Times New Roman"/>
          <w:szCs w:val="24"/>
        </w:rPr>
        <w:t>,</w:t>
      </w:r>
      <w:r w:rsidRPr="008730CF">
        <w:rPr>
          <w:rFonts w:eastAsia="Times New Roman"/>
          <w:szCs w:val="24"/>
        </w:rPr>
        <w:t xml:space="preserve"> τον αναγκαίο χρόνο για την κάλυψη άλλων οικογενειακών αναγκών</w:t>
      </w:r>
      <w:r>
        <w:rPr>
          <w:rFonts w:eastAsia="Times New Roman"/>
          <w:szCs w:val="24"/>
        </w:rPr>
        <w:t>. Χ</w:t>
      </w:r>
      <w:r w:rsidRPr="008730CF">
        <w:rPr>
          <w:rFonts w:eastAsia="Times New Roman"/>
          <w:szCs w:val="24"/>
        </w:rPr>
        <w:t xml:space="preserve">αρακτηριστικά είναι τα στοιχεία της </w:t>
      </w:r>
      <w:r>
        <w:rPr>
          <w:rFonts w:eastAsia="Times New Roman"/>
          <w:szCs w:val="24"/>
          <w:lang w:val="en-US"/>
        </w:rPr>
        <w:t>E</w:t>
      </w:r>
      <w:r w:rsidRPr="008730CF">
        <w:rPr>
          <w:rFonts w:eastAsia="Times New Roman"/>
          <w:szCs w:val="24"/>
        </w:rPr>
        <w:t>UROSTAT</w:t>
      </w:r>
      <w:r w:rsidRPr="008730CF">
        <w:rPr>
          <w:rFonts w:eastAsia="Times New Roman"/>
          <w:szCs w:val="24"/>
        </w:rPr>
        <w:t xml:space="preserve"> για τη φροντίδα και αγωγή των παιδιών προσχολικής ηλικίας</w:t>
      </w:r>
      <w:r>
        <w:rPr>
          <w:rFonts w:eastAsia="Times New Roman"/>
          <w:szCs w:val="24"/>
        </w:rPr>
        <w:t>. Π</w:t>
      </w:r>
      <w:r w:rsidRPr="008730CF">
        <w:rPr>
          <w:rFonts w:eastAsia="Times New Roman"/>
          <w:szCs w:val="24"/>
        </w:rPr>
        <w:t>οσοστό μικρότερο του 10% των παιδιών έως τριών ετών και μικρότερο του 60% των</w:t>
      </w:r>
      <w:r w:rsidRPr="008730CF">
        <w:rPr>
          <w:rFonts w:eastAsia="Times New Roman"/>
          <w:szCs w:val="24"/>
        </w:rPr>
        <w:t xml:space="preserve"> παιδιών από </w:t>
      </w:r>
      <w:r>
        <w:rPr>
          <w:rFonts w:eastAsia="Times New Roman"/>
          <w:szCs w:val="24"/>
        </w:rPr>
        <w:t>τρία</w:t>
      </w:r>
      <w:r w:rsidRPr="008730CF">
        <w:rPr>
          <w:rFonts w:eastAsia="Times New Roman"/>
          <w:szCs w:val="24"/>
        </w:rPr>
        <w:t xml:space="preserve"> έως </w:t>
      </w:r>
      <w:r>
        <w:rPr>
          <w:rFonts w:eastAsia="Times New Roman"/>
          <w:szCs w:val="24"/>
        </w:rPr>
        <w:t>έξι</w:t>
      </w:r>
      <w:r w:rsidRPr="008730CF">
        <w:rPr>
          <w:rFonts w:eastAsia="Times New Roman"/>
          <w:szCs w:val="24"/>
        </w:rPr>
        <w:t xml:space="preserve"> ετών καλύπτονται από δομές προσχολικής φροντίδας στην </w:t>
      </w:r>
      <w:r>
        <w:rPr>
          <w:rFonts w:eastAsia="Times New Roman"/>
          <w:szCs w:val="24"/>
        </w:rPr>
        <w:t>Ελλάδα. Οι δημοτικοί σταθμοί παραμένουν συρρικνωμένοι,</w:t>
      </w:r>
      <w:r w:rsidRPr="008730CF">
        <w:rPr>
          <w:rFonts w:eastAsia="Times New Roman"/>
          <w:szCs w:val="24"/>
        </w:rPr>
        <w:t xml:space="preserve"> ανεπαρκ</w:t>
      </w:r>
      <w:r>
        <w:rPr>
          <w:rFonts w:eastAsia="Times New Roman"/>
          <w:szCs w:val="24"/>
        </w:rPr>
        <w:t>εί</w:t>
      </w:r>
      <w:r w:rsidRPr="008730CF">
        <w:rPr>
          <w:rFonts w:eastAsia="Times New Roman"/>
          <w:szCs w:val="24"/>
        </w:rPr>
        <w:t>ς</w:t>
      </w:r>
      <w:r>
        <w:rPr>
          <w:rFonts w:eastAsia="Times New Roman"/>
          <w:szCs w:val="24"/>
        </w:rPr>
        <w:t>,</w:t>
      </w:r>
      <w:r w:rsidRPr="008730CF">
        <w:rPr>
          <w:rFonts w:eastAsia="Times New Roman"/>
          <w:szCs w:val="24"/>
        </w:rPr>
        <w:t xml:space="preserve"> σε ενοικιαζόμενα</w:t>
      </w:r>
      <w:r>
        <w:rPr>
          <w:rFonts w:eastAsia="Times New Roman"/>
          <w:szCs w:val="24"/>
        </w:rPr>
        <w:t>,</w:t>
      </w:r>
      <w:r w:rsidRPr="008730CF">
        <w:rPr>
          <w:rFonts w:eastAsia="Times New Roman"/>
          <w:szCs w:val="24"/>
        </w:rPr>
        <w:t xml:space="preserve"> ακατάλληλα πολλές φορές</w:t>
      </w:r>
      <w:r>
        <w:rPr>
          <w:rFonts w:eastAsia="Times New Roman"/>
          <w:szCs w:val="24"/>
        </w:rPr>
        <w:t>,</w:t>
      </w:r>
      <w:r w:rsidRPr="008730CF">
        <w:rPr>
          <w:rFonts w:eastAsia="Times New Roman"/>
          <w:szCs w:val="24"/>
        </w:rPr>
        <w:t xml:space="preserve"> κτ</w:t>
      </w:r>
      <w:r>
        <w:rPr>
          <w:rFonts w:eastAsia="Times New Roman"/>
          <w:szCs w:val="24"/>
        </w:rPr>
        <w:t>ή</w:t>
      </w:r>
      <w:r w:rsidRPr="008730CF">
        <w:rPr>
          <w:rFonts w:eastAsia="Times New Roman"/>
          <w:szCs w:val="24"/>
        </w:rPr>
        <w:t xml:space="preserve">ρια για να υλοποιηθεί </w:t>
      </w:r>
      <w:r>
        <w:rPr>
          <w:rFonts w:eastAsia="Times New Roman"/>
          <w:szCs w:val="24"/>
        </w:rPr>
        <w:t>με</w:t>
      </w:r>
      <w:r w:rsidRPr="008730CF">
        <w:rPr>
          <w:rFonts w:eastAsia="Times New Roman"/>
          <w:szCs w:val="24"/>
        </w:rPr>
        <w:t xml:space="preserve"> ασφάλεια το παιδαγωγικό έργο</w:t>
      </w:r>
      <w:r>
        <w:rPr>
          <w:rFonts w:eastAsia="Times New Roman"/>
          <w:szCs w:val="24"/>
        </w:rPr>
        <w:t xml:space="preserve">. </w:t>
      </w:r>
    </w:p>
    <w:p w14:paraId="69298887" w14:textId="77777777" w:rsidR="00F93F98" w:rsidRDefault="00F9424E">
      <w:pPr>
        <w:spacing w:line="600" w:lineRule="auto"/>
        <w:ind w:firstLine="720"/>
        <w:jc w:val="both"/>
        <w:rPr>
          <w:rFonts w:eastAsia="Times New Roman"/>
          <w:szCs w:val="24"/>
        </w:rPr>
      </w:pPr>
      <w:r>
        <w:rPr>
          <w:rFonts w:eastAsia="Times New Roman"/>
          <w:szCs w:val="24"/>
        </w:rPr>
        <w:t>Α</w:t>
      </w:r>
      <w:r w:rsidRPr="008730CF">
        <w:rPr>
          <w:rFonts w:eastAsia="Times New Roman"/>
          <w:szCs w:val="24"/>
        </w:rPr>
        <w:t>ντίστοιχα εκρηκτική είναι η κατάσταση στην ειδική αγωγή</w:t>
      </w:r>
      <w:r>
        <w:rPr>
          <w:rFonts w:eastAsia="Times New Roman"/>
          <w:szCs w:val="24"/>
        </w:rPr>
        <w:t>. Σ</w:t>
      </w:r>
      <w:r w:rsidRPr="008730CF">
        <w:rPr>
          <w:rFonts w:eastAsia="Times New Roman"/>
          <w:szCs w:val="24"/>
        </w:rPr>
        <w:t>ύμφωνα με τα στοιχεία της Ευρωπαϊκής Ένωσης</w:t>
      </w:r>
      <w:r>
        <w:rPr>
          <w:rFonts w:eastAsia="Times New Roman"/>
          <w:szCs w:val="24"/>
        </w:rPr>
        <w:t>,</w:t>
      </w:r>
      <w:r w:rsidRPr="008730CF">
        <w:rPr>
          <w:rFonts w:eastAsia="Times New Roman"/>
          <w:szCs w:val="24"/>
        </w:rPr>
        <w:t xml:space="preserve"> το 12,5% του συνολικού μαθητικού πληθυσμού έχει ανάγκη ειδικής αγωγής και εκπαίδευσης</w:t>
      </w:r>
      <w:r>
        <w:rPr>
          <w:rFonts w:eastAsia="Times New Roman"/>
          <w:szCs w:val="24"/>
        </w:rPr>
        <w:t>.</w:t>
      </w:r>
    </w:p>
    <w:p w14:paraId="69298888"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Όμως, σήμερα είναι εγγεγραμμένα δέκα χιλιάδες παιδιά σε δημόσια ει</w:t>
      </w:r>
      <w:r>
        <w:rPr>
          <w:rFonts w:eastAsia="Times New Roman"/>
          <w:szCs w:val="24"/>
        </w:rPr>
        <w:t xml:space="preserve">δικά σχολεία πρωτοβάθμιας και δευτεροβάθμιας εκπαίδευσης, τρεις χιλιάδες παιδιά στην παράλληλη στήριξη, ενώ το 2008 ήταν είκοσι χιλιάδες μαθητές. Στα ιδιωτικά κέντρα </w:t>
      </w:r>
      <w:r>
        <w:rPr>
          <w:rFonts w:eastAsia="Times New Roman"/>
          <w:szCs w:val="24"/>
        </w:rPr>
        <w:lastRenderedPageBreak/>
        <w:t>ειδικής αγωγής είναι ενταγμένα περίπου 40.000 με 50.000 παιδιά. Ακόμα και τα λεγόμενα κέντ</w:t>
      </w:r>
      <w:r>
        <w:rPr>
          <w:rFonts w:eastAsia="Times New Roman"/>
          <w:szCs w:val="24"/>
        </w:rPr>
        <w:t xml:space="preserve">ρα εκπαιδευτικής και συμβουλευτικής υποστήριξης λειτουργούν χωρίς </w:t>
      </w:r>
      <w:proofErr w:type="spellStart"/>
      <w:r>
        <w:rPr>
          <w:rFonts w:eastAsia="Times New Roman"/>
          <w:szCs w:val="24"/>
        </w:rPr>
        <w:t>αναπτυξιολόγο</w:t>
      </w:r>
      <w:proofErr w:type="spellEnd"/>
      <w:r>
        <w:rPr>
          <w:rFonts w:eastAsia="Times New Roman"/>
          <w:szCs w:val="24"/>
        </w:rPr>
        <w:t xml:space="preserve">, χωρίς </w:t>
      </w:r>
      <w:proofErr w:type="spellStart"/>
      <w:r>
        <w:rPr>
          <w:rFonts w:eastAsia="Times New Roman"/>
          <w:szCs w:val="24"/>
        </w:rPr>
        <w:t>παιδονευρολόγο</w:t>
      </w:r>
      <w:proofErr w:type="spellEnd"/>
      <w:r>
        <w:rPr>
          <w:rFonts w:eastAsia="Times New Roman"/>
          <w:szCs w:val="24"/>
        </w:rPr>
        <w:t>, χωρίς παιδοψυχίατρο, με αποτέλεσμα να καθυστερεί σημαντικά η έγκαιρη εξέταση και η διάγνωση ακόμα για ένα παιδί.</w:t>
      </w:r>
      <w:r w:rsidRPr="002E2667">
        <w:rPr>
          <w:rFonts w:eastAsia="Times New Roman"/>
          <w:szCs w:val="24"/>
        </w:rPr>
        <w:t xml:space="preserve"> </w:t>
      </w:r>
      <w:r>
        <w:rPr>
          <w:rFonts w:eastAsia="Times New Roman"/>
          <w:szCs w:val="24"/>
        </w:rPr>
        <w:t xml:space="preserve">Παρουσιάζετε ως πρόοδο την ανάθεση στον </w:t>
      </w:r>
      <w:r>
        <w:rPr>
          <w:rFonts w:eastAsia="Times New Roman"/>
          <w:szCs w:val="24"/>
        </w:rPr>
        <w:t xml:space="preserve">σύλλογο διδασκόντων να συγκροτήσει ομάδα στήριξης του παιδιού με μαθησιακές δυσκολίες, στην οποία μπορεί και να μη συμμετέχει ούτε ένας ειδικός. </w:t>
      </w:r>
    </w:p>
    <w:p w14:paraId="69298889"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Βέβαια, η υποκρισία σας ξεχειλίζει όταν μιλάτε για εφάπαξ επιδόματα στήριξης της οικογένειας, τη στιγμή που έχ</w:t>
      </w:r>
      <w:r>
        <w:rPr>
          <w:rFonts w:eastAsia="Times New Roman"/>
          <w:szCs w:val="24"/>
        </w:rPr>
        <w:t>ετε πετσοκόψει την κρατική χρηματοδότηση για τα κοινωνικά επιδόματα, ενώ η Κυβέρνηση ΣΥΡΙΖΑ διατηρεί την περικοπή του επιδόματος τοκετού, το οποίο δίνετε μόνο σε όσες γυναίκες γεννούν στο σπίτι. Για τέτοια πρόοδο μιλάτε, κύριοι του ΣΥΡΙΖΑ, οι νέες γυναίκες</w:t>
      </w:r>
      <w:r>
        <w:rPr>
          <w:rFonts w:eastAsia="Times New Roman"/>
          <w:szCs w:val="24"/>
        </w:rPr>
        <w:t xml:space="preserve"> να γεννούν όπως οι γιαγιάδες τους πριν από μισό και βάλε αιώνα.</w:t>
      </w:r>
    </w:p>
    <w:p w14:paraId="6929888A"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Το ΚΚΕ καταψήφισε στη Βουλή την κατάργηση των κοινωνικών επιδομάτων, όπως και των </w:t>
      </w:r>
      <w:proofErr w:type="spellStart"/>
      <w:r>
        <w:rPr>
          <w:rFonts w:eastAsia="Times New Roman"/>
          <w:szCs w:val="24"/>
        </w:rPr>
        <w:t>πολυτεκνικών</w:t>
      </w:r>
      <w:proofErr w:type="spellEnd"/>
      <w:r>
        <w:rPr>
          <w:rFonts w:eastAsia="Times New Roman"/>
          <w:szCs w:val="24"/>
        </w:rPr>
        <w:t xml:space="preserve"> και απέρριψε </w:t>
      </w:r>
      <w:r>
        <w:rPr>
          <w:rFonts w:eastAsia="Times New Roman"/>
          <w:szCs w:val="24"/>
        </w:rPr>
        <w:lastRenderedPageBreak/>
        <w:t xml:space="preserve">τον περιορισμό τους μέσω της </w:t>
      </w:r>
      <w:proofErr w:type="spellStart"/>
      <w:r>
        <w:rPr>
          <w:rFonts w:eastAsia="Times New Roman"/>
          <w:szCs w:val="24"/>
        </w:rPr>
        <w:t>αυστηροποίησης</w:t>
      </w:r>
      <w:proofErr w:type="spellEnd"/>
      <w:r>
        <w:rPr>
          <w:rFonts w:eastAsia="Times New Roman"/>
          <w:szCs w:val="24"/>
        </w:rPr>
        <w:t xml:space="preserve"> των κριτηρίων, όπως είναι αυτά των εισο</w:t>
      </w:r>
      <w:r>
        <w:rPr>
          <w:rFonts w:eastAsia="Times New Roman"/>
          <w:szCs w:val="24"/>
        </w:rPr>
        <w:t>δηματικών και περιουσιακών στοιχείων. Θέσαμε αυτά τα ζητήματα και στις οργανώσεις των εργαζομένων, προκειμένου να αποτελέσουν στόχους πάλης και διεκδίκησης στο κίνημα.</w:t>
      </w:r>
    </w:p>
    <w:p w14:paraId="6929888B"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DC4550">
        <w:rPr>
          <w:rFonts w:eastAsia="Times New Roman"/>
          <w:b/>
          <w:szCs w:val="24"/>
        </w:rPr>
        <w:t>ΓΕΩΡΓΙΟ</w:t>
      </w:r>
      <w:r w:rsidRPr="00DC4550">
        <w:rPr>
          <w:rFonts w:eastAsia="Times New Roman"/>
          <w:b/>
          <w:szCs w:val="24"/>
        </w:rPr>
        <w:t>Σ ΒΑΡΕΜΕΝΟΣ</w:t>
      </w:r>
      <w:r>
        <w:rPr>
          <w:rFonts w:eastAsia="Times New Roman"/>
          <w:szCs w:val="24"/>
        </w:rPr>
        <w:t>)</w:t>
      </w:r>
    </w:p>
    <w:p w14:paraId="6929888C"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είναι χαρακτηριστικό και το πώς αξιοποιούνται οι δημογραφικές εξελίξεις σε σχέση δήθεν με τη βιωσιμότητα του συστήματος κοινωνικής ασφάλισης. Σε πρόσφατη μελέτη της «</w:t>
      </w:r>
      <w:proofErr w:type="spellStart"/>
      <w:r>
        <w:rPr>
          <w:rFonts w:eastAsia="Times New Roman"/>
          <w:szCs w:val="24"/>
        </w:rPr>
        <w:t>διαΝΕΟσις</w:t>
      </w:r>
      <w:proofErr w:type="spellEnd"/>
      <w:r>
        <w:rPr>
          <w:rFonts w:eastAsia="Times New Roman"/>
          <w:szCs w:val="24"/>
        </w:rPr>
        <w:t>» το 2018 αναφέρεται</w:t>
      </w:r>
      <w:r w:rsidRPr="00737B3F">
        <w:rPr>
          <w:rFonts w:eastAsia="Times New Roman"/>
          <w:szCs w:val="24"/>
        </w:rPr>
        <w:t>:</w:t>
      </w:r>
      <w:r>
        <w:rPr>
          <w:rFonts w:eastAsia="Times New Roman"/>
          <w:szCs w:val="24"/>
        </w:rPr>
        <w:t xml:space="preserve"> «Η δεξαμενή των συνταξιούχω</w:t>
      </w:r>
      <w:r>
        <w:rPr>
          <w:rFonts w:eastAsia="Times New Roman"/>
          <w:szCs w:val="24"/>
        </w:rPr>
        <w:t>ν διευρύνεται, καθώς η αναλογία πληθυσμού άνω των 65 ετών αυξάνεται και επίσης την ίδια στιγμή ο πληθυσμός της εργάσιμης ηλικίας μειώνεται. Μοναδική αιτία της συρρίκνωσης του μεριδίου ενεργού πληθυσμού είναι η αναλογική αύξηση των ηλικιωμένων και κατ’ επέκ</w:t>
      </w:r>
      <w:r>
        <w:rPr>
          <w:rFonts w:eastAsia="Times New Roman"/>
          <w:szCs w:val="24"/>
        </w:rPr>
        <w:t>ταση των συνταξιούχων. Το σύστημα συντάξεων θα επιβαρυνθεί ακόμα περισσότερο με την αύξηση του προσδόκιμου ζωής περίπου ένα έτος κάθε δεκαετία». Είναι μελέτη που παρουσιάστηκε στις 7 Φεβρουαρίου του 2018.</w:t>
      </w:r>
    </w:p>
    <w:p w14:paraId="6929888D"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Ουσιαστικά επιδιώκετε με εκβιαστικά διλήμματα την υ</w:t>
      </w:r>
      <w:r>
        <w:rPr>
          <w:rFonts w:eastAsia="Times New Roman"/>
          <w:szCs w:val="24"/>
        </w:rPr>
        <w:t xml:space="preserve">ποταγή των εργαζομένων και των συνταξιούχων στις </w:t>
      </w:r>
      <w:proofErr w:type="spellStart"/>
      <w:r>
        <w:rPr>
          <w:rFonts w:eastAsia="Times New Roman"/>
          <w:szCs w:val="24"/>
        </w:rPr>
        <w:t>αντιασφαλιστικές</w:t>
      </w:r>
      <w:proofErr w:type="spellEnd"/>
      <w:r>
        <w:rPr>
          <w:rFonts w:eastAsia="Times New Roman"/>
          <w:szCs w:val="24"/>
        </w:rPr>
        <w:t xml:space="preserve"> ανατροπές που υλοποιούνται διαχρονικά απ’ όλες τις κυβερνήσεις, με βάση βέβαια και τις κατευθύνσεις της Ευρωπαϊκής Ένωσης. Προκλητικά μιλάτε για ενεργό γήρανση και ευέλικτη συνταξιοδότηση, δ</w:t>
      </w:r>
      <w:r>
        <w:rPr>
          <w:rFonts w:eastAsia="Times New Roman"/>
          <w:szCs w:val="24"/>
        </w:rPr>
        <w:t xml:space="preserve">ηλαδή να δουλεύουμε μέχρι τα βαθιά γεράματα και να προσπαθούμε να επιβιώσουμε με μια μερική σύνταξη και έναν μισθό μερικής απασχόλησης. </w:t>
      </w:r>
    </w:p>
    <w:p w14:paraId="6929888E"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Στην πραγματικότητα οι προτάσεις όλων των άλλων κομμάτων «</w:t>
      </w:r>
      <w:r>
        <w:rPr>
          <w:rFonts w:eastAsia="Times New Roman"/>
          <w:szCs w:val="24"/>
          <w:lang w:val="en-US"/>
        </w:rPr>
        <w:t>made</w:t>
      </w:r>
      <w:r w:rsidRPr="00737B3F">
        <w:rPr>
          <w:rFonts w:eastAsia="Times New Roman"/>
          <w:szCs w:val="24"/>
        </w:rPr>
        <w:t xml:space="preserve"> </w:t>
      </w:r>
      <w:r>
        <w:rPr>
          <w:rFonts w:eastAsia="Times New Roman"/>
          <w:szCs w:val="24"/>
          <w:lang w:val="en-US"/>
        </w:rPr>
        <w:t>in</w:t>
      </w:r>
      <w:r w:rsidRPr="00737B3F">
        <w:rPr>
          <w:rFonts w:eastAsia="Times New Roman"/>
          <w:szCs w:val="24"/>
        </w:rPr>
        <w:t xml:space="preserve"> </w:t>
      </w:r>
      <w:r>
        <w:rPr>
          <w:rFonts w:eastAsia="Times New Roman"/>
          <w:szCs w:val="24"/>
          <w:lang w:val="en-US"/>
        </w:rPr>
        <w:t>European</w:t>
      </w:r>
      <w:r w:rsidRPr="00720178">
        <w:rPr>
          <w:rFonts w:eastAsia="Times New Roman"/>
          <w:szCs w:val="24"/>
        </w:rPr>
        <w:t xml:space="preserve"> </w:t>
      </w:r>
      <w:r>
        <w:rPr>
          <w:rFonts w:eastAsia="Times New Roman"/>
          <w:szCs w:val="24"/>
          <w:lang w:val="en-US"/>
        </w:rPr>
        <w:t>Union</w:t>
      </w:r>
      <w:r>
        <w:rPr>
          <w:rFonts w:eastAsia="Times New Roman"/>
          <w:szCs w:val="24"/>
        </w:rPr>
        <w:t xml:space="preserve">» εδώ μέσα οδηγούν στον κατακερματισμό </w:t>
      </w:r>
      <w:r>
        <w:rPr>
          <w:rFonts w:eastAsia="Times New Roman"/>
          <w:szCs w:val="24"/>
        </w:rPr>
        <w:t>της κοινωνικής ζωής της γυναίκας, φέρνοντας σε αντιπαράθεση το δικαίωμά της στην εργασία με την κοινωνική ανάγκη προστασίας της μητρότητας και της οικογένειας. Παρουσιάζετε ως ζήτημα ατομικής ευθύνης και ικανότητας της γυναίκας την επιλογή ανάμεσα στην επα</w:t>
      </w:r>
      <w:r>
        <w:rPr>
          <w:rFonts w:eastAsia="Times New Roman"/>
          <w:szCs w:val="24"/>
        </w:rPr>
        <w:t>γγελματική ανέλιξή της και στη δημιουργία οικογένειας. Η επίκληση των διακρίσεων σε βάρος των γυναικών στην αγορά εργασίας και το ενδιαφέρον για την καλύτερη κατανομή των ευθυνών φροντίδας παιδιών και ηλικιωμένων ανάμεσα σε άντρες και γυναίκες υπηρετούν το</w:t>
      </w:r>
      <w:r>
        <w:rPr>
          <w:rFonts w:eastAsia="Times New Roman"/>
          <w:szCs w:val="24"/>
        </w:rPr>
        <w:t xml:space="preserve">ν στόχο της </w:t>
      </w:r>
      <w:r>
        <w:rPr>
          <w:rFonts w:eastAsia="Times New Roman"/>
          <w:szCs w:val="24"/>
        </w:rPr>
        <w:lastRenderedPageBreak/>
        <w:t xml:space="preserve">γενίκευσης των ευέλικτων μορφών απασχόλησης στο σύνολο του εργατικού δυναμικού. </w:t>
      </w:r>
    </w:p>
    <w:p w14:paraId="6929888F"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Είναι χαρακτηριστικό ότι για χάρη της διαχείρισης της παρατεταμένης οικονομικής κρίσης αναβίωσαν και θεωρίες που προπαγανδίζουν ότι η γυναίκα πρέπει να διακόψει τη</w:t>
      </w:r>
      <w:r>
        <w:rPr>
          <w:rFonts w:eastAsia="Times New Roman"/>
          <w:szCs w:val="24"/>
        </w:rPr>
        <w:t xml:space="preserve">ν εργασία της για ένα χρονικό διάστημα έστω μέχρι να πάνε τα παιδιά στο σχολείο ή για να αφιερωθεί –λέει- στον αποκλειστικό μητρικό θηλασμό για δύο και πλέον χρόνια. </w:t>
      </w:r>
    </w:p>
    <w:p w14:paraId="69298890"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Η άλλη όψη του ίδιου αντιλαϊκού, σκοταδιστικού νομίσματος είναι οι γνωστές αντιδραστικές </w:t>
      </w:r>
      <w:r>
        <w:rPr>
          <w:rFonts w:eastAsia="Times New Roman"/>
          <w:szCs w:val="24"/>
        </w:rPr>
        <w:t>απόψεις της ναζιστικής Χρυσής Αυγής, των φασιστών, για τον ρόλο της γυναίκας μέσα στην οικογένεια. Προτείνουν μέχρι και την κατάργηση της νομοθετικής ρύθμισης που νομιμοποίησε τις αμβλώσεις και άλλα αντιδραστικά και οπισθοδρομικά, όπως την ενίσχυση μητέρων</w:t>
      </w:r>
      <w:r>
        <w:rPr>
          <w:rFonts w:eastAsia="Times New Roman"/>
          <w:szCs w:val="24"/>
        </w:rPr>
        <w:t xml:space="preserve"> που επιλέγουν να μην εργάζονται, ώστε να φροντίζουν αυτές μόνες αποκλειστικά τα παιδιά τους.</w:t>
      </w:r>
    </w:p>
    <w:p w14:paraId="69298891"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Το ΚΚΕ με κριτήριο τις σύγχρονες κοινωνικές ανάγκες διατυπώνει συγκεκριμένες προτάσεις που περιλαμβάνονται στο </w:t>
      </w:r>
      <w:r>
        <w:rPr>
          <w:rFonts w:eastAsia="Times New Roman"/>
          <w:szCs w:val="24"/>
        </w:rPr>
        <w:lastRenderedPageBreak/>
        <w:t>πόρισμα που καταθέσαμε μέσα στη Βουλή για τα σύγχρο</w:t>
      </w:r>
      <w:r>
        <w:rPr>
          <w:rFonts w:eastAsia="Times New Roman"/>
          <w:szCs w:val="24"/>
        </w:rPr>
        <w:t xml:space="preserve">να δικαιώματα της γυναίκας στην εργασία, την κοινωνική στήριξη της μητρότητας, της μονογονεϊκής οικογένειας, ώστε να είναι πραγματικά ελεύθερη η επιλογή ενός νέου ζευγαριού για το πότε θα κάνει παιδιά και πόσα, στηριγμένοι στον αμοιβαίο σεβασμό μεταξύ των </w:t>
      </w:r>
      <w:r>
        <w:rPr>
          <w:rFonts w:eastAsia="Times New Roman"/>
          <w:szCs w:val="24"/>
        </w:rPr>
        <w:t>δύο φύλων, στηριγμένοι αποκλειστικά στη σωματική, πνευματική, ψυχική έλξη, χωρίς να περιορίζεται από οικονομικούς ή άλλους κοινωνικούς παράγοντες.</w:t>
      </w:r>
    </w:p>
    <w:p w14:paraId="69298892"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Σας ευχαριστώ.</w:t>
      </w:r>
    </w:p>
    <w:p w14:paraId="69298893" w14:textId="77777777" w:rsidR="00F93F98" w:rsidRDefault="00F9424E">
      <w:pPr>
        <w:tabs>
          <w:tab w:val="left" w:pos="709"/>
          <w:tab w:val="center" w:pos="4753"/>
        </w:tabs>
        <w:spacing w:line="600" w:lineRule="auto"/>
        <w:ind w:firstLine="709"/>
        <w:contextualSpacing/>
        <w:jc w:val="both"/>
        <w:rPr>
          <w:rFonts w:eastAsia="Times New Roman"/>
          <w:szCs w:val="24"/>
        </w:rPr>
      </w:pPr>
      <w:r w:rsidRPr="001A6567">
        <w:rPr>
          <w:rFonts w:eastAsia="Times New Roman"/>
          <w:b/>
          <w:szCs w:val="24"/>
        </w:rPr>
        <w:t>ΠΡΟΕΔΡΕΥΩΝ (Γεώργιος Βαρεμένος):</w:t>
      </w:r>
      <w:r w:rsidRPr="005129E4">
        <w:rPr>
          <w:rFonts w:eastAsia="Times New Roman"/>
          <w:szCs w:val="24"/>
        </w:rPr>
        <w:t xml:space="preserve"> </w:t>
      </w:r>
      <w:r>
        <w:rPr>
          <w:rFonts w:eastAsia="Times New Roman"/>
          <w:szCs w:val="24"/>
        </w:rPr>
        <w:t>Γίνεται γνωστό στο Σώμα ότι τη συνεδρίασή μας παρακολουθούν α</w:t>
      </w:r>
      <w:r>
        <w:rPr>
          <w:rFonts w:eastAsia="Times New Roman"/>
          <w:szCs w:val="24"/>
        </w:rPr>
        <w:t xml:space="preserve">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47 μαθήτριες και μαθητές και </w:t>
      </w:r>
      <w:r>
        <w:rPr>
          <w:rFonts w:eastAsia="Times New Roman"/>
          <w:szCs w:val="24"/>
        </w:rPr>
        <w:t>τρεις</w:t>
      </w:r>
      <w:r>
        <w:rPr>
          <w:rFonts w:eastAsia="Times New Roman"/>
          <w:szCs w:val="24"/>
        </w:rPr>
        <w:t xml:space="preserve"> συνοδοί εκπαιδευτικο</w:t>
      </w:r>
      <w:r>
        <w:rPr>
          <w:rFonts w:eastAsia="Times New Roman"/>
          <w:szCs w:val="24"/>
        </w:rPr>
        <w:t>ί από το Γενικό Λύκειο Ερέτριας.</w:t>
      </w:r>
    </w:p>
    <w:p w14:paraId="69298894" w14:textId="77777777" w:rsidR="00F93F98" w:rsidRDefault="00F9424E">
      <w:pPr>
        <w:tabs>
          <w:tab w:val="left" w:pos="589"/>
          <w:tab w:val="left" w:pos="709"/>
          <w:tab w:val="center" w:pos="4753"/>
        </w:tabs>
        <w:spacing w:line="600" w:lineRule="auto"/>
        <w:ind w:firstLine="590"/>
        <w:contextualSpacing/>
        <w:jc w:val="both"/>
        <w:rPr>
          <w:rFonts w:eastAsia="Times New Roman"/>
          <w:szCs w:val="24"/>
        </w:rPr>
      </w:pPr>
      <w:r>
        <w:rPr>
          <w:rFonts w:eastAsia="Times New Roman"/>
          <w:szCs w:val="24"/>
        </w:rPr>
        <w:t xml:space="preserve">Η Βουλή </w:t>
      </w:r>
      <w:r>
        <w:rPr>
          <w:rFonts w:eastAsia="Times New Roman"/>
          <w:szCs w:val="24"/>
        </w:rPr>
        <w:t>σάς</w:t>
      </w:r>
      <w:r>
        <w:rPr>
          <w:rFonts w:eastAsia="Times New Roman"/>
          <w:szCs w:val="24"/>
        </w:rPr>
        <w:t xml:space="preserve"> καλωσορίζει.</w:t>
      </w:r>
    </w:p>
    <w:p w14:paraId="69298895" w14:textId="77777777" w:rsidR="00F93F98" w:rsidRDefault="00F9424E">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9298896"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Τον λόγο έχει ο κ. Σταύρος Θεοδωράκης.</w:t>
      </w:r>
    </w:p>
    <w:p w14:paraId="69298897" w14:textId="77777777" w:rsidR="00F93F98" w:rsidRDefault="00F9424E">
      <w:pPr>
        <w:tabs>
          <w:tab w:val="left" w:pos="709"/>
          <w:tab w:val="center" w:pos="4753"/>
        </w:tabs>
        <w:spacing w:line="600" w:lineRule="auto"/>
        <w:ind w:firstLine="709"/>
        <w:contextualSpacing/>
        <w:jc w:val="both"/>
        <w:rPr>
          <w:rFonts w:eastAsia="Times New Roman"/>
          <w:szCs w:val="24"/>
        </w:rPr>
      </w:pPr>
      <w:r w:rsidRPr="001A6567">
        <w:rPr>
          <w:rFonts w:eastAsia="Times New Roman"/>
          <w:b/>
          <w:szCs w:val="24"/>
        </w:rPr>
        <w:lastRenderedPageBreak/>
        <w:t>ΣΤΑΥΡΟΣ ΘΕΟΔΩΡΑΚΗΣ:</w:t>
      </w:r>
      <w:r>
        <w:rPr>
          <w:rFonts w:eastAsia="Times New Roman"/>
          <w:szCs w:val="24"/>
        </w:rPr>
        <w:t xml:space="preserve"> Κάθε δυο-τρεις μήνες ή και συχνότερα κτυπά ένα καμπανάκι για το δημογραφικό, ένα στοιχείο, μια έρευνα, μια πρόβλεψη. Το ερώτημα είναι τι κάνουμε πέρα από το να κουνάμε το κεφάλι με απελπισία. </w:t>
      </w:r>
    </w:p>
    <w:p w14:paraId="69298898"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Το πρόβλημα του δημογραφικού είναι προφανώς διττό. Από τη μια </w:t>
      </w:r>
      <w:r>
        <w:rPr>
          <w:rFonts w:eastAsia="Times New Roman"/>
          <w:szCs w:val="24"/>
        </w:rPr>
        <w:t>έχουμε τη μείωση του αριθμού παιδιών ανά ζευγάρι, άρα αρνητικό ισοζύγιο γεννήσεων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θανάτων και από την άλλη έχουμε αρνητικό ισοζύγιο μετανάστευσης, καθώς οι νέοι μας, όταν τελειώσουν το λύκειο, φεύγουν στο εξωτερικό για να σπουδάσουν και αργότερα να εργασ</w:t>
      </w:r>
      <w:r>
        <w:rPr>
          <w:rFonts w:eastAsia="Times New Roman"/>
          <w:szCs w:val="24"/>
        </w:rPr>
        <w:t xml:space="preserve">τούν επειδή δεν έχουν κανένα κίνητρο να μείνουν στη χώρα, να δημιουργήσουν, να κάνουν οικογένεια. </w:t>
      </w:r>
    </w:p>
    <w:p w14:paraId="69298899"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Θα περίμενε κανείς ότι το πρώτο μέλημα του πολιτικού συστήματος -και πρωτίστως της Κυβέρνησης- θα ήταν να σταματήσει η φοιτητική μετανάστευση με ίδρυση μη κρ</w:t>
      </w:r>
      <w:r>
        <w:rPr>
          <w:rFonts w:eastAsia="Times New Roman"/>
          <w:szCs w:val="24"/>
        </w:rPr>
        <w:t xml:space="preserve">ατικών πανεπιστημίων, με ξενόγλωσσα προγράμματα στα δημόσια πανεπιστήμια, με σύνδεση των πανεπιστημίων με την αγορά εργασίας </w:t>
      </w:r>
      <w:r>
        <w:rPr>
          <w:rFonts w:eastAsia="Times New Roman"/>
          <w:szCs w:val="24"/>
        </w:rPr>
        <w:lastRenderedPageBreak/>
        <w:t>και την επιχειρηματικότητα. Εσείς, όμως, κύριοι του ΣΥΡΙΖΑ, επιμένετε σήμερα, το 2019, να λέτε στους νέους «φύγετε στο εξωτερικό γι</w:t>
      </w:r>
      <w:r>
        <w:rPr>
          <w:rFonts w:eastAsia="Times New Roman"/>
          <w:szCs w:val="24"/>
        </w:rPr>
        <w:t xml:space="preserve">α σπουδές». </w:t>
      </w:r>
    </w:p>
    <w:p w14:paraId="6929889A"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συνάδελφοι, τα δικαιώματα των νέων είναι σε αυτήν τη χώρα σε δεύτερη μοίρα, όχι σήμερα, αλλά εδώ και δεκαετίες, ίσως γιατί σε αντίθεση με τους συνταξιούχους, σε αντίθεση με τους δημοσίους υπαλλήλους, οι νέοι δεν έχουν συνδικα</w:t>
      </w:r>
      <w:r>
        <w:rPr>
          <w:rFonts w:eastAsia="Times New Roman"/>
          <w:szCs w:val="24"/>
        </w:rPr>
        <w:t xml:space="preserve">λιστικά όργανα. </w:t>
      </w:r>
    </w:p>
    <w:p w14:paraId="6929889B"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Προσέξτε</w:t>
      </w:r>
      <w:r w:rsidRPr="00D46929">
        <w:rPr>
          <w:rFonts w:eastAsia="Times New Roman"/>
          <w:szCs w:val="24"/>
        </w:rPr>
        <w:t xml:space="preserve">. </w:t>
      </w:r>
      <w:r>
        <w:rPr>
          <w:rFonts w:eastAsia="Times New Roman"/>
          <w:szCs w:val="24"/>
        </w:rPr>
        <w:t>Τα ξέρετε, αλλά θα τα ξαναπώ</w:t>
      </w:r>
      <w:r w:rsidRPr="00D46929">
        <w:rPr>
          <w:rFonts w:eastAsia="Times New Roman"/>
          <w:szCs w:val="24"/>
        </w:rPr>
        <w:t xml:space="preserve">: </w:t>
      </w:r>
      <w:r>
        <w:rPr>
          <w:rFonts w:eastAsia="Times New Roman"/>
          <w:szCs w:val="24"/>
        </w:rPr>
        <w:t>Οι δαπάνες για τη στήριξη της οικογένειας και των παιδιών ως ποσοστό του ΑΕΠ είναι οι μικρότερες σ’ όλη την Ευρώπη. Οι δαπάνες της Ελλάδας για την ανεργία είναι οι χαμηλότερες στις χώρες της Ευρωζώνη</w:t>
      </w:r>
      <w:r>
        <w:rPr>
          <w:rFonts w:eastAsia="Times New Roman"/>
          <w:szCs w:val="24"/>
        </w:rPr>
        <w:t>ς ως ποσοστό του ΑΕΠ. Αντιθέτως, οι δαπάνες για συντάξεις είναι οι υψηλότερες σ’ όλη την Ευρώπη ως ποσοστό του ΑΕΠ, 16% στην Ελλάδα, 10% με 11% στην Ευρωζώνη. Αν από την αρχή της κρίσης το πολιτικό σύστημα είχε συμφωνήσει να καταργηθούν οι πρόωρες συνταξιο</w:t>
      </w:r>
      <w:r>
        <w:rPr>
          <w:rFonts w:eastAsia="Times New Roman"/>
          <w:szCs w:val="24"/>
        </w:rPr>
        <w:t>δοτήσεις και αν είχαμε προ</w:t>
      </w:r>
      <w:r>
        <w:rPr>
          <w:rFonts w:eastAsia="Times New Roman"/>
          <w:szCs w:val="24"/>
        </w:rPr>
        <w:lastRenderedPageBreak/>
        <w:t>χωρήσει σε μια λογική αύξηση των ορίων ηλικίας, αύξηση ανάλογα με την αύξηση του προσδόκιμου ζωής, τότε πολλές οδυνηρές περικοπές θα είχαν αποφευχθεί.</w:t>
      </w:r>
    </w:p>
    <w:p w14:paraId="6929889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 Ποτάμι, λοιπόν, θα επιμείνει σε </w:t>
      </w:r>
      <w:proofErr w:type="spellStart"/>
      <w:r>
        <w:rPr>
          <w:rFonts w:eastAsia="Times New Roman" w:cs="Times New Roman"/>
          <w:szCs w:val="24"/>
        </w:rPr>
        <w:t>διαγενεακή</w:t>
      </w:r>
      <w:proofErr w:type="spellEnd"/>
      <w:r>
        <w:rPr>
          <w:rFonts w:eastAsia="Times New Roman" w:cs="Times New Roman"/>
          <w:szCs w:val="24"/>
        </w:rPr>
        <w:t xml:space="preserve"> δικαιοσύνη ως πυξίδα για όλες τις</w:t>
      </w:r>
      <w:r>
        <w:rPr>
          <w:rFonts w:eastAsia="Times New Roman" w:cs="Times New Roman"/>
          <w:szCs w:val="24"/>
        </w:rPr>
        <w:t xml:space="preserve"> οικονομικές και κοινωνικές μας αποφάσεις. Γι’ αυτό, άλλωστε, προτείναμε τώρα στην αναθεώρηση του Συντάγματος η </w:t>
      </w:r>
      <w:proofErr w:type="spellStart"/>
      <w:r>
        <w:rPr>
          <w:rFonts w:eastAsia="Times New Roman" w:cs="Times New Roman"/>
          <w:szCs w:val="24"/>
        </w:rPr>
        <w:t>διαγενεακή</w:t>
      </w:r>
      <w:proofErr w:type="spellEnd"/>
      <w:r>
        <w:rPr>
          <w:rFonts w:eastAsia="Times New Roman" w:cs="Times New Roman"/>
          <w:szCs w:val="24"/>
        </w:rPr>
        <w:t xml:space="preserve"> δικαιοσύνη να είναι συνταγματικός κανόνας και όχι απλώς μια τροπολογία σε ένα νομοσχέδιο, μια έξτρα συζήτηση στη Βουλή.</w:t>
      </w:r>
    </w:p>
    <w:p w14:paraId="6929889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Θέλουμε, λοιπ</w:t>
      </w:r>
      <w:r>
        <w:rPr>
          <w:rFonts w:eastAsia="Times New Roman" w:cs="Times New Roman"/>
          <w:szCs w:val="24"/>
        </w:rPr>
        <w:t>όν, ανακατανομή κοινωνικών δαπανών με προτεραιότητα –θα το ξαναπώ- σε νέους, σε ανέργους και οικογένειες με παιδιά. Ακόμα και σήμερα, στην Ελλάδα του 2019 υπάρχουν παιδιά εκτός βρεφονηπιακών σταθμών, όταν είναι πια παγκοσμίως παραδεκτό και αποδεδειγμένο ότ</w:t>
      </w:r>
      <w:r>
        <w:rPr>
          <w:rFonts w:eastAsia="Times New Roman" w:cs="Times New Roman"/>
          <w:szCs w:val="24"/>
        </w:rPr>
        <w:t>ι η ισότητα και οι ίσες ευκαιρίες έχουν τα θεμέλιά τους στην προσχολική ηλικία.</w:t>
      </w:r>
    </w:p>
    <w:p w14:paraId="6929889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Θέλουμε, συνεχίζοντας, μηδενικές ασφαλιστικές εισφορές για μια πενταετία σε νέους αυτοαπασχολούμενους και επιστήμονες που δημιουργούν δική τους επιχείρηση και ριζικό επανασχε</w:t>
      </w:r>
      <w:r>
        <w:rPr>
          <w:rFonts w:eastAsia="Times New Roman" w:cs="Times New Roman"/>
          <w:szCs w:val="24"/>
        </w:rPr>
        <w:lastRenderedPageBreak/>
        <w:t>δι</w:t>
      </w:r>
      <w:r>
        <w:rPr>
          <w:rFonts w:eastAsia="Times New Roman" w:cs="Times New Roman"/>
          <w:szCs w:val="24"/>
        </w:rPr>
        <w:t xml:space="preserve">ασμό του ασφαλιστικού συστήματος με λιγότερες υποχρεωτικές εισφορές και </w:t>
      </w:r>
      <w:proofErr w:type="spellStart"/>
      <w:r>
        <w:rPr>
          <w:rFonts w:eastAsia="Times New Roman" w:cs="Times New Roman"/>
          <w:szCs w:val="24"/>
        </w:rPr>
        <w:t>ανταποδοτικότερες</w:t>
      </w:r>
      <w:proofErr w:type="spellEnd"/>
      <w:r>
        <w:rPr>
          <w:rFonts w:eastAsia="Times New Roman" w:cs="Times New Roman"/>
          <w:szCs w:val="24"/>
        </w:rPr>
        <w:t xml:space="preserve"> παροχές, όπως έχουμε προτείνει άλλωστε από το 2016. Η μεταρρύθμιση του ασφαλιστικού δεν είναι ζήτημα ιδεολογικής αντιπαράθεσης που τη βλέπουμε συχνά το τελευταίο διάσ</w:t>
      </w:r>
      <w:r>
        <w:rPr>
          <w:rFonts w:eastAsia="Times New Roman" w:cs="Times New Roman"/>
          <w:szCs w:val="24"/>
        </w:rPr>
        <w:t>τημα, αλλά αμετάκλητης δημογραφικής πραγματικότητας. Θέλουμε μείωση του συνολικού ποσού φόρων και εισφορών που καλείται να πληρώσει ο εργαζόμενος, διότι όταν ο εργαζόμενος πληρώνει πάνω από 55% σε φόρους και εισφορές, δεν έχει κίνητρο να παραμείνει στη χώρ</w:t>
      </w:r>
      <w:r>
        <w:rPr>
          <w:rFonts w:eastAsia="Times New Roman" w:cs="Times New Roman"/>
          <w:szCs w:val="24"/>
        </w:rPr>
        <w:t>α. Δεν έχει κίνητρο να επιχειρήσει στη χώρα. Θα πάει σε γειτονικές χώρες. Το άθροισμα –λέει το Ποτάμι- φόρων και εισφορών σε μια δίκαιη κοινωνία δεν μπορεί να υπερβαίνει για τα μεσαία εισοδήματα το 40%. Και το αφορολόγητο, βέβαια –το έχουν πει κι άλλοι εδώ</w:t>
      </w:r>
      <w:r>
        <w:rPr>
          <w:rFonts w:eastAsia="Times New Roman" w:cs="Times New Roman"/>
          <w:szCs w:val="24"/>
        </w:rPr>
        <w:t>- θα πρέπει να αυξάνεται σημαντικά και να είναι σε συνάρτηση του αριθμού των παιδιών κάθε οικογένειας.</w:t>
      </w:r>
    </w:p>
    <w:p w14:paraId="6929889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Θέλουμε -βλέπω και τους νέους να μας παρακολουθούν- τη δημιουργία δύο κόμβων νεοφυών επιχειρήσεων σε Θεσσαλονίκη και Αθήνα, με σύμπραξη </w:t>
      </w:r>
      <w:r>
        <w:rPr>
          <w:rFonts w:eastAsia="Times New Roman" w:cs="Times New Roman"/>
          <w:szCs w:val="24"/>
        </w:rPr>
        <w:t>δ</w:t>
      </w:r>
      <w:r>
        <w:rPr>
          <w:rFonts w:eastAsia="Times New Roman" w:cs="Times New Roman"/>
          <w:szCs w:val="24"/>
        </w:rPr>
        <w:t xml:space="preserve">ημοσίου και </w:t>
      </w:r>
      <w:r>
        <w:rPr>
          <w:rFonts w:eastAsia="Times New Roman" w:cs="Times New Roman"/>
          <w:szCs w:val="24"/>
        </w:rPr>
        <w:t>ι</w:t>
      </w:r>
      <w:r>
        <w:rPr>
          <w:rFonts w:eastAsia="Times New Roman" w:cs="Times New Roman"/>
          <w:szCs w:val="24"/>
        </w:rPr>
        <w:t>διω</w:t>
      </w:r>
      <w:r>
        <w:rPr>
          <w:rFonts w:eastAsia="Times New Roman" w:cs="Times New Roman"/>
          <w:szCs w:val="24"/>
        </w:rPr>
        <w:t xml:space="preserve">τικού </w:t>
      </w:r>
      <w:r>
        <w:rPr>
          <w:rFonts w:eastAsia="Times New Roman" w:cs="Times New Roman"/>
          <w:szCs w:val="24"/>
        </w:rPr>
        <w:t>τ</w:t>
      </w:r>
      <w:r>
        <w:rPr>
          <w:rFonts w:eastAsia="Times New Roman" w:cs="Times New Roman"/>
          <w:szCs w:val="24"/>
        </w:rPr>
        <w:t>ομέα.</w:t>
      </w:r>
    </w:p>
    <w:p w14:paraId="692988A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Τέλος, θέλουμε, κύριοι της Νέας Δημοκρατίας, τα παιδιά των μεταναστών που τελειώνουν το ελληνικό σχολείο να αποκτούν αυτομάτως την ελληνική ιθαγένεια, χωρίς κα</w:t>
      </w:r>
      <w:r>
        <w:rPr>
          <w:rFonts w:eastAsia="Times New Roman" w:cs="Times New Roman"/>
          <w:szCs w:val="24"/>
        </w:rPr>
        <w:t>μ</w:t>
      </w:r>
      <w:r>
        <w:rPr>
          <w:rFonts w:eastAsia="Times New Roman" w:cs="Times New Roman"/>
          <w:szCs w:val="24"/>
        </w:rPr>
        <w:t>μιά άλλη προϋπόθεση. Είναι ντροπή που υπάρχουν παιδιά μεταναστών που έχουν πάει έξι</w:t>
      </w:r>
      <w:r>
        <w:rPr>
          <w:rFonts w:eastAsia="Times New Roman" w:cs="Times New Roman"/>
          <w:szCs w:val="24"/>
        </w:rPr>
        <w:t xml:space="preserve"> χρόνια στο δημοτικό, τρία χρόνια στο γυμνάσιο, τρία χρόνια στο λύκειο και στο πανεπιστήμιο περιμένουν εάν και εφόσον πάρουν την ελληνική ιθαγένεια.</w:t>
      </w:r>
    </w:p>
    <w:p w14:paraId="692988A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Να επιστρέψουμε, λοιπόν, στα λόγια του Κωστή Στεφανόπουλου που είχε πει ότι αυτοί που τιμούν τα ελληνικά σχ</w:t>
      </w:r>
      <w:r>
        <w:rPr>
          <w:rFonts w:eastAsia="Times New Roman" w:cs="Times New Roman"/>
          <w:szCs w:val="24"/>
        </w:rPr>
        <w:t>ολεία, που είναι παρόντες στα ελληνικά σχολεία, που σπουδάζουν την ελληνική παιδεία, γίνονται αυτομάτως Έλληνες. Και να μαλώσουμε μετά για τους γονείς τους. Είναι μία άλλη υπόθεση.</w:t>
      </w:r>
    </w:p>
    <w:p w14:paraId="692988A2"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δεν θέλω να σας διακόψω</w:t>
      </w:r>
      <w:r>
        <w:rPr>
          <w:rFonts w:eastAsia="Times New Roman" w:cs="Times New Roman"/>
          <w:szCs w:val="24"/>
        </w:rPr>
        <w:t>, αλλά το Σύνταγμα μιλά για υποχρεωτική εκπαίδευση εννέα χρόνων. Αυτό είναι το πρόβλημα.</w:t>
      </w:r>
    </w:p>
    <w:p w14:paraId="692988A3"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w:t>
      </w:r>
      <w:r>
        <w:rPr>
          <w:rFonts w:eastAsia="Times New Roman" w:cs="Times New Roman"/>
          <w:szCs w:val="24"/>
        </w:rPr>
        <w:t xml:space="preserve">Ακούω την παρατήρησή σας. Μπορούμε να βρούμε μια λύση και νομίζω ότι θα πρέπει να </w:t>
      </w:r>
      <w:r>
        <w:rPr>
          <w:rFonts w:eastAsia="Times New Roman" w:cs="Times New Roman"/>
          <w:szCs w:val="24"/>
        </w:rPr>
        <w:lastRenderedPageBreak/>
        <w:t>τη βρούμε με μια ευρωπαϊκή κατεύθυνση. Τα παιδιά των μεταναστών κ</w:t>
      </w:r>
      <w:r>
        <w:rPr>
          <w:rFonts w:eastAsia="Times New Roman" w:cs="Times New Roman"/>
          <w:szCs w:val="24"/>
        </w:rPr>
        <w:t>αι των προσφύγων που τελειώνουν ελληνικό σχολείο και έχουν φοιτήσει στο ελληνικό σχολείο πρέπει να παίρνουν αυτομάτως, χωρίς κα</w:t>
      </w:r>
      <w:r>
        <w:rPr>
          <w:rFonts w:eastAsia="Times New Roman" w:cs="Times New Roman"/>
          <w:szCs w:val="24"/>
        </w:rPr>
        <w:t>μ</w:t>
      </w:r>
      <w:r>
        <w:rPr>
          <w:rFonts w:eastAsia="Times New Roman" w:cs="Times New Roman"/>
          <w:szCs w:val="24"/>
        </w:rPr>
        <w:t>μία άλλη προϋπόθεση, ελληνική ιθαγένεια.</w:t>
      </w:r>
    </w:p>
    <w:p w14:paraId="692988A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από τα στοιχεία που μας κατακλύζουν θα επιλέξω δύο που δεν είναι και</w:t>
      </w:r>
      <w:r>
        <w:rPr>
          <w:rFonts w:eastAsia="Times New Roman" w:cs="Times New Roman"/>
          <w:szCs w:val="24"/>
        </w:rPr>
        <w:t xml:space="preserve"> τα δύο όσο πρέπει προβεβλημένα. Έχουμε τις λιγότερες γεννήσεις εκτός γάμου. Είναι μόλις 9%, ενώ στην Ευρωζώνη είναι πάνω από 40%. Επιπρόσθετα, θα πρέπει να παρατηρήσουμε ότι αυτό που κυριαρχεί κυρίως στις γυναίκες είναι ο φόβος της μονογονεϊκής οικογένεια</w:t>
      </w:r>
      <w:r>
        <w:rPr>
          <w:rFonts w:eastAsia="Times New Roman" w:cs="Times New Roman"/>
          <w:szCs w:val="24"/>
        </w:rPr>
        <w:t xml:space="preserve">ς, ότι δηλαδή δεν θα υπάρξει καμία στήριξη εάν κάνεις ένα παιδί και θα πρέπει να το μεγαλώσεις μόνη σου. Χρειαζόμαστε, λοιπόν, στήριξη των γυναικών με καθαρούς κανόνες στο </w:t>
      </w:r>
      <w:r>
        <w:rPr>
          <w:rFonts w:eastAsia="Times New Roman" w:cs="Times New Roman"/>
          <w:szCs w:val="24"/>
        </w:rPr>
        <w:t>δ</w:t>
      </w:r>
      <w:r>
        <w:rPr>
          <w:rFonts w:eastAsia="Times New Roman" w:cs="Times New Roman"/>
          <w:szCs w:val="24"/>
        </w:rPr>
        <w:t>ημόσιο, αλλά κυρίως στον ιδιωτικό τομέα, γιατί θα πρέπει να παραδεχτούμε ότι πολλές</w:t>
      </w:r>
      <w:r>
        <w:rPr>
          <w:rFonts w:eastAsia="Times New Roman" w:cs="Times New Roman"/>
          <w:szCs w:val="24"/>
        </w:rPr>
        <w:t xml:space="preserve"> φορές κυριαρχούν κανόνες απαρτχάιντ στον ιδιωτικό τομέα για τις νέες γυναίκες.</w:t>
      </w:r>
    </w:p>
    <w:p w14:paraId="692988A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 άλλο στοιχείο που θα πρέπει να μας προβληματίσει είναι ότι από τις χώρες της ευρωπαϊκής Μεσογείου η Ελλάδα είναι κι εδώ, στο δημογραφικό, στη χειρότερη θέση. Τα ξέρετε. Το </w:t>
      </w:r>
      <w:r>
        <w:rPr>
          <w:rFonts w:eastAsia="Times New Roman" w:cs="Times New Roman"/>
          <w:szCs w:val="24"/>
        </w:rPr>
        <w:lastRenderedPageBreak/>
        <w:t>2</w:t>
      </w:r>
      <w:r>
        <w:rPr>
          <w:rFonts w:eastAsia="Times New Roman" w:cs="Times New Roman"/>
          <w:szCs w:val="24"/>
        </w:rPr>
        <w:t xml:space="preserve">050 εκτιμάται ότι η Ελλάδα θα έχει πληθυσμό κάτω από εννέα εκατομμύρια. Είναι η μεγαλύτερη μείωση από όλες τις μεσογειακές χώρες. Στην Ισπανία, μάλιστα, εκτιμούν ότι θα έχουν αύξηση του πληθυσμού. Γιατί; Γιατί οι δικοί μας νέοι φεύγουν για τον </w:t>
      </w:r>
      <w:r>
        <w:rPr>
          <w:rFonts w:eastAsia="Times New Roman" w:cs="Times New Roman"/>
          <w:szCs w:val="24"/>
        </w:rPr>
        <w:t>β</w:t>
      </w:r>
      <w:r>
        <w:rPr>
          <w:rFonts w:eastAsia="Times New Roman" w:cs="Times New Roman"/>
          <w:szCs w:val="24"/>
        </w:rPr>
        <w:t>ορρά; Διότι</w:t>
      </w:r>
      <w:r>
        <w:rPr>
          <w:rFonts w:eastAsia="Times New Roman" w:cs="Times New Roman"/>
          <w:szCs w:val="24"/>
        </w:rPr>
        <w:t xml:space="preserve"> το εργατικό δυναμικό –το είπα και θα το ξαναπώ- κατευθύνεται εκεί που υπάρχουν προοπτικές. Προφανώς, μάλιστα, αυτοί που φεύγουν είναι οι δημιουργικοί, οι ανήσυχοι. Αυτοί που μένουν είναι κάποιοι γενναίοι που πάντα θα υπάρχουν να προσπαθούν και οι συνταξιο</w:t>
      </w:r>
      <w:r>
        <w:rPr>
          <w:rFonts w:eastAsia="Times New Roman" w:cs="Times New Roman"/>
          <w:szCs w:val="24"/>
        </w:rPr>
        <w:t>ύχοι, οι δημόσιοι υπάλληλοι και όσοι ελπίζουν να διοριστούν.</w:t>
      </w:r>
    </w:p>
    <w:p w14:paraId="692988A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Δεν θα πανηγυρίσω, λοιπόν, όπως οι άλλοι Αρχηγοί, για το κοινό πόρισμα της </w:t>
      </w:r>
      <w:r>
        <w:rPr>
          <w:rFonts w:eastAsia="Times New Roman" w:cs="Times New Roman"/>
          <w:szCs w:val="24"/>
        </w:rPr>
        <w:t>δ</w:t>
      </w:r>
      <w:r>
        <w:rPr>
          <w:rFonts w:eastAsia="Times New Roman" w:cs="Times New Roman"/>
          <w:szCs w:val="24"/>
        </w:rPr>
        <w:t xml:space="preserve">ιακομματικής </w:t>
      </w:r>
      <w:r>
        <w:rPr>
          <w:rFonts w:eastAsia="Times New Roman" w:cs="Times New Roman"/>
          <w:szCs w:val="24"/>
        </w:rPr>
        <w:t>ε</w:t>
      </w:r>
      <w:r>
        <w:rPr>
          <w:rFonts w:eastAsia="Times New Roman" w:cs="Times New Roman"/>
          <w:szCs w:val="24"/>
        </w:rPr>
        <w:t>πιτροπής για το δημογραφικό. Το Ποτάμι θα πανηγύριζε, αν ομονοούσαμε σε μια πολιτική με προτεραιότητα στο</w:t>
      </w:r>
      <w:r>
        <w:rPr>
          <w:rFonts w:eastAsia="Times New Roman" w:cs="Times New Roman"/>
          <w:szCs w:val="24"/>
        </w:rPr>
        <w:t>υς νέους, στην εργασία, στην οικογένεια. Δυστυχώς, όμως, οι πολιτικές αποφάσεις και οι συζητήσεις στη Βουλή γίνονται συνήθως με το βλέμμα στις επόμενες κάλπες και όχι στις επόμενες γενιές.</w:t>
      </w:r>
    </w:p>
    <w:p w14:paraId="692988A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Εμείς θα επιμείνουμε, προκειμένου να πάψει να μεταναστεύει η </w:t>
      </w:r>
      <w:r>
        <w:rPr>
          <w:rFonts w:eastAsia="Times New Roman" w:cs="Times New Roman"/>
          <w:szCs w:val="24"/>
        </w:rPr>
        <w:t xml:space="preserve">δημιουργία και να παραμένει εδώ μόνο η πελατεία. Η </w:t>
      </w:r>
      <w:r>
        <w:rPr>
          <w:rFonts w:eastAsia="Times New Roman" w:cs="Times New Roman"/>
          <w:szCs w:val="24"/>
        </w:rPr>
        <w:lastRenderedPageBreak/>
        <w:t>πολιτική είναι προτεραιότητες στην κατανομή των πόρων, στην προώθηση του μεταρρυθμίσεων. Όμως, όλες αυτές οι προτεραιότητες πρέπει να ενταχθούν σε ένα σχέδιο που για μας έχει έναν τίτλο: «Η Ελλάδα αλλιώς».</w:t>
      </w:r>
    </w:p>
    <w:p w14:paraId="692988A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Σας ευχαριστώ.</w:t>
      </w:r>
    </w:p>
    <w:p w14:paraId="692988A9"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 κύριε Θεοδωράκη.</w:t>
      </w:r>
    </w:p>
    <w:p w14:paraId="692988AA"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Δικαιοσύνης): </w:t>
      </w:r>
      <w:r>
        <w:rPr>
          <w:rFonts w:eastAsia="Times New Roman" w:cs="Times New Roman"/>
          <w:szCs w:val="24"/>
        </w:rPr>
        <w:t xml:space="preserve">Κύριε Πρόεδρε, θα μπορούσα να έχω τον λόγο για να κάνω μία μικρή </w:t>
      </w:r>
      <w:r>
        <w:rPr>
          <w:rFonts w:eastAsia="Times New Roman" w:cs="Times New Roman"/>
          <w:szCs w:val="24"/>
        </w:rPr>
        <w:t>παρέμβαση δύο λεπτών;</w:t>
      </w:r>
    </w:p>
    <w:p w14:paraId="692988AB"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κυρία Υπουργέ, έχετε τον λόγο.</w:t>
      </w:r>
    </w:p>
    <w:p w14:paraId="692988AC"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Δικαιοσύνης): </w:t>
      </w:r>
      <w:r>
        <w:rPr>
          <w:rFonts w:eastAsia="Times New Roman" w:cs="Times New Roman"/>
          <w:szCs w:val="24"/>
        </w:rPr>
        <w:t>Κύριε Πρόεδρε, δεν ήθελα να διακόψω τον Αρχηγό του Ποταμιού. Ήθελα</w:t>
      </w:r>
      <w:r>
        <w:rPr>
          <w:rFonts w:eastAsia="Times New Roman" w:cs="Times New Roman"/>
          <w:szCs w:val="24"/>
        </w:rPr>
        <w:t xml:space="preserve"> ακριβώς να παρέμβω στην προηγούμενη εισήγηση </w:t>
      </w:r>
      <w:r>
        <w:rPr>
          <w:rFonts w:eastAsia="Times New Roman" w:cs="Times New Roman"/>
          <w:szCs w:val="24"/>
        </w:rPr>
        <w:lastRenderedPageBreak/>
        <w:t xml:space="preserve">του Γενικού Γραμματέα του Κομμουνιστικού Κόμματος Ελλάδας κ. </w:t>
      </w:r>
      <w:proofErr w:type="spellStart"/>
      <w:r>
        <w:rPr>
          <w:rFonts w:eastAsia="Times New Roman" w:cs="Times New Roman"/>
          <w:szCs w:val="24"/>
        </w:rPr>
        <w:t>Κουτσούμπα</w:t>
      </w:r>
      <w:proofErr w:type="spellEnd"/>
      <w:r>
        <w:rPr>
          <w:rFonts w:eastAsia="Times New Roman" w:cs="Times New Roman"/>
          <w:szCs w:val="24"/>
        </w:rPr>
        <w:t>.</w:t>
      </w:r>
    </w:p>
    <w:p w14:paraId="692988A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Τα στοιχεία που ανέφερε για τα παιδιά σε σχολεία Ειδικής Αγωγής και γενικότερα, επειδή δυστυχώς τα αντλείς από τη </w:t>
      </w:r>
      <w:r>
        <w:rPr>
          <w:rFonts w:eastAsia="Times New Roman" w:cs="Times New Roman"/>
          <w:szCs w:val="24"/>
          <w:lang w:val="en-US"/>
        </w:rPr>
        <w:t>EUROSTAT</w:t>
      </w:r>
      <w:r>
        <w:rPr>
          <w:rFonts w:eastAsia="Times New Roman" w:cs="Times New Roman"/>
          <w:szCs w:val="24"/>
        </w:rPr>
        <w:t>,</w:t>
      </w:r>
      <w:r>
        <w:rPr>
          <w:rFonts w:eastAsia="Times New Roman" w:cs="Times New Roman"/>
          <w:szCs w:val="24"/>
        </w:rPr>
        <w:t xml:space="preserve"> είναι στοιχεί</w:t>
      </w:r>
      <w:r>
        <w:rPr>
          <w:rFonts w:eastAsia="Times New Roman" w:cs="Times New Roman"/>
          <w:szCs w:val="24"/>
        </w:rPr>
        <w:t>α περασμένων χρόνων. Δηλαδή, είναι στοιχεία του 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2017. Τα επίσημα στοιχεία –μπορώ να του τα δώσω τώρα- είναι ως εξής: Ενενήντα τρεις χιλιάδες είναι τα παιδιά που έχουν αναπτυξιακές και μαθησιακές διαταραχές και υποστηρίζονται στο γενικό λύκειο με πάρ</w:t>
      </w:r>
      <w:r>
        <w:rPr>
          <w:rFonts w:eastAsia="Times New Roman" w:cs="Times New Roman"/>
          <w:szCs w:val="24"/>
        </w:rPr>
        <w:t>α πολλούς εκπαιδευτικούς, των οποίων θα σας αναφέρω τον αριθμό. Έντεκα χιλιάδες είναι τα παιδιά στην Ειδική Αγωγή, όπως ξέρετε, με σοβαρές αναπηρίες. Συγχρόνως, όλα αυτά εξυπηρετούνται με δεκαέξι χιλιάδες εκπαιδευτικούς εξειδικευμένους σ’ αυτόν τον χώρο.</w:t>
      </w:r>
    </w:p>
    <w:p w14:paraId="692988A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υχαριστώ.</w:t>
      </w:r>
    </w:p>
    <w:p w14:paraId="692988AF"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692988B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Ο κ. Λοβέρδος έχει τον λόγο.</w:t>
      </w:r>
    </w:p>
    <w:p w14:paraId="692988B1"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692988B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κυρία Υπουργέ, κυρίες και κύριοι συνάδελφοι, θα περιμέναμε ως Δημοκρατική Συμπαράταξη από τον κύριο Πρωθυπουργ</w:t>
      </w:r>
      <w:r>
        <w:rPr>
          <w:rFonts w:eastAsia="Times New Roman" w:cs="Times New Roman"/>
          <w:szCs w:val="24"/>
        </w:rPr>
        <w:t xml:space="preserve">ό μία οφειλόμενη αναφορά  </w:t>
      </w:r>
      <w:r>
        <w:rPr>
          <w:rFonts w:eastAsia="Times New Roman" w:cs="Times New Roman"/>
          <w:szCs w:val="24"/>
        </w:rPr>
        <w:t>σ</w:t>
      </w:r>
      <w:r>
        <w:rPr>
          <w:rFonts w:eastAsia="Times New Roman" w:cs="Times New Roman"/>
          <w:szCs w:val="24"/>
        </w:rPr>
        <w:t xml:space="preserve">την πρωτοβουλία της </w:t>
      </w:r>
      <w:r>
        <w:rPr>
          <w:rFonts w:eastAsia="Times New Roman" w:cs="Times New Roman"/>
          <w:szCs w:val="24"/>
        </w:rPr>
        <w:t>κ.</w:t>
      </w:r>
      <w:r>
        <w:rPr>
          <w:rFonts w:eastAsia="Times New Roman" w:cs="Times New Roman"/>
          <w:szCs w:val="24"/>
        </w:rPr>
        <w:t xml:space="preserve"> Γεννηματά που έδωσε εκκίνηση στη σχετική διαδικασία που κατέληξε σ</w:t>
      </w:r>
      <w:r>
        <w:rPr>
          <w:rFonts w:eastAsia="Times New Roman" w:cs="Times New Roman"/>
          <w:szCs w:val="24"/>
        </w:rPr>
        <w:t>το</w:t>
      </w:r>
      <w:r>
        <w:rPr>
          <w:rFonts w:eastAsia="Times New Roman" w:cs="Times New Roman"/>
          <w:szCs w:val="24"/>
        </w:rPr>
        <w:t xml:space="preserve"> πόρισμα που υιοθετήσαμε οι περισσότεροι. Όμως, δεν υπήρξαν τέτοιες ευαισθησίες από την πλευρά του Πρωθυπουργού.</w:t>
      </w:r>
    </w:p>
    <w:p w14:paraId="692988B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Δικαιούμαι, λοιπόν, για μ</w:t>
      </w:r>
      <w:r>
        <w:rPr>
          <w:rFonts w:eastAsia="Times New Roman" w:cs="Times New Roman"/>
          <w:szCs w:val="24"/>
        </w:rPr>
        <w:t>ισό λεπτό ένα απολύτως αντιπολιτευτικό επιχείρημα. Λέει</w:t>
      </w:r>
      <w:r>
        <w:rPr>
          <w:rFonts w:eastAsia="Times New Roman" w:cs="Times New Roman"/>
          <w:szCs w:val="24"/>
        </w:rPr>
        <w:t>,</w:t>
      </w:r>
      <w:r>
        <w:rPr>
          <w:rFonts w:eastAsia="Times New Roman" w:cs="Times New Roman"/>
          <w:szCs w:val="24"/>
        </w:rPr>
        <w:t xml:space="preserve"> ότι σε ό,τι αφορά την επιδότηση τέκνων με τα ίδια εισοδηματικά κριτήρια αυξήθηκαν κατά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w:t>
      </w:r>
      <w:r>
        <w:rPr>
          <w:rFonts w:eastAsia="Times New Roman" w:cs="Times New Roman"/>
          <w:szCs w:val="24"/>
        </w:rPr>
        <w:t xml:space="preserve">οι </w:t>
      </w:r>
      <w:r>
        <w:rPr>
          <w:rFonts w:eastAsia="Times New Roman" w:cs="Times New Roman"/>
          <w:szCs w:val="24"/>
        </w:rPr>
        <w:t>οικογένειες που επωφελήθηκαν. Άρα, υπάρχει φτωχοποίηση. Με τα ίδια εισοδηματικά κριτή</w:t>
      </w:r>
      <w:r>
        <w:rPr>
          <w:rFonts w:eastAsia="Times New Roman" w:cs="Times New Roman"/>
          <w:szCs w:val="24"/>
        </w:rPr>
        <w:t xml:space="preserve">ρια,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περισσότεροι είχαν ανάγκη. Άρα, υπάρχει φτωχοποίηση και αυτό είναι μια ομολογία.</w:t>
      </w:r>
    </w:p>
    <w:p w14:paraId="692988B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Πάμε στο θέμα μας. Το 1997 ήρθα για πρώτη φορά σε επαφή με το θέμα αυτό, όταν εκπροσώπησα την ελληνική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τότε ως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w:t>
      </w:r>
      <w:r>
        <w:rPr>
          <w:rFonts w:eastAsia="Times New Roman" w:cs="Times New Roman"/>
          <w:szCs w:val="24"/>
        </w:rPr>
        <w:t>,</w:t>
      </w:r>
      <w:r>
        <w:rPr>
          <w:rFonts w:eastAsia="Times New Roman" w:cs="Times New Roman"/>
          <w:szCs w:val="24"/>
        </w:rPr>
        <w:t xml:space="preserve"> σε μ</w:t>
      </w:r>
      <w:r>
        <w:rPr>
          <w:rFonts w:eastAsia="Times New Roman" w:cs="Times New Roman"/>
          <w:szCs w:val="24"/>
        </w:rPr>
        <w:t>ια διεθνή προσπάθεια του ΟΟΣΑ στη Βαρσοβία, όπου είκοσι μία χώρες, οι σπου</w:t>
      </w:r>
      <w:r>
        <w:rPr>
          <w:rFonts w:eastAsia="Times New Roman" w:cs="Times New Roman"/>
          <w:szCs w:val="24"/>
        </w:rPr>
        <w:lastRenderedPageBreak/>
        <w:t>δαιότερες του πλανήτη, συζήτησαν τα προβλήματα μακροπρόθεσμης πολιτικής -αυτός είναι ο τίτλος, «μακροπρόθεσμης πολιτικής»- δηλαδή την ανεργία, τα θέματα της ενέργειας, το δημογραφικό</w:t>
      </w:r>
      <w:r>
        <w:rPr>
          <w:rFonts w:eastAsia="Times New Roman" w:cs="Times New Roman"/>
          <w:szCs w:val="24"/>
        </w:rPr>
        <w:t>, την υπογεννητικότητα.</w:t>
      </w:r>
    </w:p>
    <w:p w14:paraId="692988B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Αυτά τα χαρακτηρίζουν έτσι στον ΟΟΣΑ, </w:t>
      </w:r>
      <w:r w:rsidRPr="00072F7E">
        <w:rPr>
          <w:rFonts w:eastAsia="Times New Roman" w:cs="Times New Roman"/>
          <w:szCs w:val="24"/>
        </w:rPr>
        <w:t xml:space="preserve">με την έννοια ότι είναι προβλήματα για τα οποία πρέπει να προετοιμάζονται </w:t>
      </w:r>
      <w:r>
        <w:rPr>
          <w:rFonts w:eastAsia="Times New Roman" w:cs="Times New Roman"/>
          <w:szCs w:val="24"/>
        </w:rPr>
        <w:t xml:space="preserve">για </w:t>
      </w:r>
      <w:r w:rsidRPr="00072F7E">
        <w:rPr>
          <w:rFonts w:eastAsia="Times New Roman" w:cs="Times New Roman"/>
          <w:szCs w:val="24"/>
        </w:rPr>
        <w:t>να δίδονται μακροπρόθεσμες λύσεις</w:t>
      </w:r>
      <w:r>
        <w:rPr>
          <w:rFonts w:eastAsia="Times New Roman" w:cs="Times New Roman"/>
          <w:szCs w:val="24"/>
        </w:rPr>
        <w:t>,</w:t>
      </w:r>
      <w:r w:rsidRPr="00072F7E">
        <w:rPr>
          <w:rFonts w:eastAsia="Times New Roman" w:cs="Times New Roman"/>
          <w:szCs w:val="24"/>
        </w:rPr>
        <w:t xml:space="preserve"> διότι </w:t>
      </w:r>
      <w:r>
        <w:rPr>
          <w:rFonts w:eastAsia="Times New Roman" w:cs="Times New Roman"/>
          <w:szCs w:val="24"/>
        </w:rPr>
        <w:t xml:space="preserve">τα προβλήματα είναι </w:t>
      </w:r>
      <w:r w:rsidRPr="00072F7E">
        <w:rPr>
          <w:rFonts w:eastAsia="Times New Roman" w:cs="Times New Roman"/>
          <w:szCs w:val="24"/>
        </w:rPr>
        <w:t>πολύ μεγάλα</w:t>
      </w:r>
      <w:r>
        <w:rPr>
          <w:rFonts w:eastAsia="Times New Roman" w:cs="Times New Roman"/>
          <w:szCs w:val="24"/>
        </w:rPr>
        <w:t xml:space="preserve">, τις ακριβείς διαστάσεις </w:t>
      </w:r>
      <w:r w:rsidRPr="00072F7E">
        <w:rPr>
          <w:rFonts w:eastAsia="Times New Roman" w:cs="Times New Roman"/>
          <w:szCs w:val="24"/>
        </w:rPr>
        <w:t xml:space="preserve">δεν μπορείς πάντα να τις </w:t>
      </w:r>
      <w:r>
        <w:rPr>
          <w:rFonts w:eastAsia="Times New Roman" w:cs="Times New Roman"/>
          <w:szCs w:val="24"/>
        </w:rPr>
        <w:t>γνωρίζεις</w:t>
      </w:r>
      <w:r w:rsidRPr="00072F7E">
        <w:rPr>
          <w:rFonts w:eastAsia="Times New Roman" w:cs="Times New Roman"/>
          <w:szCs w:val="24"/>
        </w:rPr>
        <w:t xml:space="preserve"> και οι λύσεις </w:t>
      </w:r>
      <w:r>
        <w:rPr>
          <w:rFonts w:eastAsia="Times New Roman" w:cs="Times New Roman"/>
          <w:szCs w:val="24"/>
        </w:rPr>
        <w:t>δ</w:t>
      </w:r>
      <w:r w:rsidRPr="00072F7E">
        <w:rPr>
          <w:rFonts w:eastAsia="Times New Roman" w:cs="Times New Roman"/>
          <w:szCs w:val="24"/>
        </w:rPr>
        <w:t xml:space="preserve">εν ξέρεις ποτέ αν είναι απολύτως </w:t>
      </w:r>
      <w:r>
        <w:rPr>
          <w:rFonts w:eastAsia="Times New Roman" w:cs="Times New Roman"/>
          <w:szCs w:val="24"/>
        </w:rPr>
        <w:t xml:space="preserve">οι </w:t>
      </w:r>
      <w:r w:rsidRPr="00072F7E">
        <w:rPr>
          <w:rFonts w:eastAsia="Times New Roman" w:cs="Times New Roman"/>
          <w:szCs w:val="24"/>
        </w:rPr>
        <w:t>ενδεδειγμένες</w:t>
      </w:r>
      <w:r>
        <w:rPr>
          <w:rFonts w:eastAsia="Times New Roman" w:cs="Times New Roman"/>
          <w:szCs w:val="24"/>
        </w:rPr>
        <w:t>.</w:t>
      </w:r>
    </w:p>
    <w:p w14:paraId="692988B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w:t>
      </w:r>
      <w:r w:rsidRPr="00072F7E">
        <w:rPr>
          <w:rFonts w:eastAsia="Times New Roman" w:cs="Times New Roman"/>
          <w:szCs w:val="24"/>
        </w:rPr>
        <w:t xml:space="preserve">πό αυτά που ακούσαμε από τη συζήτηση των πολιτικών </w:t>
      </w:r>
      <w:r>
        <w:rPr>
          <w:rFonts w:eastAsia="Times New Roman" w:cs="Times New Roman"/>
          <w:szCs w:val="24"/>
        </w:rPr>
        <w:t>Α</w:t>
      </w:r>
      <w:r w:rsidRPr="00072F7E">
        <w:rPr>
          <w:rFonts w:eastAsia="Times New Roman" w:cs="Times New Roman"/>
          <w:szCs w:val="24"/>
        </w:rPr>
        <w:t>ρχηγών</w:t>
      </w:r>
      <w:r>
        <w:rPr>
          <w:rFonts w:eastAsia="Times New Roman" w:cs="Times New Roman"/>
          <w:szCs w:val="24"/>
        </w:rPr>
        <w:t>, από την κ. Γεννηματά,</w:t>
      </w:r>
      <w:r w:rsidRPr="00072F7E">
        <w:rPr>
          <w:rFonts w:eastAsia="Times New Roman" w:cs="Times New Roman"/>
          <w:szCs w:val="24"/>
        </w:rPr>
        <w:t xml:space="preserve"> τον κ</w:t>
      </w:r>
      <w:r>
        <w:rPr>
          <w:rFonts w:eastAsia="Times New Roman" w:cs="Times New Roman"/>
          <w:szCs w:val="24"/>
        </w:rPr>
        <w:t xml:space="preserve">. Μητσοτάκη </w:t>
      </w:r>
      <w:r w:rsidRPr="00072F7E">
        <w:rPr>
          <w:rFonts w:eastAsia="Times New Roman" w:cs="Times New Roman"/>
          <w:szCs w:val="24"/>
        </w:rPr>
        <w:t>και τον Πρωθυπουργό</w:t>
      </w:r>
      <w:r>
        <w:rPr>
          <w:rFonts w:eastAsia="Times New Roman" w:cs="Times New Roman"/>
          <w:szCs w:val="24"/>
        </w:rPr>
        <w:t>,</w:t>
      </w:r>
      <w:r w:rsidRPr="00072F7E">
        <w:rPr>
          <w:rFonts w:eastAsia="Times New Roman" w:cs="Times New Roman"/>
          <w:szCs w:val="24"/>
        </w:rPr>
        <w:t xml:space="preserve"> μπορούμε να καταλάβουμε αμφιβολίες</w:t>
      </w:r>
      <w:r w:rsidRPr="00072F7E">
        <w:rPr>
          <w:rFonts w:eastAsia="Times New Roman" w:cs="Times New Roman"/>
          <w:szCs w:val="24"/>
        </w:rPr>
        <w:t xml:space="preserve"> αν τα ειδικά μέτρα είναι η λύση</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εά</w:t>
      </w:r>
      <w:r w:rsidRPr="00072F7E">
        <w:rPr>
          <w:rFonts w:eastAsia="Times New Roman" w:cs="Times New Roman"/>
          <w:szCs w:val="24"/>
        </w:rPr>
        <w:t>ν απαιτείται μία γενικότερη πολιτική</w:t>
      </w:r>
      <w:r>
        <w:rPr>
          <w:rFonts w:eastAsia="Times New Roman" w:cs="Times New Roman"/>
          <w:szCs w:val="24"/>
        </w:rPr>
        <w:t>. Α</w:t>
      </w:r>
      <w:r w:rsidRPr="00072F7E">
        <w:rPr>
          <w:rFonts w:eastAsia="Times New Roman" w:cs="Times New Roman"/>
          <w:szCs w:val="24"/>
        </w:rPr>
        <w:t xml:space="preserve">υτές οι </w:t>
      </w:r>
      <w:r>
        <w:rPr>
          <w:rFonts w:eastAsia="Times New Roman" w:cs="Times New Roman"/>
          <w:szCs w:val="24"/>
        </w:rPr>
        <w:t>αγωνίες ε</w:t>
      </w:r>
      <w:r w:rsidRPr="00072F7E">
        <w:rPr>
          <w:rFonts w:eastAsia="Times New Roman" w:cs="Times New Roman"/>
          <w:szCs w:val="24"/>
        </w:rPr>
        <w:t>ίναι πραγματικές</w:t>
      </w:r>
      <w:r>
        <w:rPr>
          <w:rFonts w:eastAsia="Times New Roman" w:cs="Times New Roman"/>
          <w:szCs w:val="24"/>
        </w:rPr>
        <w:t>. Ο</w:t>
      </w:r>
      <w:r w:rsidRPr="00072F7E">
        <w:rPr>
          <w:rFonts w:eastAsia="Times New Roman" w:cs="Times New Roman"/>
          <w:szCs w:val="24"/>
        </w:rPr>
        <w:t xml:space="preserve">ι αμφιβολίες </w:t>
      </w:r>
      <w:r>
        <w:rPr>
          <w:rFonts w:eastAsia="Times New Roman" w:cs="Times New Roman"/>
          <w:szCs w:val="24"/>
        </w:rPr>
        <w:t>ε</w:t>
      </w:r>
      <w:r w:rsidRPr="00072F7E">
        <w:rPr>
          <w:rFonts w:eastAsia="Times New Roman" w:cs="Times New Roman"/>
          <w:szCs w:val="24"/>
        </w:rPr>
        <w:t>ίναι πραγματικές</w:t>
      </w:r>
      <w:r>
        <w:rPr>
          <w:rFonts w:eastAsia="Times New Roman" w:cs="Times New Roman"/>
          <w:szCs w:val="24"/>
        </w:rPr>
        <w:t>,</w:t>
      </w:r>
      <w:r w:rsidRPr="00072F7E">
        <w:rPr>
          <w:rFonts w:eastAsia="Times New Roman" w:cs="Times New Roman"/>
          <w:szCs w:val="24"/>
        </w:rPr>
        <w:t xml:space="preserve"> γιατί το πρόβλημα τ</w:t>
      </w:r>
      <w:r>
        <w:rPr>
          <w:rFonts w:eastAsia="Times New Roman" w:cs="Times New Roman"/>
          <w:szCs w:val="24"/>
        </w:rPr>
        <w:t>ι</w:t>
      </w:r>
      <w:r w:rsidRPr="00072F7E">
        <w:rPr>
          <w:rFonts w:eastAsia="Times New Roman" w:cs="Times New Roman"/>
          <w:szCs w:val="24"/>
        </w:rPr>
        <w:t>ς γεννάει</w:t>
      </w:r>
      <w:r>
        <w:rPr>
          <w:rFonts w:eastAsia="Times New Roman" w:cs="Times New Roman"/>
          <w:szCs w:val="24"/>
        </w:rPr>
        <w:t xml:space="preserve">. </w:t>
      </w:r>
    </w:p>
    <w:p w14:paraId="692988B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Άρα, </w:t>
      </w:r>
      <w:r w:rsidRPr="00072F7E">
        <w:rPr>
          <w:rFonts w:eastAsia="Times New Roman" w:cs="Times New Roman"/>
          <w:szCs w:val="24"/>
        </w:rPr>
        <w:t>πρέπει να δούμε ένα</w:t>
      </w:r>
      <w:r>
        <w:rPr>
          <w:rFonts w:eastAsia="Times New Roman" w:cs="Times New Roman"/>
          <w:szCs w:val="24"/>
        </w:rPr>
        <w:t>ν</w:t>
      </w:r>
      <w:r w:rsidRPr="00072F7E">
        <w:rPr>
          <w:rFonts w:eastAsia="Times New Roman" w:cs="Times New Roman"/>
          <w:szCs w:val="24"/>
        </w:rPr>
        <w:t xml:space="preserve"> συνδυασμό μιας πολιτικής που αποδεικνύει ότι έχει συνει</w:t>
      </w:r>
      <w:r w:rsidRPr="00072F7E">
        <w:rPr>
          <w:rFonts w:eastAsia="Times New Roman" w:cs="Times New Roman"/>
          <w:szCs w:val="24"/>
        </w:rPr>
        <w:t xml:space="preserve">δητοποιήσει ότι υπάρχει θέμα και </w:t>
      </w:r>
      <w:r>
        <w:rPr>
          <w:rFonts w:eastAsia="Times New Roman" w:cs="Times New Roman"/>
          <w:szCs w:val="24"/>
        </w:rPr>
        <w:lastRenderedPageBreak/>
        <w:t>ειδικές</w:t>
      </w:r>
      <w:r w:rsidRPr="00072F7E">
        <w:rPr>
          <w:rFonts w:eastAsia="Times New Roman" w:cs="Times New Roman"/>
          <w:szCs w:val="24"/>
        </w:rPr>
        <w:t xml:space="preserve"> εκφάνσεις αυτής της πολιτικής που μπορούν να δώσουν </w:t>
      </w:r>
      <w:r>
        <w:rPr>
          <w:rFonts w:eastAsia="Times New Roman" w:cs="Times New Roman"/>
          <w:szCs w:val="24"/>
        </w:rPr>
        <w:t>λύση. Τ</w:t>
      </w:r>
      <w:r w:rsidRPr="00072F7E">
        <w:rPr>
          <w:rFonts w:eastAsia="Times New Roman" w:cs="Times New Roman"/>
          <w:szCs w:val="24"/>
        </w:rPr>
        <w:t xml:space="preserve">ις δικές μου </w:t>
      </w:r>
      <w:r>
        <w:rPr>
          <w:rFonts w:eastAsia="Times New Roman" w:cs="Times New Roman"/>
          <w:szCs w:val="24"/>
        </w:rPr>
        <w:t>προσεγγίσεις</w:t>
      </w:r>
      <w:r w:rsidRPr="00072F7E">
        <w:rPr>
          <w:rFonts w:eastAsia="Times New Roman" w:cs="Times New Roman"/>
          <w:szCs w:val="24"/>
        </w:rPr>
        <w:t xml:space="preserve"> τ</w:t>
      </w:r>
      <w:r>
        <w:rPr>
          <w:rFonts w:eastAsia="Times New Roman" w:cs="Times New Roman"/>
          <w:szCs w:val="24"/>
        </w:rPr>
        <w:t>ι</w:t>
      </w:r>
      <w:r w:rsidRPr="00072F7E">
        <w:rPr>
          <w:rFonts w:eastAsia="Times New Roman" w:cs="Times New Roman"/>
          <w:szCs w:val="24"/>
        </w:rPr>
        <w:t>ς είχα καταγράψει τότε σε ένα άρθρο</w:t>
      </w:r>
      <w:r>
        <w:rPr>
          <w:rFonts w:eastAsia="Times New Roman" w:cs="Times New Roman"/>
          <w:szCs w:val="24"/>
        </w:rPr>
        <w:t>,</w:t>
      </w:r>
      <w:r w:rsidRPr="00072F7E">
        <w:rPr>
          <w:rFonts w:eastAsia="Times New Roman" w:cs="Times New Roman"/>
          <w:szCs w:val="24"/>
        </w:rPr>
        <w:t xml:space="preserve"> σε κείμενό μου στα </w:t>
      </w:r>
      <w:r>
        <w:rPr>
          <w:rFonts w:eastAsia="Times New Roman" w:cs="Times New Roman"/>
          <w:szCs w:val="24"/>
        </w:rPr>
        <w:t>«ΝΕΑ»</w:t>
      </w:r>
      <w:r w:rsidRPr="00072F7E">
        <w:rPr>
          <w:rFonts w:eastAsia="Times New Roman" w:cs="Times New Roman"/>
          <w:szCs w:val="24"/>
        </w:rPr>
        <w:t xml:space="preserve"> και παρακαλώ πάρα πολύ να κατατεθεί στα </w:t>
      </w:r>
      <w:r>
        <w:rPr>
          <w:rFonts w:eastAsia="Times New Roman" w:cs="Times New Roman"/>
          <w:szCs w:val="24"/>
        </w:rPr>
        <w:t>Π</w:t>
      </w:r>
      <w:r w:rsidRPr="00072F7E">
        <w:rPr>
          <w:rFonts w:eastAsia="Times New Roman" w:cs="Times New Roman"/>
          <w:szCs w:val="24"/>
        </w:rPr>
        <w:t>ρακτικά</w:t>
      </w:r>
      <w:r>
        <w:rPr>
          <w:rFonts w:eastAsia="Times New Roman" w:cs="Times New Roman"/>
          <w:szCs w:val="24"/>
        </w:rPr>
        <w:t>. Σ</w:t>
      </w:r>
      <w:r w:rsidRPr="00072F7E">
        <w:rPr>
          <w:rFonts w:eastAsia="Times New Roman" w:cs="Times New Roman"/>
          <w:szCs w:val="24"/>
        </w:rPr>
        <w:t>ας ευχαριστώ</w:t>
      </w:r>
      <w:r>
        <w:rPr>
          <w:rFonts w:eastAsia="Times New Roman" w:cs="Times New Roman"/>
          <w:szCs w:val="24"/>
        </w:rPr>
        <w:t>.</w:t>
      </w:r>
    </w:p>
    <w:p w14:paraId="692988B8" w14:textId="77777777" w:rsidR="00F93F98" w:rsidRDefault="00F9424E">
      <w:pPr>
        <w:spacing w:line="600" w:lineRule="auto"/>
        <w:ind w:firstLine="720"/>
        <w:jc w:val="both"/>
        <w:rPr>
          <w:rFonts w:eastAsia="Times New Roman" w:cs="Times New Roman"/>
          <w:szCs w:val="24"/>
        </w:rPr>
      </w:pPr>
      <w:r w:rsidRPr="00D5481B">
        <w:rPr>
          <w:rFonts w:eastAsia="Times New Roman" w:cs="Times New Roman"/>
          <w:szCs w:val="24"/>
        </w:rPr>
        <w:t>(</w:t>
      </w:r>
      <w:r w:rsidRPr="00D5481B">
        <w:rPr>
          <w:rFonts w:eastAsia="Times New Roman" w:cs="Times New Roman"/>
          <w:szCs w:val="24"/>
        </w:rPr>
        <w:t>Στο σημείο αυτό ο Βουλευτής κ.</w:t>
      </w:r>
      <w:r>
        <w:rPr>
          <w:rFonts w:eastAsia="Times New Roman" w:cs="Times New Roman"/>
          <w:szCs w:val="24"/>
        </w:rPr>
        <w:t xml:space="preserve"> Ανδρέας Λοβέρδος</w:t>
      </w:r>
      <w:r w:rsidRPr="00D5481B">
        <w:rPr>
          <w:rFonts w:eastAsia="Times New Roman" w:cs="Times New Roman"/>
          <w:szCs w:val="24"/>
        </w:rPr>
        <w:t xml:space="preserve"> καταθέτει για τα Πρακτικά τ</w:t>
      </w:r>
      <w:r>
        <w:rPr>
          <w:rFonts w:eastAsia="Times New Roman" w:cs="Times New Roman"/>
          <w:szCs w:val="24"/>
        </w:rPr>
        <w:t>ο προαναφερθέν</w:t>
      </w:r>
      <w:r w:rsidRPr="00D5481B">
        <w:rPr>
          <w:rFonts w:eastAsia="Times New Roman" w:cs="Times New Roman"/>
          <w:szCs w:val="24"/>
        </w:rPr>
        <w:t xml:space="preserve"> </w:t>
      </w:r>
      <w:r>
        <w:rPr>
          <w:rFonts w:eastAsia="Times New Roman" w:cs="Times New Roman"/>
          <w:szCs w:val="24"/>
        </w:rPr>
        <w:t>άρθρο</w:t>
      </w:r>
      <w:r w:rsidRPr="00D5481B">
        <w:rPr>
          <w:rFonts w:eastAsia="Times New Roman" w:cs="Times New Roman"/>
          <w:szCs w:val="24"/>
        </w:rPr>
        <w:t>, τ</w:t>
      </w:r>
      <w:r>
        <w:rPr>
          <w:rFonts w:eastAsia="Times New Roman" w:cs="Times New Roman"/>
          <w:szCs w:val="24"/>
        </w:rPr>
        <w:t>ο</w:t>
      </w:r>
      <w:r w:rsidRPr="00D5481B">
        <w:rPr>
          <w:rFonts w:eastAsia="Times New Roman" w:cs="Times New Roman"/>
          <w:szCs w:val="24"/>
        </w:rPr>
        <w:t xml:space="preserve"> οποί</w:t>
      </w:r>
      <w:r>
        <w:rPr>
          <w:rFonts w:eastAsia="Times New Roman" w:cs="Times New Roman"/>
          <w:szCs w:val="24"/>
        </w:rPr>
        <w:t>ο</w:t>
      </w:r>
      <w:r w:rsidRPr="00D5481B">
        <w:rPr>
          <w:rFonts w:eastAsia="Times New Roman" w:cs="Times New Roman"/>
          <w:szCs w:val="24"/>
        </w:rPr>
        <w:t xml:space="preserve"> βρίσκ</w:t>
      </w:r>
      <w:r>
        <w:rPr>
          <w:rFonts w:eastAsia="Times New Roman" w:cs="Times New Roman"/>
          <w:szCs w:val="24"/>
        </w:rPr>
        <w:t>ε</w:t>
      </w:r>
      <w:r w:rsidRPr="00D5481B">
        <w:rPr>
          <w:rFonts w:eastAsia="Times New Roman" w:cs="Times New Roman"/>
          <w:szCs w:val="24"/>
        </w:rPr>
        <w:t>ται στο αρχείο του Τμήματος Γραμματείας της Διεύθυνσης Στενογραφίας και Πρακτικών της Βουλής)</w:t>
      </w:r>
    </w:p>
    <w:p w14:paraId="692988B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Υ</w:t>
      </w:r>
      <w:r w:rsidRPr="00072F7E">
        <w:rPr>
          <w:rFonts w:eastAsia="Times New Roman" w:cs="Times New Roman"/>
          <w:szCs w:val="24"/>
        </w:rPr>
        <w:t>πήρξαν πολιτικές στα χρόνια πριν</w:t>
      </w:r>
      <w:r>
        <w:rPr>
          <w:rFonts w:eastAsia="Times New Roman" w:cs="Times New Roman"/>
          <w:szCs w:val="24"/>
        </w:rPr>
        <w:t xml:space="preserve"> από</w:t>
      </w:r>
      <w:r w:rsidRPr="00072F7E">
        <w:rPr>
          <w:rFonts w:eastAsia="Times New Roman" w:cs="Times New Roman"/>
          <w:szCs w:val="24"/>
        </w:rPr>
        <w:t xml:space="preserve"> την κρίση</w:t>
      </w:r>
      <w:r>
        <w:rPr>
          <w:rFonts w:eastAsia="Times New Roman" w:cs="Times New Roman"/>
          <w:szCs w:val="24"/>
        </w:rPr>
        <w:t>. Υ</w:t>
      </w:r>
      <w:r w:rsidRPr="00072F7E">
        <w:rPr>
          <w:rFonts w:eastAsia="Times New Roman" w:cs="Times New Roman"/>
          <w:szCs w:val="24"/>
        </w:rPr>
        <w:t>πήρξαν πολιτικές και μάλιστα σοβαρές</w:t>
      </w:r>
      <w:r>
        <w:rPr>
          <w:rFonts w:eastAsia="Times New Roman" w:cs="Times New Roman"/>
          <w:szCs w:val="24"/>
        </w:rPr>
        <w:t>,</w:t>
      </w:r>
      <w:r w:rsidRPr="00072F7E">
        <w:rPr>
          <w:rFonts w:eastAsia="Times New Roman" w:cs="Times New Roman"/>
          <w:szCs w:val="24"/>
        </w:rPr>
        <w:t xml:space="preserve"> πολιτικές </w:t>
      </w:r>
      <w:r>
        <w:rPr>
          <w:rFonts w:eastAsia="Times New Roman" w:cs="Times New Roman"/>
          <w:szCs w:val="24"/>
        </w:rPr>
        <w:t>που αφορούσαν</w:t>
      </w:r>
      <w:r w:rsidRPr="00072F7E">
        <w:rPr>
          <w:rFonts w:eastAsia="Times New Roman" w:cs="Times New Roman"/>
          <w:szCs w:val="24"/>
        </w:rPr>
        <w:t xml:space="preserve"> τους πολύτεκνους</w:t>
      </w:r>
      <w:r>
        <w:rPr>
          <w:rFonts w:eastAsia="Times New Roman" w:cs="Times New Roman"/>
          <w:szCs w:val="24"/>
        </w:rPr>
        <w:t>,</w:t>
      </w:r>
      <w:r w:rsidRPr="00072F7E">
        <w:rPr>
          <w:rFonts w:eastAsia="Times New Roman" w:cs="Times New Roman"/>
          <w:szCs w:val="24"/>
        </w:rPr>
        <w:t xml:space="preserve"> πολιτικές που αφορούσαν τους </w:t>
      </w:r>
      <w:proofErr w:type="spellStart"/>
      <w:r w:rsidRPr="00072F7E">
        <w:rPr>
          <w:rFonts w:eastAsia="Times New Roman" w:cs="Times New Roman"/>
          <w:szCs w:val="24"/>
        </w:rPr>
        <w:t>τρ</w:t>
      </w:r>
      <w:r>
        <w:rPr>
          <w:rFonts w:eastAsia="Times New Roman" w:cs="Times New Roman"/>
          <w:szCs w:val="24"/>
        </w:rPr>
        <w:t>ιτέ</w:t>
      </w:r>
      <w:r w:rsidRPr="00072F7E">
        <w:rPr>
          <w:rFonts w:eastAsia="Times New Roman" w:cs="Times New Roman"/>
          <w:szCs w:val="24"/>
        </w:rPr>
        <w:t>κνους</w:t>
      </w:r>
      <w:proofErr w:type="spellEnd"/>
      <w:r>
        <w:rPr>
          <w:rFonts w:eastAsia="Times New Roman" w:cs="Times New Roman"/>
          <w:szCs w:val="24"/>
        </w:rPr>
        <w:t>. Ή</w:t>
      </w:r>
      <w:r w:rsidRPr="00072F7E">
        <w:rPr>
          <w:rFonts w:eastAsia="Times New Roman" w:cs="Times New Roman"/>
          <w:szCs w:val="24"/>
        </w:rPr>
        <w:t xml:space="preserve">ρθε η κρίση και εκεί τα πράγματα </w:t>
      </w:r>
      <w:r>
        <w:rPr>
          <w:rFonts w:eastAsia="Times New Roman" w:cs="Times New Roman"/>
          <w:szCs w:val="24"/>
        </w:rPr>
        <w:t>άρχισαν να αλλάζουν. Π</w:t>
      </w:r>
      <w:r w:rsidRPr="00072F7E">
        <w:rPr>
          <w:rFonts w:eastAsia="Times New Roman" w:cs="Times New Roman"/>
          <w:szCs w:val="24"/>
        </w:rPr>
        <w:t>ριν αλλάξου</w:t>
      </w:r>
      <w:r>
        <w:rPr>
          <w:rFonts w:eastAsia="Times New Roman" w:cs="Times New Roman"/>
          <w:szCs w:val="24"/>
        </w:rPr>
        <w:t>ν,</w:t>
      </w:r>
      <w:r w:rsidRPr="00072F7E">
        <w:rPr>
          <w:rFonts w:eastAsia="Times New Roman" w:cs="Times New Roman"/>
          <w:szCs w:val="24"/>
        </w:rPr>
        <w:t xml:space="preserve"> </w:t>
      </w:r>
      <w:r>
        <w:rPr>
          <w:rFonts w:eastAsia="Times New Roman" w:cs="Times New Roman"/>
          <w:szCs w:val="24"/>
        </w:rPr>
        <w:t>όμως,</w:t>
      </w:r>
      <w:r w:rsidRPr="00072F7E">
        <w:rPr>
          <w:rFonts w:eastAsia="Times New Roman" w:cs="Times New Roman"/>
          <w:szCs w:val="24"/>
        </w:rPr>
        <w:t xml:space="preserve"> όσο </w:t>
      </w:r>
      <w:r>
        <w:rPr>
          <w:rFonts w:eastAsia="Times New Roman" w:cs="Times New Roman"/>
          <w:szCs w:val="24"/>
        </w:rPr>
        <w:t xml:space="preserve">αναπτύσσονταν οι </w:t>
      </w:r>
      <w:r w:rsidRPr="00072F7E">
        <w:rPr>
          <w:rFonts w:eastAsia="Times New Roman" w:cs="Times New Roman"/>
          <w:szCs w:val="24"/>
        </w:rPr>
        <w:t>πολιτικές</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θ</w:t>
      </w:r>
      <w:r w:rsidRPr="00072F7E">
        <w:rPr>
          <w:rFonts w:eastAsia="Times New Roman" w:cs="Times New Roman"/>
          <w:szCs w:val="24"/>
        </w:rPr>
        <w:t xml:space="preserve">υμάμαι μία σύγκρουση στην </w:t>
      </w:r>
      <w:r w:rsidRPr="00072F7E">
        <w:rPr>
          <w:rFonts w:eastAsia="Times New Roman" w:cs="Times New Roman"/>
          <w:szCs w:val="24"/>
        </w:rPr>
        <w:t>τηλεόραση</w:t>
      </w:r>
      <w:r>
        <w:rPr>
          <w:rFonts w:eastAsia="Times New Roman" w:cs="Times New Roman"/>
          <w:szCs w:val="24"/>
        </w:rPr>
        <w:t>,</w:t>
      </w:r>
      <w:r w:rsidRPr="00072F7E">
        <w:rPr>
          <w:rFonts w:eastAsia="Times New Roman" w:cs="Times New Roman"/>
          <w:szCs w:val="24"/>
        </w:rPr>
        <w:t xml:space="preserve"> πριν εγώ ασχοληθώ με την πολιτική</w:t>
      </w:r>
      <w:r>
        <w:rPr>
          <w:rFonts w:eastAsia="Times New Roman" w:cs="Times New Roman"/>
          <w:szCs w:val="24"/>
        </w:rPr>
        <w:t>,</w:t>
      </w:r>
      <w:r w:rsidRPr="00072F7E">
        <w:rPr>
          <w:rFonts w:eastAsia="Times New Roman" w:cs="Times New Roman"/>
          <w:szCs w:val="24"/>
        </w:rPr>
        <w:t xml:space="preserve"> του μακαρίτη Βασίλη </w:t>
      </w:r>
      <w:r>
        <w:rPr>
          <w:rFonts w:eastAsia="Times New Roman" w:cs="Times New Roman"/>
          <w:szCs w:val="24"/>
        </w:rPr>
        <w:t>Ρ</w:t>
      </w:r>
      <w:r w:rsidRPr="00072F7E">
        <w:rPr>
          <w:rFonts w:eastAsia="Times New Roman" w:cs="Times New Roman"/>
          <w:szCs w:val="24"/>
        </w:rPr>
        <w:t xml:space="preserve">αφαηλίδη με τον Διονύση </w:t>
      </w:r>
      <w:r>
        <w:rPr>
          <w:rFonts w:eastAsia="Times New Roman" w:cs="Times New Roman"/>
          <w:szCs w:val="24"/>
        </w:rPr>
        <w:t>Σ</w:t>
      </w:r>
      <w:r w:rsidRPr="00072F7E">
        <w:rPr>
          <w:rFonts w:eastAsia="Times New Roman" w:cs="Times New Roman"/>
          <w:szCs w:val="24"/>
        </w:rPr>
        <w:t>αββόπουλο</w:t>
      </w:r>
      <w:r>
        <w:rPr>
          <w:rFonts w:eastAsia="Times New Roman" w:cs="Times New Roman"/>
          <w:szCs w:val="24"/>
        </w:rPr>
        <w:t>,</w:t>
      </w:r>
      <w:r w:rsidRPr="00072F7E">
        <w:rPr>
          <w:rFonts w:eastAsia="Times New Roman" w:cs="Times New Roman"/>
          <w:szCs w:val="24"/>
        </w:rPr>
        <w:t xml:space="preserve"> όπου συζητώντας γι</w:t>
      </w:r>
      <w:r>
        <w:rPr>
          <w:rFonts w:eastAsia="Times New Roman" w:cs="Times New Roman"/>
          <w:szCs w:val="24"/>
        </w:rPr>
        <w:t>’</w:t>
      </w:r>
      <w:r w:rsidRPr="00072F7E">
        <w:rPr>
          <w:rFonts w:eastAsia="Times New Roman" w:cs="Times New Roman"/>
          <w:szCs w:val="24"/>
        </w:rPr>
        <w:t xml:space="preserve"> αυτό </w:t>
      </w:r>
      <w:r>
        <w:rPr>
          <w:rFonts w:eastAsia="Times New Roman" w:cs="Times New Roman"/>
          <w:szCs w:val="24"/>
        </w:rPr>
        <w:t xml:space="preserve">ο </w:t>
      </w:r>
      <w:r w:rsidRPr="00072F7E">
        <w:rPr>
          <w:rFonts w:eastAsia="Times New Roman" w:cs="Times New Roman"/>
          <w:szCs w:val="24"/>
        </w:rPr>
        <w:t>Ραφαηλίδης ήταν πολύ μαχητικός</w:t>
      </w:r>
      <w:r>
        <w:rPr>
          <w:rFonts w:eastAsia="Times New Roman" w:cs="Times New Roman"/>
          <w:szCs w:val="24"/>
        </w:rPr>
        <w:t xml:space="preserve"> και ο Διονύσης Σαββόπουλος του έκανε </w:t>
      </w:r>
      <w:r w:rsidRPr="00072F7E">
        <w:rPr>
          <w:rFonts w:eastAsia="Times New Roman" w:cs="Times New Roman"/>
          <w:szCs w:val="24"/>
        </w:rPr>
        <w:t xml:space="preserve">μία πολύ </w:t>
      </w:r>
      <w:r>
        <w:rPr>
          <w:rFonts w:eastAsia="Times New Roman" w:cs="Times New Roman"/>
          <w:szCs w:val="24"/>
        </w:rPr>
        <w:t>α</w:t>
      </w:r>
      <w:r w:rsidRPr="00072F7E">
        <w:rPr>
          <w:rFonts w:eastAsia="Times New Roman" w:cs="Times New Roman"/>
          <w:szCs w:val="24"/>
        </w:rPr>
        <w:t>πλή ερώτηση</w:t>
      </w:r>
      <w:r>
        <w:rPr>
          <w:rFonts w:eastAsia="Times New Roman" w:cs="Times New Roman"/>
          <w:szCs w:val="24"/>
        </w:rPr>
        <w:t xml:space="preserve">: «Κύριε Ραφαηλίδη, του είπε </w:t>
      </w:r>
      <w:r w:rsidRPr="00072F7E">
        <w:rPr>
          <w:rFonts w:eastAsia="Times New Roman" w:cs="Times New Roman"/>
          <w:szCs w:val="24"/>
        </w:rPr>
        <w:t>τότε</w:t>
      </w:r>
      <w:r>
        <w:rPr>
          <w:rFonts w:eastAsia="Times New Roman" w:cs="Times New Roman"/>
          <w:szCs w:val="24"/>
        </w:rPr>
        <w:t>, πα</w:t>
      </w:r>
      <w:r>
        <w:rPr>
          <w:rFonts w:eastAsia="Times New Roman" w:cs="Times New Roman"/>
          <w:szCs w:val="24"/>
        </w:rPr>
        <w:t>ιδιά έχετε;»</w:t>
      </w:r>
      <w:r>
        <w:rPr>
          <w:rFonts w:eastAsia="Times New Roman" w:cs="Times New Roman"/>
          <w:szCs w:val="24"/>
        </w:rPr>
        <w:t>.</w:t>
      </w:r>
      <w:r>
        <w:rPr>
          <w:rFonts w:eastAsia="Times New Roman" w:cs="Times New Roman"/>
          <w:szCs w:val="24"/>
        </w:rPr>
        <w:t xml:space="preserve"> Μ</w:t>
      </w:r>
      <w:r w:rsidRPr="00072F7E">
        <w:rPr>
          <w:rFonts w:eastAsia="Times New Roman" w:cs="Times New Roman"/>
          <w:szCs w:val="24"/>
        </w:rPr>
        <w:t>ιλώντας για το θέμα αυτό πριν μ</w:t>
      </w:r>
      <w:r>
        <w:rPr>
          <w:rFonts w:eastAsia="Times New Roman" w:cs="Times New Roman"/>
          <w:szCs w:val="24"/>
        </w:rPr>
        <w:t>ε</w:t>
      </w:r>
      <w:r w:rsidRPr="00072F7E">
        <w:rPr>
          <w:rFonts w:eastAsia="Times New Roman" w:cs="Times New Roman"/>
          <w:szCs w:val="24"/>
        </w:rPr>
        <w:t xml:space="preserve"> τον συνάδελφό </w:t>
      </w:r>
      <w:r>
        <w:rPr>
          <w:rFonts w:eastAsia="Times New Roman" w:cs="Times New Roman"/>
          <w:szCs w:val="24"/>
        </w:rPr>
        <w:t>μας</w:t>
      </w:r>
      <w:r w:rsidRPr="00072F7E">
        <w:rPr>
          <w:rFonts w:eastAsia="Times New Roman" w:cs="Times New Roman"/>
          <w:szCs w:val="24"/>
        </w:rPr>
        <w:t xml:space="preserve"> κ</w:t>
      </w:r>
      <w:r>
        <w:rPr>
          <w:rFonts w:eastAsia="Times New Roman" w:cs="Times New Roman"/>
          <w:szCs w:val="24"/>
        </w:rPr>
        <w:t xml:space="preserve">. Καρρά, </w:t>
      </w:r>
      <w:r w:rsidRPr="00072F7E">
        <w:rPr>
          <w:rFonts w:eastAsia="Times New Roman" w:cs="Times New Roman"/>
          <w:szCs w:val="24"/>
        </w:rPr>
        <w:lastRenderedPageBreak/>
        <w:t xml:space="preserve">μου είπε </w:t>
      </w:r>
      <w:r>
        <w:rPr>
          <w:rFonts w:eastAsia="Times New Roman" w:cs="Times New Roman"/>
          <w:szCs w:val="24"/>
        </w:rPr>
        <w:t>«Ε</w:t>
      </w:r>
      <w:r w:rsidRPr="00072F7E">
        <w:rPr>
          <w:rFonts w:eastAsia="Times New Roman" w:cs="Times New Roman"/>
          <w:szCs w:val="24"/>
        </w:rPr>
        <w:t>γώ το καθήκον</w:t>
      </w:r>
      <w:r>
        <w:rPr>
          <w:rFonts w:eastAsia="Times New Roman" w:cs="Times New Roman"/>
          <w:szCs w:val="24"/>
        </w:rPr>
        <w:t xml:space="preserve"> μου</w:t>
      </w:r>
      <w:r w:rsidRPr="00072F7E">
        <w:rPr>
          <w:rFonts w:eastAsia="Times New Roman" w:cs="Times New Roman"/>
          <w:szCs w:val="24"/>
        </w:rPr>
        <w:t xml:space="preserve"> απέναντι στη </w:t>
      </w:r>
      <w:r>
        <w:rPr>
          <w:rFonts w:eastAsia="Times New Roman" w:cs="Times New Roman"/>
          <w:szCs w:val="24"/>
        </w:rPr>
        <w:t>χ</w:t>
      </w:r>
      <w:r w:rsidRPr="00072F7E">
        <w:rPr>
          <w:rFonts w:eastAsia="Times New Roman" w:cs="Times New Roman"/>
          <w:szCs w:val="24"/>
        </w:rPr>
        <w:t xml:space="preserve">ώρα το </w:t>
      </w:r>
      <w:r>
        <w:rPr>
          <w:rFonts w:eastAsia="Times New Roman" w:cs="Times New Roman"/>
          <w:szCs w:val="24"/>
        </w:rPr>
        <w:t>έ</w:t>
      </w:r>
      <w:r w:rsidRPr="00072F7E">
        <w:rPr>
          <w:rFonts w:eastAsia="Times New Roman" w:cs="Times New Roman"/>
          <w:szCs w:val="24"/>
        </w:rPr>
        <w:t>κανα</w:t>
      </w:r>
      <w:r>
        <w:rPr>
          <w:rFonts w:eastAsia="Times New Roman" w:cs="Times New Roman"/>
          <w:szCs w:val="24"/>
        </w:rPr>
        <w:t>:</w:t>
      </w:r>
      <w:r w:rsidRPr="00072F7E">
        <w:rPr>
          <w:rFonts w:eastAsia="Times New Roman" w:cs="Times New Roman"/>
          <w:szCs w:val="24"/>
        </w:rPr>
        <w:t xml:space="preserve"> τρία παιδιά έχ</w:t>
      </w:r>
      <w:r>
        <w:rPr>
          <w:rFonts w:eastAsia="Times New Roman" w:cs="Times New Roman"/>
          <w:szCs w:val="24"/>
        </w:rPr>
        <w:t>ω</w:t>
      </w:r>
      <w:r w:rsidRPr="00072F7E">
        <w:rPr>
          <w:rFonts w:eastAsia="Times New Roman" w:cs="Times New Roman"/>
          <w:szCs w:val="24"/>
        </w:rPr>
        <w:t xml:space="preserve"> και </w:t>
      </w:r>
      <w:r>
        <w:rPr>
          <w:rFonts w:eastAsia="Times New Roman" w:cs="Times New Roman"/>
          <w:szCs w:val="24"/>
        </w:rPr>
        <w:t xml:space="preserve">πέντε εγγόνια.» </w:t>
      </w:r>
      <w:r w:rsidRPr="00072F7E">
        <w:rPr>
          <w:rFonts w:eastAsia="Times New Roman" w:cs="Times New Roman"/>
          <w:szCs w:val="24"/>
        </w:rPr>
        <w:t xml:space="preserve"> </w:t>
      </w:r>
      <w:r>
        <w:rPr>
          <w:rFonts w:eastAsia="Times New Roman" w:cs="Times New Roman"/>
          <w:szCs w:val="24"/>
        </w:rPr>
        <w:t>Ά</w:t>
      </w:r>
      <w:r w:rsidRPr="00072F7E">
        <w:rPr>
          <w:rFonts w:eastAsia="Times New Roman" w:cs="Times New Roman"/>
          <w:szCs w:val="24"/>
        </w:rPr>
        <w:t>ρα</w:t>
      </w:r>
      <w:r>
        <w:rPr>
          <w:rFonts w:eastAsia="Times New Roman" w:cs="Times New Roman"/>
          <w:szCs w:val="24"/>
        </w:rPr>
        <w:t>,</w:t>
      </w:r>
      <w:r w:rsidRPr="00072F7E">
        <w:rPr>
          <w:rFonts w:eastAsia="Times New Roman" w:cs="Times New Roman"/>
          <w:szCs w:val="24"/>
        </w:rPr>
        <w:t xml:space="preserve"> στο</w:t>
      </w:r>
      <w:r>
        <w:rPr>
          <w:rFonts w:eastAsia="Times New Roman" w:cs="Times New Roman"/>
          <w:szCs w:val="24"/>
        </w:rPr>
        <w:t>ν</w:t>
      </w:r>
      <w:r w:rsidRPr="00072F7E">
        <w:rPr>
          <w:rFonts w:eastAsia="Times New Roman" w:cs="Times New Roman"/>
          <w:szCs w:val="24"/>
        </w:rPr>
        <w:t xml:space="preserve"> στίβο είμαι </w:t>
      </w:r>
      <w:r>
        <w:rPr>
          <w:rFonts w:eastAsia="Times New Roman" w:cs="Times New Roman"/>
          <w:szCs w:val="24"/>
        </w:rPr>
        <w:t xml:space="preserve">και </w:t>
      </w:r>
      <w:r w:rsidRPr="00072F7E">
        <w:rPr>
          <w:rFonts w:eastAsia="Times New Roman" w:cs="Times New Roman"/>
          <w:szCs w:val="24"/>
        </w:rPr>
        <w:t xml:space="preserve">δικαιούμαι να </w:t>
      </w:r>
      <w:r>
        <w:rPr>
          <w:rFonts w:eastAsia="Times New Roman" w:cs="Times New Roman"/>
          <w:szCs w:val="24"/>
        </w:rPr>
        <w:t xml:space="preserve">έχω </w:t>
      </w:r>
      <w:r w:rsidRPr="00072F7E">
        <w:rPr>
          <w:rFonts w:eastAsia="Times New Roman" w:cs="Times New Roman"/>
          <w:szCs w:val="24"/>
        </w:rPr>
        <w:t>και μ</w:t>
      </w:r>
      <w:r>
        <w:rPr>
          <w:rFonts w:eastAsia="Times New Roman" w:cs="Times New Roman"/>
          <w:szCs w:val="24"/>
        </w:rPr>
        <w:t>ια</w:t>
      </w:r>
      <w:r w:rsidRPr="00072F7E">
        <w:rPr>
          <w:rFonts w:eastAsia="Times New Roman" w:cs="Times New Roman"/>
          <w:szCs w:val="24"/>
        </w:rPr>
        <w:t xml:space="preserve"> άποψη για το θέμα αυτό</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Ε</w:t>
      </w:r>
      <w:r w:rsidRPr="00072F7E">
        <w:rPr>
          <w:rFonts w:eastAsia="Times New Roman" w:cs="Times New Roman"/>
          <w:szCs w:val="24"/>
        </w:rPr>
        <w:t>πειδή</w:t>
      </w:r>
      <w:r>
        <w:rPr>
          <w:rFonts w:eastAsia="Times New Roman" w:cs="Times New Roman"/>
          <w:szCs w:val="24"/>
        </w:rPr>
        <w:t>, λο</w:t>
      </w:r>
      <w:r>
        <w:rPr>
          <w:rFonts w:eastAsia="Times New Roman" w:cs="Times New Roman"/>
          <w:szCs w:val="24"/>
        </w:rPr>
        <w:t>ιπόν,</w:t>
      </w:r>
      <w:r w:rsidRPr="00072F7E">
        <w:rPr>
          <w:rFonts w:eastAsia="Times New Roman" w:cs="Times New Roman"/>
          <w:szCs w:val="24"/>
        </w:rPr>
        <w:t xml:space="preserve"> και εγώ ως </w:t>
      </w:r>
      <w:proofErr w:type="spellStart"/>
      <w:r w:rsidRPr="00072F7E">
        <w:rPr>
          <w:rFonts w:eastAsia="Times New Roman" w:cs="Times New Roman"/>
          <w:szCs w:val="24"/>
        </w:rPr>
        <w:t>τρίτεκνος</w:t>
      </w:r>
      <w:proofErr w:type="spellEnd"/>
      <w:r w:rsidRPr="00072F7E">
        <w:rPr>
          <w:rFonts w:eastAsia="Times New Roman" w:cs="Times New Roman"/>
          <w:szCs w:val="24"/>
        </w:rPr>
        <w:t xml:space="preserve"> μπορώ να πω ότι έχω και εγώ ένα μικρό </w:t>
      </w:r>
      <w:r>
        <w:rPr>
          <w:rFonts w:eastAsia="Times New Roman" w:cs="Times New Roman"/>
          <w:szCs w:val="24"/>
        </w:rPr>
        <w:t>«</w:t>
      </w:r>
      <w:proofErr w:type="spellStart"/>
      <w:r>
        <w:rPr>
          <w:rFonts w:eastAsia="Times New Roman" w:cs="Times New Roman"/>
          <w:szCs w:val="24"/>
        </w:rPr>
        <w:t>δικαιωματάκι</w:t>
      </w:r>
      <w:proofErr w:type="spellEnd"/>
      <w:r>
        <w:rPr>
          <w:rFonts w:eastAsia="Times New Roman" w:cs="Times New Roman"/>
          <w:szCs w:val="24"/>
        </w:rPr>
        <w:t xml:space="preserve">», </w:t>
      </w:r>
      <w:r w:rsidRPr="00072F7E">
        <w:rPr>
          <w:rFonts w:eastAsia="Times New Roman" w:cs="Times New Roman"/>
          <w:szCs w:val="24"/>
        </w:rPr>
        <w:t>τολμώ να αρθρώσω λέξεις χωρίς υποκρισία</w:t>
      </w:r>
      <w:r>
        <w:rPr>
          <w:rFonts w:eastAsia="Times New Roman" w:cs="Times New Roman"/>
          <w:szCs w:val="24"/>
        </w:rPr>
        <w:t>,</w:t>
      </w:r>
      <w:r w:rsidRPr="00072F7E">
        <w:rPr>
          <w:rFonts w:eastAsia="Times New Roman" w:cs="Times New Roman"/>
          <w:szCs w:val="24"/>
        </w:rPr>
        <w:t xml:space="preserve"> λέξεις που πιστεύω ότι είναι σοβαρές</w:t>
      </w:r>
      <w:r>
        <w:rPr>
          <w:rFonts w:eastAsia="Times New Roman" w:cs="Times New Roman"/>
          <w:szCs w:val="24"/>
        </w:rPr>
        <w:t>.</w:t>
      </w:r>
    </w:p>
    <w:p w14:paraId="692988B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w:t>
      </w:r>
      <w:r w:rsidRPr="00072F7E">
        <w:rPr>
          <w:rFonts w:eastAsia="Times New Roman" w:cs="Times New Roman"/>
          <w:szCs w:val="24"/>
        </w:rPr>
        <w:t xml:space="preserve"> κρίση</w:t>
      </w:r>
      <w:r>
        <w:rPr>
          <w:rFonts w:eastAsia="Times New Roman" w:cs="Times New Roman"/>
          <w:szCs w:val="24"/>
        </w:rPr>
        <w:t>, λοιπόν,</w:t>
      </w:r>
      <w:r w:rsidRPr="00072F7E">
        <w:rPr>
          <w:rFonts w:eastAsia="Times New Roman" w:cs="Times New Roman"/>
          <w:szCs w:val="24"/>
        </w:rPr>
        <w:t xml:space="preserve"> δημιούργησε περισυλλογή</w:t>
      </w:r>
      <w:r>
        <w:rPr>
          <w:rFonts w:eastAsia="Times New Roman" w:cs="Times New Roman"/>
          <w:szCs w:val="24"/>
        </w:rPr>
        <w:t>. Π</w:t>
      </w:r>
      <w:r w:rsidRPr="00072F7E">
        <w:rPr>
          <w:rFonts w:eastAsia="Times New Roman" w:cs="Times New Roman"/>
          <w:szCs w:val="24"/>
        </w:rPr>
        <w:t>όσους και πόσους</w:t>
      </w:r>
      <w:r>
        <w:rPr>
          <w:rFonts w:eastAsia="Times New Roman" w:cs="Times New Roman"/>
          <w:szCs w:val="24"/>
        </w:rPr>
        <w:t>,</w:t>
      </w:r>
      <w:r w:rsidRPr="00072F7E">
        <w:rPr>
          <w:rFonts w:eastAsia="Times New Roman" w:cs="Times New Roman"/>
          <w:szCs w:val="24"/>
        </w:rPr>
        <w:t xml:space="preserve"> πόσες και πόσες</w:t>
      </w:r>
      <w:r>
        <w:rPr>
          <w:rFonts w:eastAsia="Times New Roman" w:cs="Times New Roman"/>
          <w:szCs w:val="24"/>
        </w:rPr>
        <w:t>,</w:t>
      </w:r>
      <w:r w:rsidRPr="00072F7E">
        <w:rPr>
          <w:rFonts w:eastAsia="Times New Roman" w:cs="Times New Roman"/>
          <w:szCs w:val="24"/>
        </w:rPr>
        <w:t xml:space="preserve"> γυναίκες και άντρες</w:t>
      </w:r>
      <w:r>
        <w:rPr>
          <w:rFonts w:eastAsia="Times New Roman" w:cs="Times New Roman"/>
          <w:szCs w:val="24"/>
        </w:rPr>
        <w:t>,</w:t>
      </w:r>
      <w:r w:rsidRPr="00072F7E">
        <w:rPr>
          <w:rFonts w:eastAsia="Times New Roman" w:cs="Times New Roman"/>
          <w:szCs w:val="24"/>
        </w:rPr>
        <w:t xml:space="preserve"> δεν έχουμε ακούσει να λένε </w:t>
      </w:r>
      <w:r>
        <w:rPr>
          <w:rFonts w:eastAsia="Times New Roman" w:cs="Times New Roman"/>
          <w:szCs w:val="24"/>
        </w:rPr>
        <w:t xml:space="preserve">«θέλω </w:t>
      </w:r>
      <w:r w:rsidRPr="00072F7E">
        <w:rPr>
          <w:rFonts w:eastAsia="Times New Roman" w:cs="Times New Roman"/>
          <w:szCs w:val="24"/>
        </w:rPr>
        <w:t>κ</w:t>
      </w:r>
      <w:r>
        <w:rPr>
          <w:rFonts w:eastAsia="Times New Roman" w:cs="Times New Roman"/>
          <w:szCs w:val="24"/>
        </w:rPr>
        <w:t>α</w:t>
      </w:r>
      <w:r w:rsidRPr="00072F7E">
        <w:rPr>
          <w:rFonts w:eastAsia="Times New Roman" w:cs="Times New Roman"/>
          <w:szCs w:val="24"/>
        </w:rPr>
        <w:t>ι άλλο ένα παιδί</w:t>
      </w:r>
      <w:r>
        <w:rPr>
          <w:rFonts w:eastAsia="Times New Roman" w:cs="Times New Roman"/>
          <w:szCs w:val="24"/>
        </w:rPr>
        <w:t>, θ</w:t>
      </w:r>
      <w:r w:rsidRPr="00072F7E">
        <w:rPr>
          <w:rFonts w:eastAsia="Times New Roman" w:cs="Times New Roman"/>
          <w:szCs w:val="24"/>
        </w:rPr>
        <w:t>έλω να παντρευτώ</w:t>
      </w:r>
      <w:r>
        <w:rPr>
          <w:rFonts w:eastAsia="Times New Roman" w:cs="Times New Roman"/>
          <w:szCs w:val="24"/>
        </w:rPr>
        <w:t>,</w:t>
      </w:r>
      <w:r w:rsidRPr="00072F7E">
        <w:rPr>
          <w:rFonts w:eastAsia="Times New Roman" w:cs="Times New Roman"/>
          <w:szCs w:val="24"/>
        </w:rPr>
        <w:t xml:space="preserve"> αλλά </w:t>
      </w:r>
      <w:proofErr w:type="spellStart"/>
      <w:r w:rsidRPr="00072F7E">
        <w:rPr>
          <w:rFonts w:eastAsia="Times New Roman" w:cs="Times New Roman"/>
          <w:szCs w:val="24"/>
        </w:rPr>
        <w:t>άσ</w:t>
      </w:r>
      <w:proofErr w:type="spellEnd"/>
      <w:r>
        <w:rPr>
          <w:rFonts w:eastAsia="Times New Roman" w:cs="Times New Roman"/>
          <w:szCs w:val="24"/>
        </w:rPr>
        <w:t xml:space="preserve">’ </w:t>
      </w:r>
      <w:r w:rsidRPr="00072F7E">
        <w:rPr>
          <w:rFonts w:eastAsia="Times New Roman" w:cs="Times New Roman"/>
          <w:szCs w:val="24"/>
        </w:rPr>
        <w:t>το για την ώρα</w:t>
      </w:r>
      <w:r>
        <w:rPr>
          <w:rFonts w:eastAsia="Times New Roman" w:cs="Times New Roman"/>
          <w:szCs w:val="24"/>
        </w:rPr>
        <w:t xml:space="preserve">, </w:t>
      </w:r>
      <w:r w:rsidRPr="00072F7E">
        <w:rPr>
          <w:rFonts w:eastAsia="Times New Roman" w:cs="Times New Roman"/>
          <w:szCs w:val="24"/>
        </w:rPr>
        <w:t>δεν μπορώ</w:t>
      </w:r>
      <w:r>
        <w:rPr>
          <w:rFonts w:eastAsia="Times New Roman" w:cs="Times New Roman"/>
          <w:szCs w:val="24"/>
        </w:rPr>
        <w:t>». Δ</w:t>
      </w:r>
      <w:r w:rsidRPr="00072F7E">
        <w:rPr>
          <w:rFonts w:eastAsia="Times New Roman" w:cs="Times New Roman"/>
          <w:szCs w:val="24"/>
        </w:rPr>
        <w:t xml:space="preserve">ιότι </w:t>
      </w:r>
      <w:r>
        <w:rPr>
          <w:rFonts w:eastAsia="Times New Roman" w:cs="Times New Roman"/>
          <w:szCs w:val="24"/>
        </w:rPr>
        <w:t xml:space="preserve">οι </w:t>
      </w:r>
      <w:r w:rsidRPr="00072F7E">
        <w:rPr>
          <w:rFonts w:eastAsia="Times New Roman" w:cs="Times New Roman"/>
          <w:szCs w:val="24"/>
        </w:rPr>
        <w:t xml:space="preserve">ιεραρχήσεις </w:t>
      </w:r>
      <w:r>
        <w:rPr>
          <w:rFonts w:eastAsia="Times New Roman" w:cs="Times New Roman"/>
          <w:szCs w:val="24"/>
        </w:rPr>
        <w:t>είναι άλλες,</w:t>
      </w:r>
      <w:r w:rsidRPr="00072F7E">
        <w:rPr>
          <w:rFonts w:eastAsia="Times New Roman" w:cs="Times New Roman"/>
          <w:szCs w:val="24"/>
        </w:rPr>
        <w:t xml:space="preserve"> δεν είναι όπως παλιότερα και στο</w:t>
      </w:r>
      <w:r>
        <w:rPr>
          <w:rFonts w:eastAsia="Times New Roman" w:cs="Times New Roman"/>
          <w:szCs w:val="24"/>
        </w:rPr>
        <w:t>ν</w:t>
      </w:r>
      <w:r w:rsidRPr="00072F7E">
        <w:rPr>
          <w:rFonts w:eastAsia="Times New Roman" w:cs="Times New Roman"/>
          <w:szCs w:val="24"/>
        </w:rPr>
        <w:t xml:space="preserve"> δυτικό κόσμο </w:t>
      </w:r>
      <w:r>
        <w:rPr>
          <w:rFonts w:eastAsia="Times New Roman" w:cs="Times New Roman"/>
          <w:szCs w:val="24"/>
        </w:rPr>
        <w:t>οι ιεραρχήσεις</w:t>
      </w:r>
      <w:r w:rsidRPr="00072F7E">
        <w:rPr>
          <w:rFonts w:eastAsia="Times New Roman" w:cs="Times New Roman"/>
          <w:szCs w:val="24"/>
        </w:rPr>
        <w:t xml:space="preserve"> αυτές έχουν οδηγήσει και σ</w:t>
      </w:r>
      <w:r>
        <w:rPr>
          <w:rFonts w:eastAsia="Times New Roman" w:cs="Times New Roman"/>
          <w:szCs w:val="24"/>
        </w:rPr>
        <w:t>ε α</w:t>
      </w:r>
      <w:r>
        <w:rPr>
          <w:rFonts w:eastAsia="Times New Roman" w:cs="Times New Roman"/>
          <w:szCs w:val="24"/>
        </w:rPr>
        <w:t>υτό το</w:t>
      </w:r>
      <w:r w:rsidRPr="00072F7E">
        <w:rPr>
          <w:rFonts w:eastAsia="Times New Roman" w:cs="Times New Roman"/>
          <w:szCs w:val="24"/>
        </w:rPr>
        <w:t xml:space="preserve"> φαινόμενο</w:t>
      </w:r>
      <w:r>
        <w:rPr>
          <w:rFonts w:eastAsia="Times New Roman" w:cs="Times New Roman"/>
          <w:szCs w:val="24"/>
        </w:rPr>
        <w:t>. Οι ιεραρχήσεις</w:t>
      </w:r>
      <w:r w:rsidRPr="00072F7E">
        <w:rPr>
          <w:rFonts w:eastAsia="Times New Roman" w:cs="Times New Roman"/>
          <w:szCs w:val="24"/>
        </w:rPr>
        <w:t xml:space="preserve"> αξιών </w:t>
      </w:r>
      <w:r>
        <w:rPr>
          <w:rFonts w:eastAsia="Times New Roman" w:cs="Times New Roman"/>
          <w:szCs w:val="24"/>
        </w:rPr>
        <w:t xml:space="preserve">και η </w:t>
      </w:r>
      <w:r w:rsidRPr="00072F7E">
        <w:rPr>
          <w:rFonts w:eastAsia="Times New Roman" w:cs="Times New Roman"/>
          <w:szCs w:val="24"/>
        </w:rPr>
        <w:t>οικονομική κρίση</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 xml:space="preserve">που τη βιώσαμε με </w:t>
      </w:r>
      <w:r w:rsidRPr="00072F7E">
        <w:rPr>
          <w:rFonts w:eastAsia="Times New Roman" w:cs="Times New Roman"/>
          <w:szCs w:val="24"/>
        </w:rPr>
        <w:t>πολύ άγριο τρόπο</w:t>
      </w:r>
      <w:r>
        <w:rPr>
          <w:rFonts w:eastAsia="Times New Roman" w:cs="Times New Roman"/>
          <w:szCs w:val="24"/>
        </w:rPr>
        <w:t xml:space="preserve"> στην Ελλάδα,</w:t>
      </w:r>
      <w:r w:rsidRPr="00072F7E">
        <w:rPr>
          <w:rFonts w:eastAsia="Times New Roman" w:cs="Times New Roman"/>
          <w:szCs w:val="24"/>
        </w:rPr>
        <w:t xml:space="preserve"> εξήραν το φαινόμενο και δημιούργησαν τους αριθμούς που η </w:t>
      </w:r>
      <w:r>
        <w:rPr>
          <w:rFonts w:eastAsia="Times New Roman" w:cs="Times New Roman"/>
          <w:szCs w:val="24"/>
        </w:rPr>
        <w:t>δ</w:t>
      </w:r>
      <w:r w:rsidRPr="00072F7E">
        <w:rPr>
          <w:rFonts w:eastAsia="Times New Roman" w:cs="Times New Roman"/>
          <w:szCs w:val="24"/>
        </w:rPr>
        <w:t xml:space="preserve">ιακομματική </w:t>
      </w:r>
      <w:r>
        <w:rPr>
          <w:rFonts w:eastAsia="Times New Roman" w:cs="Times New Roman"/>
          <w:szCs w:val="24"/>
        </w:rPr>
        <w:t>ε</w:t>
      </w:r>
      <w:r w:rsidRPr="00072F7E">
        <w:rPr>
          <w:rFonts w:eastAsia="Times New Roman" w:cs="Times New Roman"/>
          <w:szCs w:val="24"/>
        </w:rPr>
        <w:t>πιτροπή έχει εντοπίσει</w:t>
      </w:r>
      <w:r>
        <w:rPr>
          <w:rFonts w:eastAsia="Times New Roman" w:cs="Times New Roman"/>
          <w:szCs w:val="24"/>
        </w:rPr>
        <w:t>.</w:t>
      </w:r>
    </w:p>
    <w:p w14:paraId="692988B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Εισοδηματικά όρια</w:t>
      </w:r>
      <w:r>
        <w:rPr>
          <w:rFonts w:eastAsia="Times New Roman" w:cs="Times New Roman"/>
          <w:szCs w:val="24"/>
        </w:rPr>
        <w:t>,</w:t>
      </w:r>
      <w:r>
        <w:rPr>
          <w:rFonts w:eastAsia="Times New Roman" w:cs="Times New Roman"/>
          <w:szCs w:val="24"/>
        </w:rPr>
        <w:t xml:space="preserve"> ό</w:t>
      </w:r>
      <w:r w:rsidRPr="00072F7E">
        <w:rPr>
          <w:rFonts w:eastAsia="Times New Roman" w:cs="Times New Roman"/>
          <w:szCs w:val="24"/>
        </w:rPr>
        <w:t xml:space="preserve">ταν έβαλα στους </w:t>
      </w:r>
      <w:proofErr w:type="spellStart"/>
      <w:r w:rsidRPr="00072F7E">
        <w:rPr>
          <w:rFonts w:eastAsia="Times New Roman" w:cs="Times New Roman"/>
          <w:szCs w:val="24"/>
        </w:rPr>
        <w:t>τρ</w:t>
      </w:r>
      <w:r>
        <w:rPr>
          <w:rFonts w:eastAsia="Times New Roman" w:cs="Times New Roman"/>
          <w:szCs w:val="24"/>
        </w:rPr>
        <w:t>ιτέ</w:t>
      </w:r>
      <w:r w:rsidRPr="00072F7E">
        <w:rPr>
          <w:rFonts w:eastAsia="Times New Roman" w:cs="Times New Roman"/>
          <w:szCs w:val="24"/>
        </w:rPr>
        <w:t>κνους</w:t>
      </w:r>
      <w:proofErr w:type="spellEnd"/>
      <w:r w:rsidRPr="00072F7E">
        <w:rPr>
          <w:rFonts w:eastAsia="Times New Roman" w:cs="Times New Roman"/>
          <w:szCs w:val="24"/>
        </w:rPr>
        <w:t xml:space="preserve"> </w:t>
      </w:r>
      <w:r>
        <w:rPr>
          <w:rFonts w:eastAsia="Times New Roman" w:cs="Times New Roman"/>
          <w:szCs w:val="24"/>
        </w:rPr>
        <w:t>-</w:t>
      </w:r>
      <w:r w:rsidRPr="00072F7E">
        <w:rPr>
          <w:rFonts w:eastAsia="Times New Roman" w:cs="Times New Roman"/>
          <w:szCs w:val="24"/>
        </w:rPr>
        <w:t>κα</w:t>
      </w:r>
      <w:r w:rsidRPr="00072F7E">
        <w:rPr>
          <w:rFonts w:eastAsia="Times New Roman" w:cs="Times New Roman"/>
          <w:szCs w:val="24"/>
        </w:rPr>
        <w:t>ι πρώτα</w:t>
      </w:r>
      <w:r>
        <w:rPr>
          <w:rFonts w:eastAsia="Times New Roman" w:cs="Times New Roman"/>
          <w:szCs w:val="24"/>
        </w:rPr>
        <w:t xml:space="preserve"> απ’ όλους</w:t>
      </w:r>
      <w:r w:rsidRPr="00072F7E">
        <w:rPr>
          <w:rFonts w:eastAsia="Times New Roman" w:cs="Times New Roman"/>
          <w:szCs w:val="24"/>
        </w:rPr>
        <w:t xml:space="preserve"> το </w:t>
      </w:r>
      <w:r>
        <w:rPr>
          <w:rFonts w:eastAsia="Times New Roman" w:cs="Times New Roman"/>
          <w:szCs w:val="24"/>
        </w:rPr>
        <w:t>έ</w:t>
      </w:r>
      <w:r w:rsidRPr="00072F7E">
        <w:rPr>
          <w:rFonts w:eastAsia="Times New Roman" w:cs="Times New Roman"/>
          <w:szCs w:val="24"/>
        </w:rPr>
        <w:t>χ</w:t>
      </w:r>
      <w:r>
        <w:rPr>
          <w:rFonts w:eastAsia="Times New Roman" w:cs="Times New Roman"/>
          <w:szCs w:val="24"/>
        </w:rPr>
        <w:t>α</w:t>
      </w:r>
      <w:r w:rsidRPr="00072F7E">
        <w:rPr>
          <w:rFonts w:eastAsia="Times New Roman" w:cs="Times New Roman"/>
          <w:szCs w:val="24"/>
        </w:rPr>
        <w:t>σα εγώ με τα κριτήρια που</w:t>
      </w:r>
      <w:r>
        <w:rPr>
          <w:rFonts w:eastAsia="Times New Roman" w:cs="Times New Roman"/>
          <w:szCs w:val="24"/>
        </w:rPr>
        <w:t xml:space="preserve"> έβαλα- με</w:t>
      </w:r>
      <w:r w:rsidRPr="00072F7E">
        <w:rPr>
          <w:rFonts w:eastAsia="Times New Roman" w:cs="Times New Roman"/>
          <w:szCs w:val="24"/>
        </w:rPr>
        <w:t xml:space="preserve"> έλεγαν </w:t>
      </w:r>
      <w:r>
        <w:rPr>
          <w:rFonts w:eastAsia="Times New Roman" w:cs="Times New Roman"/>
          <w:szCs w:val="24"/>
        </w:rPr>
        <w:t xml:space="preserve">«Ηρώδη». Ήρθατε εσείς, τα μειώσατε τα εισοδηματικά κριτήρια. Επαίρεστε </w:t>
      </w:r>
      <w:r w:rsidRPr="00072F7E">
        <w:rPr>
          <w:rFonts w:eastAsia="Times New Roman" w:cs="Times New Roman"/>
          <w:szCs w:val="24"/>
        </w:rPr>
        <w:t xml:space="preserve">τώρα εδώ </w:t>
      </w:r>
      <w:r>
        <w:rPr>
          <w:rFonts w:eastAsia="Times New Roman" w:cs="Times New Roman"/>
          <w:szCs w:val="24"/>
        </w:rPr>
        <w:t>-</w:t>
      </w:r>
      <w:r w:rsidRPr="00072F7E">
        <w:rPr>
          <w:rFonts w:eastAsia="Times New Roman" w:cs="Times New Roman"/>
          <w:szCs w:val="24"/>
        </w:rPr>
        <w:t>άκουγα τον κ</w:t>
      </w:r>
      <w:r>
        <w:rPr>
          <w:rFonts w:eastAsia="Times New Roman" w:cs="Times New Roman"/>
          <w:szCs w:val="24"/>
        </w:rPr>
        <w:t>. Φίλη- για το</w:t>
      </w:r>
      <w:r w:rsidRPr="00072F7E">
        <w:rPr>
          <w:rFonts w:eastAsia="Times New Roman" w:cs="Times New Roman"/>
          <w:szCs w:val="24"/>
        </w:rPr>
        <w:t xml:space="preserve"> πόσα </w:t>
      </w:r>
      <w:r w:rsidRPr="00072F7E">
        <w:rPr>
          <w:rFonts w:eastAsia="Times New Roman" w:cs="Times New Roman"/>
          <w:szCs w:val="24"/>
        </w:rPr>
        <w:lastRenderedPageBreak/>
        <w:t>και πόσα έχετε δώσει</w:t>
      </w:r>
      <w:r>
        <w:rPr>
          <w:rFonts w:eastAsia="Times New Roman" w:cs="Times New Roman"/>
          <w:szCs w:val="24"/>
        </w:rPr>
        <w:t>. Σ</w:t>
      </w:r>
      <w:r w:rsidRPr="00072F7E">
        <w:rPr>
          <w:rFonts w:eastAsia="Times New Roman" w:cs="Times New Roman"/>
          <w:szCs w:val="24"/>
        </w:rPr>
        <w:t xml:space="preserve">τους </w:t>
      </w:r>
      <w:proofErr w:type="spellStart"/>
      <w:r w:rsidRPr="00072F7E">
        <w:rPr>
          <w:rFonts w:eastAsia="Times New Roman" w:cs="Times New Roman"/>
          <w:szCs w:val="24"/>
        </w:rPr>
        <w:t>τρ</w:t>
      </w:r>
      <w:r>
        <w:rPr>
          <w:rFonts w:eastAsia="Times New Roman" w:cs="Times New Roman"/>
          <w:szCs w:val="24"/>
        </w:rPr>
        <w:t>ιτέ</w:t>
      </w:r>
      <w:r w:rsidRPr="00072F7E">
        <w:rPr>
          <w:rFonts w:eastAsia="Times New Roman" w:cs="Times New Roman"/>
          <w:szCs w:val="24"/>
        </w:rPr>
        <w:t>κνους</w:t>
      </w:r>
      <w:proofErr w:type="spellEnd"/>
      <w:r w:rsidRPr="00072F7E">
        <w:rPr>
          <w:rFonts w:eastAsia="Times New Roman" w:cs="Times New Roman"/>
          <w:szCs w:val="24"/>
        </w:rPr>
        <w:t xml:space="preserve"> τα εισοδηματικά κριτήρια τα μειώσατε</w:t>
      </w:r>
      <w:r>
        <w:rPr>
          <w:rFonts w:eastAsia="Times New Roman" w:cs="Times New Roman"/>
          <w:szCs w:val="24"/>
        </w:rPr>
        <w:t>.</w:t>
      </w:r>
      <w:r>
        <w:rPr>
          <w:rFonts w:eastAsia="Times New Roman" w:cs="Times New Roman"/>
          <w:szCs w:val="24"/>
        </w:rPr>
        <w:t xml:space="preserve"> Εμένα βρίζατε, εσείς τα μειώσατε. </w:t>
      </w:r>
      <w:r w:rsidRPr="00072F7E">
        <w:rPr>
          <w:rFonts w:eastAsia="Times New Roman" w:cs="Times New Roman"/>
          <w:szCs w:val="24"/>
        </w:rPr>
        <w:t xml:space="preserve"> </w:t>
      </w:r>
    </w:p>
    <w:p w14:paraId="692988B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Και εδώ</w:t>
      </w:r>
      <w:r w:rsidRPr="00072F7E">
        <w:rPr>
          <w:rFonts w:eastAsia="Times New Roman" w:cs="Times New Roman"/>
          <w:szCs w:val="24"/>
        </w:rPr>
        <w:t xml:space="preserve"> τα εισοδηματικά κριτήρια </w:t>
      </w:r>
      <w:r>
        <w:rPr>
          <w:rFonts w:eastAsia="Times New Roman" w:cs="Times New Roman"/>
          <w:szCs w:val="24"/>
        </w:rPr>
        <w:t>π</w:t>
      </w:r>
      <w:r w:rsidRPr="00072F7E">
        <w:rPr>
          <w:rFonts w:eastAsia="Times New Roman" w:cs="Times New Roman"/>
          <w:szCs w:val="24"/>
        </w:rPr>
        <w:t>ρέπει να αυξηθούν</w:t>
      </w:r>
      <w:r>
        <w:rPr>
          <w:rFonts w:eastAsia="Times New Roman" w:cs="Times New Roman"/>
          <w:szCs w:val="24"/>
        </w:rPr>
        <w:t>,</w:t>
      </w:r>
      <w:r w:rsidRPr="00072F7E">
        <w:rPr>
          <w:rFonts w:eastAsia="Times New Roman" w:cs="Times New Roman"/>
          <w:szCs w:val="24"/>
        </w:rPr>
        <w:t xml:space="preserve"> συμφωνούμε όλοι σε αυτό</w:t>
      </w:r>
      <w:r>
        <w:rPr>
          <w:rFonts w:eastAsia="Times New Roman" w:cs="Times New Roman"/>
          <w:szCs w:val="24"/>
        </w:rPr>
        <w:t>, και η</w:t>
      </w:r>
      <w:r w:rsidRPr="00072F7E">
        <w:rPr>
          <w:rFonts w:eastAsia="Times New Roman" w:cs="Times New Roman"/>
          <w:szCs w:val="24"/>
        </w:rPr>
        <w:t xml:space="preserve"> πρότασή μας οι </w:t>
      </w:r>
      <w:proofErr w:type="spellStart"/>
      <w:r w:rsidRPr="00072F7E">
        <w:rPr>
          <w:rFonts w:eastAsia="Times New Roman" w:cs="Times New Roman"/>
          <w:szCs w:val="24"/>
        </w:rPr>
        <w:t>τρίτεκνοι</w:t>
      </w:r>
      <w:proofErr w:type="spellEnd"/>
      <w:r w:rsidRPr="00072F7E">
        <w:rPr>
          <w:rFonts w:eastAsia="Times New Roman" w:cs="Times New Roman"/>
          <w:szCs w:val="24"/>
        </w:rPr>
        <w:t xml:space="preserve"> να νοούνται πολύτεκνοι περιλαμβάνεται στην </w:t>
      </w:r>
      <w:r>
        <w:rPr>
          <w:rFonts w:eastAsia="Times New Roman" w:cs="Times New Roman"/>
          <w:szCs w:val="24"/>
        </w:rPr>
        <w:t>π</w:t>
      </w:r>
      <w:r w:rsidRPr="00072F7E">
        <w:rPr>
          <w:rFonts w:eastAsia="Times New Roman" w:cs="Times New Roman"/>
          <w:szCs w:val="24"/>
        </w:rPr>
        <w:t>ρόταση νόμου που καταθέσαμε</w:t>
      </w:r>
      <w:r>
        <w:rPr>
          <w:rFonts w:eastAsia="Times New Roman" w:cs="Times New Roman"/>
          <w:szCs w:val="24"/>
        </w:rPr>
        <w:t>. Γιατί</w:t>
      </w:r>
      <w:r>
        <w:rPr>
          <w:rFonts w:eastAsia="Times New Roman" w:cs="Times New Roman"/>
          <w:szCs w:val="24"/>
        </w:rPr>
        <w:t>,</w:t>
      </w:r>
      <w:r>
        <w:rPr>
          <w:rFonts w:eastAsia="Times New Roman" w:cs="Times New Roman"/>
          <w:szCs w:val="24"/>
        </w:rPr>
        <w:t xml:space="preserve"> η κ.</w:t>
      </w:r>
      <w:r w:rsidRPr="00072F7E">
        <w:rPr>
          <w:rFonts w:eastAsia="Times New Roman" w:cs="Times New Roman"/>
          <w:szCs w:val="24"/>
        </w:rPr>
        <w:t xml:space="preserve"> Γεννηματά δεν πήρε μόνο την πρωτοβουλία</w:t>
      </w:r>
      <w:r>
        <w:rPr>
          <w:rFonts w:eastAsia="Times New Roman" w:cs="Times New Roman"/>
          <w:szCs w:val="24"/>
        </w:rPr>
        <w:t xml:space="preserve">, αλλά </w:t>
      </w:r>
      <w:r w:rsidRPr="00072F7E">
        <w:rPr>
          <w:rFonts w:eastAsia="Times New Roman" w:cs="Times New Roman"/>
          <w:szCs w:val="24"/>
        </w:rPr>
        <w:t xml:space="preserve">το </w:t>
      </w:r>
      <w:r>
        <w:rPr>
          <w:rFonts w:eastAsia="Times New Roman" w:cs="Times New Roman"/>
          <w:szCs w:val="24"/>
        </w:rPr>
        <w:t>κ</w:t>
      </w:r>
      <w:r w:rsidRPr="00072F7E">
        <w:rPr>
          <w:rFonts w:eastAsia="Times New Roman" w:cs="Times New Roman"/>
          <w:szCs w:val="24"/>
        </w:rPr>
        <w:t xml:space="preserve">όμμα μας έκανε και </w:t>
      </w:r>
      <w:r>
        <w:rPr>
          <w:rFonts w:eastAsia="Times New Roman" w:cs="Times New Roman"/>
          <w:szCs w:val="24"/>
        </w:rPr>
        <w:t>π</w:t>
      </w:r>
      <w:r w:rsidRPr="00072F7E">
        <w:rPr>
          <w:rFonts w:eastAsia="Times New Roman" w:cs="Times New Roman"/>
          <w:szCs w:val="24"/>
        </w:rPr>
        <w:t xml:space="preserve">ρόταση νόμου μέσα στην οποία η εξομοίωση </w:t>
      </w:r>
      <w:proofErr w:type="spellStart"/>
      <w:r w:rsidRPr="00072F7E">
        <w:rPr>
          <w:rFonts w:eastAsia="Times New Roman" w:cs="Times New Roman"/>
          <w:szCs w:val="24"/>
        </w:rPr>
        <w:t>τριτέκνων</w:t>
      </w:r>
      <w:proofErr w:type="spellEnd"/>
      <w:r w:rsidRPr="00072F7E">
        <w:rPr>
          <w:rFonts w:eastAsia="Times New Roman" w:cs="Times New Roman"/>
          <w:szCs w:val="24"/>
        </w:rPr>
        <w:t xml:space="preserve"> και πολυτέκνων είναι ένα από τα βασικότερα θέματα</w:t>
      </w:r>
      <w:r>
        <w:rPr>
          <w:rFonts w:eastAsia="Times New Roman" w:cs="Times New Roman"/>
          <w:szCs w:val="24"/>
        </w:rPr>
        <w:t>.</w:t>
      </w:r>
    </w:p>
    <w:p w14:paraId="692988B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w:t>
      </w:r>
      <w:r w:rsidRPr="00072F7E">
        <w:rPr>
          <w:rFonts w:eastAsia="Times New Roman" w:cs="Times New Roman"/>
          <w:szCs w:val="24"/>
        </w:rPr>
        <w:t>εξουαλική αγωγή</w:t>
      </w:r>
      <w:r>
        <w:rPr>
          <w:rFonts w:eastAsia="Times New Roman" w:cs="Times New Roman"/>
          <w:szCs w:val="24"/>
        </w:rPr>
        <w:t>. Ά</w:t>
      </w:r>
      <w:r w:rsidRPr="00072F7E">
        <w:rPr>
          <w:rFonts w:eastAsia="Times New Roman" w:cs="Times New Roman"/>
          <w:szCs w:val="24"/>
        </w:rPr>
        <w:t xml:space="preserve">κουγα </w:t>
      </w:r>
      <w:r>
        <w:rPr>
          <w:rFonts w:eastAsia="Times New Roman" w:cs="Times New Roman"/>
          <w:szCs w:val="24"/>
        </w:rPr>
        <w:t>συνάδελφο του ΣΥΡΙΖΑ να την αναφέρει. Στ</w:t>
      </w:r>
      <w:r w:rsidRPr="00072F7E">
        <w:rPr>
          <w:rFonts w:eastAsia="Times New Roman" w:cs="Times New Roman"/>
          <w:szCs w:val="24"/>
        </w:rPr>
        <w:t xml:space="preserve">ους λίγους μήνες </w:t>
      </w:r>
      <w:r>
        <w:rPr>
          <w:rFonts w:eastAsia="Times New Roman" w:cs="Times New Roman"/>
          <w:szCs w:val="24"/>
        </w:rPr>
        <w:t>π</w:t>
      </w:r>
      <w:r>
        <w:rPr>
          <w:rFonts w:eastAsia="Times New Roman" w:cs="Times New Roman"/>
          <w:szCs w:val="24"/>
        </w:rPr>
        <w:t>ου ήμουν Υπουργός</w:t>
      </w:r>
      <w:r w:rsidRPr="00072F7E">
        <w:rPr>
          <w:rFonts w:eastAsia="Times New Roman" w:cs="Times New Roman"/>
          <w:szCs w:val="24"/>
        </w:rPr>
        <w:t xml:space="preserve"> Παιδείας</w:t>
      </w:r>
      <w:r w:rsidRPr="00BB7F43">
        <w:rPr>
          <w:rFonts w:eastAsia="Times New Roman" w:cs="Times New Roman"/>
          <w:szCs w:val="24"/>
        </w:rPr>
        <w:t>,</w:t>
      </w:r>
      <w:r w:rsidRPr="00072F7E">
        <w:rPr>
          <w:rFonts w:eastAsia="Times New Roman" w:cs="Times New Roman"/>
          <w:szCs w:val="24"/>
        </w:rPr>
        <w:t xml:space="preserve"> την έφερα στο σχολείο μέσα από το </w:t>
      </w:r>
      <w:r>
        <w:rPr>
          <w:rFonts w:eastAsia="Times New Roman" w:cs="Times New Roman"/>
          <w:szCs w:val="24"/>
        </w:rPr>
        <w:t>π</w:t>
      </w:r>
      <w:r w:rsidRPr="00072F7E">
        <w:rPr>
          <w:rFonts w:eastAsia="Times New Roman" w:cs="Times New Roman"/>
          <w:szCs w:val="24"/>
        </w:rPr>
        <w:t xml:space="preserve">ρόγραμμα </w:t>
      </w:r>
      <w:r>
        <w:rPr>
          <w:rFonts w:eastAsia="Times New Roman" w:cs="Times New Roman"/>
          <w:szCs w:val="24"/>
        </w:rPr>
        <w:t>«</w:t>
      </w:r>
      <w:r w:rsidRPr="00072F7E">
        <w:rPr>
          <w:rFonts w:eastAsia="Times New Roman" w:cs="Times New Roman"/>
          <w:szCs w:val="24"/>
        </w:rPr>
        <w:t>Κοινωνικ</w:t>
      </w:r>
      <w:r>
        <w:rPr>
          <w:rFonts w:eastAsia="Times New Roman" w:cs="Times New Roman"/>
          <w:szCs w:val="24"/>
        </w:rPr>
        <w:t>ό</w:t>
      </w:r>
      <w:r w:rsidRPr="00072F7E">
        <w:rPr>
          <w:rFonts w:eastAsia="Times New Roman" w:cs="Times New Roman"/>
          <w:szCs w:val="24"/>
        </w:rPr>
        <w:t xml:space="preserve"> </w:t>
      </w:r>
      <w:r>
        <w:rPr>
          <w:rFonts w:eastAsia="Times New Roman" w:cs="Times New Roman"/>
          <w:szCs w:val="24"/>
        </w:rPr>
        <w:t>Σχολείο». Την</w:t>
      </w:r>
      <w:r w:rsidRPr="00072F7E">
        <w:rPr>
          <w:rFonts w:eastAsia="Times New Roman" w:cs="Times New Roman"/>
          <w:szCs w:val="24"/>
        </w:rPr>
        <w:t xml:space="preserve"> καταργήσατε</w:t>
      </w:r>
      <w:r>
        <w:rPr>
          <w:rFonts w:eastAsia="Times New Roman" w:cs="Times New Roman"/>
          <w:szCs w:val="24"/>
        </w:rPr>
        <w:t xml:space="preserve">. Γιατί την καταργήσατε; </w:t>
      </w:r>
      <w:r w:rsidRPr="00072F7E">
        <w:rPr>
          <w:rFonts w:eastAsia="Times New Roman" w:cs="Times New Roman"/>
          <w:szCs w:val="24"/>
        </w:rPr>
        <w:t>Κανείς δεν κατάλαβε</w:t>
      </w:r>
      <w:r>
        <w:rPr>
          <w:rFonts w:eastAsia="Times New Roman" w:cs="Times New Roman"/>
          <w:szCs w:val="24"/>
        </w:rPr>
        <w:t>. Κ</w:t>
      </w:r>
      <w:r w:rsidRPr="00072F7E">
        <w:rPr>
          <w:rFonts w:eastAsia="Times New Roman" w:cs="Times New Roman"/>
          <w:szCs w:val="24"/>
        </w:rPr>
        <w:t>αι τώρα που καταλαβαίνετε τι πρ</w:t>
      </w:r>
      <w:r>
        <w:rPr>
          <w:rFonts w:eastAsia="Times New Roman" w:cs="Times New Roman"/>
          <w:szCs w:val="24"/>
        </w:rPr>
        <w:t>έπει να κάνετε, ε</w:t>
      </w:r>
      <w:r w:rsidRPr="00072F7E">
        <w:rPr>
          <w:rFonts w:eastAsia="Times New Roman" w:cs="Times New Roman"/>
          <w:szCs w:val="24"/>
        </w:rPr>
        <w:t>γώ θα επιδοκιμά</w:t>
      </w:r>
      <w:r>
        <w:rPr>
          <w:rFonts w:eastAsia="Times New Roman" w:cs="Times New Roman"/>
          <w:szCs w:val="24"/>
        </w:rPr>
        <w:t xml:space="preserve">σω </w:t>
      </w:r>
      <w:r>
        <w:rPr>
          <w:rFonts w:eastAsia="Times New Roman" w:cs="Times New Roman"/>
          <w:szCs w:val="24"/>
        </w:rPr>
        <w:t>εά</w:t>
      </w:r>
      <w:r>
        <w:rPr>
          <w:rFonts w:eastAsia="Times New Roman" w:cs="Times New Roman"/>
          <w:szCs w:val="24"/>
        </w:rPr>
        <w:t xml:space="preserve">ν ο νυν Υπουργός </w:t>
      </w:r>
      <w:r w:rsidRPr="00072F7E">
        <w:rPr>
          <w:rFonts w:eastAsia="Times New Roman" w:cs="Times New Roman"/>
          <w:szCs w:val="24"/>
        </w:rPr>
        <w:t>Παιδείας το ξανα</w:t>
      </w:r>
      <w:r w:rsidRPr="00072F7E">
        <w:rPr>
          <w:rFonts w:eastAsia="Times New Roman" w:cs="Times New Roman"/>
          <w:szCs w:val="24"/>
        </w:rPr>
        <w:t>βάλει μπροστά το σχέδιο αυτό</w:t>
      </w:r>
      <w:r>
        <w:rPr>
          <w:rFonts w:eastAsia="Times New Roman" w:cs="Times New Roman"/>
          <w:szCs w:val="24"/>
        </w:rPr>
        <w:t xml:space="preserve">. </w:t>
      </w:r>
    </w:p>
    <w:p w14:paraId="692988B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Και</w:t>
      </w:r>
      <w:r w:rsidRPr="00072F7E">
        <w:rPr>
          <w:rFonts w:eastAsia="Times New Roman" w:cs="Times New Roman"/>
          <w:szCs w:val="24"/>
        </w:rPr>
        <w:t xml:space="preserve"> άλλα κ</w:t>
      </w:r>
      <w:r>
        <w:rPr>
          <w:rFonts w:eastAsia="Times New Roman" w:cs="Times New Roman"/>
          <w:szCs w:val="24"/>
        </w:rPr>
        <w:t>α</w:t>
      </w:r>
      <w:r w:rsidRPr="00072F7E">
        <w:rPr>
          <w:rFonts w:eastAsia="Times New Roman" w:cs="Times New Roman"/>
          <w:szCs w:val="24"/>
        </w:rPr>
        <w:t>ι άλλα κ</w:t>
      </w:r>
      <w:r>
        <w:rPr>
          <w:rFonts w:eastAsia="Times New Roman" w:cs="Times New Roman"/>
          <w:szCs w:val="24"/>
        </w:rPr>
        <w:t>α</w:t>
      </w:r>
      <w:r w:rsidRPr="00072F7E">
        <w:rPr>
          <w:rFonts w:eastAsia="Times New Roman" w:cs="Times New Roman"/>
          <w:szCs w:val="24"/>
        </w:rPr>
        <w:t>ι άλλα</w:t>
      </w:r>
      <w:r>
        <w:rPr>
          <w:rFonts w:eastAsia="Times New Roman" w:cs="Times New Roman"/>
          <w:szCs w:val="24"/>
        </w:rPr>
        <w:t xml:space="preserve">. </w:t>
      </w:r>
    </w:p>
    <w:p w14:paraId="692988B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Pr="00072F7E">
        <w:rPr>
          <w:rFonts w:eastAsia="Times New Roman" w:cs="Times New Roman"/>
          <w:szCs w:val="24"/>
        </w:rPr>
        <w:t>στεγαστική υποστ</w:t>
      </w:r>
      <w:r>
        <w:rPr>
          <w:rFonts w:eastAsia="Times New Roman" w:cs="Times New Roman"/>
          <w:szCs w:val="24"/>
        </w:rPr>
        <w:t>ήριξη,</w:t>
      </w:r>
      <w:r w:rsidRPr="00072F7E">
        <w:rPr>
          <w:rFonts w:eastAsia="Times New Roman" w:cs="Times New Roman"/>
          <w:szCs w:val="24"/>
        </w:rPr>
        <w:t xml:space="preserve"> πάρα πολύ σπουδαίο</w:t>
      </w:r>
      <w:r>
        <w:rPr>
          <w:rFonts w:eastAsia="Times New Roman" w:cs="Times New Roman"/>
          <w:szCs w:val="24"/>
        </w:rPr>
        <w:t>, είναι</w:t>
      </w:r>
      <w:r w:rsidRPr="00072F7E">
        <w:rPr>
          <w:rFonts w:eastAsia="Times New Roman" w:cs="Times New Roman"/>
          <w:szCs w:val="24"/>
        </w:rPr>
        <w:t xml:space="preserve"> ένα από τα πρώτα μελήματα ενός ζευγαριού πριν αποφασίσει το</w:t>
      </w:r>
      <w:r>
        <w:rPr>
          <w:rFonts w:eastAsia="Times New Roman" w:cs="Times New Roman"/>
          <w:szCs w:val="24"/>
        </w:rPr>
        <w:t>ν γάμο και, σ</w:t>
      </w:r>
      <w:r w:rsidRPr="00072F7E">
        <w:rPr>
          <w:rFonts w:eastAsia="Times New Roman" w:cs="Times New Roman"/>
          <w:szCs w:val="24"/>
        </w:rPr>
        <w:t>υνεπώς</w:t>
      </w:r>
      <w:r>
        <w:rPr>
          <w:rFonts w:eastAsia="Times New Roman" w:cs="Times New Roman"/>
          <w:szCs w:val="24"/>
        </w:rPr>
        <w:t>,</w:t>
      </w:r>
      <w:r w:rsidRPr="00072F7E">
        <w:rPr>
          <w:rFonts w:eastAsia="Times New Roman" w:cs="Times New Roman"/>
          <w:szCs w:val="24"/>
        </w:rPr>
        <w:t xml:space="preserve"> τα παιδιά</w:t>
      </w:r>
      <w:r>
        <w:rPr>
          <w:rFonts w:eastAsia="Times New Roman" w:cs="Times New Roman"/>
          <w:szCs w:val="24"/>
        </w:rPr>
        <w:t>.</w:t>
      </w:r>
    </w:p>
    <w:p w14:paraId="692988C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w:t>
      </w:r>
      <w:r w:rsidRPr="00072F7E">
        <w:rPr>
          <w:rFonts w:eastAsia="Times New Roman" w:cs="Times New Roman"/>
          <w:szCs w:val="24"/>
        </w:rPr>
        <w:t>α νήπια</w:t>
      </w:r>
      <w:r>
        <w:rPr>
          <w:rFonts w:eastAsia="Times New Roman" w:cs="Times New Roman"/>
          <w:szCs w:val="24"/>
        </w:rPr>
        <w:t>. Ε</w:t>
      </w:r>
      <w:r w:rsidRPr="00072F7E">
        <w:rPr>
          <w:rFonts w:eastAsia="Times New Roman" w:cs="Times New Roman"/>
          <w:szCs w:val="24"/>
        </w:rPr>
        <w:t>μείς τα πρώτα χρόνια της διακυβέρνησης ΣΥΡΙ</w:t>
      </w:r>
      <w:r w:rsidRPr="00072F7E">
        <w:rPr>
          <w:rFonts w:eastAsia="Times New Roman" w:cs="Times New Roman"/>
          <w:szCs w:val="24"/>
        </w:rPr>
        <w:t>ΖΑ ζήσαμε τα προβλήματα στους βρεφονηπιακούς σταθμούς</w:t>
      </w:r>
      <w:r>
        <w:rPr>
          <w:rFonts w:eastAsia="Times New Roman" w:cs="Times New Roman"/>
          <w:szCs w:val="24"/>
        </w:rPr>
        <w:t>,</w:t>
      </w:r>
      <w:r w:rsidRPr="00072F7E">
        <w:rPr>
          <w:rFonts w:eastAsia="Times New Roman" w:cs="Times New Roman"/>
          <w:szCs w:val="24"/>
        </w:rPr>
        <w:t xml:space="preserve"> τα πολύ μεγάλα προβλήματα</w:t>
      </w:r>
      <w:r>
        <w:rPr>
          <w:rFonts w:eastAsia="Times New Roman" w:cs="Times New Roman"/>
          <w:szCs w:val="24"/>
        </w:rPr>
        <w:t>,</w:t>
      </w:r>
      <w:r w:rsidRPr="00072F7E">
        <w:rPr>
          <w:rFonts w:eastAsia="Times New Roman" w:cs="Times New Roman"/>
          <w:szCs w:val="24"/>
        </w:rPr>
        <w:t xml:space="preserve"> και ο </w:t>
      </w:r>
      <w:r>
        <w:rPr>
          <w:rFonts w:eastAsia="Times New Roman" w:cs="Times New Roman"/>
          <w:szCs w:val="24"/>
        </w:rPr>
        <w:t xml:space="preserve">Δήμαρχος </w:t>
      </w:r>
      <w:r w:rsidRPr="00072F7E">
        <w:rPr>
          <w:rFonts w:eastAsia="Times New Roman" w:cs="Times New Roman"/>
          <w:szCs w:val="24"/>
        </w:rPr>
        <w:t>Σίμος Δανιηλίδης</w:t>
      </w:r>
      <w:r>
        <w:rPr>
          <w:rFonts w:eastAsia="Times New Roman" w:cs="Times New Roman"/>
          <w:szCs w:val="24"/>
        </w:rPr>
        <w:t>,</w:t>
      </w:r>
      <w:r w:rsidRPr="00072F7E">
        <w:rPr>
          <w:rFonts w:eastAsia="Times New Roman" w:cs="Times New Roman"/>
          <w:szCs w:val="24"/>
        </w:rPr>
        <w:t xml:space="preserve"> που έχει μεγάλη εμπειρία</w:t>
      </w:r>
      <w:r>
        <w:rPr>
          <w:rFonts w:eastAsia="Times New Roman" w:cs="Times New Roman"/>
          <w:szCs w:val="24"/>
        </w:rPr>
        <w:t>,</w:t>
      </w:r>
      <w:r w:rsidRPr="00072F7E">
        <w:rPr>
          <w:rFonts w:eastAsia="Times New Roman" w:cs="Times New Roman"/>
          <w:szCs w:val="24"/>
        </w:rPr>
        <w:t xml:space="preserve"> από τη δική μας πλευρά</w:t>
      </w:r>
      <w:r>
        <w:rPr>
          <w:rFonts w:eastAsia="Times New Roman" w:cs="Times New Roman"/>
          <w:szCs w:val="24"/>
        </w:rPr>
        <w:t>,</w:t>
      </w:r>
      <w:r w:rsidRPr="00072F7E">
        <w:rPr>
          <w:rFonts w:eastAsia="Times New Roman" w:cs="Times New Roman"/>
          <w:szCs w:val="24"/>
        </w:rPr>
        <w:t xml:space="preserve"> στα θέματα αυτά</w:t>
      </w:r>
      <w:r>
        <w:rPr>
          <w:rFonts w:eastAsia="Times New Roman" w:cs="Times New Roman"/>
          <w:szCs w:val="24"/>
        </w:rPr>
        <w:t>,</w:t>
      </w:r>
      <w:r w:rsidRPr="00072F7E">
        <w:rPr>
          <w:rFonts w:eastAsia="Times New Roman" w:cs="Times New Roman"/>
          <w:szCs w:val="24"/>
        </w:rPr>
        <w:t xml:space="preserve"> τα έλεγε στην τηλεόραση</w:t>
      </w:r>
      <w:r>
        <w:rPr>
          <w:rFonts w:eastAsia="Times New Roman" w:cs="Times New Roman"/>
          <w:szCs w:val="24"/>
        </w:rPr>
        <w:t>.</w:t>
      </w:r>
    </w:p>
    <w:p w14:paraId="692988C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w:t>
      </w:r>
      <w:r w:rsidRPr="00072F7E">
        <w:rPr>
          <w:rFonts w:eastAsia="Times New Roman" w:cs="Times New Roman"/>
          <w:szCs w:val="24"/>
        </w:rPr>
        <w:t>ο ακατάσχετο</w:t>
      </w:r>
      <w:r>
        <w:rPr>
          <w:rFonts w:eastAsia="Times New Roman" w:cs="Times New Roman"/>
          <w:szCs w:val="24"/>
        </w:rPr>
        <w:t>.</w:t>
      </w:r>
      <w:r w:rsidRPr="00072F7E">
        <w:rPr>
          <w:rFonts w:eastAsia="Times New Roman" w:cs="Times New Roman"/>
          <w:szCs w:val="24"/>
        </w:rPr>
        <w:t xml:space="preserve"> Πρέπει να βρούμε τρόπους να βοηθήσουμε</w:t>
      </w:r>
      <w:r>
        <w:rPr>
          <w:rFonts w:eastAsia="Times New Roman" w:cs="Times New Roman"/>
          <w:szCs w:val="24"/>
        </w:rPr>
        <w:t>.</w:t>
      </w:r>
    </w:p>
    <w:p w14:paraId="692988C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w:t>
      </w:r>
      <w:r w:rsidRPr="00072F7E">
        <w:rPr>
          <w:rFonts w:eastAsia="Times New Roman" w:cs="Times New Roman"/>
          <w:szCs w:val="24"/>
        </w:rPr>
        <w:t>λείνω με αυτό</w:t>
      </w:r>
      <w:r>
        <w:rPr>
          <w:rFonts w:eastAsia="Times New Roman" w:cs="Times New Roman"/>
          <w:szCs w:val="24"/>
        </w:rPr>
        <w:t>.</w:t>
      </w:r>
      <w:r w:rsidRPr="00072F7E">
        <w:rPr>
          <w:rFonts w:eastAsia="Times New Roman" w:cs="Times New Roman"/>
          <w:szCs w:val="24"/>
        </w:rPr>
        <w:t xml:space="preserve"> Η δικ</w:t>
      </w:r>
      <w:r>
        <w:rPr>
          <w:rFonts w:eastAsia="Times New Roman" w:cs="Times New Roman"/>
          <w:szCs w:val="24"/>
        </w:rPr>
        <w:t xml:space="preserve">ή </w:t>
      </w:r>
      <w:r w:rsidRPr="00072F7E">
        <w:rPr>
          <w:rFonts w:eastAsia="Times New Roman" w:cs="Times New Roman"/>
          <w:szCs w:val="24"/>
        </w:rPr>
        <w:t xml:space="preserve">μας </w:t>
      </w:r>
      <w:r>
        <w:rPr>
          <w:rFonts w:eastAsia="Times New Roman" w:cs="Times New Roman"/>
          <w:szCs w:val="24"/>
        </w:rPr>
        <w:t>π</w:t>
      </w:r>
      <w:r w:rsidRPr="00072F7E">
        <w:rPr>
          <w:rFonts w:eastAsia="Times New Roman" w:cs="Times New Roman"/>
          <w:szCs w:val="24"/>
        </w:rPr>
        <w:t>ρόταση νόμου περιλαμβάνει αυτά τα μέτρα</w:t>
      </w:r>
      <w:r>
        <w:rPr>
          <w:rFonts w:eastAsia="Times New Roman" w:cs="Times New Roman"/>
          <w:szCs w:val="24"/>
        </w:rPr>
        <w:t>,</w:t>
      </w:r>
      <w:r>
        <w:rPr>
          <w:rFonts w:eastAsia="Times New Roman" w:cs="Times New Roman"/>
          <w:szCs w:val="24"/>
        </w:rPr>
        <w:t xml:space="preserve"> </w:t>
      </w:r>
      <w:r w:rsidRPr="00072F7E">
        <w:rPr>
          <w:rFonts w:eastAsia="Times New Roman" w:cs="Times New Roman"/>
          <w:szCs w:val="24"/>
        </w:rPr>
        <w:t>κοστολογημένα</w:t>
      </w:r>
      <w:r>
        <w:rPr>
          <w:rFonts w:eastAsia="Times New Roman" w:cs="Times New Roman"/>
          <w:szCs w:val="24"/>
        </w:rPr>
        <w:t>. Τ</w:t>
      </w:r>
      <w:r w:rsidRPr="00072F7E">
        <w:rPr>
          <w:rFonts w:eastAsia="Times New Roman" w:cs="Times New Roman"/>
          <w:szCs w:val="24"/>
        </w:rPr>
        <w:t>ο θέμα</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όμως,</w:t>
      </w:r>
      <w:r w:rsidRPr="00072F7E">
        <w:rPr>
          <w:rFonts w:eastAsia="Times New Roman" w:cs="Times New Roman"/>
          <w:szCs w:val="24"/>
        </w:rPr>
        <w:t xml:space="preserve"> είναι</w:t>
      </w:r>
      <w:r>
        <w:rPr>
          <w:rFonts w:eastAsia="Times New Roman" w:cs="Times New Roman"/>
          <w:szCs w:val="24"/>
        </w:rPr>
        <w:t xml:space="preserve">, </w:t>
      </w:r>
      <w:r w:rsidRPr="00072F7E">
        <w:rPr>
          <w:rFonts w:eastAsia="Times New Roman" w:cs="Times New Roman"/>
          <w:szCs w:val="24"/>
        </w:rPr>
        <w:t xml:space="preserve">κύριοι </w:t>
      </w:r>
      <w:r>
        <w:rPr>
          <w:rFonts w:eastAsia="Times New Roman" w:cs="Times New Roman"/>
          <w:szCs w:val="24"/>
        </w:rPr>
        <w:t>Β</w:t>
      </w:r>
      <w:r w:rsidRPr="00072F7E">
        <w:rPr>
          <w:rFonts w:eastAsia="Times New Roman" w:cs="Times New Roman"/>
          <w:szCs w:val="24"/>
        </w:rPr>
        <w:t>ουλευτές</w:t>
      </w:r>
      <w:r>
        <w:rPr>
          <w:rFonts w:eastAsia="Times New Roman" w:cs="Times New Roman"/>
          <w:szCs w:val="24"/>
        </w:rPr>
        <w:t>, κυρία Υπουργέ,</w:t>
      </w:r>
      <w:r w:rsidRPr="00072F7E">
        <w:rPr>
          <w:rFonts w:eastAsia="Times New Roman" w:cs="Times New Roman"/>
          <w:szCs w:val="24"/>
        </w:rPr>
        <w:t xml:space="preserve"> πόσες κοστολογημένες </w:t>
      </w:r>
      <w:r>
        <w:rPr>
          <w:rFonts w:eastAsia="Times New Roman" w:cs="Times New Roman"/>
          <w:szCs w:val="24"/>
        </w:rPr>
        <w:t>-</w:t>
      </w:r>
      <w:r w:rsidRPr="00072F7E">
        <w:rPr>
          <w:rFonts w:eastAsia="Times New Roman" w:cs="Times New Roman"/>
          <w:szCs w:val="24"/>
        </w:rPr>
        <w:t>δεν έχω αντίρρηση</w:t>
      </w:r>
      <w:r>
        <w:rPr>
          <w:rFonts w:eastAsia="Times New Roman" w:cs="Times New Roman"/>
          <w:szCs w:val="24"/>
        </w:rPr>
        <w:t>-</w:t>
      </w:r>
      <w:r w:rsidRPr="00072F7E">
        <w:rPr>
          <w:rFonts w:eastAsia="Times New Roman" w:cs="Times New Roman"/>
          <w:szCs w:val="24"/>
        </w:rPr>
        <w:t xml:space="preserve"> πολιτικές μπορούμε </w:t>
      </w:r>
      <w:r>
        <w:rPr>
          <w:rFonts w:eastAsia="Times New Roman" w:cs="Times New Roman"/>
          <w:szCs w:val="24"/>
        </w:rPr>
        <w:t>να εφαρμόσουμε τ</w:t>
      </w:r>
      <w:r>
        <w:rPr>
          <w:rFonts w:eastAsia="Times New Roman" w:cs="Times New Roman"/>
          <w:szCs w:val="24"/>
        </w:rPr>
        <w:t>αυτοχρόνως για πόσα θέματα. Αυτό</w:t>
      </w:r>
      <w:r w:rsidRPr="00072F7E">
        <w:rPr>
          <w:rFonts w:eastAsia="Times New Roman" w:cs="Times New Roman"/>
          <w:szCs w:val="24"/>
        </w:rPr>
        <w:t xml:space="preserve"> είναι κορυφαίο</w:t>
      </w:r>
      <w:r>
        <w:rPr>
          <w:rFonts w:eastAsia="Times New Roman" w:cs="Times New Roman"/>
          <w:szCs w:val="24"/>
        </w:rPr>
        <w:t>,</w:t>
      </w:r>
      <w:r w:rsidRPr="00072F7E">
        <w:rPr>
          <w:rFonts w:eastAsia="Times New Roman" w:cs="Times New Roman"/>
          <w:szCs w:val="24"/>
        </w:rPr>
        <w:t xml:space="preserve"> πρέπει να προηγείται</w:t>
      </w:r>
      <w:r>
        <w:rPr>
          <w:rFonts w:eastAsia="Times New Roman" w:cs="Times New Roman"/>
          <w:szCs w:val="24"/>
        </w:rPr>
        <w:t>.</w:t>
      </w:r>
      <w:r w:rsidRPr="00072F7E">
        <w:rPr>
          <w:rFonts w:eastAsia="Times New Roman" w:cs="Times New Roman"/>
          <w:szCs w:val="24"/>
        </w:rPr>
        <w:t xml:space="preserve"> Ωστόσο</w:t>
      </w:r>
      <w:r>
        <w:rPr>
          <w:rFonts w:eastAsia="Times New Roman" w:cs="Times New Roman"/>
          <w:szCs w:val="24"/>
        </w:rPr>
        <w:t>,</w:t>
      </w:r>
      <w:r w:rsidRPr="00072F7E">
        <w:rPr>
          <w:rFonts w:eastAsia="Times New Roman" w:cs="Times New Roman"/>
          <w:szCs w:val="24"/>
        </w:rPr>
        <w:t xml:space="preserve"> πρέπει να συνειδητοποιούμε ότι από αυτά που λέμε όλοι</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 xml:space="preserve">δείχνοντας </w:t>
      </w:r>
      <w:r w:rsidRPr="00072F7E">
        <w:rPr>
          <w:rFonts w:eastAsia="Times New Roman" w:cs="Times New Roman"/>
          <w:szCs w:val="24"/>
        </w:rPr>
        <w:t>καλές προθέσεις</w:t>
      </w:r>
      <w:r>
        <w:rPr>
          <w:rFonts w:eastAsia="Times New Roman" w:cs="Times New Roman"/>
          <w:szCs w:val="24"/>
        </w:rPr>
        <w:t>,</w:t>
      </w:r>
      <w:r w:rsidRPr="00072F7E">
        <w:rPr>
          <w:rFonts w:eastAsia="Times New Roman" w:cs="Times New Roman"/>
          <w:szCs w:val="24"/>
        </w:rPr>
        <w:t xml:space="preserve"> κάποι</w:t>
      </w:r>
      <w:r>
        <w:rPr>
          <w:rFonts w:eastAsia="Times New Roman" w:cs="Times New Roman"/>
          <w:szCs w:val="24"/>
        </w:rPr>
        <w:t xml:space="preserve">α </w:t>
      </w:r>
      <w:r w:rsidRPr="00072F7E">
        <w:rPr>
          <w:rFonts w:eastAsia="Times New Roman" w:cs="Times New Roman"/>
          <w:szCs w:val="24"/>
        </w:rPr>
        <w:t xml:space="preserve">πρέπει να </w:t>
      </w:r>
      <w:proofErr w:type="spellStart"/>
      <w:r w:rsidRPr="00072F7E">
        <w:rPr>
          <w:rFonts w:eastAsia="Times New Roman" w:cs="Times New Roman"/>
          <w:szCs w:val="24"/>
        </w:rPr>
        <w:t>μπούν</w:t>
      </w:r>
      <w:proofErr w:type="spellEnd"/>
      <w:r w:rsidRPr="00072F7E">
        <w:rPr>
          <w:rFonts w:eastAsia="Times New Roman" w:cs="Times New Roman"/>
          <w:szCs w:val="24"/>
        </w:rPr>
        <w:t xml:space="preserve"> σε μία σειρά</w:t>
      </w:r>
      <w:r>
        <w:rPr>
          <w:rFonts w:eastAsia="Times New Roman" w:cs="Times New Roman"/>
          <w:szCs w:val="24"/>
        </w:rPr>
        <w:t>,</w:t>
      </w:r>
      <w:r w:rsidRPr="00072F7E">
        <w:rPr>
          <w:rFonts w:eastAsia="Times New Roman" w:cs="Times New Roman"/>
          <w:szCs w:val="24"/>
        </w:rPr>
        <w:t xml:space="preserve"> ίσως όχι όλα μαζί</w:t>
      </w:r>
      <w:r>
        <w:rPr>
          <w:rFonts w:eastAsia="Times New Roman" w:cs="Times New Roman"/>
          <w:szCs w:val="24"/>
        </w:rPr>
        <w:t>,</w:t>
      </w:r>
      <w:r w:rsidRPr="00072F7E">
        <w:rPr>
          <w:rFonts w:eastAsia="Times New Roman" w:cs="Times New Roman"/>
          <w:szCs w:val="24"/>
        </w:rPr>
        <w:t xml:space="preserve"> αλλά κάποια πρέπει να μπουν σε μία </w:t>
      </w:r>
      <w:r w:rsidRPr="00072F7E">
        <w:rPr>
          <w:rFonts w:eastAsia="Times New Roman" w:cs="Times New Roman"/>
          <w:szCs w:val="24"/>
        </w:rPr>
        <w:lastRenderedPageBreak/>
        <w:t>σει</w:t>
      </w:r>
      <w:r w:rsidRPr="00072F7E">
        <w:rPr>
          <w:rFonts w:eastAsia="Times New Roman" w:cs="Times New Roman"/>
          <w:szCs w:val="24"/>
        </w:rPr>
        <w:t xml:space="preserve">ρά και ως προς αυτό </w:t>
      </w:r>
      <w:r>
        <w:rPr>
          <w:rFonts w:eastAsia="Times New Roman" w:cs="Times New Roman"/>
          <w:szCs w:val="24"/>
        </w:rPr>
        <w:t>ο</w:t>
      </w:r>
      <w:r w:rsidRPr="00072F7E">
        <w:rPr>
          <w:rFonts w:eastAsia="Times New Roman" w:cs="Times New Roman"/>
          <w:szCs w:val="24"/>
        </w:rPr>
        <w:t xml:space="preserve">ι πολιτικές της ακρίβειας σε αυτά που εμπεριέχουν έχουν σημασία και όχι </w:t>
      </w:r>
      <w:r>
        <w:rPr>
          <w:rFonts w:eastAsia="Times New Roman" w:cs="Times New Roman"/>
          <w:szCs w:val="24"/>
        </w:rPr>
        <w:t xml:space="preserve">η </w:t>
      </w:r>
      <w:r w:rsidRPr="00072F7E">
        <w:rPr>
          <w:rFonts w:eastAsia="Times New Roman" w:cs="Times New Roman"/>
          <w:szCs w:val="24"/>
        </w:rPr>
        <w:t>υποκρισία</w:t>
      </w:r>
      <w:r>
        <w:rPr>
          <w:rFonts w:eastAsia="Times New Roman" w:cs="Times New Roman"/>
          <w:szCs w:val="24"/>
        </w:rPr>
        <w:t>. Από υποκρισία χο</w:t>
      </w:r>
      <w:r w:rsidRPr="00072F7E">
        <w:rPr>
          <w:rFonts w:eastAsia="Times New Roman" w:cs="Times New Roman"/>
          <w:szCs w:val="24"/>
        </w:rPr>
        <w:t>ρτάσαμε</w:t>
      </w:r>
      <w:r>
        <w:rPr>
          <w:rFonts w:eastAsia="Times New Roman" w:cs="Times New Roman"/>
          <w:szCs w:val="24"/>
        </w:rPr>
        <w:t xml:space="preserve"> κ</w:t>
      </w:r>
      <w:r w:rsidRPr="00072F7E">
        <w:rPr>
          <w:rFonts w:eastAsia="Times New Roman" w:cs="Times New Roman"/>
          <w:szCs w:val="24"/>
        </w:rPr>
        <w:t xml:space="preserve">αι όταν συζητάμε </w:t>
      </w:r>
      <w:r>
        <w:rPr>
          <w:rFonts w:eastAsia="Times New Roman" w:cs="Times New Roman"/>
          <w:szCs w:val="24"/>
        </w:rPr>
        <w:t>τ</w:t>
      </w:r>
      <w:r w:rsidRPr="00072F7E">
        <w:rPr>
          <w:rFonts w:eastAsia="Times New Roman" w:cs="Times New Roman"/>
          <w:szCs w:val="24"/>
        </w:rPr>
        <w:t>ο δημογραφικό</w:t>
      </w:r>
      <w:r>
        <w:rPr>
          <w:rFonts w:eastAsia="Times New Roman" w:cs="Times New Roman"/>
          <w:szCs w:val="24"/>
        </w:rPr>
        <w:t>,</w:t>
      </w:r>
      <w:r w:rsidRPr="00072F7E">
        <w:rPr>
          <w:rFonts w:eastAsia="Times New Roman" w:cs="Times New Roman"/>
          <w:szCs w:val="24"/>
        </w:rPr>
        <w:t xml:space="preserve"> με την τεράστια επιρροή που έχει στο σύνολο των προβλημάτων της χώρας</w:t>
      </w:r>
      <w:r>
        <w:rPr>
          <w:rFonts w:eastAsia="Times New Roman" w:cs="Times New Roman"/>
          <w:szCs w:val="24"/>
        </w:rPr>
        <w:t>, ας</w:t>
      </w:r>
      <w:r w:rsidRPr="00072F7E">
        <w:rPr>
          <w:rFonts w:eastAsia="Times New Roman" w:cs="Times New Roman"/>
          <w:szCs w:val="24"/>
        </w:rPr>
        <w:t xml:space="preserve"> είμαστε λιγότερο υ</w:t>
      </w:r>
      <w:r w:rsidRPr="00072F7E">
        <w:rPr>
          <w:rFonts w:eastAsia="Times New Roman" w:cs="Times New Roman"/>
          <w:szCs w:val="24"/>
        </w:rPr>
        <w:t>ποκριτές</w:t>
      </w:r>
      <w:r>
        <w:rPr>
          <w:rFonts w:eastAsia="Times New Roman" w:cs="Times New Roman"/>
          <w:szCs w:val="24"/>
        </w:rPr>
        <w:t>!</w:t>
      </w:r>
      <w:r w:rsidRPr="00072F7E">
        <w:rPr>
          <w:rFonts w:eastAsia="Times New Roman" w:cs="Times New Roman"/>
          <w:szCs w:val="24"/>
        </w:rPr>
        <w:t xml:space="preserve"> </w:t>
      </w:r>
    </w:p>
    <w:p w14:paraId="692988C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w:t>
      </w:r>
      <w:r w:rsidRPr="00072F7E">
        <w:rPr>
          <w:rFonts w:eastAsia="Times New Roman" w:cs="Times New Roman"/>
          <w:szCs w:val="24"/>
        </w:rPr>
        <w:t>υχαριστώ</w:t>
      </w:r>
      <w:r>
        <w:rPr>
          <w:rFonts w:eastAsia="Times New Roman" w:cs="Times New Roman"/>
          <w:szCs w:val="24"/>
        </w:rPr>
        <w:t>.</w:t>
      </w:r>
    </w:p>
    <w:p w14:paraId="692988C4"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692988C5"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τώρα έχει ο κ.</w:t>
      </w:r>
      <w:r w:rsidRPr="00072F7E">
        <w:rPr>
          <w:rFonts w:eastAsia="Times New Roman" w:cs="Times New Roman"/>
          <w:szCs w:val="24"/>
        </w:rPr>
        <w:t xml:space="preserve"> Βασίλης Λεβέντης</w:t>
      </w:r>
      <w:r>
        <w:rPr>
          <w:rFonts w:eastAsia="Times New Roman" w:cs="Times New Roman"/>
          <w:szCs w:val="24"/>
        </w:rPr>
        <w:t xml:space="preserve">, Πρόεδρος της Ένωσης Κεντρώων. </w:t>
      </w:r>
    </w:p>
    <w:p w14:paraId="692988C6"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Ν</w:t>
      </w:r>
      <w:r w:rsidRPr="00072F7E">
        <w:rPr>
          <w:rFonts w:eastAsia="Times New Roman" w:cs="Times New Roman"/>
          <w:szCs w:val="24"/>
        </w:rPr>
        <w:t xml:space="preserve">α χαιρετήσω </w:t>
      </w:r>
      <w:r>
        <w:rPr>
          <w:rFonts w:eastAsia="Times New Roman" w:cs="Times New Roman"/>
          <w:szCs w:val="24"/>
        </w:rPr>
        <w:t>την</w:t>
      </w:r>
      <w:r>
        <w:rPr>
          <w:rFonts w:eastAsia="Times New Roman" w:cs="Times New Roman"/>
          <w:szCs w:val="24"/>
        </w:rPr>
        <w:t xml:space="preserve"> κυρία Υπουργό, τις κυρίες και κυρίους Β</w:t>
      </w:r>
      <w:r w:rsidRPr="00072F7E">
        <w:rPr>
          <w:rFonts w:eastAsia="Times New Roman" w:cs="Times New Roman"/>
          <w:szCs w:val="24"/>
        </w:rPr>
        <w:t xml:space="preserve">ουλευτές </w:t>
      </w:r>
      <w:r>
        <w:rPr>
          <w:rFonts w:eastAsia="Times New Roman" w:cs="Times New Roman"/>
          <w:szCs w:val="24"/>
        </w:rPr>
        <w:t xml:space="preserve">και, βεβαίως, τον κύριο Πρόεδρο, που προεδρεύει της συζήτησης. </w:t>
      </w:r>
    </w:p>
    <w:p w14:paraId="692988C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w:t>
      </w:r>
      <w:r w:rsidRPr="00072F7E">
        <w:rPr>
          <w:rFonts w:eastAsia="Times New Roman" w:cs="Times New Roman"/>
          <w:szCs w:val="24"/>
        </w:rPr>
        <w:t>ο δημογραφικό είναι ένα πρόβλημα πολύ σοβαρό</w:t>
      </w:r>
      <w:r>
        <w:rPr>
          <w:rFonts w:eastAsia="Times New Roman" w:cs="Times New Roman"/>
          <w:szCs w:val="24"/>
        </w:rPr>
        <w:t xml:space="preserve"> και </w:t>
      </w:r>
      <w:r w:rsidRPr="00072F7E">
        <w:rPr>
          <w:rFonts w:eastAsia="Times New Roman" w:cs="Times New Roman"/>
          <w:szCs w:val="24"/>
        </w:rPr>
        <w:t xml:space="preserve">είμαι σίγουρος ότι όλοι όσοι </w:t>
      </w:r>
      <w:r>
        <w:rPr>
          <w:rFonts w:eastAsia="Times New Roman" w:cs="Times New Roman"/>
          <w:szCs w:val="24"/>
        </w:rPr>
        <w:t xml:space="preserve">μίλησαν είπαν τα πιο </w:t>
      </w:r>
      <w:r w:rsidRPr="00072F7E">
        <w:rPr>
          <w:rFonts w:eastAsia="Times New Roman" w:cs="Times New Roman"/>
          <w:szCs w:val="24"/>
        </w:rPr>
        <w:t>ωραία λόγια</w:t>
      </w:r>
      <w:r>
        <w:rPr>
          <w:rFonts w:eastAsia="Times New Roman" w:cs="Times New Roman"/>
          <w:szCs w:val="24"/>
        </w:rPr>
        <w:t>,</w:t>
      </w:r>
      <w:r w:rsidRPr="00072F7E">
        <w:rPr>
          <w:rFonts w:eastAsia="Times New Roman" w:cs="Times New Roman"/>
          <w:szCs w:val="24"/>
        </w:rPr>
        <w:t xml:space="preserve"> πρόθυμοι </w:t>
      </w:r>
      <w:r>
        <w:rPr>
          <w:rFonts w:eastAsia="Times New Roman" w:cs="Times New Roman"/>
          <w:szCs w:val="24"/>
        </w:rPr>
        <w:t>όλοι, όλα τα Κόμματα,</w:t>
      </w:r>
      <w:r>
        <w:rPr>
          <w:rFonts w:eastAsia="Times New Roman" w:cs="Times New Roman"/>
          <w:szCs w:val="24"/>
        </w:rPr>
        <w:t xml:space="preserve"> </w:t>
      </w:r>
      <w:r w:rsidRPr="00072F7E">
        <w:rPr>
          <w:rFonts w:eastAsia="Times New Roman" w:cs="Times New Roman"/>
          <w:szCs w:val="24"/>
        </w:rPr>
        <w:t>να βοηθήσου</w:t>
      </w:r>
      <w:r>
        <w:rPr>
          <w:rFonts w:eastAsia="Times New Roman" w:cs="Times New Roman"/>
          <w:szCs w:val="24"/>
        </w:rPr>
        <w:t xml:space="preserve">ν, να γίνουν χαλί να τους πατήσεις. Όμως, </w:t>
      </w:r>
      <w:r w:rsidRPr="00072F7E">
        <w:rPr>
          <w:rFonts w:eastAsia="Times New Roman" w:cs="Times New Roman"/>
          <w:szCs w:val="24"/>
        </w:rPr>
        <w:t xml:space="preserve">γιατί όταν κυβερνούν τα </w:t>
      </w:r>
      <w:r>
        <w:rPr>
          <w:rFonts w:eastAsia="Times New Roman" w:cs="Times New Roman"/>
          <w:szCs w:val="24"/>
        </w:rPr>
        <w:t>κ</w:t>
      </w:r>
      <w:r w:rsidRPr="00072F7E">
        <w:rPr>
          <w:rFonts w:eastAsia="Times New Roman" w:cs="Times New Roman"/>
          <w:szCs w:val="24"/>
        </w:rPr>
        <w:t>όμματα</w:t>
      </w:r>
      <w:r>
        <w:rPr>
          <w:rFonts w:eastAsia="Times New Roman" w:cs="Times New Roman"/>
          <w:szCs w:val="24"/>
        </w:rPr>
        <w:t>,</w:t>
      </w:r>
      <w:r w:rsidRPr="00072F7E">
        <w:rPr>
          <w:rFonts w:eastAsia="Times New Roman" w:cs="Times New Roman"/>
          <w:szCs w:val="24"/>
        </w:rPr>
        <w:t xml:space="preserve"> δεν </w:t>
      </w:r>
      <w:r w:rsidRPr="00072F7E">
        <w:rPr>
          <w:rFonts w:eastAsia="Times New Roman" w:cs="Times New Roman"/>
          <w:szCs w:val="24"/>
        </w:rPr>
        <w:lastRenderedPageBreak/>
        <w:t>κάν</w:t>
      </w:r>
      <w:r>
        <w:rPr>
          <w:rFonts w:eastAsia="Times New Roman" w:cs="Times New Roman"/>
          <w:szCs w:val="24"/>
        </w:rPr>
        <w:t xml:space="preserve">ουν </w:t>
      </w:r>
      <w:r w:rsidRPr="00072F7E">
        <w:rPr>
          <w:rFonts w:eastAsia="Times New Roman" w:cs="Times New Roman"/>
          <w:szCs w:val="24"/>
        </w:rPr>
        <w:t>τίποτα</w:t>
      </w:r>
      <w:r>
        <w:rPr>
          <w:rFonts w:eastAsia="Times New Roman" w:cs="Times New Roman"/>
          <w:szCs w:val="24"/>
        </w:rPr>
        <w:t xml:space="preserve">; Πώς γίνεται δηλαδή; Όλοι </w:t>
      </w:r>
      <w:r w:rsidRPr="00072F7E">
        <w:rPr>
          <w:rFonts w:eastAsia="Times New Roman" w:cs="Times New Roman"/>
          <w:szCs w:val="24"/>
        </w:rPr>
        <w:t xml:space="preserve">να θέλουν να βοηθήσουν </w:t>
      </w:r>
      <w:r>
        <w:rPr>
          <w:rFonts w:eastAsia="Times New Roman" w:cs="Times New Roman"/>
          <w:szCs w:val="24"/>
        </w:rPr>
        <w:t xml:space="preserve">και όταν </w:t>
      </w:r>
      <w:r w:rsidRPr="00072F7E">
        <w:rPr>
          <w:rFonts w:eastAsia="Times New Roman" w:cs="Times New Roman"/>
          <w:szCs w:val="24"/>
        </w:rPr>
        <w:t>διαχειρίζονται την εξουσία</w:t>
      </w:r>
      <w:r>
        <w:rPr>
          <w:rFonts w:eastAsia="Times New Roman" w:cs="Times New Roman"/>
          <w:szCs w:val="24"/>
        </w:rPr>
        <w:t>, να κάνουν τις οικογένειες να σιχτι</w:t>
      </w:r>
      <w:r w:rsidRPr="00072F7E">
        <w:rPr>
          <w:rFonts w:eastAsia="Times New Roman" w:cs="Times New Roman"/>
          <w:szCs w:val="24"/>
        </w:rPr>
        <w:t>ρίζουν την ώρα που γεννάνε παιδ</w:t>
      </w:r>
      <w:r w:rsidRPr="00072F7E">
        <w:rPr>
          <w:rFonts w:eastAsia="Times New Roman" w:cs="Times New Roman"/>
          <w:szCs w:val="24"/>
        </w:rPr>
        <w:t>ιά</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Γ</w:t>
      </w:r>
      <w:r w:rsidRPr="00072F7E">
        <w:rPr>
          <w:rFonts w:eastAsia="Times New Roman" w:cs="Times New Roman"/>
          <w:szCs w:val="24"/>
        </w:rPr>
        <w:t>ιατί αυτό γίνεται</w:t>
      </w:r>
      <w:r>
        <w:rPr>
          <w:rFonts w:eastAsia="Times New Roman" w:cs="Times New Roman"/>
          <w:szCs w:val="24"/>
        </w:rPr>
        <w:t>. Π</w:t>
      </w:r>
      <w:r w:rsidRPr="00072F7E">
        <w:rPr>
          <w:rFonts w:eastAsia="Times New Roman" w:cs="Times New Roman"/>
          <w:szCs w:val="24"/>
        </w:rPr>
        <w:t xml:space="preserve">ολλοί γονείς </w:t>
      </w:r>
      <w:r>
        <w:rPr>
          <w:rFonts w:eastAsia="Times New Roman" w:cs="Times New Roman"/>
          <w:szCs w:val="24"/>
        </w:rPr>
        <w:t xml:space="preserve">καταριούνται </w:t>
      </w:r>
      <w:r w:rsidRPr="00072F7E">
        <w:rPr>
          <w:rFonts w:eastAsia="Times New Roman" w:cs="Times New Roman"/>
          <w:szCs w:val="24"/>
        </w:rPr>
        <w:t>την</w:t>
      </w:r>
      <w:r>
        <w:rPr>
          <w:rFonts w:eastAsia="Times New Roman" w:cs="Times New Roman"/>
          <w:szCs w:val="24"/>
        </w:rPr>
        <w:t xml:space="preserve"> ώρα</w:t>
      </w:r>
      <w:r w:rsidRPr="00072F7E">
        <w:rPr>
          <w:rFonts w:eastAsia="Times New Roman" w:cs="Times New Roman"/>
          <w:szCs w:val="24"/>
        </w:rPr>
        <w:t xml:space="preserve"> </w:t>
      </w:r>
      <w:r>
        <w:rPr>
          <w:rFonts w:eastAsia="Times New Roman" w:cs="Times New Roman"/>
          <w:szCs w:val="24"/>
        </w:rPr>
        <w:t>που έκαναν</w:t>
      </w:r>
      <w:r w:rsidRPr="00072F7E">
        <w:rPr>
          <w:rFonts w:eastAsia="Times New Roman" w:cs="Times New Roman"/>
          <w:szCs w:val="24"/>
        </w:rPr>
        <w:t xml:space="preserve"> το πιο ιερό πράγμα</w:t>
      </w:r>
      <w:r>
        <w:rPr>
          <w:rFonts w:eastAsia="Times New Roman" w:cs="Times New Roman"/>
          <w:szCs w:val="24"/>
        </w:rPr>
        <w:t>, να</w:t>
      </w:r>
      <w:r w:rsidRPr="00072F7E">
        <w:rPr>
          <w:rFonts w:eastAsia="Times New Roman" w:cs="Times New Roman"/>
          <w:szCs w:val="24"/>
        </w:rPr>
        <w:t xml:space="preserve"> δημιουργούν οικογένειες</w:t>
      </w:r>
      <w:r>
        <w:rPr>
          <w:rFonts w:eastAsia="Times New Roman" w:cs="Times New Roman"/>
          <w:szCs w:val="24"/>
        </w:rPr>
        <w:t>. Αυτό πετύχατε και δεν</w:t>
      </w:r>
      <w:r w:rsidRPr="00072F7E">
        <w:rPr>
          <w:rFonts w:eastAsia="Times New Roman" w:cs="Times New Roman"/>
          <w:szCs w:val="24"/>
        </w:rPr>
        <w:t xml:space="preserve"> μπορώ να καταλάβω αυτός ο φαρισαϊσμός</w:t>
      </w:r>
      <w:r>
        <w:rPr>
          <w:rFonts w:eastAsia="Times New Roman" w:cs="Times New Roman"/>
          <w:szCs w:val="24"/>
        </w:rPr>
        <w:t>,</w:t>
      </w:r>
      <w:r w:rsidRPr="00072F7E">
        <w:rPr>
          <w:rFonts w:eastAsia="Times New Roman" w:cs="Times New Roman"/>
          <w:szCs w:val="24"/>
        </w:rPr>
        <w:t xml:space="preserve"> δηλαδή</w:t>
      </w:r>
      <w:r>
        <w:rPr>
          <w:rFonts w:eastAsia="Times New Roman" w:cs="Times New Roman"/>
          <w:szCs w:val="24"/>
        </w:rPr>
        <w:t>, α</w:t>
      </w:r>
      <w:r w:rsidRPr="00072F7E">
        <w:rPr>
          <w:rFonts w:eastAsia="Times New Roman" w:cs="Times New Roman"/>
          <w:szCs w:val="24"/>
        </w:rPr>
        <w:t>κόμη και σε αυτό</w:t>
      </w:r>
      <w:r>
        <w:rPr>
          <w:rFonts w:eastAsia="Times New Roman" w:cs="Times New Roman"/>
          <w:szCs w:val="24"/>
        </w:rPr>
        <w:t>ν</w:t>
      </w:r>
      <w:r w:rsidRPr="00072F7E">
        <w:rPr>
          <w:rFonts w:eastAsia="Times New Roman" w:cs="Times New Roman"/>
          <w:szCs w:val="24"/>
        </w:rPr>
        <w:t xml:space="preserve"> τον τομέα </w:t>
      </w:r>
      <w:r>
        <w:rPr>
          <w:rFonts w:eastAsia="Times New Roman" w:cs="Times New Roman"/>
          <w:szCs w:val="24"/>
        </w:rPr>
        <w:t xml:space="preserve">πού βρίσκει τέτοιο πεδίο </w:t>
      </w:r>
      <w:r w:rsidRPr="00072F7E">
        <w:rPr>
          <w:rFonts w:eastAsia="Times New Roman" w:cs="Times New Roman"/>
          <w:szCs w:val="24"/>
        </w:rPr>
        <w:t>δράσης λαμπρό</w:t>
      </w:r>
      <w:r>
        <w:rPr>
          <w:rFonts w:eastAsia="Times New Roman" w:cs="Times New Roman"/>
          <w:szCs w:val="24"/>
        </w:rPr>
        <w:t xml:space="preserve">. </w:t>
      </w:r>
      <w:r>
        <w:rPr>
          <w:rFonts w:eastAsia="Times New Roman" w:cs="Times New Roman"/>
          <w:szCs w:val="24"/>
        </w:rPr>
        <w:t>Πραγματικά λαμπρό το πεδίο δράσης!</w:t>
      </w:r>
    </w:p>
    <w:p w14:paraId="692988C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Ο κ. Μητσοτάκης έκανε </w:t>
      </w:r>
      <w:r w:rsidRPr="00072F7E">
        <w:rPr>
          <w:rFonts w:eastAsia="Times New Roman" w:cs="Times New Roman"/>
          <w:szCs w:val="24"/>
        </w:rPr>
        <w:t>πολύ ωραίες προτάσεις</w:t>
      </w:r>
      <w:r>
        <w:rPr>
          <w:rFonts w:eastAsia="Times New Roman" w:cs="Times New Roman"/>
          <w:szCs w:val="24"/>
        </w:rPr>
        <w:t>. Π</w:t>
      </w:r>
      <w:r w:rsidRPr="00072F7E">
        <w:rPr>
          <w:rFonts w:eastAsia="Times New Roman" w:cs="Times New Roman"/>
          <w:szCs w:val="24"/>
        </w:rPr>
        <w:t>ραγματικά αν δεν ήξερα ποιος είναι ο Μητσοτάκης</w:t>
      </w:r>
      <w:r>
        <w:rPr>
          <w:rFonts w:eastAsia="Times New Roman" w:cs="Times New Roman"/>
          <w:szCs w:val="24"/>
        </w:rPr>
        <w:t>, θα έλεγα να τον ψηφίσω και εγώ.</w:t>
      </w:r>
      <w:r w:rsidRPr="00072F7E">
        <w:rPr>
          <w:rFonts w:eastAsia="Times New Roman" w:cs="Times New Roman"/>
          <w:szCs w:val="24"/>
        </w:rPr>
        <w:t xml:space="preserve"> </w:t>
      </w:r>
      <w:r>
        <w:rPr>
          <w:rFonts w:eastAsia="Times New Roman" w:cs="Times New Roman"/>
          <w:szCs w:val="24"/>
        </w:rPr>
        <w:t>Ω</w:t>
      </w:r>
      <w:r w:rsidRPr="00072F7E">
        <w:rPr>
          <w:rFonts w:eastAsia="Times New Roman" w:cs="Times New Roman"/>
          <w:szCs w:val="24"/>
        </w:rPr>
        <w:t>ραίος</w:t>
      </w:r>
      <w:r>
        <w:rPr>
          <w:rFonts w:eastAsia="Times New Roman" w:cs="Times New Roman"/>
          <w:szCs w:val="24"/>
        </w:rPr>
        <w:t>! Με προτάσεις ήρθε εδώ, με πολύ ωραίες</w:t>
      </w:r>
      <w:r w:rsidRPr="00072F7E">
        <w:rPr>
          <w:rFonts w:eastAsia="Times New Roman" w:cs="Times New Roman"/>
          <w:szCs w:val="24"/>
        </w:rPr>
        <w:t xml:space="preserve"> θέσεις σε όλα τα επίπεδα</w:t>
      </w:r>
      <w:r>
        <w:rPr>
          <w:rFonts w:eastAsia="Times New Roman" w:cs="Times New Roman"/>
          <w:szCs w:val="24"/>
        </w:rPr>
        <w:t>. Το άσχημο, όμως,</w:t>
      </w:r>
      <w:r w:rsidRPr="00072F7E">
        <w:rPr>
          <w:rFonts w:eastAsia="Times New Roman" w:cs="Times New Roman"/>
          <w:szCs w:val="24"/>
        </w:rPr>
        <w:t xml:space="preserve"> για τ</w:t>
      </w:r>
      <w:r w:rsidRPr="00072F7E">
        <w:rPr>
          <w:rFonts w:eastAsia="Times New Roman" w:cs="Times New Roman"/>
          <w:szCs w:val="24"/>
        </w:rPr>
        <w:t>ον κ</w:t>
      </w:r>
      <w:r>
        <w:rPr>
          <w:rFonts w:eastAsia="Times New Roman" w:cs="Times New Roman"/>
          <w:szCs w:val="24"/>
        </w:rPr>
        <w:t>.</w:t>
      </w:r>
      <w:r w:rsidRPr="00072F7E">
        <w:rPr>
          <w:rFonts w:eastAsia="Times New Roman" w:cs="Times New Roman"/>
          <w:szCs w:val="24"/>
        </w:rPr>
        <w:t xml:space="preserve"> Μητσοτάκη είναι </w:t>
      </w:r>
      <w:r>
        <w:rPr>
          <w:rFonts w:eastAsia="Times New Roman" w:cs="Times New Roman"/>
          <w:szCs w:val="24"/>
        </w:rPr>
        <w:t xml:space="preserve">ότι ξέρουμε ποιος είναι και ότι </w:t>
      </w:r>
      <w:r w:rsidRPr="00072F7E">
        <w:rPr>
          <w:rFonts w:eastAsia="Times New Roman" w:cs="Times New Roman"/>
          <w:szCs w:val="24"/>
        </w:rPr>
        <w:t xml:space="preserve">όλα αυτά </w:t>
      </w:r>
      <w:r>
        <w:rPr>
          <w:rFonts w:eastAsia="Times New Roman" w:cs="Times New Roman"/>
          <w:szCs w:val="24"/>
        </w:rPr>
        <w:t>τ</w:t>
      </w:r>
      <w:r w:rsidRPr="00072F7E">
        <w:rPr>
          <w:rFonts w:eastAsia="Times New Roman" w:cs="Times New Roman"/>
          <w:szCs w:val="24"/>
        </w:rPr>
        <w:t>ου τα έχουν γράψει κάποιοι</w:t>
      </w:r>
      <w:r>
        <w:rPr>
          <w:rFonts w:eastAsia="Times New Roman" w:cs="Times New Roman"/>
          <w:szCs w:val="24"/>
        </w:rPr>
        <w:t>,</w:t>
      </w:r>
      <w:r w:rsidRPr="00072F7E">
        <w:rPr>
          <w:rFonts w:eastAsia="Times New Roman" w:cs="Times New Roman"/>
          <w:szCs w:val="24"/>
        </w:rPr>
        <w:t xml:space="preserve"> γιατί πάντα έχει και το</w:t>
      </w:r>
      <w:r>
        <w:rPr>
          <w:rFonts w:eastAsia="Times New Roman" w:cs="Times New Roman"/>
          <w:szCs w:val="24"/>
        </w:rPr>
        <w:t>ν</w:t>
      </w:r>
      <w:r w:rsidRPr="00072F7E">
        <w:rPr>
          <w:rFonts w:eastAsia="Times New Roman" w:cs="Times New Roman"/>
          <w:szCs w:val="24"/>
        </w:rPr>
        <w:t xml:space="preserve"> λόγο γραμμένο</w:t>
      </w:r>
      <w:r>
        <w:rPr>
          <w:rFonts w:eastAsia="Times New Roman" w:cs="Times New Roman"/>
          <w:szCs w:val="24"/>
        </w:rPr>
        <w:t>.</w:t>
      </w:r>
    </w:p>
    <w:p w14:paraId="692988C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Να σας διηγηθώ ένα περιστατικό με τον Μ</w:t>
      </w:r>
      <w:r w:rsidRPr="00072F7E">
        <w:rPr>
          <w:rFonts w:eastAsia="Times New Roman" w:cs="Times New Roman"/>
          <w:szCs w:val="24"/>
        </w:rPr>
        <w:t>ητσοτάκη στην Επίδαυρο</w:t>
      </w:r>
      <w:r>
        <w:rPr>
          <w:rFonts w:eastAsia="Times New Roman" w:cs="Times New Roman"/>
          <w:szCs w:val="24"/>
        </w:rPr>
        <w:t>. Ή</w:t>
      </w:r>
      <w:r w:rsidRPr="00072F7E">
        <w:rPr>
          <w:rFonts w:eastAsia="Times New Roman" w:cs="Times New Roman"/>
          <w:szCs w:val="24"/>
        </w:rPr>
        <w:t>μασταν στην Επίδαυρο</w:t>
      </w:r>
      <w:r>
        <w:rPr>
          <w:rFonts w:eastAsia="Times New Roman" w:cs="Times New Roman"/>
          <w:szCs w:val="24"/>
        </w:rPr>
        <w:t xml:space="preserve"> σε</w:t>
      </w:r>
      <w:r w:rsidRPr="00072F7E">
        <w:rPr>
          <w:rFonts w:eastAsia="Times New Roman" w:cs="Times New Roman"/>
          <w:szCs w:val="24"/>
        </w:rPr>
        <w:t xml:space="preserve"> κάποια εκδήλωση </w:t>
      </w:r>
      <w:r>
        <w:rPr>
          <w:rFonts w:eastAsia="Times New Roman" w:cs="Times New Roman"/>
          <w:szCs w:val="24"/>
        </w:rPr>
        <w:t xml:space="preserve">και μιλούσε </w:t>
      </w:r>
      <w:r w:rsidRPr="00072F7E">
        <w:rPr>
          <w:rFonts w:eastAsia="Times New Roman" w:cs="Times New Roman"/>
          <w:szCs w:val="24"/>
        </w:rPr>
        <w:t xml:space="preserve">ένας </w:t>
      </w:r>
      <w:r>
        <w:rPr>
          <w:rFonts w:eastAsia="Times New Roman" w:cs="Times New Roman"/>
          <w:szCs w:val="24"/>
        </w:rPr>
        <w:t>άλλος,</w:t>
      </w:r>
      <w:r w:rsidRPr="00072F7E">
        <w:rPr>
          <w:rFonts w:eastAsia="Times New Roman" w:cs="Times New Roman"/>
          <w:szCs w:val="24"/>
        </w:rPr>
        <w:t xml:space="preserve"> </w:t>
      </w:r>
      <w:r>
        <w:rPr>
          <w:rFonts w:eastAsia="Times New Roman" w:cs="Times New Roman"/>
          <w:szCs w:val="24"/>
        </w:rPr>
        <w:t xml:space="preserve">που </w:t>
      </w:r>
      <w:r w:rsidRPr="00072F7E">
        <w:rPr>
          <w:rFonts w:eastAsia="Times New Roman" w:cs="Times New Roman"/>
          <w:szCs w:val="24"/>
        </w:rPr>
        <w:t>δεν μίλαγε καλά</w:t>
      </w:r>
      <w:r>
        <w:rPr>
          <w:rFonts w:eastAsia="Times New Roman" w:cs="Times New Roman"/>
          <w:szCs w:val="24"/>
        </w:rPr>
        <w:t>.</w:t>
      </w:r>
      <w:r w:rsidRPr="00072F7E">
        <w:rPr>
          <w:rFonts w:eastAsia="Times New Roman" w:cs="Times New Roman"/>
          <w:szCs w:val="24"/>
        </w:rPr>
        <w:t xml:space="preserve"> Δεν ξέρω </w:t>
      </w:r>
      <w:r>
        <w:rPr>
          <w:rFonts w:eastAsia="Times New Roman" w:cs="Times New Roman"/>
          <w:szCs w:val="24"/>
        </w:rPr>
        <w:t xml:space="preserve">αν ήταν </w:t>
      </w:r>
      <w:r w:rsidRPr="00072F7E">
        <w:rPr>
          <w:rFonts w:eastAsia="Times New Roman" w:cs="Times New Roman"/>
          <w:szCs w:val="24"/>
        </w:rPr>
        <w:t>του ΣΥΡΙΖΑ</w:t>
      </w:r>
      <w:r>
        <w:rPr>
          <w:rFonts w:eastAsia="Times New Roman" w:cs="Times New Roman"/>
          <w:szCs w:val="24"/>
        </w:rPr>
        <w:t>. Ή</w:t>
      </w:r>
      <w:r w:rsidRPr="00072F7E">
        <w:rPr>
          <w:rFonts w:eastAsia="Times New Roman" w:cs="Times New Roman"/>
          <w:szCs w:val="24"/>
        </w:rPr>
        <w:t xml:space="preserve">ταν ένας </w:t>
      </w:r>
      <w:r>
        <w:rPr>
          <w:rFonts w:eastAsia="Times New Roman" w:cs="Times New Roman"/>
          <w:szCs w:val="24"/>
        </w:rPr>
        <w:t>που κόμπιαζε,</w:t>
      </w:r>
      <w:r w:rsidRPr="00072F7E">
        <w:rPr>
          <w:rFonts w:eastAsia="Times New Roman" w:cs="Times New Roman"/>
          <w:szCs w:val="24"/>
        </w:rPr>
        <w:t xml:space="preserve"> δεν τα διάβαζε και </w:t>
      </w:r>
      <w:r>
        <w:rPr>
          <w:rFonts w:eastAsia="Times New Roman" w:cs="Times New Roman"/>
          <w:szCs w:val="24"/>
        </w:rPr>
        <w:t xml:space="preserve">καλά και ήμουν δίπλα στον Μητσοτάκη και του λέω «Κοίτα, έρχονται να </w:t>
      </w:r>
      <w:r>
        <w:rPr>
          <w:rFonts w:eastAsia="Times New Roman" w:cs="Times New Roman"/>
          <w:szCs w:val="24"/>
        </w:rPr>
        <w:lastRenderedPageBreak/>
        <w:t>βγάλουν λόγο και ούτε τον έχουν διαβάσει».</w:t>
      </w:r>
      <w:r w:rsidRPr="00072F7E">
        <w:rPr>
          <w:rFonts w:eastAsia="Times New Roman" w:cs="Times New Roman"/>
          <w:szCs w:val="24"/>
        </w:rPr>
        <w:t xml:space="preserve"> </w:t>
      </w:r>
      <w:r>
        <w:rPr>
          <w:rFonts w:eastAsia="Times New Roman" w:cs="Times New Roman"/>
          <w:szCs w:val="24"/>
        </w:rPr>
        <w:t>Μου λέει ο Μητσοτάκης «</w:t>
      </w:r>
      <w:r w:rsidRPr="00072F7E">
        <w:rPr>
          <w:rFonts w:eastAsia="Times New Roman" w:cs="Times New Roman"/>
          <w:szCs w:val="24"/>
        </w:rPr>
        <w:t>Εγώ είμαι από αυτούς π</w:t>
      </w:r>
      <w:r w:rsidRPr="00072F7E">
        <w:rPr>
          <w:rFonts w:eastAsia="Times New Roman" w:cs="Times New Roman"/>
          <w:szCs w:val="24"/>
        </w:rPr>
        <w:t>ου μπορώ</w:t>
      </w:r>
      <w:r>
        <w:rPr>
          <w:rFonts w:eastAsia="Times New Roman" w:cs="Times New Roman"/>
          <w:szCs w:val="24"/>
        </w:rPr>
        <w:t>,</w:t>
      </w:r>
      <w:r w:rsidRPr="00072F7E">
        <w:rPr>
          <w:rFonts w:eastAsia="Times New Roman" w:cs="Times New Roman"/>
          <w:szCs w:val="24"/>
        </w:rPr>
        <w:t xml:space="preserve"> κύριε </w:t>
      </w:r>
      <w:r>
        <w:rPr>
          <w:rFonts w:eastAsia="Times New Roman" w:cs="Times New Roman"/>
          <w:szCs w:val="24"/>
        </w:rPr>
        <w:t>Λ</w:t>
      </w:r>
      <w:r w:rsidRPr="00072F7E">
        <w:rPr>
          <w:rFonts w:eastAsia="Times New Roman" w:cs="Times New Roman"/>
          <w:szCs w:val="24"/>
        </w:rPr>
        <w:t>εβέντη</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 xml:space="preserve">να </w:t>
      </w:r>
      <w:r w:rsidRPr="00072F7E">
        <w:rPr>
          <w:rFonts w:eastAsia="Times New Roman" w:cs="Times New Roman"/>
          <w:szCs w:val="24"/>
        </w:rPr>
        <w:t>βγάλω λόγο χωρίς να διαβάζω</w:t>
      </w:r>
      <w:r>
        <w:rPr>
          <w:rFonts w:eastAsia="Times New Roman" w:cs="Times New Roman"/>
          <w:szCs w:val="24"/>
        </w:rPr>
        <w:t>». Όμως,</w:t>
      </w:r>
      <w:r w:rsidRPr="00072F7E">
        <w:rPr>
          <w:rFonts w:eastAsia="Times New Roman" w:cs="Times New Roman"/>
          <w:szCs w:val="24"/>
        </w:rPr>
        <w:t xml:space="preserve"> όταν ανέβηκε στο Βήμα </w:t>
      </w:r>
      <w:r>
        <w:rPr>
          <w:rFonts w:eastAsia="Times New Roman" w:cs="Times New Roman"/>
          <w:szCs w:val="24"/>
        </w:rPr>
        <w:t>για να ομιλήσει,</w:t>
      </w:r>
      <w:r w:rsidRPr="00072F7E">
        <w:rPr>
          <w:rFonts w:eastAsia="Times New Roman" w:cs="Times New Roman"/>
          <w:szCs w:val="24"/>
        </w:rPr>
        <w:t xml:space="preserve"> πήγε ένας ιδιαίτερ</w:t>
      </w:r>
      <w:r>
        <w:rPr>
          <w:rFonts w:eastAsia="Times New Roman" w:cs="Times New Roman"/>
          <w:szCs w:val="24"/>
        </w:rPr>
        <w:t>ό</w:t>
      </w:r>
      <w:r w:rsidRPr="00072F7E">
        <w:rPr>
          <w:rFonts w:eastAsia="Times New Roman" w:cs="Times New Roman"/>
          <w:szCs w:val="24"/>
        </w:rPr>
        <w:t>ς του και του έδωσε το</w:t>
      </w:r>
      <w:r>
        <w:rPr>
          <w:rFonts w:eastAsia="Times New Roman" w:cs="Times New Roman"/>
          <w:szCs w:val="24"/>
        </w:rPr>
        <w:t>ν</w:t>
      </w:r>
      <w:r w:rsidRPr="00072F7E">
        <w:rPr>
          <w:rFonts w:eastAsia="Times New Roman" w:cs="Times New Roman"/>
          <w:szCs w:val="24"/>
        </w:rPr>
        <w:t xml:space="preserve"> λόγο</w:t>
      </w:r>
      <w:r>
        <w:rPr>
          <w:rFonts w:eastAsia="Times New Roman" w:cs="Times New Roman"/>
          <w:szCs w:val="24"/>
        </w:rPr>
        <w:t>. Ούτε ο Μ</w:t>
      </w:r>
      <w:r w:rsidRPr="00072F7E">
        <w:rPr>
          <w:rFonts w:eastAsia="Times New Roman" w:cs="Times New Roman"/>
          <w:szCs w:val="24"/>
        </w:rPr>
        <w:t>ητσοτάκης δεν μπορούσε να μιλήσει</w:t>
      </w:r>
      <w:r>
        <w:rPr>
          <w:rFonts w:eastAsia="Times New Roman" w:cs="Times New Roman"/>
          <w:szCs w:val="24"/>
        </w:rPr>
        <w:t>. Κ</w:t>
      </w:r>
      <w:r w:rsidRPr="00072F7E">
        <w:rPr>
          <w:rFonts w:eastAsia="Times New Roman" w:cs="Times New Roman"/>
          <w:szCs w:val="24"/>
        </w:rPr>
        <w:t xml:space="preserve">αι </w:t>
      </w:r>
      <w:r>
        <w:rPr>
          <w:rFonts w:eastAsia="Times New Roman" w:cs="Times New Roman"/>
          <w:szCs w:val="24"/>
        </w:rPr>
        <w:t xml:space="preserve">αν δεν </w:t>
      </w:r>
      <w:r w:rsidRPr="00072F7E">
        <w:rPr>
          <w:rFonts w:eastAsia="Times New Roman" w:cs="Times New Roman"/>
          <w:szCs w:val="24"/>
        </w:rPr>
        <w:t xml:space="preserve">κάνω λάθος </w:t>
      </w:r>
      <w:r>
        <w:rPr>
          <w:rFonts w:eastAsia="Times New Roman" w:cs="Times New Roman"/>
          <w:szCs w:val="24"/>
        </w:rPr>
        <w:t>κ</w:t>
      </w:r>
      <w:r w:rsidRPr="00072F7E">
        <w:rPr>
          <w:rFonts w:eastAsia="Times New Roman" w:cs="Times New Roman"/>
          <w:szCs w:val="24"/>
        </w:rPr>
        <w:t>αι εδώ και ο Τσίπρας και Μητσοτάκης αν</w:t>
      </w:r>
      <w:r w:rsidRPr="00072F7E">
        <w:rPr>
          <w:rFonts w:eastAsia="Times New Roman" w:cs="Times New Roman"/>
          <w:szCs w:val="24"/>
        </w:rPr>
        <w:t>οίγουν το</w:t>
      </w:r>
      <w:r>
        <w:rPr>
          <w:rFonts w:eastAsia="Times New Roman" w:cs="Times New Roman"/>
          <w:szCs w:val="24"/>
        </w:rPr>
        <w:t>ν</w:t>
      </w:r>
      <w:r w:rsidRPr="00072F7E">
        <w:rPr>
          <w:rFonts w:eastAsia="Times New Roman" w:cs="Times New Roman"/>
          <w:szCs w:val="24"/>
        </w:rPr>
        <w:t xml:space="preserve"> τυφλοσούρτη και προχωράνε στο παρασύνθημα</w:t>
      </w:r>
      <w:r>
        <w:rPr>
          <w:rFonts w:eastAsia="Times New Roman" w:cs="Times New Roman"/>
          <w:szCs w:val="24"/>
        </w:rPr>
        <w:t>.</w:t>
      </w:r>
    </w:p>
    <w:p w14:paraId="692988C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Αυτό κάποτε στη Βουλή </w:t>
      </w:r>
      <w:r w:rsidRPr="00072F7E">
        <w:rPr>
          <w:rFonts w:eastAsia="Times New Roman" w:cs="Times New Roman"/>
          <w:szCs w:val="24"/>
        </w:rPr>
        <w:t>απαγορευόταν</w:t>
      </w:r>
      <w:r>
        <w:rPr>
          <w:rFonts w:eastAsia="Times New Roman" w:cs="Times New Roman"/>
          <w:szCs w:val="24"/>
        </w:rPr>
        <w:t>. Κ</w:t>
      </w:r>
      <w:r w:rsidRPr="00072F7E">
        <w:rPr>
          <w:rFonts w:eastAsia="Times New Roman" w:cs="Times New Roman"/>
          <w:szCs w:val="24"/>
        </w:rPr>
        <w:t>αι ξέρετε γιατί απαγορευόταν</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Γ</w:t>
      </w:r>
      <w:r w:rsidRPr="00072F7E">
        <w:rPr>
          <w:rFonts w:eastAsia="Times New Roman" w:cs="Times New Roman"/>
          <w:szCs w:val="24"/>
        </w:rPr>
        <w:t xml:space="preserve">ιατί μπορούσε ένας βιομήχανος </w:t>
      </w:r>
      <w:r>
        <w:rPr>
          <w:rFonts w:eastAsia="Times New Roman" w:cs="Times New Roman"/>
          <w:szCs w:val="24"/>
        </w:rPr>
        <w:t>να</w:t>
      </w:r>
      <w:r w:rsidRPr="00072F7E">
        <w:rPr>
          <w:rFonts w:eastAsia="Times New Roman" w:cs="Times New Roman"/>
          <w:szCs w:val="24"/>
        </w:rPr>
        <w:t xml:space="preserve"> σου δώσει ένα νομοσχέδιο</w:t>
      </w:r>
      <w:r>
        <w:rPr>
          <w:rFonts w:eastAsia="Times New Roman" w:cs="Times New Roman"/>
          <w:szCs w:val="24"/>
        </w:rPr>
        <w:t>,</w:t>
      </w:r>
      <w:r w:rsidRPr="00072F7E">
        <w:rPr>
          <w:rFonts w:eastAsia="Times New Roman" w:cs="Times New Roman"/>
          <w:szCs w:val="24"/>
        </w:rPr>
        <w:t xml:space="preserve"> να σε πληρώσει και να </w:t>
      </w:r>
      <w:r>
        <w:rPr>
          <w:rFonts w:eastAsia="Times New Roman" w:cs="Times New Roman"/>
          <w:szCs w:val="24"/>
        </w:rPr>
        <w:t>έ</w:t>
      </w:r>
      <w:r w:rsidRPr="00072F7E">
        <w:rPr>
          <w:rFonts w:eastAsia="Times New Roman" w:cs="Times New Roman"/>
          <w:szCs w:val="24"/>
        </w:rPr>
        <w:t>ρθεις εδώ να μεταφέρει</w:t>
      </w:r>
      <w:r>
        <w:rPr>
          <w:rFonts w:eastAsia="Times New Roman" w:cs="Times New Roman"/>
          <w:szCs w:val="24"/>
        </w:rPr>
        <w:t>ς</w:t>
      </w:r>
      <w:r w:rsidRPr="00072F7E">
        <w:rPr>
          <w:rFonts w:eastAsia="Times New Roman" w:cs="Times New Roman"/>
          <w:szCs w:val="24"/>
        </w:rPr>
        <w:t xml:space="preserve"> στη Βουλή</w:t>
      </w:r>
      <w:r>
        <w:rPr>
          <w:rFonts w:eastAsia="Times New Roman" w:cs="Times New Roman"/>
          <w:szCs w:val="24"/>
        </w:rPr>
        <w:t>, σ</w:t>
      </w:r>
      <w:r w:rsidRPr="00072F7E">
        <w:rPr>
          <w:rFonts w:eastAsia="Times New Roman" w:cs="Times New Roman"/>
          <w:szCs w:val="24"/>
        </w:rPr>
        <w:t xml:space="preserve">την </w:t>
      </w:r>
      <w:r>
        <w:rPr>
          <w:rFonts w:eastAsia="Times New Roman" w:cs="Times New Roman"/>
          <w:szCs w:val="24"/>
        </w:rPr>
        <w:t>Α</w:t>
      </w:r>
      <w:r w:rsidRPr="00072F7E">
        <w:rPr>
          <w:rFonts w:eastAsia="Times New Roman" w:cs="Times New Roman"/>
          <w:szCs w:val="24"/>
        </w:rPr>
        <w:t>ίθουσα</w:t>
      </w:r>
      <w:r>
        <w:rPr>
          <w:rFonts w:eastAsia="Times New Roman" w:cs="Times New Roman"/>
          <w:szCs w:val="24"/>
        </w:rPr>
        <w:t>, τις</w:t>
      </w:r>
      <w:r w:rsidRPr="00072F7E">
        <w:rPr>
          <w:rFonts w:eastAsia="Times New Roman" w:cs="Times New Roman"/>
          <w:szCs w:val="24"/>
        </w:rPr>
        <w:t xml:space="preserve"> απόψεις του βιομηχάνου και όχι τις απόψεις τις δικές σου</w:t>
      </w:r>
      <w:r>
        <w:rPr>
          <w:rFonts w:eastAsia="Times New Roman" w:cs="Times New Roman"/>
          <w:szCs w:val="24"/>
        </w:rPr>
        <w:t>. Α</w:t>
      </w:r>
      <w:r w:rsidRPr="00072F7E">
        <w:rPr>
          <w:rFonts w:eastAsia="Times New Roman" w:cs="Times New Roman"/>
          <w:szCs w:val="24"/>
        </w:rPr>
        <w:t>παγορευόταν να διαβάζεις</w:t>
      </w:r>
      <w:r>
        <w:rPr>
          <w:rFonts w:eastAsia="Times New Roman" w:cs="Times New Roman"/>
          <w:szCs w:val="24"/>
        </w:rPr>
        <w:t>. Τ</w:t>
      </w:r>
      <w:r w:rsidRPr="00072F7E">
        <w:rPr>
          <w:rFonts w:eastAsia="Times New Roman" w:cs="Times New Roman"/>
          <w:szCs w:val="24"/>
        </w:rPr>
        <w:t>ώρα αν τελικώς το επίπεδο της Βουλής έγινε τέτοιο</w:t>
      </w:r>
      <w:r>
        <w:rPr>
          <w:rFonts w:eastAsia="Times New Roman" w:cs="Times New Roman"/>
          <w:szCs w:val="24"/>
        </w:rPr>
        <w:t xml:space="preserve"> που</w:t>
      </w:r>
      <w:r w:rsidRPr="00072F7E">
        <w:rPr>
          <w:rFonts w:eastAsia="Times New Roman" w:cs="Times New Roman"/>
          <w:szCs w:val="24"/>
        </w:rPr>
        <w:t xml:space="preserve"> όλοι διαβάζουν</w:t>
      </w:r>
      <w:r>
        <w:rPr>
          <w:rFonts w:eastAsia="Times New Roman" w:cs="Times New Roman"/>
          <w:szCs w:val="24"/>
        </w:rPr>
        <w:t>,</w:t>
      </w:r>
      <w:r w:rsidRPr="00072F7E">
        <w:rPr>
          <w:rFonts w:eastAsia="Times New Roman" w:cs="Times New Roman"/>
          <w:szCs w:val="24"/>
        </w:rPr>
        <w:t xml:space="preserve"> είναι άλλη υπόθεση</w:t>
      </w:r>
      <w:r>
        <w:rPr>
          <w:rFonts w:eastAsia="Times New Roman" w:cs="Times New Roman"/>
          <w:szCs w:val="24"/>
        </w:rPr>
        <w:t>!</w:t>
      </w:r>
    </w:p>
    <w:p w14:paraId="692988CB"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Και τώρα απαγορεύεται.</w:t>
      </w:r>
    </w:p>
    <w:p w14:paraId="692988CC"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Γ</w:t>
      </w:r>
      <w:r w:rsidRPr="00072F7E">
        <w:rPr>
          <w:rFonts w:eastAsia="Times New Roman" w:cs="Times New Roman"/>
          <w:szCs w:val="24"/>
        </w:rPr>
        <w:t>ιατί απαγορευόταν να διαβάζεις</w:t>
      </w:r>
      <w:r>
        <w:rPr>
          <w:rFonts w:eastAsia="Times New Roman" w:cs="Times New Roman"/>
          <w:szCs w:val="24"/>
        </w:rPr>
        <w:t>;</w:t>
      </w:r>
      <w:r w:rsidRPr="00072F7E">
        <w:rPr>
          <w:rFonts w:eastAsia="Times New Roman" w:cs="Times New Roman"/>
          <w:szCs w:val="24"/>
        </w:rPr>
        <w:t xml:space="preserve"> </w:t>
      </w:r>
      <w:r>
        <w:rPr>
          <w:rFonts w:eastAsia="Times New Roman" w:cs="Times New Roman"/>
          <w:szCs w:val="24"/>
        </w:rPr>
        <w:t>Γ</w:t>
      </w:r>
      <w:r w:rsidRPr="00072F7E">
        <w:rPr>
          <w:rFonts w:eastAsia="Times New Roman" w:cs="Times New Roman"/>
          <w:szCs w:val="24"/>
        </w:rPr>
        <w:t xml:space="preserve">ιατί πολλοί </w:t>
      </w:r>
      <w:r>
        <w:rPr>
          <w:rFonts w:eastAsia="Times New Roman" w:cs="Times New Roman"/>
          <w:szCs w:val="24"/>
        </w:rPr>
        <w:t>Β</w:t>
      </w:r>
      <w:r w:rsidRPr="00072F7E">
        <w:rPr>
          <w:rFonts w:eastAsia="Times New Roman" w:cs="Times New Roman"/>
          <w:szCs w:val="24"/>
        </w:rPr>
        <w:t xml:space="preserve">ουλευτές επί </w:t>
      </w:r>
      <w:proofErr w:type="spellStart"/>
      <w:r w:rsidRPr="00072F7E">
        <w:rPr>
          <w:rFonts w:eastAsia="Times New Roman" w:cs="Times New Roman"/>
          <w:szCs w:val="24"/>
        </w:rPr>
        <w:t>χρήμασι</w:t>
      </w:r>
      <w:proofErr w:type="spellEnd"/>
      <w:r w:rsidRPr="00072F7E">
        <w:rPr>
          <w:rFonts w:eastAsia="Times New Roman" w:cs="Times New Roman"/>
          <w:szCs w:val="24"/>
        </w:rPr>
        <w:t xml:space="preserve"> </w:t>
      </w:r>
      <w:r>
        <w:rPr>
          <w:rFonts w:eastAsia="Times New Roman" w:cs="Times New Roman"/>
          <w:szCs w:val="24"/>
        </w:rPr>
        <w:t>έπαιρναν</w:t>
      </w:r>
      <w:r w:rsidRPr="00072F7E">
        <w:rPr>
          <w:rFonts w:eastAsia="Times New Roman" w:cs="Times New Roman"/>
          <w:szCs w:val="24"/>
        </w:rPr>
        <w:t xml:space="preserve"> την ομιλία από βιομηχάνους</w:t>
      </w:r>
      <w:r>
        <w:rPr>
          <w:rFonts w:eastAsia="Times New Roman" w:cs="Times New Roman"/>
          <w:szCs w:val="24"/>
        </w:rPr>
        <w:t>. Γι’ αυτό ε</w:t>
      </w:r>
      <w:r w:rsidRPr="00072F7E">
        <w:rPr>
          <w:rFonts w:eastAsia="Times New Roman" w:cs="Times New Roman"/>
          <w:szCs w:val="24"/>
        </w:rPr>
        <w:t>ίχε απαγορευτεί</w:t>
      </w:r>
      <w:r>
        <w:rPr>
          <w:rFonts w:eastAsia="Times New Roman" w:cs="Times New Roman"/>
          <w:szCs w:val="24"/>
        </w:rPr>
        <w:t>. Δ</w:t>
      </w:r>
      <w:r w:rsidRPr="00072F7E">
        <w:rPr>
          <w:rFonts w:eastAsia="Times New Roman" w:cs="Times New Roman"/>
          <w:szCs w:val="24"/>
        </w:rPr>
        <w:t>εν είχε απαγορευτεί τυχαία</w:t>
      </w:r>
      <w:r>
        <w:rPr>
          <w:rFonts w:eastAsia="Times New Roman" w:cs="Times New Roman"/>
          <w:szCs w:val="24"/>
        </w:rPr>
        <w:t>.</w:t>
      </w:r>
    </w:p>
    <w:p w14:paraId="692988C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Επιστρέφουμε τώρα στο θέμα το δημογραφικό. Όλο</w:t>
      </w:r>
      <w:r>
        <w:rPr>
          <w:rFonts w:eastAsia="Times New Roman" w:cs="Times New Roman"/>
          <w:szCs w:val="24"/>
        </w:rPr>
        <w:t xml:space="preserve">ι τέλειοι. Όλοι να ταΐζουμε τα παιδιά με μαρμελάδες στα σχολεία, όλοι να πηγαίνουμε τα παιδιά χωρίς εισιτήρια στο σχολείο, στα </w:t>
      </w:r>
      <w:r>
        <w:rPr>
          <w:rFonts w:eastAsia="Times New Roman" w:cs="Times New Roman"/>
          <w:szCs w:val="24"/>
        </w:rPr>
        <w:t>π</w:t>
      </w:r>
      <w:r>
        <w:rPr>
          <w:rFonts w:eastAsia="Times New Roman" w:cs="Times New Roman"/>
          <w:szCs w:val="24"/>
        </w:rPr>
        <w:t xml:space="preserve">ανεπιστήμια να μπαίνουν όσοι είναι </w:t>
      </w:r>
      <w:proofErr w:type="spellStart"/>
      <w:r>
        <w:rPr>
          <w:rFonts w:eastAsia="Times New Roman" w:cs="Times New Roman"/>
          <w:szCs w:val="24"/>
        </w:rPr>
        <w:t>τρίτεκνοι</w:t>
      </w:r>
      <w:proofErr w:type="spellEnd"/>
      <w:r>
        <w:rPr>
          <w:rFonts w:eastAsia="Times New Roman" w:cs="Times New Roman"/>
          <w:szCs w:val="24"/>
        </w:rPr>
        <w:t xml:space="preserve"> και όχι μόνο οι πολύτεκνοι, με μόρια κατά προτίμηση. Όλοι εισηγούνται ωραία πράγματ</w:t>
      </w:r>
      <w:r>
        <w:rPr>
          <w:rFonts w:eastAsia="Times New Roman" w:cs="Times New Roman"/>
          <w:szCs w:val="24"/>
        </w:rPr>
        <w:t xml:space="preserve">α! Γιατί, όμως, δεν τα κάνουν; Διότι δεν υπάρχουν λεφτά. Με το να βάλεις στα </w:t>
      </w:r>
      <w:r>
        <w:rPr>
          <w:rFonts w:eastAsia="Times New Roman" w:cs="Times New Roman"/>
          <w:szCs w:val="24"/>
        </w:rPr>
        <w:t>π</w:t>
      </w:r>
      <w:r>
        <w:rPr>
          <w:rFonts w:eastAsia="Times New Roman" w:cs="Times New Roman"/>
          <w:szCs w:val="24"/>
        </w:rPr>
        <w:t xml:space="preserve">ανεπιστήμια παιδιά τα οποία είναι παιδιά </w:t>
      </w:r>
      <w:proofErr w:type="spellStart"/>
      <w:r>
        <w:rPr>
          <w:rFonts w:eastAsia="Times New Roman" w:cs="Times New Roman"/>
          <w:szCs w:val="24"/>
        </w:rPr>
        <w:t>τριτέκνων</w:t>
      </w:r>
      <w:proofErr w:type="spellEnd"/>
      <w:r>
        <w:rPr>
          <w:rFonts w:eastAsia="Times New Roman" w:cs="Times New Roman"/>
          <w:szCs w:val="24"/>
        </w:rPr>
        <w:t xml:space="preserve">, προσθέτεις κάποιες χιλιάδες παιδιά. Αυτά τα χιλιάδες παιδιά αν μπουν χωρίς εξετάσεις κατά προτίμηση, θα είναι ένα βάρος στα </w:t>
      </w:r>
      <w:r>
        <w:rPr>
          <w:rFonts w:eastAsia="Times New Roman" w:cs="Times New Roman"/>
          <w:szCs w:val="24"/>
        </w:rPr>
        <w:t>π</w:t>
      </w:r>
      <w:r>
        <w:rPr>
          <w:rFonts w:eastAsia="Times New Roman" w:cs="Times New Roman"/>
          <w:szCs w:val="24"/>
        </w:rPr>
        <w:t>α</w:t>
      </w:r>
      <w:r>
        <w:rPr>
          <w:rFonts w:eastAsia="Times New Roman" w:cs="Times New Roman"/>
          <w:szCs w:val="24"/>
        </w:rPr>
        <w:t xml:space="preserve">νεπιστήμια, έτσι δεν είναι; </w:t>
      </w:r>
    </w:p>
    <w:p w14:paraId="692988C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Ο κ. Μητσοτάκης ήλθε και πρότεινε ιδιωτικά </w:t>
      </w:r>
      <w:r>
        <w:rPr>
          <w:rFonts w:eastAsia="Times New Roman" w:cs="Times New Roman"/>
          <w:szCs w:val="24"/>
        </w:rPr>
        <w:t>π</w:t>
      </w:r>
      <w:r>
        <w:rPr>
          <w:rFonts w:eastAsia="Times New Roman" w:cs="Times New Roman"/>
          <w:szCs w:val="24"/>
        </w:rPr>
        <w:t xml:space="preserve">ανεπιστήμια και όταν του είπα εγώ ότι θέλει και 15.000 ευρώ δίδακτρα τον χρόνο, είπε «μα, έχουν και 10% υποτροφίες». Δηλαδή, ο φτωχός ο Έλληνας στα Γρεβενά, στην Κρήτη, στην Καλαμάτα </w:t>
      </w:r>
      <w:r>
        <w:rPr>
          <w:rFonts w:eastAsia="Times New Roman" w:cs="Times New Roman"/>
          <w:szCs w:val="24"/>
        </w:rPr>
        <w:t xml:space="preserve">θα περιμένει του ιδιώτη που έχει το </w:t>
      </w:r>
      <w:r>
        <w:rPr>
          <w:rFonts w:eastAsia="Times New Roman" w:cs="Times New Roman"/>
          <w:szCs w:val="24"/>
        </w:rPr>
        <w:t>π</w:t>
      </w:r>
      <w:r>
        <w:rPr>
          <w:rFonts w:eastAsia="Times New Roman" w:cs="Times New Roman"/>
          <w:szCs w:val="24"/>
        </w:rPr>
        <w:t xml:space="preserve">ανεπιστήμιο τη μεγαλοψυχία για </w:t>
      </w:r>
      <w:r>
        <w:rPr>
          <w:rFonts w:eastAsia="Times New Roman" w:cs="Times New Roman"/>
          <w:szCs w:val="24"/>
        </w:rPr>
        <w:lastRenderedPageBreak/>
        <w:t>να χορηγεί υποτροφία στο παιδί. Αν δεν χορηγήσει υποτροφία, θα μείνει το παιδί αγράμματο. Αυτό προβλέπει το πρόγραμμα της Νέας Δημοκρατίας.</w:t>
      </w:r>
    </w:p>
    <w:p w14:paraId="692988C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Και λένε πάλι κάποιοι «μα, έτσι και αλλιώς, πάνε</w:t>
      </w:r>
      <w:r>
        <w:rPr>
          <w:rFonts w:eastAsia="Times New Roman" w:cs="Times New Roman"/>
          <w:szCs w:val="24"/>
        </w:rPr>
        <w:t xml:space="preserve"> στο εξωτερικό». Δεν είναι αληθές. Μάχονται τα παιδιά να πετύχουν εδώ. Αγωνίζονται τα παιδιά. Δίνουν αγώνα οι οικογένειες. Άμα έχεις ένα παιδί στο εξωτερικό, θέλεις και 2.000 ευρώ τον μήνα τουλάχιστον. Τα λέει πολύ απλά ο καθένας εδώ μέσα στην Αίθουσα αυτή</w:t>
      </w:r>
      <w:r>
        <w:rPr>
          <w:rFonts w:eastAsia="Times New Roman" w:cs="Times New Roman"/>
          <w:szCs w:val="24"/>
        </w:rPr>
        <w:t>ν, χωρίς να εξετάζει τα βαλάντια των φτωχών.</w:t>
      </w:r>
    </w:p>
    <w:p w14:paraId="692988D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Πρέπει να φτιάξουμε ισχυρή οικονομία, πρέπει να φτιάξουμε κράτος. Ίσως δεν καταλάβατε στην Αίθουσα αυτή, όταν μπήκα το 2015 και μίλησα για </w:t>
      </w:r>
      <w:r>
        <w:rPr>
          <w:rFonts w:eastAsia="Times New Roman" w:cs="Times New Roman"/>
          <w:szCs w:val="24"/>
        </w:rPr>
        <w:t>ο</w:t>
      </w:r>
      <w:r>
        <w:rPr>
          <w:rFonts w:eastAsia="Times New Roman" w:cs="Times New Roman"/>
          <w:szCs w:val="24"/>
        </w:rPr>
        <w:t xml:space="preserve">ικουμενική </w:t>
      </w:r>
      <w:r>
        <w:rPr>
          <w:rFonts w:eastAsia="Times New Roman" w:cs="Times New Roman"/>
          <w:szCs w:val="24"/>
        </w:rPr>
        <w:t>κ</w:t>
      </w:r>
      <w:r>
        <w:rPr>
          <w:rFonts w:eastAsia="Times New Roman" w:cs="Times New Roman"/>
          <w:szCs w:val="24"/>
        </w:rPr>
        <w:t>υβέρνηση και ειρωνευθήκατε κάποιοι, γιατί το έκανα. Είπα αυ</w:t>
      </w:r>
      <w:r>
        <w:rPr>
          <w:rFonts w:eastAsia="Times New Roman" w:cs="Times New Roman"/>
          <w:szCs w:val="24"/>
        </w:rPr>
        <w:t xml:space="preserve">τή την πρόταση, γιατί όπου και αν μίλησα για επενδύσεις, μου έλεγαν «με </w:t>
      </w:r>
      <w:proofErr w:type="spellStart"/>
      <w:r>
        <w:rPr>
          <w:rFonts w:eastAsia="Times New Roman" w:cs="Times New Roman"/>
          <w:szCs w:val="24"/>
        </w:rPr>
        <w:t>εκατόν</w:t>
      </w:r>
      <w:proofErr w:type="spellEnd"/>
      <w:r>
        <w:rPr>
          <w:rFonts w:eastAsia="Times New Roman" w:cs="Times New Roman"/>
          <w:szCs w:val="24"/>
        </w:rPr>
        <w:t xml:space="preserve"> πενήντα δύο Βουλευτές δεν πάω εκεί, να φύγουν δυο τρελοί, να πέσει η Κυβέρνηση και να χάσω τα λεφτά μου». Το ίδιο λέω και στη Νέα Δημοκρατία που θέλει να κάνει κυβέρνηση με την </w:t>
      </w:r>
      <w:r>
        <w:rPr>
          <w:rFonts w:eastAsia="Times New Roman" w:cs="Times New Roman"/>
          <w:szCs w:val="24"/>
        </w:rPr>
        <w:t xml:space="preserve">κ. Γεννηματά. Να την κάνει. Δεν έχω αντίρρηση, να την κάνει, αλλά και σε αυτήν την κυβέρνηση πόσοι θα είναι;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lastRenderedPageBreak/>
        <w:t xml:space="preserve">δύο, </w:t>
      </w:r>
      <w:proofErr w:type="spellStart"/>
      <w:r>
        <w:rPr>
          <w:rFonts w:eastAsia="Times New Roman" w:cs="Times New Roman"/>
          <w:szCs w:val="24"/>
        </w:rPr>
        <w:t>εκατόν</w:t>
      </w:r>
      <w:proofErr w:type="spellEnd"/>
      <w:r>
        <w:rPr>
          <w:rFonts w:eastAsia="Times New Roman" w:cs="Times New Roman"/>
          <w:szCs w:val="24"/>
        </w:rPr>
        <w:t xml:space="preserve"> πενήντα τρεις. Ποιος θα φέρει εδώ τα λεφτά του; Άρα θα έχουμε κάποιους που θα αγκομαχούν πάλι, όπως αγκομαχεί σήμερα ο Σ</w:t>
      </w:r>
      <w:r>
        <w:rPr>
          <w:rFonts w:eastAsia="Times New Roman" w:cs="Times New Roman"/>
          <w:szCs w:val="24"/>
        </w:rPr>
        <w:t>ΥΡΙΖΑ. Έτσι θα αγκομαχεί και η Νέα Δημοκρατία μήπως και φέρει επενδύσεις. Θα ροκανίζει χρόνο, θα ξεζουμίζει τον κόσμο, θα μειώνει συντάξεις και μισθούς, θα επιβάλλει φόρους, θα προχωράει ο χρόνος και η χώρα θα βυθίζεται περαιτέρω στην κρίση. Ίσως δεν γλιτώ</w:t>
      </w:r>
      <w:r>
        <w:rPr>
          <w:rFonts w:eastAsia="Times New Roman" w:cs="Times New Roman"/>
          <w:szCs w:val="24"/>
        </w:rPr>
        <w:t>σουμε και την πλήρη χρεοκοπία, την οποία τώρα έχουμε γλιτώσει μέσω των δόσεων των δανειστών.</w:t>
      </w:r>
    </w:p>
    <w:p w14:paraId="692988D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Βιάζεστε εσείς του ΣΥΡΙΖΑ να περιέρχεσθε στα κανάλια και να λέτε ότι -άκουγα προχθές τον κ. </w:t>
      </w:r>
      <w:proofErr w:type="spellStart"/>
      <w:r>
        <w:rPr>
          <w:rFonts w:eastAsia="Times New Roman" w:cs="Times New Roman"/>
          <w:szCs w:val="24"/>
        </w:rPr>
        <w:t>Δρίτσα</w:t>
      </w:r>
      <w:proofErr w:type="spellEnd"/>
      <w:r>
        <w:rPr>
          <w:rFonts w:eastAsia="Times New Roman" w:cs="Times New Roman"/>
          <w:szCs w:val="24"/>
        </w:rPr>
        <w:t>- πέρασε το μνημόνιο, τελείωσε το μνημόνιο. Έδινε μάχη να πείσει,</w:t>
      </w:r>
      <w:r>
        <w:rPr>
          <w:rFonts w:eastAsia="Times New Roman" w:cs="Times New Roman"/>
          <w:szCs w:val="24"/>
        </w:rPr>
        <w:t xml:space="preserve"> λέγοντας σε ένα κανάλι ότι γλιτώσαμε τουλάχιστον τη χρεοκοπία. Ποια χρεοκοπία γλιτώσαμε; Έχουμε, δηλαδή, ξελασπώσει; Έχετε αυτήν την άποψη; Για ενενήντα εννιά χρόνια, αν δεν πληρώσουμε το ελάχιστο χρεόγραφο, η χώρα προχωράει σε πιστωτικό γεγονός. Ή δεν το</w:t>
      </w:r>
      <w:r>
        <w:rPr>
          <w:rFonts w:eastAsia="Times New Roman" w:cs="Times New Roman"/>
          <w:szCs w:val="24"/>
        </w:rPr>
        <w:t xml:space="preserve"> έχετε καταλάβει; Για ενενήντα εννιά χρόνια! Έχετε βάλει μέσα στο </w:t>
      </w:r>
      <w:proofErr w:type="spellStart"/>
      <w:r>
        <w:rPr>
          <w:rFonts w:eastAsia="Times New Roman" w:cs="Times New Roman"/>
          <w:szCs w:val="24"/>
        </w:rPr>
        <w:t>υπερταμείο</w:t>
      </w:r>
      <w:proofErr w:type="spellEnd"/>
      <w:r>
        <w:rPr>
          <w:rFonts w:eastAsia="Times New Roman" w:cs="Times New Roman"/>
          <w:szCs w:val="24"/>
        </w:rPr>
        <w:t xml:space="preserve"> τα πάντα και τολμάτε και λέτε ότι τελειώσαμε με τα μνημόνια; Και είναι –λέει- ο πρώτος προϋπολογισμός </w:t>
      </w:r>
      <w:r>
        <w:rPr>
          <w:rFonts w:eastAsia="Times New Roman" w:cs="Times New Roman"/>
          <w:szCs w:val="24"/>
        </w:rPr>
        <w:lastRenderedPageBreak/>
        <w:t>που έγινε από ελληνικής πλευράς. Μόνο που έπρεπε να εγκριθεί και πρέπει σε κά</w:t>
      </w:r>
      <w:r>
        <w:rPr>
          <w:rFonts w:eastAsia="Times New Roman" w:cs="Times New Roman"/>
          <w:szCs w:val="24"/>
        </w:rPr>
        <w:t xml:space="preserve">θε λεπτομέρεια το παραμικρό μη προβλεπόμενο σημείο να εγκρίνεται. Ωραίο </w:t>
      </w:r>
      <w:proofErr w:type="spellStart"/>
      <w:r>
        <w:rPr>
          <w:rFonts w:eastAsia="Times New Roman" w:cs="Times New Roman"/>
          <w:szCs w:val="24"/>
        </w:rPr>
        <w:t>γλίτωμα</w:t>
      </w:r>
      <w:proofErr w:type="spellEnd"/>
      <w:r>
        <w:rPr>
          <w:rFonts w:eastAsia="Times New Roman" w:cs="Times New Roman"/>
          <w:szCs w:val="24"/>
        </w:rPr>
        <w:t xml:space="preserve"> από μνημόνια έχετε κάνει! Εκτός εάν αυταπατάσθε, αν δηλαδή μεταξύ σας κουβεντιάζετε και λέτε ότι τελειώσατε με τα μνημόνια και το πιστεύετε κιόλας. Αν έχετε και τέτοια αυταπάτη</w:t>
      </w:r>
      <w:r>
        <w:rPr>
          <w:rFonts w:eastAsia="Times New Roman" w:cs="Times New Roman"/>
          <w:szCs w:val="24"/>
        </w:rPr>
        <w:t>.</w:t>
      </w:r>
    </w:p>
    <w:p w14:paraId="692988D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Πρέπει να φτιαχτεί η οικονομία. Η οικονομία θα χρηματοδοτήσει την κοινωνική πλευρά του κράτους. Το να βγαίνει ο καθένας της Νέας Δημοκρατίας ή του ΣΥΡΙΖΑ και να λέει «δωρεάν συσσίτιο», δωρεάν το ένα, δωρεάν το άλλο, εισιτήρια, συγκοινωνίες, βιβλία, τα πά</w:t>
      </w:r>
      <w:r>
        <w:rPr>
          <w:rFonts w:eastAsia="Times New Roman" w:cs="Times New Roman"/>
          <w:szCs w:val="24"/>
        </w:rPr>
        <w:t>ντα, αυτά είναι καλοσύνες. Κρατήστε τις καλοσύνες. Μια καλοσύνη κάντε. Βγάλτε τον κομματισμό από το κράτος. Αποσύρετε αυτήν την νοοτροπία την κομματική από το κράτος. Αυτή η νοοτροπία καταστρέφει το κράτος, το υποθηκεύει. Το αδρανοποιεί το κράτος αυτή η κα</w:t>
      </w:r>
      <w:r>
        <w:rPr>
          <w:rFonts w:eastAsia="Times New Roman" w:cs="Times New Roman"/>
          <w:szCs w:val="24"/>
        </w:rPr>
        <w:t xml:space="preserve">τάσταση. Κάντε το, το συντομότερο σαν ένα καλό που έχετε να κάνετε. Έστω ένα καλό. </w:t>
      </w:r>
    </w:p>
    <w:p w14:paraId="692988D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Τα άλλα που λέτε ότι κάνατε, αφήστε τα, δεν κάνατε τίποτα. Αν βαυκαλίζεσθε ότι κάνατε, δεν κάνατε τίποτα, κύριοι. Α</w:t>
      </w:r>
      <w:r>
        <w:rPr>
          <w:rFonts w:eastAsia="Times New Roman" w:cs="Times New Roman"/>
          <w:szCs w:val="24"/>
        </w:rPr>
        <w:lastRenderedPageBreak/>
        <w:t>πόδειξη ότι όπου περιέρχεσθε, νομίζω ότι ο κόσμος σάς υπο</w:t>
      </w:r>
      <w:r>
        <w:rPr>
          <w:rFonts w:eastAsia="Times New Roman" w:cs="Times New Roman"/>
          <w:szCs w:val="24"/>
        </w:rPr>
        <w:t>δέχεται με χειροκροτήματα, τους κυβερνητικούς, έτσι δεν είναι; Σας υποδέχεται «μετά βαΐων», παντού όπου πάτε! Πώς γίνεται να ωφελείτε τον κόσμο στις Πρέσπες, να ωφελείτε την Ελλάδα σε όλα τα θέματα και ο κόσμος να είναι αντίθετος; Όταν κάνατε λόγου χάρη τι</w:t>
      </w:r>
      <w:r>
        <w:rPr>
          <w:rFonts w:eastAsia="Times New Roman" w:cs="Times New Roman"/>
          <w:szCs w:val="24"/>
        </w:rPr>
        <w:t xml:space="preserve">ς Πρέσπες, για να πούμε λίγο και γι’ αυτό, δεν ξέρατε ότι το σύνολο του ελληνικού λαού ήταν αντίθετο; Και οι ξένοι το ήξεραν. Δεν το ήξεραν και οι ξένοι ότι πάει μια Κυβέρνηση να υπογράψει κάτι που δεν θέλει ο ελληνικός λαός; </w:t>
      </w:r>
    </w:p>
    <w:p w14:paraId="692988D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Άρα, και η Βουλή ήξερε ότι δρ</w:t>
      </w:r>
      <w:r>
        <w:rPr>
          <w:rFonts w:eastAsia="Times New Roman" w:cs="Times New Roman"/>
          <w:szCs w:val="24"/>
        </w:rPr>
        <w:t>α και δημιουργεί αντίθετα με τον λαό και οι ξένοι ότι έβαζαν μ</w:t>
      </w:r>
      <w:r>
        <w:rPr>
          <w:rFonts w:eastAsia="Times New Roman" w:cs="Times New Roman"/>
          <w:szCs w:val="24"/>
        </w:rPr>
        <w:t>ί</w:t>
      </w:r>
      <w:r>
        <w:rPr>
          <w:rFonts w:eastAsia="Times New Roman" w:cs="Times New Roman"/>
          <w:szCs w:val="24"/>
        </w:rPr>
        <w:t>α Κυβέρνηση εδώ στην Αθήνα να πράττει αντίθετα με τη θέληση του λαού. Το κάνανε, όμως, το έγκλημα και θεωρούν ότι έληξε τώρα. Δεν έληξε! Όταν κάτι είναι εκκρεμές στη συνείδηση του λαού, δεν λήγ</w:t>
      </w:r>
      <w:r>
        <w:rPr>
          <w:rFonts w:eastAsia="Times New Roman" w:cs="Times New Roman"/>
          <w:szCs w:val="24"/>
        </w:rPr>
        <w:t>ει. Δεν λήγει έτσι όπως νομίζετε. Αν είχατε πάρει την έγκριση του Συμβουλίου Αρχηγών, αν είχατε πάρει την έγκριση δημοψηφίσματος, θα είχατε το κεφάλι ψηλά. Αλλά επειδή ξέρατε ότι δεν μπορούσατε να τα πάρετε αυτά, ενεργήσατε συνωμοτικά. Αυτό κάνατε και θα τ</w:t>
      </w:r>
      <w:r>
        <w:rPr>
          <w:rFonts w:eastAsia="Times New Roman" w:cs="Times New Roman"/>
          <w:szCs w:val="24"/>
        </w:rPr>
        <w:t xml:space="preserve">ο </w:t>
      </w:r>
      <w:r>
        <w:rPr>
          <w:rFonts w:eastAsia="Times New Roman" w:cs="Times New Roman"/>
          <w:szCs w:val="24"/>
        </w:rPr>
        <w:lastRenderedPageBreak/>
        <w:t xml:space="preserve">βρείτε στον δρόμο σας. Ο κάθε Βουλευτής που ψήφισε θα το βρει στον δρόμο του αυτό που </w:t>
      </w:r>
      <w:proofErr w:type="spellStart"/>
      <w:r>
        <w:rPr>
          <w:rFonts w:eastAsia="Times New Roman" w:cs="Times New Roman"/>
          <w:szCs w:val="24"/>
        </w:rPr>
        <w:t>διεπράχθη</w:t>
      </w:r>
      <w:proofErr w:type="spellEnd"/>
      <w:r>
        <w:rPr>
          <w:rFonts w:eastAsia="Times New Roman" w:cs="Times New Roman"/>
          <w:szCs w:val="24"/>
        </w:rPr>
        <w:t xml:space="preserve"> σε αυτήν την Αίθουσα.</w:t>
      </w:r>
    </w:p>
    <w:p w14:paraId="692988D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Επανέρχομαι, γιατί δεν θέλω να μου λένε ότι λέω όλο για τη Μακεδονία και για να λέω και την αλήθεια, θα σας πω κάτι. Προ ημερών μίλησα σ</w:t>
      </w:r>
      <w:r>
        <w:rPr>
          <w:rFonts w:eastAsia="Times New Roman" w:cs="Times New Roman"/>
          <w:szCs w:val="24"/>
        </w:rPr>
        <w:t>τη Θεσσαλονίκη και είδα τέτοιο μαράζωμα! Έχετε καταλάβει τι έχετε κάνει; Οι οικογένειες έχουν μαραζώσει. Πιστεύετε ότι με το να δίνετε μπουναμάδες και να κάνετε διάφορα δωράκια, θα ξεχαστεί αυτό το πράγμα που κάνατε; Αλήθεια, έχετε αυτήν την ψευδαίσθηση; Λ</w:t>
      </w:r>
      <w:r>
        <w:rPr>
          <w:rFonts w:eastAsia="Times New Roman" w:cs="Times New Roman"/>
          <w:szCs w:val="24"/>
        </w:rPr>
        <w:t>υπάμαι για τον Τσίπρα αν πιστεύει ότι αλλάζοντας ατζέντες, φέρνοντας νομοσχέδια και κάνοντας διάφορα πράγματα θα ξεχάσουμε αυτό που έγινε στις Πρέσπες.</w:t>
      </w:r>
    </w:p>
    <w:p w14:paraId="692988D6"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Αν το πιστεύετε αυτό το πράγμα, αν το ελπίζετε αυτό το πράγμα, αρχίζω και αμφιβάλλω για τη νοημοσύνη κάπ</w:t>
      </w:r>
      <w:r>
        <w:rPr>
          <w:rFonts w:eastAsia="Times New Roman" w:cs="Times New Roman"/>
          <w:szCs w:val="24"/>
        </w:rPr>
        <w:t>οιων. Γιατί βλέπω ότι οι μόνοι που σας επαινούν γι’ αυτό που έγινε, είναι του ΝΑΤΟ, οι ξένοι. Σας επαίνεσε ένας Έλληνας γι’ αυτό που κάνατε; Σας επαίνεσε ένας Έλληνας για τις Πρέσπες;</w:t>
      </w:r>
    </w:p>
    <w:p w14:paraId="692988D7"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Ο Μέρτζος.</w:t>
      </w:r>
    </w:p>
    <w:p w14:paraId="692988D8"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lastRenderedPageBreak/>
        <w:t>ΒΑΣΙΛ</w:t>
      </w:r>
      <w:r>
        <w:rPr>
          <w:rFonts w:eastAsia="Times New Roman" w:cs="Times New Roman"/>
          <w:b/>
          <w:szCs w:val="24"/>
        </w:rPr>
        <w:t>Η</w:t>
      </w:r>
      <w:r>
        <w:rPr>
          <w:rFonts w:eastAsia="Times New Roman" w:cs="Times New Roman"/>
          <w:b/>
          <w:szCs w:val="24"/>
        </w:rPr>
        <w:t>Σ</w:t>
      </w:r>
      <w:r>
        <w:rPr>
          <w:rFonts w:eastAsia="Times New Roman" w:cs="Times New Roman"/>
          <w:b/>
          <w:szCs w:val="24"/>
        </w:rPr>
        <w:t xml:space="preserve"> ΛΕΒΕΝΤΗΣ (Πρόεδρος της Ένωση</w:t>
      </w:r>
      <w:r>
        <w:rPr>
          <w:rFonts w:eastAsia="Times New Roman" w:cs="Times New Roman"/>
          <w:b/>
          <w:szCs w:val="24"/>
        </w:rPr>
        <w:t>ς Κεντρώων):</w:t>
      </w:r>
      <w:r>
        <w:rPr>
          <w:rFonts w:eastAsia="Times New Roman" w:cs="Times New Roman"/>
          <w:szCs w:val="24"/>
        </w:rPr>
        <w:t xml:space="preserve"> Οι μόνοι που σας επαίνεσαν είναι του ΝΑΤΟ, οι Αμερικάνοι. Αυτοί σας επαίνεσαν που ήθελαν να κάνουν τη δουλειά τους. Αυτοί σας επαίνεσαν, κυρίες και κύριοι. Ποιος Έλληνας σας επαίνεσε βγαίνοντας να πει «ωραία η λύση που </w:t>
      </w:r>
      <w:proofErr w:type="spellStart"/>
      <w:r>
        <w:rPr>
          <w:rFonts w:eastAsia="Times New Roman" w:cs="Times New Roman"/>
          <w:szCs w:val="24"/>
        </w:rPr>
        <w:t>εδόθη</w:t>
      </w:r>
      <w:proofErr w:type="spellEnd"/>
      <w:r>
        <w:rPr>
          <w:rFonts w:eastAsia="Times New Roman" w:cs="Times New Roman"/>
          <w:szCs w:val="24"/>
        </w:rPr>
        <w:t>»;</w:t>
      </w:r>
    </w:p>
    <w:p w14:paraId="692988D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Και λυπάμαι πάρα</w:t>
      </w:r>
      <w:r>
        <w:rPr>
          <w:rFonts w:eastAsia="Times New Roman" w:cs="Times New Roman"/>
          <w:szCs w:val="24"/>
        </w:rPr>
        <w:t xml:space="preserve"> πολύ και για τον καινούργιο Υπουργό Άμυνας</w:t>
      </w:r>
      <w:r w:rsidRPr="00AD5F8D">
        <w:rPr>
          <w:rFonts w:eastAsia="Times New Roman" w:cs="Times New Roman"/>
          <w:szCs w:val="24"/>
        </w:rPr>
        <w:t xml:space="preserve">. </w:t>
      </w:r>
      <w:r>
        <w:rPr>
          <w:rFonts w:eastAsia="Times New Roman" w:cs="Times New Roman"/>
          <w:szCs w:val="24"/>
        </w:rPr>
        <w:t xml:space="preserve">Θα πω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κουβέντα. Ήταν Αρχηγός ΓΕΕΘΑ δίπλα σ’ έναν Υπουργό, ο οποίος έλεγε ότι ήταν αντίθετος, αλλά κατ’ ουσία έκανε πλάτες μέχρι το τέλος, για να διαπραχθεί το έγκλημα, ο κ. Καμμένος. </w:t>
      </w:r>
    </w:p>
    <w:p w14:paraId="692988D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Είναι ωραίο που ορκίσατ</w:t>
      </w:r>
      <w:r>
        <w:rPr>
          <w:rFonts w:eastAsia="Times New Roman" w:cs="Times New Roman"/>
          <w:szCs w:val="24"/>
        </w:rPr>
        <w:t xml:space="preserve">ε Αρχηγό ΓΕΕΘΑ κάποιον και την άλλη ημέρα ψηφίσατε τις Πρέσπες; Ο Αρχηγός των Ενόπλων Δυνάμεων είναι και αυτός μεταξύ αυτών που έδωσαν την έγκριση για τις Πρέσπες. Προσπαθήσατε να διασύρετε και τον </w:t>
      </w:r>
      <w:r>
        <w:rPr>
          <w:rFonts w:eastAsia="Times New Roman" w:cs="Times New Roman"/>
          <w:szCs w:val="24"/>
        </w:rPr>
        <w:t>Σ</w:t>
      </w:r>
      <w:r>
        <w:rPr>
          <w:rFonts w:eastAsia="Times New Roman" w:cs="Times New Roman"/>
          <w:szCs w:val="24"/>
        </w:rPr>
        <w:t xml:space="preserve">τρατό. Ο </w:t>
      </w:r>
      <w:r>
        <w:rPr>
          <w:rFonts w:eastAsia="Times New Roman" w:cs="Times New Roman"/>
          <w:szCs w:val="24"/>
        </w:rPr>
        <w:t>Σ</w:t>
      </w:r>
      <w:r>
        <w:rPr>
          <w:rFonts w:eastAsia="Times New Roman" w:cs="Times New Roman"/>
          <w:szCs w:val="24"/>
        </w:rPr>
        <w:t>τρατός ήταν υψηλά στη συνείδηση του κόσμου ως ε</w:t>
      </w:r>
      <w:r>
        <w:rPr>
          <w:rFonts w:eastAsia="Times New Roman" w:cs="Times New Roman"/>
          <w:szCs w:val="24"/>
        </w:rPr>
        <w:t xml:space="preserve">γγύηση. </w:t>
      </w:r>
    </w:p>
    <w:p w14:paraId="692988D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Λυπούμαι γι’ αυτό το πράγμα, γιατί στον κ. Αποστολάκη είχα μία εκτίμηση. Δεν έπρεπε να δεχθεί το Υπουργείο Αμύνης, </w:t>
      </w:r>
      <w:r>
        <w:rPr>
          <w:rFonts w:eastAsia="Times New Roman" w:cs="Times New Roman"/>
          <w:szCs w:val="24"/>
        </w:rPr>
        <w:lastRenderedPageBreak/>
        <w:t>κατά την άποψή μου, ιδιαίτερα όταν πριν περάσει ένα εικοσιτετράωρο, έπρεπε να έρθει εδώ και να μιλήσει και να πει τι ωραίες που είνα</w:t>
      </w:r>
      <w:r>
        <w:rPr>
          <w:rFonts w:eastAsia="Times New Roman" w:cs="Times New Roman"/>
          <w:szCs w:val="24"/>
        </w:rPr>
        <w:t xml:space="preserve">ι οι Πρέσπες. </w:t>
      </w:r>
    </w:p>
    <w:p w14:paraId="692988D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Αυτό το πράγμα έμεινε στην </w:t>
      </w:r>
      <w:r>
        <w:rPr>
          <w:rFonts w:eastAsia="Times New Roman" w:cs="Times New Roman"/>
          <w:szCs w:val="24"/>
        </w:rPr>
        <w:t>ι</w:t>
      </w:r>
      <w:r>
        <w:rPr>
          <w:rFonts w:eastAsia="Times New Roman" w:cs="Times New Roman"/>
          <w:szCs w:val="24"/>
        </w:rPr>
        <w:t xml:space="preserve">στορία. Έμεινε στην </w:t>
      </w:r>
      <w:r>
        <w:rPr>
          <w:rFonts w:eastAsia="Times New Roman" w:cs="Times New Roman"/>
          <w:szCs w:val="24"/>
        </w:rPr>
        <w:t>ι</w:t>
      </w:r>
      <w:r>
        <w:rPr>
          <w:rFonts w:eastAsia="Times New Roman" w:cs="Times New Roman"/>
          <w:szCs w:val="24"/>
        </w:rPr>
        <w:t>στορία αυτό που έκανε ο κ. Τσίπρας. Προσπάθησε να εξευτελίσει την τιμή και την αξιοπρέπεια των Ενόπλων Δυνάμεων, τα οποία όμως δεν εξευτελίζονται, γιατί αυτά μένουν μέσα στη συνείδηση του κάθε</w:t>
      </w:r>
      <w:r>
        <w:rPr>
          <w:rFonts w:eastAsia="Times New Roman" w:cs="Times New Roman"/>
          <w:szCs w:val="24"/>
        </w:rPr>
        <w:t xml:space="preserve"> ένστολου που έχει δώσει όρκο και μέσα του ο κ. Αποστολάκης είμαι σίγουρος ότι έχει τύψεις συνειδήσεως γι’ αυτό που έκανε, ότι ανέλαβε να γίνει Υπουργός σε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Κυβέρνηση που μέσα σε δύο εικοσιτετράωρα υπέγραψε τις Πρέσπες.</w:t>
      </w:r>
    </w:p>
    <w:p w14:paraId="692988DD" w14:textId="77777777" w:rsidR="00F93F98" w:rsidRDefault="00F9424E">
      <w:pPr>
        <w:spacing w:line="600" w:lineRule="auto"/>
        <w:ind w:firstLine="720"/>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Έχετε να προσθέσετε κάτι για το θέμα, για το δημογραφικό, κύριε Πρόεδρε;</w:t>
      </w:r>
    </w:p>
    <w:p w14:paraId="692988DE" w14:textId="77777777" w:rsidR="00F93F98" w:rsidRDefault="00F9424E">
      <w:pPr>
        <w:spacing w:line="600" w:lineRule="auto"/>
        <w:ind w:firstLine="720"/>
        <w:jc w:val="both"/>
        <w:rPr>
          <w:rFonts w:eastAsia="Times New Roman" w:cs="Times New Roman"/>
          <w:szCs w:val="24"/>
        </w:rPr>
      </w:pPr>
      <w:r w:rsidRPr="007A4CCB">
        <w:rPr>
          <w:rFonts w:eastAsia="Times New Roman" w:cs="Times New Roman"/>
          <w:b/>
          <w:szCs w:val="24"/>
        </w:rPr>
        <w:t>ΒΑΣΙΛ</w:t>
      </w:r>
      <w:r>
        <w:rPr>
          <w:rFonts w:eastAsia="Times New Roman" w:cs="Times New Roman"/>
          <w:b/>
          <w:szCs w:val="24"/>
        </w:rPr>
        <w:t>Η</w:t>
      </w:r>
      <w:r w:rsidRPr="007A4CCB">
        <w:rPr>
          <w:rFonts w:eastAsia="Times New Roman" w:cs="Times New Roman"/>
          <w:b/>
          <w:szCs w:val="24"/>
        </w:rPr>
        <w:t>Σ</w:t>
      </w:r>
      <w:r w:rsidRPr="007A4CCB">
        <w:rPr>
          <w:rFonts w:eastAsia="Times New Roman" w:cs="Times New Roman"/>
          <w:b/>
          <w:szCs w:val="24"/>
        </w:rPr>
        <w:t xml:space="preserve"> ΛΕΒΕΝΤΗΣ (Πρόεδρος της Ένωσης Κεντρώων):</w:t>
      </w:r>
      <w:r>
        <w:rPr>
          <w:rFonts w:eastAsia="Times New Roman" w:cs="Times New Roman"/>
          <w:szCs w:val="24"/>
        </w:rPr>
        <w:t xml:space="preserve"> Τα είπατε όλα. Οι </w:t>
      </w:r>
      <w:proofErr w:type="spellStart"/>
      <w:r>
        <w:rPr>
          <w:rFonts w:eastAsia="Times New Roman" w:cs="Times New Roman"/>
          <w:szCs w:val="24"/>
        </w:rPr>
        <w:t>συριζαίοι</w:t>
      </w:r>
      <w:proofErr w:type="spellEnd"/>
      <w:r>
        <w:rPr>
          <w:rFonts w:eastAsia="Times New Roman" w:cs="Times New Roman"/>
          <w:szCs w:val="24"/>
        </w:rPr>
        <w:t xml:space="preserve"> και οι νεοδημοκράτες δώσατε τα πάντα στο δημογραφικό. Εγώ δεν μπορώ να δώσω τίποτα παραπάνω, ει μη μόνον να πω ότι όπως σε όλα τα πράγματα κοροϊδεύετε τον κόσμο, τον κοροϊδεύετε και σ’ αυτό. </w:t>
      </w:r>
    </w:p>
    <w:p w14:paraId="692988D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Εγώ, όπου γυρίζω και βλέπω τα κανάλ</w:t>
      </w:r>
      <w:r>
        <w:rPr>
          <w:rFonts w:eastAsia="Times New Roman" w:cs="Times New Roman"/>
          <w:szCs w:val="24"/>
        </w:rPr>
        <w:t xml:space="preserve">ια, βάζουν έναν παπαγάλο δεξιό και έναν παπαγάλο </w:t>
      </w:r>
      <w:proofErr w:type="spellStart"/>
      <w:r>
        <w:rPr>
          <w:rFonts w:eastAsia="Times New Roman" w:cs="Times New Roman"/>
          <w:szCs w:val="24"/>
        </w:rPr>
        <w:t>συριζαίο</w:t>
      </w:r>
      <w:proofErr w:type="spellEnd"/>
      <w:r>
        <w:rPr>
          <w:rFonts w:eastAsia="Times New Roman" w:cs="Times New Roman"/>
          <w:szCs w:val="24"/>
        </w:rPr>
        <w:t>. Πήγα, μάλιστα, σε δυο κανάλια και μάλωσα, επειδή είπαν να με καλέσουν και να μου πάρουν συνέντευξη εμένα, στην Ένωση Κεντρώων και βλέπω μία κυρία της Νέας Δημοκρατίας και έναν κύριο του ΣΥΡΙΖΑ. Λέω</w:t>
      </w:r>
      <w:r>
        <w:rPr>
          <w:rFonts w:eastAsia="Times New Roman" w:cs="Times New Roman"/>
          <w:szCs w:val="24"/>
        </w:rPr>
        <w:t xml:space="preserve">, αυτοί τι θέλουν εδώ; Άρχισαν να με ρωτάνε. Λέω, τι θέλουν αυτοί οι κύριοι; </w:t>
      </w:r>
    </w:p>
    <w:p w14:paraId="692988E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Έχετε στήσει έναν δικομματισμό βρωμερό και τον έχετε στήσει δόλια σε όλα τα κανάλια και πιστεύετε ότι ο κόσμος μασάει κουτόχορτο, ότι δηλαδή θα ανεβάσετε τα ποσοστά της Νέας Δημο</w:t>
      </w:r>
      <w:r>
        <w:rPr>
          <w:rFonts w:eastAsia="Times New Roman" w:cs="Times New Roman"/>
          <w:szCs w:val="24"/>
        </w:rPr>
        <w:t xml:space="preserve">κρατίας και του ΣΥΡΙΖΑ δι’ αυτού του τρόπου, πυροδοτώντας φανατισμό. Αυτό είναι το σχέδιό σας. Ούτε σ’ αυτό θα πετύχετε, διότι όταν ο λαός έφτασε να μην δίνει μεγάλα ποσοστά στο ΠΑΣΟΚ και στη Νέα Δημοκρατία, είχε περάσει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είχε καταλάβει ότι</w:t>
      </w:r>
      <w:r>
        <w:rPr>
          <w:rFonts w:eastAsia="Times New Roman" w:cs="Times New Roman"/>
          <w:szCs w:val="24"/>
        </w:rPr>
        <w:t xml:space="preserve"> ο δικομματισμός καταστρέφει τη χώρα. Το είχε καταλάβει. Τώρα αγωνίζεστε να τον γυρίσετε πίσω, αλλά ο κόσμος έχει μία σοφία, δεν γυρίζει σαν εκκρεμές όπου θέλετε εσείς, καταλαβαίνει στα κανάλια τι παιχνίδια στήνονται.</w:t>
      </w:r>
    </w:p>
    <w:p w14:paraId="692988E1"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lastRenderedPageBreak/>
        <w:t>Ήρθατε να πατάξετε τη διαπλοκή και μαζ</w:t>
      </w:r>
      <w:r>
        <w:rPr>
          <w:rFonts w:eastAsia="Times New Roman" w:cs="Times New Roman"/>
          <w:szCs w:val="24"/>
        </w:rPr>
        <w:t xml:space="preserve">ί με τη διαπλοκή προσπαθείτε να διαιωνίσετε τον κύκλο της παρουσίας σας στην πολιτική. Μαζί με τη διαπλοκή, ενώ ήρθατε για να την πατάξετε! Εις αυτήν επαφίεστε, για να παραμείνετε μεγάλα κόμματα. Όμως, ξέρετε τι θα πάθετε στο τέλος; Εκεί που περιμένετε να </w:t>
      </w:r>
      <w:r>
        <w:rPr>
          <w:rFonts w:eastAsia="Times New Roman" w:cs="Times New Roman"/>
          <w:szCs w:val="24"/>
        </w:rPr>
        <w:t>είστε δυο ισχυρά κόμματα, επιστρέφοντας στο παλιό «Παναθηναϊκός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Ολυμπιακός» ή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 Δημοκρατία», θα πάθετε και οι δύο: Ο μεν Μητσοτάκης θα πάθει πατατράκ και αυτά που λέει περί πεντακομματικής Βουλής είναι στη φαντασία του τη νύχτα, ξεσκέπαστος </w:t>
      </w:r>
      <w:r>
        <w:rPr>
          <w:rFonts w:eastAsia="Times New Roman" w:cs="Times New Roman"/>
          <w:szCs w:val="24"/>
        </w:rPr>
        <w:t xml:space="preserve">όταν κοιμάται και όταν φτιάχνει δημοσκοπήσεις όπως τις θέλει εκείνος, εσείς δε οι </w:t>
      </w:r>
      <w:proofErr w:type="spellStart"/>
      <w:r>
        <w:rPr>
          <w:rFonts w:eastAsia="Times New Roman" w:cs="Times New Roman"/>
          <w:szCs w:val="24"/>
        </w:rPr>
        <w:t>Συριζαίοι</w:t>
      </w:r>
      <w:proofErr w:type="spellEnd"/>
      <w:r>
        <w:rPr>
          <w:rFonts w:eastAsia="Times New Roman" w:cs="Times New Roman"/>
          <w:szCs w:val="24"/>
        </w:rPr>
        <w:t xml:space="preserve"> έχετε αρχίσει και λέτε ότι θα νικήσετε. Έ, αυτό πια είναι πιο αρρωστημένη περίπτωση ακόμη και από τον Μητσοτάκη, εάν πιστεύετε όντως ότι θα νικήσετε!</w:t>
      </w:r>
    </w:p>
    <w:p w14:paraId="692988E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Ευχαριστώ.</w:t>
      </w:r>
    </w:p>
    <w:p w14:paraId="692988E3" w14:textId="77777777" w:rsidR="00F93F98" w:rsidRDefault="00F9424E">
      <w:pPr>
        <w:spacing w:line="600" w:lineRule="auto"/>
        <w:ind w:firstLine="720"/>
        <w:jc w:val="center"/>
        <w:rPr>
          <w:rFonts w:eastAsia="Times New Roman" w:cs="Times New Roman"/>
          <w:szCs w:val="24"/>
        </w:rPr>
      </w:pPr>
      <w:r w:rsidRPr="007A7052">
        <w:rPr>
          <w:rFonts w:eastAsia="Times New Roman" w:cs="Times New Roman"/>
          <w:szCs w:val="24"/>
        </w:rPr>
        <w:t>(Χε</w:t>
      </w:r>
      <w:r w:rsidRPr="007A7052">
        <w:rPr>
          <w:rFonts w:eastAsia="Times New Roman" w:cs="Times New Roman"/>
          <w:szCs w:val="24"/>
        </w:rPr>
        <w:t xml:space="preserve">ιροκροτήματα από την πτέρυγα </w:t>
      </w:r>
      <w:r>
        <w:rPr>
          <w:rFonts w:eastAsia="Times New Roman" w:cs="Times New Roman"/>
          <w:szCs w:val="24"/>
        </w:rPr>
        <w:t>της Ένωσης Κεντρώων</w:t>
      </w:r>
      <w:r w:rsidRPr="007A7052">
        <w:rPr>
          <w:rFonts w:eastAsia="Times New Roman" w:cs="Times New Roman"/>
          <w:szCs w:val="24"/>
        </w:rPr>
        <w:t>)</w:t>
      </w:r>
    </w:p>
    <w:p w14:paraId="692988E4" w14:textId="77777777" w:rsidR="00F93F98" w:rsidRDefault="00F9424E">
      <w:pPr>
        <w:spacing w:line="600" w:lineRule="auto"/>
        <w:ind w:firstLine="720"/>
        <w:jc w:val="both"/>
        <w:rPr>
          <w:rFonts w:eastAsia="Times New Roman" w:cs="Times New Roman"/>
          <w:szCs w:val="24"/>
        </w:rPr>
      </w:pPr>
      <w:r w:rsidRPr="00744B3F">
        <w:rPr>
          <w:rFonts w:eastAsia="Times New Roman" w:cs="Times New Roman"/>
          <w:b/>
          <w:szCs w:val="24"/>
        </w:rPr>
        <w:lastRenderedPageBreak/>
        <w:t xml:space="preserve">ΠΡΟΕΔΡΕΥΩΝ (Γεώργιος Βαρεμένος): </w:t>
      </w:r>
      <w:r>
        <w:rPr>
          <w:rFonts w:eastAsia="Times New Roman" w:cs="Times New Roman"/>
          <w:szCs w:val="24"/>
        </w:rPr>
        <w:t>Και εμείς, κύριε Πρόεδρε.</w:t>
      </w:r>
    </w:p>
    <w:p w14:paraId="692988E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Ο κ. Αντωνίου από τον ΣΥΡΙΖΑ έχει τον λόγο.</w:t>
      </w:r>
    </w:p>
    <w:p w14:paraId="692988E6" w14:textId="77777777" w:rsidR="00F93F98" w:rsidRDefault="00F9424E">
      <w:pPr>
        <w:spacing w:line="600" w:lineRule="auto"/>
        <w:ind w:firstLine="720"/>
        <w:jc w:val="both"/>
        <w:rPr>
          <w:rFonts w:eastAsia="Times New Roman" w:cs="Times New Roman"/>
          <w:szCs w:val="24"/>
        </w:rPr>
      </w:pPr>
      <w:r w:rsidRPr="00166B51">
        <w:rPr>
          <w:rFonts w:eastAsia="Times New Roman" w:cs="Times New Roman"/>
          <w:b/>
          <w:szCs w:val="24"/>
        </w:rPr>
        <w:t>ΧΡΗΣΤΟΣ ΑΝΤΩΝΙΟΥ:</w:t>
      </w:r>
      <w:r>
        <w:rPr>
          <w:rFonts w:eastAsia="Times New Roman" w:cs="Times New Roman"/>
          <w:szCs w:val="24"/>
        </w:rPr>
        <w:t xml:space="preserve"> Να επαναφέρω λίγο τη συζήτηση, κυρίες και κύριοι, στο δημογραφικό. Θα είμαι πάρα πολύ</w:t>
      </w:r>
      <w:r>
        <w:rPr>
          <w:rFonts w:eastAsia="Times New Roman" w:cs="Times New Roman"/>
          <w:szCs w:val="24"/>
        </w:rPr>
        <w:t xml:space="preserve"> σύντομος, γιατί μετά τους πολιτικούς Αρχηγούς το να μιλά κάποιος Βουλευτής είναι και λίγο άχαρο, μια που η συζήτηση έχει εξαντληθεί.</w:t>
      </w:r>
    </w:p>
    <w:p w14:paraId="692988E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Σαν μέλος της </w:t>
      </w:r>
      <w:r>
        <w:rPr>
          <w:rFonts w:eastAsia="Times New Roman" w:cs="Times New Roman"/>
          <w:szCs w:val="24"/>
        </w:rPr>
        <w:t>ε</w:t>
      </w:r>
      <w:r>
        <w:rPr>
          <w:rFonts w:eastAsia="Times New Roman" w:cs="Times New Roman"/>
          <w:szCs w:val="24"/>
        </w:rPr>
        <w:t xml:space="preserve">πιτροπής θέλω να πω ότι είμαι πάρα πολύ ικανοποιημένος από τον τρόπο που η </w:t>
      </w:r>
      <w:r>
        <w:rPr>
          <w:rFonts w:eastAsia="Times New Roman" w:cs="Times New Roman"/>
          <w:szCs w:val="24"/>
        </w:rPr>
        <w:t>ε</w:t>
      </w:r>
      <w:r>
        <w:rPr>
          <w:rFonts w:eastAsia="Times New Roman" w:cs="Times New Roman"/>
          <w:szCs w:val="24"/>
        </w:rPr>
        <w:t>πιτροπή εργάστηκε, από τον τρόπ</w:t>
      </w:r>
      <w:r>
        <w:rPr>
          <w:rFonts w:eastAsia="Times New Roman" w:cs="Times New Roman"/>
          <w:szCs w:val="24"/>
        </w:rPr>
        <w:t xml:space="preserve">ο που η </w:t>
      </w:r>
      <w:r>
        <w:rPr>
          <w:rFonts w:eastAsia="Times New Roman" w:cs="Times New Roman"/>
          <w:szCs w:val="24"/>
        </w:rPr>
        <w:t>ε</w:t>
      </w:r>
      <w:r>
        <w:rPr>
          <w:rFonts w:eastAsia="Times New Roman" w:cs="Times New Roman"/>
          <w:szCs w:val="24"/>
        </w:rPr>
        <w:t xml:space="preserve">πιτροπή κατέληξε σ’ αυτό το πόρισμα και είχαμε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πάρα πολύ καλή συζήτηση με ό,τι αξιολογότερο υπάρχει στην ελληνική κοινωνία και από πλευράς επιστημονικής, αλλά και από πλευράς συνδικαλιστικής εκπροσώπησης και φορέων που ασχολούνται με το ζήτημα</w:t>
      </w:r>
      <w:r>
        <w:rPr>
          <w:rFonts w:eastAsia="Times New Roman" w:cs="Times New Roman"/>
          <w:szCs w:val="24"/>
        </w:rPr>
        <w:t>.</w:t>
      </w:r>
    </w:p>
    <w:p w14:paraId="692988E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Επέδειξαν, λοιπόν, τα μέλη της </w:t>
      </w:r>
      <w:r>
        <w:rPr>
          <w:rFonts w:eastAsia="Times New Roman" w:cs="Times New Roman"/>
          <w:szCs w:val="24"/>
        </w:rPr>
        <w:t>ε</w:t>
      </w:r>
      <w:r>
        <w:rPr>
          <w:rFonts w:eastAsia="Times New Roman" w:cs="Times New Roman"/>
          <w:szCs w:val="24"/>
        </w:rPr>
        <w:t xml:space="preserve">πιτροπής του Κοινοβουλίου την ανάλογη θετική διάθεση, συμπεριφορά, προβληματισμό και ανάδειξη όλων των πτυχών του θέματος, χωρίς τις συνήθεις </w:t>
      </w:r>
      <w:r>
        <w:rPr>
          <w:rFonts w:eastAsia="Times New Roman" w:cs="Times New Roman"/>
          <w:szCs w:val="24"/>
        </w:rPr>
        <w:lastRenderedPageBreak/>
        <w:t>προστριβές και τους συνήθεις διαξιφισμούς. Αυτό αποτυπώνεται και στο κοινό πόρισ</w:t>
      </w:r>
      <w:r>
        <w:rPr>
          <w:rFonts w:eastAsia="Times New Roman" w:cs="Times New Roman"/>
          <w:szCs w:val="24"/>
        </w:rPr>
        <w:t xml:space="preserve">μα που καταλήξαμε, με εξαίρεση το ΚΚΕ και την Χρυσή Αυγή. Θέλω αυτό να το πιστώσω στα θετικά των μελών της </w:t>
      </w:r>
      <w:r>
        <w:rPr>
          <w:rFonts w:eastAsia="Times New Roman" w:cs="Times New Roman"/>
          <w:szCs w:val="24"/>
        </w:rPr>
        <w:t>ε</w:t>
      </w:r>
      <w:r>
        <w:rPr>
          <w:rFonts w:eastAsia="Times New Roman" w:cs="Times New Roman"/>
          <w:szCs w:val="24"/>
        </w:rPr>
        <w:t xml:space="preserve">πιτροπής και της Προέδρου, της κ. Αναγνωστοπούλου και θεωρώ ότι συνιστά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πρώτη επιτυχία για τη μακροπρόθεσμη αντιμετώπιση ενός πάρα πολύ σοβαρού </w:t>
      </w:r>
      <w:r>
        <w:rPr>
          <w:rFonts w:eastAsia="Times New Roman" w:cs="Times New Roman"/>
          <w:szCs w:val="24"/>
        </w:rPr>
        <w:t>θέματος, όπως είναι το δημογραφικό, που βρίσκεται αυτήν τη στιγμή στον πυρήνα του προβληματισμού και της δημόσιας συζήτησης σε πανευρωπαϊκό επίπεδο.</w:t>
      </w:r>
    </w:p>
    <w:p w14:paraId="692988E9"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Βέβαια, το πρόβλημα σε ορισμένες χώρες, κυρίως του Νότου, αλλά και στη χώρα μας παίρνει εκρηκτικές διαστάσε</w:t>
      </w:r>
      <w:r>
        <w:rPr>
          <w:rFonts w:eastAsia="Times New Roman" w:cs="Times New Roman"/>
          <w:szCs w:val="24"/>
        </w:rPr>
        <w:t>ις, καθώς η δημογραφική συρρίκνωση και η καθαρή μείωση του πληθυσμού υπονομεύουν τη μελλοντική πορεία της χώρας από κάθε άποψη, οικονομική, κοινωνική και επίσης, υπονομεύουν την προοπτική της μελλοντικής δυνητικής ανάπτυξης της χώρας, εάν αυτή η τάση δεν α</w:t>
      </w:r>
      <w:r>
        <w:rPr>
          <w:rFonts w:eastAsia="Times New Roman" w:cs="Times New Roman"/>
          <w:szCs w:val="24"/>
        </w:rPr>
        <w:t>ναστραφεί και συνεχίσει να κινείται πτωτικά.</w:t>
      </w:r>
    </w:p>
    <w:p w14:paraId="692988E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Τα διλήμματα που είχαμε στην </w:t>
      </w:r>
      <w:r>
        <w:rPr>
          <w:rFonts w:eastAsia="Times New Roman" w:cs="Times New Roman"/>
          <w:szCs w:val="24"/>
        </w:rPr>
        <w:t>ε</w:t>
      </w:r>
      <w:r>
        <w:rPr>
          <w:rFonts w:eastAsia="Times New Roman" w:cs="Times New Roman"/>
          <w:szCs w:val="24"/>
        </w:rPr>
        <w:t xml:space="preserve">πιτροπή κυρίως ήταν όσον αφορά τα επιδόματα, τις διάφορες φορολογικές απαλλαγές </w:t>
      </w:r>
      <w:r>
        <w:rPr>
          <w:rFonts w:eastAsia="Times New Roman" w:cs="Times New Roman"/>
          <w:szCs w:val="24"/>
        </w:rPr>
        <w:lastRenderedPageBreak/>
        <w:t>ή άλλες και κυρίως πού έπρεπε να στραφεί η προσοχή μας και πού έπρεπε να στραφούν τα κίνητρα. Θα έπρε</w:t>
      </w:r>
      <w:r>
        <w:rPr>
          <w:rFonts w:eastAsia="Times New Roman" w:cs="Times New Roman"/>
          <w:szCs w:val="24"/>
        </w:rPr>
        <w:t xml:space="preserve">πε, δηλαδή, τα κίνητρα να στραφούν προς τις πολύτεκνες και τις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αποκλειστικά ή θα έπρεπε να ξεκινήσουμε από τις οικογένειες που δεν έχουν κανένα παιδί και σκέφτονται να κάνουν από ένα έως δύο παιδιά; Γιατί, τα στατιστικά στοιχεία δείχν</w:t>
      </w:r>
      <w:r>
        <w:rPr>
          <w:rFonts w:eastAsia="Times New Roman" w:cs="Times New Roman"/>
          <w:szCs w:val="24"/>
        </w:rPr>
        <w:t xml:space="preserve">ουν ότι οι οικογένειες που είναι </w:t>
      </w:r>
      <w:proofErr w:type="spellStart"/>
      <w:r>
        <w:rPr>
          <w:rFonts w:eastAsia="Times New Roman" w:cs="Times New Roman"/>
          <w:szCs w:val="24"/>
        </w:rPr>
        <w:t>τρίτεκνες</w:t>
      </w:r>
      <w:proofErr w:type="spellEnd"/>
      <w:r>
        <w:rPr>
          <w:rFonts w:eastAsia="Times New Roman" w:cs="Times New Roman"/>
          <w:szCs w:val="24"/>
        </w:rPr>
        <w:t xml:space="preserve"> και πολύτεκνες είναι περίπου στο 10%. Θα συνεχίσουμε την πολιτική ενίσχυσης των </w:t>
      </w:r>
      <w:proofErr w:type="spellStart"/>
      <w:r>
        <w:rPr>
          <w:rFonts w:eastAsia="Times New Roman" w:cs="Times New Roman"/>
          <w:szCs w:val="24"/>
        </w:rPr>
        <w:t>τριτέκνων</w:t>
      </w:r>
      <w:proofErr w:type="spellEnd"/>
      <w:r>
        <w:rPr>
          <w:rFonts w:eastAsia="Times New Roman" w:cs="Times New Roman"/>
          <w:szCs w:val="24"/>
        </w:rPr>
        <w:t xml:space="preserve"> και των πολυτέκνων αποκλειστικά; Δεν λέω ότι δεν πρέπει να ενισχύονται αυτές οι οικογένειες και ενισχύονται και από την και</w:t>
      </w:r>
      <w:r>
        <w:rPr>
          <w:rFonts w:eastAsia="Times New Roman" w:cs="Times New Roman"/>
          <w:szCs w:val="24"/>
        </w:rPr>
        <w:t xml:space="preserve">νούργια ρύθμιση που έκανε η Υπουργός, η κ. Φωτίου, καθώς το 92% των </w:t>
      </w:r>
      <w:proofErr w:type="spellStart"/>
      <w:r>
        <w:rPr>
          <w:rFonts w:eastAsia="Times New Roman" w:cs="Times New Roman"/>
          <w:szCs w:val="24"/>
        </w:rPr>
        <w:t>τρίτεκνων</w:t>
      </w:r>
      <w:proofErr w:type="spellEnd"/>
      <w:r>
        <w:rPr>
          <w:rFonts w:eastAsia="Times New Roman" w:cs="Times New Roman"/>
          <w:szCs w:val="24"/>
        </w:rPr>
        <w:t xml:space="preserve"> και πολύτεκνων οικογενειών είδαν αυξήσεις και ένα μικρό μέρος μόνο είδαν μειώσεις. Ελπίζω και αυτό σύντομα να ρυθμιστεί. Όμως, κυρίως είδαν πολύ μεγάλες αυξήσεις οι οικογένειες π</w:t>
      </w:r>
      <w:r>
        <w:rPr>
          <w:rFonts w:eastAsia="Times New Roman" w:cs="Times New Roman"/>
          <w:szCs w:val="24"/>
        </w:rPr>
        <w:t xml:space="preserve">ου είχαν ένα και δύο παιδιά. </w:t>
      </w:r>
    </w:p>
    <w:p w14:paraId="692988E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Θέλω να έρθω λίγο στο παρελθόν και να δούμε τι εφαρμόστηκε από το προηγούμενο πόρισμα και εάν αυτό το πόρισμα του 1993 συνέβαλε στην ανακοπή της πτωτικής τάσης συρρίκνωσης του πληθυσμού.</w:t>
      </w:r>
    </w:p>
    <w:p w14:paraId="692988EC" w14:textId="77777777" w:rsidR="00F93F98" w:rsidRDefault="00F9424E">
      <w:pPr>
        <w:tabs>
          <w:tab w:val="left" w:pos="6168"/>
        </w:tabs>
        <w:spacing w:line="600" w:lineRule="auto"/>
        <w:ind w:firstLine="720"/>
        <w:jc w:val="both"/>
        <w:rPr>
          <w:rFonts w:eastAsia="Times New Roman" w:cs="Times New Roman"/>
          <w:szCs w:val="24"/>
        </w:rPr>
      </w:pPr>
      <w:r w:rsidRPr="006C0024">
        <w:rPr>
          <w:rFonts w:eastAsia="Times New Roman" w:cs="Times New Roman"/>
          <w:szCs w:val="24"/>
        </w:rPr>
        <w:lastRenderedPageBreak/>
        <w:t xml:space="preserve">Θα </w:t>
      </w:r>
      <w:r>
        <w:rPr>
          <w:rFonts w:eastAsia="Times New Roman" w:cs="Times New Roman"/>
          <w:szCs w:val="24"/>
        </w:rPr>
        <w:t xml:space="preserve">διαβάσω κάτι χαρακτηριστικό από </w:t>
      </w:r>
      <w:r w:rsidRPr="006C0024">
        <w:rPr>
          <w:rFonts w:eastAsia="Times New Roman" w:cs="Times New Roman"/>
          <w:szCs w:val="24"/>
        </w:rPr>
        <w:t>τη σ</w:t>
      </w:r>
      <w:r w:rsidRPr="006C0024">
        <w:rPr>
          <w:rFonts w:eastAsia="Times New Roman" w:cs="Times New Roman"/>
          <w:szCs w:val="24"/>
        </w:rPr>
        <w:t>ελίδα 41 του πορίσματος</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Λέει τ</w:t>
      </w:r>
      <w:r w:rsidRPr="006C0024">
        <w:rPr>
          <w:rFonts w:eastAsia="Times New Roman" w:cs="Times New Roman"/>
          <w:szCs w:val="24"/>
        </w:rPr>
        <w:t xml:space="preserve">ο πόρισμα της διακομματικής </w:t>
      </w:r>
      <w:r>
        <w:rPr>
          <w:rFonts w:eastAsia="Times New Roman" w:cs="Times New Roman"/>
          <w:szCs w:val="24"/>
        </w:rPr>
        <w:t>ε</w:t>
      </w:r>
      <w:r w:rsidRPr="006C0024">
        <w:rPr>
          <w:rFonts w:eastAsia="Times New Roman" w:cs="Times New Roman"/>
          <w:szCs w:val="24"/>
        </w:rPr>
        <w:t>πιτροπής για το δημογραφικό του 1993</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w:t>
      </w:r>
      <w:r w:rsidRPr="006C0024">
        <w:rPr>
          <w:rFonts w:eastAsia="Times New Roman" w:cs="Times New Roman"/>
          <w:szCs w:val="24"/>
        </w:rPr>
        <w:t>Να τροποποιηθεί ο νόμος που ισχύει σήμερα για την υιοθεσία ενός παιδιού</w:t>
      </w:r>
      <w:r>
        <w:rPr>
          <w:rFonts w:eastAsia="Times New Roman" w:cs="Times New Roman"/>
          <w:szCs w:val="24"/>
        </w:rPr>
        <w:t>, γιατί είναι πολύπλοκος και</w:t>
      </w:r>
      <w:r w:rsidRPr="006C0024">
        <w:rPr>
          <w:rFonts w:eastAsia="Times New Roman" w:cs="Times New Roman"/>
          <w:szCs w:val="24"/>
        </w:rPr>
        <w:t xml:space="preserve"> γραφειοκρατικός</w:t>
      </w:r>
      <w:r>
        <w:rPr>
          <w:rFonts w:eastAsia="Times New Roman" w:cs="Times New Roman"/>
          <w:szCs w:val="24"/>
        </w:rPr>
        <w:t>,</w:t>
      </w:r>
      <w:r w:rsidRPr="006C0024">
        <w:rPr>
          <w:rFonts w:eastAsia="Times New Roman" w:cs="Times New Roman"/>
          <w:szCs w:val="24"/>
        </w:rPr>
        <w:t xml:space="preserve"> με αποτέλεσμα να υπάρχουν ιδρύματα με πο</w:t>
      </w:r>
      <w:r w:rsidRPr="006C0024">
        <w:rPr>
          <w:rFonts w:eastAsia="Times New Roman" w:cs="Times New Roman"/>
          <w:szCs w:val="24"/>
        </w:rPr>
        <w:t>λλά παιδιά που έχουν εγκαταλειφθεί και οι διαδικασίες να αποτρέπουν την υιοθεσία</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Αυτή η</w:t>
      </w:r>
      <w:r w:rsidRPr="006C0024">
        <w:rPr>
          <w:rFonts w:eastAsia="Times New Roman" w:cs="Times New Roman"/>
          <w:szCs w:val="24"/>
        </w:rPr>
        <w:t xml:space="preserve"> διαπίστωση γίνεται το </w:t>
      </w:r>
      <w:r>
        <w:rPr>
          <w:rFonts w:eastAsia="Times New Roman" w:cs="Times New Roman"/>
          <w:szCs w:val="24"/>
        </w:rPr>
        <w:t>’</w:t>
      </w:r>
      <w:r w:rsidRPr="006C0024">
        <w:rPr>
          <w:rFonts w:eastAsia="Times New Roman" w:cs="Times New Roman"/>
          <w:szCs w:val="24"/>
        </w:rPr>
        <w:t>93</w:t>
      </w:r>
      <w:r>
        <w:rPr>
          <w:rFonts w:eastAsia="Times New Roman" w:cs="Times New Roman"/>
          <w:szCs w:val="24"/>
        </w:rPr>
        <w:t xml:space="preserve">. </w:t>
      </w:r>
    </w:p>
    <w:p w14:paraId="692988ED"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Από το </w:t>
      </w:r>
      <w:r>
        <w:rPr>
          <w:rFonts w:eastAsia="Times New Roman"/>
          <w:szCs w:val="24"/>
        </w:rPr>
        <w:t>ʼ</w:t>
      </w:r>
      <w:r>
        <w:rPr>
          <w:rFonts w:eastAsia="Times New Roman" w:cs="Times New Roman"/>
          <w:szCs w:val="24"/>
        </w:rPr>
        <w:t>93</w:t>
      </w:r>
      <w:r w:rsidRPr="006C0024">
        <w:rPr>
          <w:rFonts w:eastAsia="Times New Roman" w:cs="Times New Roman"/>
          <w:szCs w:val="24"/>
        </w:rPr>
        <w:t xml:space="preserve"> μέχρι σήμερα</w:t>
      </w:r>
      <w:r>
        <w:rPr>
          <w:rFonts w:eastAsia="Times New Roman" w:cs="Times New Roman"/>
          <w:szCs w:val="24"/>
        </w:rPr>
        <w:t>,</w:t>
      </w:r>
      <w:r w:rsidRPr="006C0024">
        <w:rPr>
          <w:rFonts w:eastAsia="Times New Roman" w:cs="Times New Roman"/>
          <w:szCs w:val="24"/>
        </w:rPr>
        <w:t xml:space="preserve"> ήρθε η Κυβέρνηση αυτή </w:t>
      </w:r>
      <w:r>
        <w:rPr>
          <w:rFonts w:eastAsia="Times New Roman" w:cs="Times New Roman"/>
          <w:szCs w:val="24"/>
        </w:rPr>
        <w:t xml:space="preserve">την οποία </w:t>
      </w:r>
      <w:r w:rsidRPr="006C0024">
        <w:rPr>
          <w:rFonts w:eastAsia="Times New Roman" w:cs="Times New Roman"/>
          <w:szCs w:val="24"/>
        </w:rPr>
        <w:t>έχω την τιμή να εκπροσωπώ στο Κοινοβούλιο</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και</w:t>
      </w:r>
      <w:r w:rsidRPr="006C0024">
        <w:rPr>
          <w:rFonts w:eastAsia="Times New Roman" w:cs="Times New Roman"/>
          <w:szCs w:val="24"/>
        </w:rPr>
        <w:t xml:space="preserve"> έλυσε αυτό το θέμα πριν από λίγο χρονικό διάστημα</w:t>
      </w:r>
      <w:r>
        <w:rPr>
          <w:rFonts w:eastAsia="Times New Roman" w:cs="Times New Roman"/>
          <w:szCs w:val="24"/>
        </w:rPr>
        <w:t>. Θεσμοθετήσαμε διαδικασίες</w:t>
      </w:r>
      <w:r w:rsidRPr="006C0024">
        <w:rPr>
          <w:rFonts w:eastAsia="Times New Roman" w:cs="Times New Roman"/>
          <w:szCs w:val="24"/>
        </w:rPr>
        <w:t xml:space="preserve"> σ</w:t>
      </w:r>
      <w:r>
        <w:rPr>
          <w:rFonts w:eastAsia="Times New Roman" w:cs="Times New Roman"/>
          <w:szCs w:val="24"/>
        </w:rPr>
        <w:t xml:space="preserve">ύντομες, που μπορεί να φτάσουν το αργότερο μέχρι δέκα μήνες, </w:t>
      </w:r>
      <w:r w:rsidRPr="006C0024">
        <w:rPr>
          <w:rFonts w:eastAsia="Times New Roman" w:cs="Times New Roman"/>
          <w:szCs w:val="24"/>
        </w:rPr>
        <w:t>ένα</w:t>
      </w:r>
      <w:r>
        <w:rPr>
          <w:rFonts w:eastAsia="Times New Roman" w:cs="Times New Roman"/>
          <w:szCs w:val="24"/>
        </w:rPr>
        <w:t>ν</w:t>
      </w:r>
      <w:r w:rsidRPr="006C0024">
        <w:rPr>
          <w:rFonts w:eastAsia="Times New Roman" w:cs="Times New Roman"/>
          <w:szCs w:val="24"/>
        </w:rPr>
        <w:t xml:space="preserve"> χρόνο</w:t>
      </w:r>
      <w:r>
        <w:rPr>
          <w:rFonts w:eastAsia="Times New Roman" w:cs="Times New Roman"/>
          <w:szCs w:val="24"/>
        </w:rPr>
        <w:t>,</w:t>
      </w:r>
      <w:r w:rsidRPr="006C0024">
        <w:rPr>
          <w:rFonts w:eastAsia="Times New Roman" w:cs="Times New Roman"/>
          <w:szCs w:val="24"/>
        </w:rPr>
        <w:t xml:space="preserve"> από </w:t>
      </w:r>
      <w:r>
        <w:rPr>
          <w:rFonts w:eastAsia="Times New Roman" w:cs="Times New Roman"/>
          <w:szCs w:val="24"/>
        </w:rPr>
        <w:t>ε</w:t>
      </w:r>
      <w:r w:rsidRPr="006C0024">
        <w:rPr>
          <w:rFonts w:eastAsia="Times New Roman" w:cs="Times New Roman"/>
          <w:szCs w:val="24"/>
        </w:rPr>
        <w:t xml:space="preserve">κεί που για να </w:t>
      </w:r>
      <w:r>
        <w:rPr>
          <w:rFonts w:eastAsia="Times New Roman" w:cs="Times New Roman"/>
          <w:szCs w:val="24"/>
        </w:rPr>
        <w:t xml:space="preserve">υιοθετήσει κάποιος ένα παιδί, </w:t>
      </w:r>
      <w:r w:rsidRPr="006C0024">
        <w:rPr>
          <w:rFonts w:eastAsia="Times New Roman" w:cs="Times New Roman"/>
          <w:szCs w:val="24"/>
        </w:rPr>
        <w:t>ήθελε πάνω από πέντε και έξι χρόνια</w:t>
      </w:r>
      <w:r>
        <w:rPr>
          <w:rFonts w:eastAsia="Times New Roman" w:cs="Times New Roman"/>
          <w:szCs w:val="24"/>
        </w:rPr>
        <w:t>.</w:t>
      </w:r>
    </w:p>
    <w:p w14:paraId="692988EE" w14:textId="77777777" w:rsidR="00F93F98" w:rsidRDefault="00F9424E">
      <w:pPr>
        <w:tabs>
          <w:tab w:val="left" w:pos="6168"/>
        </w:tabs>
        <w:spacing w:line="600" w:lineRule="auto"/>
        <w:ind w:firstLine="720"/>
        <w:jc w:val="both"/>
        <w:rPr>
          <w:rFonts w:eastAsia="Times New Roman" w:cs="Times New Roman"/>
          <w:szCs w:val="24"/>
        </w:rPr>
      </w:pPr>
      <w:r w:rsidRPr="006C0024">
        <w:rPr>
          <w:rFonts w:eastAsia="Times New Roman" w:cs="Times New Roman"/>
          <w:szCs w:val="24"/>
        </w:rPr>
        <w:t>Τελειώνοντας</w:t>
      </w:r>
      <w:r>
        <w:rPr>
          <w:rFonts w:eastAsia="Times New Roman" w:cs="Times New Roman"/>
          <w:szCs w:val="24"/>
        </w:rPr>
        <w:t>, δεν</w:t>
      </w:r>
      <w:r>
        <w:rPr>
          <w:rFonts w:eastAsia="Times New Roman" w:cs="Times New Roman"/>
          <w:szCs w:val="24"/>
        </w:rPr>
        <w:t xml:space="preserve"> θα αναφερθώ στα μέτρα</w:t>
      </w:r>
      <w:r w:rsidRPr="006C0024">
        <w:rPr>
          <w:rFonts w:eastAsia="Times New Roman" w:cs="Times New Roman"/>
          <w:szCs w:val="24"/>
        </w:rPr>
        <w:t xml:space="preserve"> πολιτικής που έχει </w:t>
      </w:r>
      <w:r>
        <w:rPr>
          <w:rFonts w:eastAsia="Times New Roman" w:cs="Times New Roman"/>
          <w:szCs w:val="24"/>
        </w:rPr>
        <w:t xml:space="preserve">υιοθετήσει </w:t>
      </w:r>
      <w:r w:rsidRPr="006C0024">
        <w:rPr>
          <w:rFonts w:eastAsia="Times New Roman" w:cs="Times New Roman"/>
          <w:szCs w:val="24"/>
        </w:rPr>
        <w:t>το πόρισμα</w:t>
      </w:r>
      <w:r>
        <w:rPr>
          <w:rFonts w:eastAsia="Times New Roman" w:cs="Times New Roman"/>
          <w:szCs w:val="24"/>
        </w:rPr>
        <w:t>.</w:t>
      </w:r>
      <w:r w:rsidRPr="006C0024">
        <w:rPr>
          <w:rFonts w:eastAsia="Times New Roman" w:cs="Times New Roman"/>
          <w:szCs w:val="24"/>
        </w:rPr>
        <w:t xml:space="preserve"> Νομίζω είναι ένα σύνολο προτάσεων και ένα σημαντικό εργαλείο πολιτικής</w:t>
      </w:r>
      <w:r>
        <w:rPr>
          <w:rFonts w:eastAsia="Times New Roman" w:cs="Times New Roman"/>
          <w:szCs w:val="24"/>
        </w:rPr>
        <w:t>,</w:t>
      </w:r>
      <w:r w:rsidRPr="006C0024">
        <w:rPr>
          <w:rFonts w:eastAsia="Times New Roman" w:cs="Times New Roman"/>
          <w:szCs w:val="24"/>
        </w:rPr>
        <w:t xml:space="preserve"> καθώς περιγράφει λεπτομερώς τόσο τη σημερινή κατάσταση</w:t>
      </w:r>
      <w:r>
        <w:rPr>
          <w:rFonts w:eastAsia="Times New Roman" w:cs="Times New Roman"/>
          <w:szCs w:val="24"/>
        </w:rPr>
        <w:t>,</w:t>
      </w:r>
      <w:r w:rsidRPr="006C0024">
        <w:rPr>
          <w:rFonts w:eastAsia="Times New Roman" w:cs="Times New Roman"/>
          <w:szCs w:val="24"/>
        </w:rPr>
        <w:t xml:space="preserve"> τις τάσεις που διαμορφώ</w:t>
      </w:r>
      <w:r w:rsidRPr="006C0024">
        <w:rPr>
          <w:rFonts w:eastAsia="Times New Roman" w:cs="Times New Roman"/>
          <w:szCs w:val="24"/>
        </w:rPr>
        <w:lastRenderedPageBreak/>
        <w:t>νονται</w:t>
      </w:r>
      <w:r>
        <w:rPr>
          <w:rFonts w:eastAsia="Times New Roman" w:cs="Times New Roman"/>
          <w:szCs w:val="24"/>
        </w:rPr>
        <w:t>,</w:t>
      </w:r>
      <w:r w:rsidRPr="006C0024">
        <w:rPr>
          <w:rFonts w:eastAsia="Times New Roman" w:cs="Times New Roman"/>
          <w:szCs w:val="24"/>
        </w:rPr>
        <w:t xml:space="preserve"> όσο και όλους τους παράγοντες πο</w:t>
      </w:r>
      <w:r w:rsidRPr="006C0024">
        <w:rPr>
          <w:rFonts w:eastAsia="Times New Roman" w:cs="Times New Roman"/>
          <w:szCs w:val="24"/>
        </w:rPr>
        <w:t>υ επηρεάζουν το μέγεθος του πληθυσμού</w:t>
      </w:r>
      <w:r>
        <w:rPr>
          <w:rFonts w:eastAsia="Times New Roman" w:cs="Times New Roman"/>
          <w:szCs w:val="24"/>
        </w:rPr>
        <w:t>, όπως η</w:t>
      </w:r>
      <w:r w:rsidRPr="006C0024">
        <w:rPr>
          <w:rFonts w:eastAsia="Times New Roman" w:cs="Times New Roman"/>
          <w:szCs w:val="24"/>
        </w:rPr>
        <w:t xml:space="preserve"> γονιμότητα</w:t>
      </w:r>
      <w:r>
        <w:rPr>
          <w:rFonts w:eastAsia="Times New Roman" w:cs="Times New Roman"/>
          <w:szCs w:val="24"/>
        </w:rPr>
        <w:t>, η</w:t>
      </w:r>
      <w:r w:rsidRPr="006C0024">
        <w:rPr>
          <w:rFonts w:eastAsia="Times New Roman" w:cs="Times New Roman"/>
          <w:szCs w:val="24"/>
        </w:rPr>
        <w:t xml:space="preserve"> θνησιμότητα</w:t>
      </w:r>
      <w:r>
        <w:rPr>
          <w:rFonts w:eastAsia="Times New Roman" w:cs="Times New Roman"/>
          <w:szCs w:val="24"/>
        </w:rPr>
        <w:t>, οι</w:t>
      </w:r>
      <w:r w:rsidRPr="006C0024">
        <w:rPr>
          <w:rFonts w:eastAsia="Times New Roman" w:cs="Times New Roman"/>
          <w:szCs w:val="24"/>
        </w:rPr>
        <w:t xml:space="preserve"> μεταναστευτικές ροές</w:t>
      </w:r>
      <w:r>
        <w:rPr>
          <w:rFonts w:eastAsia="Times New Roman" w:cs="Times New Roman"/>
          <w:szCs w:val="24"/>
        </w:rPr>
        <w:t>.</w:t>
      </w:r>
    </w:p>
    <w:p w14:paraId="692988EF"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Θέλω να</w:t>
      </w:r>
      <w:r w:rsidRPr="006C0024">
        <w:rPr>
          <w:rFonts w:eastAsia="Times New Roman" w:cs="Times New Roman"/>
          <w:szCs w:val="24"/>
        </w:rPr>
        <w:t xml:space="preserve"> σημειώσω </w:t>
      </w:r>
      <w:r>
        <w:rPr>
          <w:rFonts w:eastAsia="Times New Roman" w:cs="Times New Roman"/>
          <w:szCs w:val="24"/>
        </w:rPr>
        <w:t>μόνο κάτι για το οποίο</w:t>
      </w:r>
      <w:r w:rsidRPr="006C0024">
        <w:rPr>
          <w:rFonts w:eastAsia="Times New Roman" w:cs="Times New Roman"/>
          <w:szCs w:val="24"/>
        </w:rPr>
        <w:t xml:space="preserve"> πρέπει όλοι να συμφωνήσουμε και </w:t>
      </w:r>
      <w:r>
        <w:rPr>
          <w:rFonts w:eastAsia="Times New Roman" w:cs="Times New Roman"/>
          <w:szCs w:val="24"/>
        </w:rPr>
        <w:t xml:space="preserve">η σημερινή </w:t>
      </w:r>
      <w:r w:rsidRPr="006C0024">
        <w:rPr>
          <w:rFonts w:eastAsia="Times New Roman" w:cs="Times New Roman"/>
          <w:szCs w:val="24"/>
        </w:rPr>
        <w:t>Κυβέρνηση πρέπει να το δει σοβαρά</w:t>
      </w:r>
      <w:r>
        <w:rPr>
          <w:rFonts w:eastAsia="Times New Roman" w:cs="Times New Roman"/>
          <w:szCs w:val="24"/>
        </w:rPr>
        <w:t>. Χρειάζεται</w:t>
      </w:r>
      <w:r w:rsidRPr="006C0024">
        <w:rPr>
          <w:rFonts w:eastAsia="Times New Roman" w:cs="Times New Roman"/>
          <w:szCs w:val="24"/>
        </w:rPr>
        <w:t xml:space="preserve"> να επεκταθεί το καθεστώς προσ</w:t>
      </w:r>
      <w:r w:rsidRPr="006C0024">
        <w:rPr>
          <w:rFonts w:eastAsia="Times New Roman" w:cs="Times New Roman"/>
          <w:szCs w:val="24"/>
        </w:rPr>
        <w:t xml:space="preserve">τασίας της μητρότητας </w:t>
      </w:r>
      <w:r>
        <w:rPr>
          <w:rFonts w:eastAsia="Times New Roman" w:cs="Times New Roman"/>
          <w:szCs w:val="24"/>
        </w:rPr>
        <w:t xml:space="preserve">και σε κατηγορίες </w:t>
      </w:r>
      <w:r w:rsidRPr="006C0024">
        <w:rPr>
          <w:rFonts w:eastAsia="Times New Roman" w:cs="Times New Roman"/>
          <w:szCs w:val="24"/>
        </w:rPr>
        <w:t>εργαζομένων που σήμερα δεν καλύπτονται</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Και δ</w:t>
      </w:r>
      <w:r w:rsidRPr="006C0024">
        <w:rPr>
          <w:rFonts w:eastAsia="Times New Roman" w:cs="Times New Roman"/>
          <w:szCs w:val="24"/>
        </w:rPr>
        <w:t xml:space="preserve">εν καλύπτονται κατηγορίες εργαζομένων όπως είναι </w:t>
      </w:r>
      <w:r>
        <w:rPr>
          <w:rFonts w:eastAsia="Times New Roman" w:cs="Times New Roman"/>
          <w:szCs w:val="24"/>
        </w:rPr>
        <w:t xml:space="preserve">αυτές </w:t>
      </w:r>
      <w:r w:rsidRPr="006C0024">
        <w:rPr>
          <w:rFonts w:eastAsia="Times New Roman" w:cs="Times New Roman"/>
          <w:szCs w:val="24"/>
        </w:rPr>
        <w:t>με σύμβαση ορισμένου χρόνου</w:t>
      </w:r>
      <w:r>
        <w:rPr>
          <w:rFonts w:eastAsia="Times New Roman" w:cs="Times New Roman"/>
          <w:szCs w:val="24"/>
        </w:rPr>
        <w:t xml:space="preserve">, οι οποίοι δεν έχουν </w:t>
      </w:r>
      <w:r w:rsidRPr="006C0024">
        <w:rPr>
          <w:rFonts w:eastAsia="Times New Roman" w:cs="Times New Roman"/>
          <w:szCs w:val="24"/>
        </w:rPr>
        <w:t xml:space="preserve">δικαίωμα </w:t>
      </w:r>
      <w:r>
        <w:rPr>
          <w:rFonts w:eastAsia="Times New Roman" w:cs="Times New Roman"/>
          <w:szCs w:val="24"/>
        </w:rPr>
        <w:t xml:space="preserve">άδειας </w:t>
      </w:r>
      <w:r w:rsidRPr="006C0024">
        <w:rPr>
          <w:rFonts w:eastAsia="Times New Roman" w:cs="Times New Roman"/>
          <w:szCs w:val="24"/>
        </w:rPr>
        <w:t>κύησης</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 xml:space="preserve">λοχείας, </w:t>
      </w:r>
      <w:r w:rsidRPr="006C0024">
        <w:rPr>
          <w:rFonts w:eastAsia="Times New Roman" w:cs="Times New Roman"/>
          <w:szCs w:val="24"/>
        </w:rPr>
        <w:t>μητρότητας</w:t>
      </w:r>
      <w:r>
        <w:rPr>
          <w:rFonts w:eastAsia="Times New Roman" w:cs="Times New Roman"/>
          <w:szCs w:val="24"/>
        </w:rPr>
        <w:t>,</w:t>
      </w:r>
      <w:r w:rsidRPr="006C0024">
        <w:rPr>
          <w:rFonts w:eastAsia="Times New Roman" w:cs="Times New Roman"/>
          <w:szCs w:val="24"/>
        </w:rPr>
        <w:t xml:space="preserve"> ούτε καν αναρρωτική</w:t>
      </w:r>
      <w:r>
        <w:rPr>
          <w:rFonts w:eastAsia="Times New Roman" w:cs="Times New Roman"/>
          <w:szCs w:val="24"/>
        </w:rPr>
        <w:t>ς.</w:t>
      </w:r>
    </w:p>
    <w:p w14:paraId="692988F0" w14:textId="77777777" w:rsidR="00F93F98" w:rsidRDefault="00F9424E">
      <w:pPr>
        <w:tabs>
          <w:tab w:val="left" w:pos="6168"/>
        </w:tabs>
        <w:spacing w:line="600" w:lineRule="auto"/>
        <w:ind w:firstLine="720"/>
        <w:jc w:val="both"/>
        <w:rPr>
          <w:rFonts w:eastAsia="Times New Roman" w:cs="Times New Roman"/>
          <w:szCs w:val="24"/>
        </w:rPr>
      </w:pPr>
      <w:r w:rsidRPr="006C0024">
        <w:rPr>
          <w:rFonts w:eastAsia="Times New Roman" w:cs="Times New Roman"/>
          <w:szCs w:val="24"/>
        </w:rPr>
        <w:t xml:space="preserve">Είχα μία συνάντηση πρόσφατα με ένα </w:t>
      </w:r>
      <w:r>
        <w:rPr>
          <w:rFonts w:eastAsia="Times New Roman" w:cs="Times New Roman"/>
          <w:szCs w:val="24"/>
        </w:rPr>
        <w:t>σ</w:t>
      </w:r>
      <w:r w:rsidRPr="006C0024">
        <w:rPr>
          <w:rFonts w:eastAsia="Times New Roman" w:cs="Times New Roman"/>
          <w:szCs w:val="24"/>
        </w:rPr>
        <w:t xml:space="preserve">ωματείο </w:t>
      </w:r>
      <w:r>
        <w:rPr>
          <w:rFonts w:eastAsia="Times New Roman" w:cs="Times New Roman"/>
          <w:szCs w:val="24"/>
        </w:rPr>
        <w:t>σ</w:t>
      </w:r>
      <w:r w:rsidRPr="006C0024">
        <w:rPr>
          <w:rFonts w:eastAsia="Times New Roman" w:cs="Times New Roman"/>
          <w:szCs w:val="24"/>
        </w:rPr>
        <w:t xml:space="preserve">χολικών </w:t>
      </w:r>
      <w:r>
        <w:rPr>
          <w:rFonts w:eastAsia="Times New Roman" w:cs="Times New Roman"/>
          <w:szCs w:val="24"/>
        </w:rPr>
        <w:t>κ</w:t>
      </w:r>
      <w:r w:rsidRPr="006C0024">
        <w:rPr>
          <w:rFonts w:eastAsia="Times New Roman" w:cs="Times New Roman"/>
          <w:szCs w:val="24"/>
        </w:rPr>
        <w:t>αθαριστριών</w:t>
      </w:r>
      <w:r>
        <w:rPr>
          <w:rFonts w:eastAsia="Times New Roman" w:cs="Times New Roman"/>
          <w:szCs w:val="24"/>
        </w:rPr>
        <w:t xml:space="preserve"> που μου είπαν: «Κύριε Βουλευτά, ε</w:t>
      </w:r>
      <w:r w:rsidRPr="006C0024">
        <w:rPr>
          <w:rFonts w:eastAsia="Times New Roman" w:cs="Times New Roman"/>
          <w:szCs w:val="24"/>
        </w:rPr>
        <w:t>μείς είμαστ</w:t>
      </w:r>
      <w:r>
        <w:rPr>
          <w:rFonts w:eastAsia="Times New Roman" w:cs="Times New Roman"/>
          <w:szCs w:val="24"/>
        </w:rPr>
        <w:t>ε στη σκοτεινή πλευρά του φ</w:t>
      </w:r>
      <w:r w:rsidRPr="006C0024">
        <w:rPr>
          <w:rFonts w:eastAsia="Times New Roman" w:cs="Times New Roman"/>
          <w:szCs w:val="24"/>
        </w:rPr>
        <w:t>εγγαριού</w:t>
      </w:r>
      <w:r>
        <w:rPr>
          <w:rFonts w:eastAsia="Times New Roman" w:cs="Times New Roman"/>
          <w:szCs w:val="24"/>
        </w:rPr>
        <w:t>.</w:t>
      </w:r>
      <w:r w:rsidRPr="006C0024">
        <w:rPr>
          <w:rFonts w:eastAsia="Times New Roman" w:cs="Times New Roman"/>
          <w:szCs w:val="24"/>
        </w:rPr>
        <w:t xml:space="preserve"> Δεν έχουμε ούτε </w:t>
      </w:r>
      <w:r>
        <w:rPr>
          <w:rFonts w:eastAsia="Times New Roman" w:cs="Times New Roman"/>
          <w:szCs w:val="24"/>
        </w:rPr>
        <w:t xml:space="preserve">δικαίωμα να μείνουμε </w:t>
      </w:r>
      <w:proofErr w:type="spellStart"/>
      <w:r>
        <w:rPr>
          <w:rFonts w:eastAsia="Times New Roman" w:cs="Times New Roman"/>
          <w:szCs w:val="24"/>
        </w:rPr>
        <w:t>έγκ</w:t>
      </w:r>
      <w:r w:rsidRPr="006C0024">
        <w:rPr>
          <w:rFonts w:eastAsia="Times New Roman" w:cs="Times New Roman"/>
          <w:szCs w:val="24"/>
        </w:rPr>
        <w:t>υες</w:t>
      </w:r>
      <w:proofErr w:type="spellEnd"/>
      <w:r>
        <w:rPr>
          <w:rFonts w:eastAsia="Times New Roman" w:cs="Times New Roman"/>
          <w:szCs w:val="24"/>
        </w:rPr>
        <w:t>,</w:t>
      </w:r>
      <w:r w:rsidRPr="006C0024">
        <w:rPr>
          <w:rFonts w:eastAsia="Times New Roman" w:cs="Times New Roman"/>
          <w:szCs w:val="24"/>
        </w:rPr>
        <w:t xml:space="preserve"> ούτε να κάνουμε παιδιά</w:t>
      </w:r>
      <w:r>
        <w:rPr>
          <w:rFonts w:eastAsia="Times New Roman" w:cs="Times New Roman"/>
          <w:szCs w:val="24"/>
        </w:rPr>
        <w:t>,</w:t>
      </w:r>
      <w:r w:rsidRPr="006C0024">
        <w:rPr>
          <w:rFonts w:eastAsia="Times New Roman" w:cs="Times New Roman"/>
          <w:szCs w:val="24"/>
        </w:rPr>
        <w:t xml:space="preserve"> ούτε να πάρουμε μία μέρα αναρρωτική άδεια</w:t>
      </w:r>
      <w:r>
        <w:rPr>
          <w:rFonts w:eastAsia="Times New Roman" w:cs="Times New Roman"/>
          <w:szCs w:val="24"/>
        </w:rPr>
        <w:t>».</w:t>
      </w:r>
      <w:r w:rsidRPr="006C0024">
        <w:rPr>
          <w:rFonts w:eastAsia="Times New Roman" w:cs="Times New Roman"/>
          <w:szCs w:val="24"/>
        </w:rPr>
        <w:t xml:space="preserve"> Και σε αυτό το καθεστώς είναι πάρα πολλές κατηγορίες εργαζομένων</w:t>
      </w:r>
      <w:r>
        <w:rPr>
          <w:rFonts w:eastAsia="Times New Roman" w:cs="Times New Roman"/>
          <w:szCs w:val="24"/>
        </w:rPr>
        <w:t>,</w:t>
      </w:r>
      <w:r w:rsidRPr="006C0024">
        <w:rPr>
          <w:rFonts w:eastAsia="Times New Roman" w:cs="Times New Roman"/>
          <w:szCs w:val="24"/>
        </w:rPr>
        <w:t xml:space="preserve"> τις οποίες πρέπει να δούμε</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 xml:space="preserve">Διότι αυτήν την αρχή της μη </w:t>
      </w:r>
      <w:r w:rsidRPr="006C0024">
        <w:rPr>
          <w:rFonts w:eastAsia="Times New Roman" w:cs="Times New Roman"/>
          <w:szCs w:val="24"/>
        </w:rPr>
        <w:t>διάκρ</w:t>
      </w:r>
      <w:r>
        <w:rPr>
          <w:rFonts w:eastAsia="Times New Roman" w:cs="Times New Roman"/>
          <w:szCs w:val="24"/>
        </w:rPr>
        <w:t xml:space="preserve">ισης πρέπει να την </w:t>
      </w:r>
      <w:r>
        <w:rPr>
          <w:rFonts w:eastAsia="Times New Roman" w:cs="Times New Roman"/>
          <w:szCs w:val="24"/>
        </w:rPr>
        <w:lastRenderedPageBreak/>
        <w:t>εφαρμόσουμε ε</w:t>
      </w:r>
      <w:r w:rsidRPr="006C0024">
        <w:rPr>
          <w:rFonts w:eastAsia="Times New Roman" w:cs="Times New Roman"/>
          <w:szCs w:val="24"/>
        </w:rPr>
        <w:t xml:space="preserve">πιτέλους και στη χώρα </w:t>
      </w:r>
      <w:r>
        <w:rPr>
          <w:rFonts w:eastAsia="Times New Roman" w:cs="Times New Roman"/>
          <w:szCs w:val="24"/>
        </w:rPr>
        <w:t>μας.</w:t>
      </w:r>
      <w:r w:rsidRPr="006C0024">
        <w:rPr>
          <w:rFonts w:eastAsia="Times New Roman" w:cs="Times New Roman"/>
          <w:szCs w:val="24"/>
        </w:rPr>
        <w:t xml:space="preserve"> Έχουμε αρκετές καταδίκες </w:t>
      </w:r>
      <w:r w:rsidRPr="006C0024">
        <w:rPr>
          <w:rFonts w:eastAsia="Times New Roman" w:cs="Times New Roman"/>
          <w:szCs w:val="24"/>
        </w:rPr>
        <w:t>από το Ευρωπαϊκό Δικαστήριο Ανθρωπίνων Δικαιωμάτων</w:t>
      </w:r>
      <w:r>
        <w:rPr>
          <w:rFonts w:eastAsia="Times New Roman" w:cs="Times New Roman"/>
          <w:szCs w:val="24"/>
        </w:rPr>
        <w:t>.</w:t>
      </w:r>
      <w:r w:rsidRPr="006C0024">
        <w:rPr>
          <w:rFonts w:eastAsia="Times New Roman" w:cs="Times New Roman"/>
          <w:szCs w:val="24"/>
        </w:rPr>
        <w:t xml:space="preserve"> Νομίζω το χρωστάμε σε αυτό</w:t>
      </w:r>
      <w:r>
        <w:rPr>
          <w:rFonts w:eastAsia="Times New Roman" w:cs="Times New Roman"/>
          <w:szCs w:val="24"/>
        </w:rPr>
        <w:t>ν</w:t>
      </w:r>
      <w:r w:rsidRPr="006C0024">
        <w:rPr>
          <w:rFonts w:eastAsia="Times New Roman" w:cs="Times New Roman"/>
          <w:szCs w:val="24"/>
        </w:rPr>
        <w:t xml:space="preserve"> τον κόσμο</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 xml:space="preserve">που και </w:t>
      </w:r>
      <w:r w:rsidRPr="006C0024">
        <w:rPr>
          <w:rFonts w:eastAsia="Times New Roman" w:cs="Times New Roman"/>
          <w:szCs w:val="24"/>
        </w:rPr>
        <w:t xml:space="preserve">αυτός </w:t>
      </w:r>
      <w:r>
        <w:rPr>
          <w:rFonts w:eastAsia="Times New Roman" w:cs="Times New Roman"/>
          <w:szCs w:val="24"/>
        </w:rPr>
        <w:t xml:space="preserve">πρέπει να έχει </w:t>
      </w:r>
      <w:r w:rsidRPr="006C0024">
        <w:rPr>
          <w:rFonts w:eastAsia="Times New Roman" w:cs="Times New Roman"/>
          <w:szCs w:val="24"/>
        </w:rPr>
        <w:t>δικαιώματα και να τεκνοποιεί και να προγραμματίζει το μέλλον του</w:t>
      </w:r>
      <w:r>
        <w:rPr>
          <w:rFonts w:eastAsia="Times New Roman" w:cs="Times New Roman"/>
          <w:szCs w:val="24"/>
        </w:rPr>
        <w:t>.</w:t>
      </w:r>
    </w:p>
    <w:p w14:paraId="692988F1"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Εύχομαι αυτά τα πορίσματα να εφαρμοστούν και οι θεσμοί που έχουμε προβ</w:t>
      </w:r>
      <w:r>
        <w:rPr>
          <w:rFonts w:eastAsia="Times New Roman" w:cs="Times New Roman"/>
          <w:szCs w:val="24"/>
        </w:rPr>
        <w:t xml:space="preserve">λέψει στο πόρισμα να λειτουργήσουν αποτελεσματικά. </w:t>
      </w:r>
    </w:p>
    <w:p w14:paraId="692988F2"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Ευχαριστώ.</w:t>
      </w:r>
    </w:p>
    <w:p w14:paraId="692988F3"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2988F4" w14:textId="77777777" w:rsidR="00F93F98" w:rsidRDefault="00F9424E">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Κι εγώ σας ευχαριστώ. </w:t>
      </w:r>
    </w:p>
    <w:p w14:paraId="692988F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Δημήτριος Εμμανουηλίδης, Βουλευτής του ΣΥΡΙΖΑ. </w:t>
      </w:r>
    </w:p>
    <w:p w14:paraId="692988F6"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Ε</w:t>
      </w:r>
      <w:r>
        <w:rPr>
          <w:rFonts w:eastAsia="Times New Roman" w:cs="Times New Roman"/>
          <w:szCs w:val="24"/>
        </w:rPr>
        <w:t xml:space="preserve">υχαριστώ, κύριε Πρόεδρε. </w:t>
      </w:r>
    </w:p>
    <w:p w14:paraId="692988F7" w14:textId="77777777" w:rsidR="00F93F98" w:rsidRDefault="00F9424E">
      <w:pPr>
        <w:tabs>
          <w:tab w:val="left" w:pos="6168"/>
        </w:tabs>
        <w:spacing w:line="600" w:lineRule="auto"/>
        <w:ind w:firstLine="720"/>
        <w:jc w:val="both"/>
        <w:rPr>
          <w:rFonts w:eastAsia="Times New Roman" w:cs="Times New Roman"/>
          <w:szCs w:val="24"/>
        </w:rPr>
      </w:pPr>
      <w:r w:rsidRPr="006C0024">
        <w:rPr>
          <w:rFonts w:eastAsia="Times New Roman" w:cs="Times New Roman"/>
          <w:szCs w:val="24"/>
        </w:rPr>
        <w:t>Κυρίες και κύριοι συνάδελφοι</w:t>
      </w:r>
      <w:r>
        <w:rPr>
          <w:rFonts w:eastAsia="Times New Roman" w:cs="Times New Roman"/>
          <w:szCs w:val="24"/>
        </w:rPr>
        <w:t>,</w:t>
      </w:r>
      <w:r w:rsidRPr="006C0024">
        <w:rPr>
          <w:rFonts w:eastAsia="Times New Roman" w:cs="Times New Roman"/>
          <w:szCs w:val="24"/>
        </w:rPr>
        <w:t xml:space="preserve"> θα προσεγγίσω το θέμα του δημογραφικού</w:t>
      </w:r>
      <w:r>
        <w:rPr>
          <w:rFonts w:eastAsia="Times New Roman" w:cs="Times New Roman"/>
          <w:szCs w:val="24"/>
        </w:rPr>
        <w:t>,</w:t>
      </w:r>
      <w:r w:rsidRPr="006C0024">
        <w:rPr>
          <w:rFonts w:eastAsia="Times New Roman" w:cs="Times New Roman"/>
          <w:szCs w:val="24"/>
        </w:rPr>
        <w:t xml:space="preserve"> αξιοποιώντας κάποιες εικόνες</w:t>
      </w:r>
      <w:r>
        <w:rPr>
          <w:rFonts w:eastAsia="Times New Roman" w:cs="Times New Roman"/>
          <w:szCs w:val="24"/>
        </w:rPr>
        <w:t>, ω</w:t>
      </w:r>
      <w:r w:rsidRPr="006C0024">
        <w:rPr>
          <w:rFonts w:eastAsia="Times New Roman" w:cs="Times New Roman"/>
          <w:szCs w:val="24"/>
        </w:rPr>
        <w:t>ς είθισται</w:t>
      </w:r>
      <w:r>
        <w:rPr>
          <w:rFonts w:eastAsia="Times New Roman" w:cs="Times New Roman"/>
          <w:szCs w:val="24"/>
        </w:rPr>
        <w:t>,</w:t>
      </w:r>
      <w:r w:rsidRPr="006C0024">
        <w:rPr>
          <w:rFonts w:eastAsia="Times New Roman" w:cs="Times New Roman"/>
          <w:szCs w:val="24"/>
        </w:rPr>
        <w:t xml:space="preserve"> </w:t>
      </w:r>
      <w:r w:rsidRPr="006C0024">
        <w:rPr>
          <w:rFonts w:eastAsia="Times New Roman" w:cs="Times New Roman"/>
          <w:szCs w:val="24"/>
        </w:rPr>
        <w:lastRenderedPageBreak/>
        <w:t xml:space="preserve">από τα </w:t>
      </w:r>
      <w:r>
        <w:rPr>
          <w:rFonts w:eastAsia="Times New Roman" w:cs="Times New Roman"/>
          <w:szCs w:val="24"/>
        </w:rPr>
        <w:t xml:space="preserve">μέσα μαζικής ενημέρωσης, </w:t>
      </w:r>
      <w:r w:rsidRPr="006C0024">
        <w:rPr>
          <w:rFonts w:eastAsia="Times New Roman" w:cs="Times New Roman"/>
          <w:szCs w:val="24"/>
        </w:rPr>
        <w:t xml:space="preserve">κατά τις ημέρες </w:t>
      </w:r>
      <w:r>
        <w:rPr>
          <w:rFonts w:eastAsia="Times New Roman" w:cs="Times New Roman"/>
          <w:szCs w:val="24"/>
        </w:rPr>
        <w:t xml:space="preserve">της επικείμενης </w:t>
      </w:r>
      <w:r w:rsidRPr="006C0024">
        <w:rPr>
          <w:rFonts w:eastAsia="Times New Roman" w:cs="Times New Roman"/>
          <w:szCs w:val="24"/>
        </w:rPr>
        <w:t xml:space="preserve">τριήμερης αργίας </w:t>
      </w:r>
      <w:r>
        <w:rPr>
          <w:rFonts w:eastAsia="Times New Roman" w:cs="Times New Roman"/>
          <w:szCs w:val="24"/>
        </w:rPr>
        <w:t xml:space="preserve">της </w:t>
      </w:r>
      <w:proofErr w:type="spellStart"/>
      <w:r>
        <w:rPr>
          <w:rFonts w:eastAsia="Times New Roman" w:cs="Times New Roman"/>
          <w:szCs w:val="24"/>
        </w:rPr>
        <w:t>Καθαράς</w:t>
      </w:r>
      <w:proofErr w:type="spellEnd"/>
      <w:r w:rsidRPr="006C0024">
        <w:rPr>
          <w:rFonts w:eastAsia="Times New Roman" w:cs="Times New Roman"/>
          <w:szCs w:val="24"/>
        </w:rPr>
        <w:t xml:space="preserve"> Δευτέρας</w:t>
      </w:r>
      <w:r>
        <w:rPr>
          <w:rFonts w:eastAsia="Times New Roman" w:cs="Times New Roman"/>
          <w:szCs w:val="24"/>
        </w:rPr>
        <w:t xml:space="preserve">, όταν από </w:t>
      </w:r>
      <w:r w:rsidRPr="006C0024">
        <w:rPr>
          <w:rFonts w:eastAsia="Times New Roman" w:cs="Times New Roman"/>
          <w:szCs w:val="24"/>
        </w:rPr>
        <w:t xml:space="preserve">τα αστικά κέντρα </w:t>
      </w:r>
      <w:r>
        <w:rPr>
          <w:rFonts w:eastAsia="Times New Roman" w:cs="Times New Roman"/>
          <w:szCs w:val="24"/>
        </w:rPr>
        <w:t xml:space="preserve">οικογένειες </w:t>
      </w:r>
      <w:r w:rsidRPr="006C0024">
        <w:rPr>
          <w:rFonts w:eastAsia="Times New Roman" w:cs="Times New Roman"/>
          <w:szCs w:val="24"/>
        </w:rPr>
        <w:t>γυρίζουν να δουν τους δικούς τους ανθρώπους</w:t>
      </w:r>
      <w:r>
        <w:rPr>
          <w:rFonts w:eastAsia="Times New Roman" w:cs="Times New Roman"/>
          <w:szCs w:val="24"/>
        </w:rPr>
        <w:t>, ανθρώπους της τ</w:t>
      </w:r>
      <w:r w:rsidRPr="006C0024">
        <w:rPr>
          <w:rFonts w:eastAsia="Times New Roman" w:cs="Times New Roman"/>
          <w:szCs w:val="24"/>
        </w:rPr>
        <w:t>ρίτης ηλικίας</w:t>
      </w:r>
      <w:r>
        <w:rPr>
          <w:rFonts w:eastAsia="Times New Roman" w:cs="Times New Roman"/>
          <w:szCs w:val="24"/>
        </w:rPr>
        <w:t>,</w:t>
      </w:r>
      <w:r w:rsidRPr="006C0024">
        <w:rPr>
          <w:rFonts w:eastAsia="Times New Roman" w:cs="Times New Roman"/>
          <w:szCs w:val="24"/>
        </w:rPr>
        <w:t xml:space="preserve"> στα ξεχασμένα χωριά της ορεινής Ελλάδας</w:t>
      </w:r>
      <w:r>
        <w:rPr>
          <w:rFonts w:eastAsia="Times New Roman" w:cs="Times New Roman"/>
          <w:szCs w:val="24"/>
        </w:rPr>
        <w:t xml:space="preserve"> και της</w:t>
      </w:r>
      <w:r w:rsidRPr="006C0024">
        <w:rPr>
          <w:rFonts w:eastAsia="Times New Roman" w:cs="Times New Roman"/>
          <w:szCs w:val="24"/>
        </w:rPr>
        <w:t xml:space="preserve"> νησιωτικής απομακρυσμένης Ελλάδας</w:t>
      </w:r>
      <w:r>
        <w:rPr>
          <w:rFonts w:eastAsia="Times New Roman" w:cs="Times New Roman"/>
          <w:szCs w:val="24"/>
        </w:rPr>
        <w:t xml:space="preserve">. Είναι οι </w:t>
      </w:r>
      <w:r w:rsidRPr="006C0024">
        <w:rPr>
          <w:rFonts w:eastAsia="Times New Roman" w:cs="Times New Roman"/>
          <w:szCs w:val="24"/>
        </w:rPr>
        <w:t xml:space="preserve">μέρες που πραγματικά σε αυτές τις περιοχές </w:t>
      </w:r>
      <w:r>
        <w:rPr>
          <w:rFonts w:eastAsia="Times New Roman" w:cs="Times New Roman"/>
          <w:szCs w:val="24"/>
        </w:rPr>
        <w:t xml:space="preserve">ξανανθίζει </w:t>
      </w:r>
      <w:r w:rsidRPr="006C0024">
        <w:rPr>
          <w:rFonts w:eastAsia="Times New Roman" w:cs="Times New Roman"/>
          <w:szCs w:val="24"/>
        </w:rPr>
        <w:t xml:space="preserve">το </w:t>
      </w:r>
      <w:r w:rsidRPr="006C0024">
        <w:rPr>
          <w:rFonts w:eastAsia="Times New Roman" w:cs="Times New Roman"/>
          <w:szCs w:val="24"/>
        </w:rPr>
        <w:t>χαμόγελο του γερασμένου πληθυσμού</w:t>
      </w:r>
      <w:r>
        <w:rPr>
          <w:rFonts w:eastAsia="Times New Roman" w:cs="Times New Roman"/>
          <w:szCs w:val="24"/>
        </w:rPr>
        <w:t>,</w:t>
      </w:r>
      <w:r w:rsidRPr="006C0024">
        <w:rPr>
          <w:rFonts w:eastAsia="Times New Roman" w:cs="Times New Roman"/>
          <w:szCs w:val="24"/>
        </w:rPr>
        <w:t xml:space="preserve"> γιατί βλέπει τα εγγόνια να </w:t>
      </w:r>
      <w:r>
        <w:rPr>
          <w:rFonts w:eastAsia="Times New Roman" w:cs="Times New Roman"/>
          <w:szCs w:val="24"/>
        </w:rPr>
        <w:t xml:space="preserve">ξαναγεμίζουν </w:t>
      </w:r>
      <w:r w:rsidRPr="006C0024">
        <w:rPr>
          <w:rFonts w:eastAsia="Times New Roman" w:cs="Times New Roman"/>
          <w:szCs w:val="24"/>
        </w:rPr>
        <w:t xml:space="preserve">τις πλατείες των </w:t>
      </w:r>
      <w:r>
        <w:rPr>
          <w:rFonts w:eastAsia="Times New Roman" w:cs="Times New Roman"/>
          <w:szCs w:val="24"/>
        </w:rPr>
        <w:t xml:space="preserve">δημοτικών </w:t>
      </w:r>
      <w:r w:rsidRPr="006C0024">
        <w:rPr>
          <w:rFonts w:eastAsia="Times New Roman" w:cs="Times New Roman"/>
          <w:szCs w:val="24"/>
        </w:rPr>
        <w:t>σχολείων που είναι κλειστά</w:t>
      </w:r>
      <w:r>
        <w:rPr>
          <w:rFonts w:eastAsia="Times New Roman" w:cs="Times New Roman"/>
          <w:szCs w:val="24"/>
        </w:rPr>
        <w:t>.</w:t>
      </w:r>
      <w:r w:rsidRPr="006C0024">
        <w:rPr>
          <w:rFonts w:eastAsia="Times New Roman" w:cs="Times New Roman"/>
          <w:szCs w:val="24"/>
        </w:rPr>
        <w:t xml:space="preserve"> Νομίζω ότι αυτή η εικόνα αποτυπώνει ως ένα</w:t>
      </w:r>
      <w:r>
        <w:rPr>
          <w:rFonts w:eastAsia="Times New Roman" w:cs="Times New Roman"/>
          <w:szCs w:val="24"/>
        </w:rPr>
        <w:t>ν</w:t>
      </w:r>
      <w:r w:rsidRPr="006C0024">
        <w:rPr>
          <w:rFonts w:eastAsia="Times New Roman" w:cs="Times New Roman"/>
          <w:szCs w:val="24"/>
        </w:rPr>
        <w:t xml:space="preserve"> βαθμό ανάγλυφο το πρόβλημα που βιώνει η χώρα </w:t>
      </w:r>
      <w:r>
        <w:rPr>
          <w:rFonts w:eastAsia="Times New Roman" w:cs="Times New Roman"/>
          <w:szCs w:val="24"/>
        </w:rPr>
        <w:t>μας, ό</w:t>
      </w:r>
      <w:r w:rsidRPr="006C0024">
        <w:rPr>
          <w:rFonts w:eastAsia="Times New Roman" w:cs="Times New Roman"/>
          <w:szCs w:val="24"/>
        </w:rPr>
        <w:t>σον αφορά το θέμα της υπογεννητ</w:t>
      </w:r>
      <w:r w:rsidRPr="006C0024">
        <w:rPr>
          <w:rFonts w:eastAsia="Times New Roman" w:cs="Times New Roman"/>
          <w:szCs w:val="24"/>
        </w:rPr>
        <w:t>ικότητας</w:t>
      </w:r>
      <w:r>
        <w:rPr>
          <w:rFonts w:eastAsia="Times New Roman" w:cs="Times New Roman"/>
          <w:szCs w:val="24"/>
        </w:rPr>
        <w:t>,</w:t>
      </w:r>
      <w:r w:rsidRPr="006C0024">
        <w:rPr>
          <w:rFonts w:eastAsia="Times New Roman" w:cs="Times New Roman"/>
          <w:szCs w:val="24"/>
        </w:rPr>
        <w:t xml:space="preserve"> το δημογραφικό</w:t>
      </w:r>
      <w:r>
        <w:rPr>
          <w:rFonts w:eastAsia="Times New Roman" w:cs="Times New Roman"/>
          <w:szCs w:val="24"/>
        </w:rPr>
        <w:t>.</w:t>
      </w:r>
    </w:p>
    <w:p w14:paraId="692988F8"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t>Το δημογραφικό</w:t>
      </w:r>
      <w:r w:rsidRPr="006C0024">
        <w:rPr>
          <w:rFonts w:eastAsia="Times New Roman" w:cs="Times New Roman"/>
          <w:szCs w:val="24"/>
        </w:rPr>
        <w:t xml:space="preserve"> πρόβλημα είναι ίσως το πιο </w:t>
      </w:r>
      <w:r>
        <w:rPr>
          <w:rFonts w:eastAsia="Times New Roman" w:cs="Times New Roman"/>
          <w:szCs w:val="24"/>
        </w:rPr>
        <w:t>έντονο κ</w:t>
      </w:r>
      <w:r w:rsidRPr="006C0024">
        <w:rPr>
          <w:rFonts w:eastAsia="Times New Roman" w:cs="Times New Roman"/>
          <w:szCs w:val="24"/>
        </w:rPr>
        <w:t xml:space="preserve">οινωνικό πρόβλημα για τη χώρα </w:t>
      </w:r>
      <w:r>
        <w:rPr>
          <w:rFonts w:eastAsia="Times New Roman" w:cs="Times New Roman"/>
          <w:szCs w:val="24"/>
        </w:rPr>
        <w:t>μας.</w:t>
      </w:r>
      <w:r w:rsidRPr="006C0024">
        <w:rPr>
          <w:rFonts w:eastAsia="Times New Roman" w:cs="Times New Roman"/>
          <w:szCs w:val="24"/>
        </w:rPr>
        <w:t xml:space="preserve"> Οι επιστήμονες που κλήθηκαν από την </w:t>
      </w:r>
      <w:r>
        <w:rPr>
          <w:rFonts w:eastAsia="Times New Roman" w:cs="Times New Roman"/>
          <w:szCs w:val="24"/>
        </w:rPr>
        <w:t>ε</w:t>
      </w:r>
      <w:r w:rsidRPr="006C0024">
        <w:rPr>
          <w:rFonts w:eastAsia="Times New Roman" w:cs="Times New Roman"/>
          <w:szCs w:val="24"/>
        </w:rPr>
        <w:t>πιτροπή</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μας</w:t>
      </w:r>
      <w:r w:rsidRPr="006C0024">
        <w:rPr>
          <w:rFonts w:eastAsia="Times New Roman" w:cs="Times New Roman"/>
          <w:szCs w:val="24"/>
        </w:rPr>
        <w:t xml:space="preserve"> παρουσίασαν μία ιδιαίτερα εμπεριστατωμένη επιστημονική έκθεση</w:t>
      </w:r>
      <w:r>
        <w:rPr>
          <w:rFonts w:eastAsia="Times New Roman" w:cs="Times New Roman"/>
          <w:szCs w:val="24"/>
        </w:rPr>
        <w:t>,</w:t>
      </w:r>
      <w:r w:rsidRPr="006C0024">
        <w:rPr>
          <w:rFonts w:eastAsia="Times New Roman" w:cs="Times New Roman"/>
          <w:szCs w:val="24"/>
        </w:rPr>
        <w:t xml:space="preserve"> η οποία οριοθε</w:t>
      </w:r>
      <w:r>
        <w:rPr>
          <w:rFonts w:eastAsia="Times New Roman" w:cs="Times New Roman"/>
          <w:szCs w:val="24"/>
        </w:rPr>
        <w:t>τεί το πρόβλημα στ</w:t>
      </w:r>
      <w:r>
        <w:rPr>
          <w:rFonts w:eastAsia="Times New Roman" w:cs="Times New Roman"/>
          <w:szCs w:val="24"/>
        </w:rPr>
        <w:t>ις σωστές του</w:t>
      </w:r>
      <w:r w:rsidRPr="006C0024">
        <w:rPr>
          <w:rFonts w:eastAsia="Times New Roman" w:cs="Times New Roman"/>
          <w:szCs w:val="24"/>
        </w:rPr>
        <w:t xml:space="preserve"> διαστάσεις</w:t>
      </w:r>
      <w:r>
        <w:rPr>
          <w:rFonts w:eastAsia="Times New Roman" w:cs="Times New Roman"/>
          <w:szCs w:val="24"/>
        </w:rPr>
        <w:t>. Έτσι, μας προσφέρει</w:t>
      </w:r>
      <w:r w:rsidRPr="006C0024">
        <w:rPr>
          <w:rFonts w:eastAsia="Times New Roman" w:cs="Times New Roman"/>
          <w:szCs w:val="24"/>
        </w:rPr>
        <w:t xml:space="preserve"> μία νέα βάση για συζήτηση</w:t>
      </w:r>
      <w:r>
        <w:rPr>
          <w:rFonts w:eastAsia="Times New Roman" w:cs="Times New Roman"/>
          <w:szCs w:val="24"/>
        </w:rPr>
        <w:t>,</w:t>
      </w:r>
      <w:r w:rsidRPr="006C0024">
        <w:rPr>
          <w:rFonts w:eastAsia="Times New Roman" w:cs="Times New Roman"/>
          <w:szCs w:val="24"/>
        </w:rPr>
        <w:t xml:space="preserve"> σε σχέση με την προηγούμενη αντίστοιχη Έκθεση του 1993</w:t>
      </w:r>
      <w:r>
        <w:rPr>
          <w:rFonts w:eastAsia="Times New Roman" w:cs="Times New Roman"/>
          <w:szCs w:val="24"/>
        </w:rPr>
        <w:t>,</w:t>
      </w:r>
      <w:r w:rsidRPr="006C0024">
        <w:rPr>
          <w:rFonts w:eastAsia="Times New Roman" w:cs="Times New Roman"/>
          <w:szCs w:val="24"/>
        </w:rPr>
        <w:t xml:space="preserve"> καθώς από τότε έχει περάσει ήδη το τέταρτο του αιώνα</w:t>
      </w:r>
      <w:r>
        <w:rPr>
          <w:rFonts w:eastAsia="Times New Roman" w:cs="Times New Roman"/>
          <w:szCs w:val="24"/>
        </w:rPr>
        <w:t>,</w:t>
      </w:r>
      <w:r w:rsidRPr="006C0024">
        <w:rPr>
          <w:rFonts w:eastAsia="Times New Roman" w:cs="Times New Roman"/>
          <w:szCs w:val="24"/>
        </w:rPr>
        <w:t xml:space="preserve"> με συνέπεια οι κοινωνικές</w:t>
      </w:r>
      <w:r>
        <w:rPr>
          <w:rFonts w:eastAsia="Times New Roman" w:cs="Times New Roman"/>
          <w:szCs w:val="24"/>
        </w:rPr>
        <w:t>,</w:t>
      </w:r>
      <w:r w:rsidRPr="006C0024">
        <w:rPr>
          <w:rFonts w:eastAsia="Times New Roman" w:cs="Times New Roman"/>
          <w:szCs w:val="24"/>
        </w:rPr>
        <w:t xml:space="preserve"> οικονομικές και πολιτικές </w:t>
      </w:r>
      <w:r w:rsidRPr="006C0024">
        <w:rPr>
          <w:rFonts w:eastAsia="Times New Roman" w:cs="Times New Roman"/>
          <w:szCs w:val="24"/>
        </w:rPr>
        <w:lastRenderedPageBreak/>
        <w:t>συνθήκες να έχουν δρ</w:t>
      </w:r>
      <w:r w:rsidRPr="006C0024">
        <w:rPr>
          <w:rFonts w:eastAsia="Times New Roman" w:cs="Times New Roman"/>
          <w:szCs w:val="24"/>
        </w:rPr>
        <w:t>αματικά διαφοροποιηθεί</w:t>
      </w:r>
      <w:r>
        <w:rPr>
          <w:rFonts w:eastAsia="Times New Roman" w:cs="Times New Roman"/>
          <w:szCs w:val="24"/>
        </w:rPr>
        <w:t xml:space="preserve">. Τα αίτια </w:t>
      </w:r>
      <w:r w:rsidRPr="006C0024">
        <w:rPr>
          <w:rFonts w:eastAsia="Times New Roman" w:cs="Times New Roman"/>
          <w:szCs w:val="24"/>
        </w:rPr>
        <w:t>της έκρηξης του δημογραφικού προβλήματος στη χώρα μας πρέπει κανείς να τα αναζητήσει στο κοινωνικό</w:t>
      </w:r>
      <w:r>
        <w:rPr>
          <w:rFonts w:eastAsia="Times New Roman" w:cs="Times New Roman"/>
          <w:szCs w:val="24"/>
        </w:rPr>
        <w:t>,</w:t>
      </w:r>
      <w:r w:rsidRPr="006C0024">
        <w:rPr>
          <w:rFonts w:eastAsia="Times New Roman" w:cs="Times New Roman"/>
          <w:szCs w:val="24"/>
        </w:rPr>
        <w:t xml:space="preserve"> οικονομικό και πολιτικό πεδίο</w:t>
      </w:r>
      <w:r>
        <w:rPr>
          <w:rFonts w:eastAsia="Times New Roman" w:cs="Times New Roman"/>
          <w:szCs w:val="24"/>
        </w:rPr>
        <w:t>, μ</w:t>
      </w:r>
      <w:r w:rsidRPr="006C0024">
        <w:rPr>
          <w:rFonts w:eastAsia="Times New Roman" w:cs="Times New Roman"/>
          <w:szCs w:val="24"/>
        </w:rPr>
        <w:t>άλιστα</w:t>
      </w:r>
      <w:r>
        <w:rPr>
          <w:rFonts w:eastAsia="Times New Roman" w:cs="Times New Roman"/>
          <w:szCs w:val="24"/>
        </w:rPr>
        <w:t>, θα πρόσθετα και το</w:t>
      </w:r>
      <w:r w:rsidRPr="006C0024">
        <w:rPr>
          <w:rFonts w:eastAsia="Times New Roman" w:cs="Times New Roman"/>
          <w:szCs w:val="24"/>
        </w:rPr>
        <w:t xml:space="preserve"> πολιτισμικό</w:t>
      </w:r>
      <w:r>
        <w:rPr>
          <w:rFonts w:eastAsia="Times New Roman" w:cs="Times New Roman"/>
          <w:szCs w:val="24"/>
        </w:rPr>
        <w:t>.</w:t>
      </w:r>
    </w:p>
    <w:p w14:paraId="692988F9" w14:textId="77777777" w:rsidR="00F93F98" w:rsidRDefault="00F9424E">
      <w:pPr>
        <w:tabs>
          <w:tab w:val="left" w:pos="6168"/>
        </w:tabs>
        <w:spacing w:line="600" w:lineRule="auto"/>
        <w:ind w:firstLine="720"/>
        <w:jc w:val="both"/>
        <w:rPr>
          <w:rFonts w:eastAsia="Times New Roman" w:cs="Times New Roman"/>
          <w:szCs w:val="24"/>
        </w:rPr>
      </w:pPr>
      <w:r w:rsidRPr="006C0024">
        <w:rPr>
          <w:rFonts w:eastAsia="Times New Roman" w:cs="Times New Roman"/>
          <w:szCs w:val="24"/>
        </w:rPr>
        <w:t>Κυρίες και κύριοι συνάδελφοι</w:t>
      </w:r>
      <w:r>
        <w:rPr>
          <w:rFonts w:eastAsia="Times New Roman" w:cs="Times New Roman"/>
          <w:szCs w:val="24"/>
        </w:rPr>
        <w:t>,</w:t>
      </w:r>
      <w:r w:rsidRPr="006C0024">
        <w:rPr>
          <w:rFonts w:eastAsia="Times New Roman" w:cs="Times New Roman"/>
          <w:szCs w:val="24"/>
        </w:rPr>
        <w:t xml:space="preserve"> θα έλεγα ότι η αιτία </w:t>
      </w:r>
      <w:r w:rsidRPr="006C0024">
        <w:rPr>
          <w:rFonts w:eastAsia="Times New Roman" w:cs="Times New Roman"/>
          <w:szCs w:val="24"/>
        </w:rPr>
        <w:t>αυτής της μείωσης βρίσκεται στην αλλαγή του πολιτισμικού μοντέλου της ελληνικής κοινωνίας</w:t>
      </w:r>
      <w:r>
        <w:rPr>
          <w:rFonts w:eastAsia="Times New Roman" w:cs="Times New Roman"/>
          <w:szCs w:val="24"/>
        </w:rPr>
        <w:t>.</w:t>
      </w:r>
      <w:r w:rsidRPr="006C0024">
        <w:rPr>
          <w:rFonts w:eastAsia="Times New Roman" w:cs="Times New Roman"/>
          <w:szCs w:val="24"/>
        </w:rPr>
        <w:t xml:space="preserve"> Πιο συγκεκριμένα</w:t>
      </w:r>
      <w:r>
        <w:rPr>
          <w:rFonts w:eastAsia="Times New Roman" w:cs="Times New Roman"/>
          <w:szCs w:val="24"/>
        </w:rPr>
        <w:t>,</w:t>
      </w:r>
      <w:r w:rsidRPr="006C0024">
        <w:rPr>
          <w:rFonts w:eastAsia="Times New Roman" w:cs="Times New Roman"/>
          <w:szCs w:val="24"/>
        </w:rPr>
        <w:t xml:space="preserve"> η συμμετοχή των γυναικών στον εργασιακό στίβο</w:t>
      </w:r>
      <w:r>
        <w:rPr>
          <w:rFonts w:eastAsia="Times New Roman" w:cs="Times New Roman"/>
          <w:szCs w:val="24"/>
        </w:rPr>
        <w:t>,</w:t>
      </w:r>
      <w:r w:rsidRPr="006C0024">
        <w:rPr>
          <w:rFonts w:eastAsia="Times New Roman" w:cs="Times New Roman"/>
          <w:szCs w:val="24"/>
        </w:rPr>
        <w:t xml:space="preserve"> καθ</w:t>
      </w:r>
      <w:r>
        <w:rPr>
          <w:rFonts w:eastAsia="Times New Roman" w:cs="Times New Roman"/>
          <w:szCs w:val="24"/>
        </w:rPr>
        <w:t xml:space="preserve">’ </w:t>
      </w:r>
      <w:r w:rsidRPr="006C0024">
        <w:rPr>
          <w:rFonts w:eastAsia="Times New Roman" w:cs="Times New Roman"/>
          <w:szCs w:val="24"/>
        </w:rPr>
        <w:t>όλα τα χρόνια τα μεταπολεμικά</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 xml:space="preserve">δημιούργησε εκ των πραγμάτων </w:t>
      </w:r>
      <w:r w:rsidRPr="006C0024">
        <w:rPr>
          <w:rFonts w:eastAsia="Times New Roman" w:cs="Times New Roman"/>
          <w:szCs w:val="24"/>
        </w:rPr>
        <w:t>νέα δεδομένα που λειτούργησαν αποτρ</w:t>
      </w:r>
      <w:r w:rsidRPr="006C0024">
        <w:rPr>
          <w:rFonts w:eastAsia="Times New Roman" w:cs="Times New Roman"/>
          <w:szCs w:val="24"/>
        </w:rPr>
        <w:t>επτικά</w:t>
      </w:r>
      <w:r>
        <w:rPr>
          <w:rFonts w:eastAsia="Times New Roman" w:cs="Times New Roman"/>
          <w:szCs w:val="24"/>
        </w:rPr>
        <w:t>,</w:t>
      </w:r>
      <w:r w:rsidRPr="006C0024">
        <w:rPr>
          <w:rFonts w:eastAsia="Times New Roman" w:cs="Times New Roman"/>
          <w:szCs w:val="24"/>
        </w:rPr>
        <w:t xml:space="preserve"> εφόσον η επαγγελματική σταδιοδρομία μοιραία τέθηκε σε προτεραιότητα</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Το γεγονός, μάλιστα, ότι</w:t>
      </w:r>
      <w:r w:rsidRPr="006C0024">
        <w:rPr>
          <w:rFonts w:eastAsia="Times New Roman" w:cs="Times New Roman"/>
          <w:szCs w:val="24"/>
        </w:rPr>
        <w:t xml:space="preserve"> η τεκνοπο</w:t>
      </w:r>
      <w:r>
        <w:rPr>
          <w:rFonts w:eastAsia="Times New Roman" w:cs="Times New Roman"/>
          <w:szCs w:val="24"/>
        </w:rPr>
        <w:t>ίηση δεν υποστηρίχθηκε από την π</w:t>
      </w:r>
      <w:r w:rsidRPr="006C0024">
        <w:rPr>
          <w:rFonts w:eastAsia="Times New Roman" w:cs="Times New Roman"/>
          <w:szCs w:val="24"/>
        </w:rPr>
        <w:t>ολιτεία με τα απαραίτητα ανακουφιστικά στην καθημερινότητα κοινωνικά μέτρα</w:t>
      </w:r>
      <w:r>
        <w:rPr>
          <w:rFonts w:eastAsia="Times New Roman" w:cs="Times New Roman"/>
          <w:szCs w:val="24"/>
        </w:rPr>
        <w:t>, όπως τη</w:t>
      </w:r>
      <w:r w:rsidRPr="006C0024">
        <w:rPr>
          <w:rFonts w:eastAsia="Times New Roman" w:cs="Times New Roman"/>
          <w:szCs w:val="24"/>
        </w:rPr>
        <w:t xml:space="preserve"> λειτουργία βρεφονηπιακών σταθ</w:t>
      </w:r>
      <w:r w:rsidRPr="006C0024">
        <w:rPr>
          <w:rFonts w:eastAsia="Times New Roman" w:cs="Times New Roman"/>
          <w:szCs w:val="24"/>
        </w:rPr>
        <w:t>μών</w:t>
      </w:r>
      <w:r>
        <w:rPr>
          <w:rFonts w:eastAsia="Times New Roman" w:cs="Times New Roman"/>
          <w:szCs w:val="24"/>
        </w:rPr>
        <w:t xml:space="preserve">, </w:t>
      </w:r>
      <w:proofErr w:type="spellStart"/>
      <w:r>
        <w:rPr>
          <w:rFonts w:eastAsia="Times New Roman" w:cs="Times New Roman"/>
          <w:szCs w:val="24"/>
        </w:rPr>
        <w:t>γονεϊκές</w:t>
      </w:r>
      <w:proofErr w:type="spellEnd"/>
      <w:r w:rsidRPr="006C0024">
        <w:rPr>
          <w:rFonts w:eastAsia="Times New Roman" w:cs="Times New Roman"/>
          <w:szCs w:val="24"/>
        </w:rPr>
        <w:t xml:space="preserve"> άδειες</w:t>
      </w:r>
      <w:r>
        <w:rPr>
          <w:rFonts w:eastAsia="Times New Roman" w:cs="Times New Roman"/>
          <w:szCs w:val="24"/>
        </w:rPr>
        <w:t>, σχολεία με παροχή πολυσχιδούς π</w:t>
      </w:r>
      <w:r w:rsidRPr="006C0024">
        <w:rPr>
          <w:rFonts w:eastAsia="Times New Roman" w:cs="Times New Roman"/>
          <w:szCs w:val="24"/>
        </w:rPr>
        <w:t>αιδείας</w:t>
      </w:r>
      <w:r>
        <w:rPr>
          <w:rFonts w:eastAsia="Times New Roman" w:cs="Times New Roman"/>
          <w:szCs w:val="24"/>
        </w:rPr>
        <w:t>,</w:t>
      </w:r>
      <w:r w:rsidRPr="006C0024">
        <w:rPr>
          <w:rFonts w:eastAsia="Times New Roman" w:cs="Times New Roman"/>
          <w:szCs w:val="24"/>
        </w:rPr>
        <w:t xml:space="preserve"> στην ουσία</w:t>
      </w:r>
      <w:r>
        <w:rPr>
          <w:rFonts w:eastAsia="Times New Roman" w:cs="Times New Roman"/>
          <w:szCs w:val="24"/>
        </w:rPr>
        <w:t xml:space="preserve"> λ</w:t>
      </w:r>
      <w:r w:rsidRPr="006C0024">
        <w:rPr>
          <w:rFonts w:eastAsia="Times New Roman" w:cs="Times New Roman"/>
          <w:szCs w:val="24"/>
        </w:rPr>
        <w:t>ειτούργησε αποτρεπτικά προς την κατεύθυνση της τεκνοποίησης</w:t>
      </w:r>
      <w:r>
        <w:rPr>
          <w:rFonts w:eastAsia="Times New Roman" w:cs="Times New Roman"/>
          <w:szCs w:val="24"/>
        </w:rPr>
        <w:t>. Το πρόβλημα μεγεθυνόταν</w:t>
      </w:r>
      <w:r w:rsidRPr="006C0024">
        <w:rPr>
          <w:rFonts w:eastAsia="Times New Roman" w:cs="Times New Roman"/>
          <w:szCs w:val="24"/>
        </w:rPr>
        <w:t xml:space="preserve"> και από την αντίληψη ότι οι γονείς αντιλαμβάνονταν ότι πρωταρχικό καθήκον τους ήταν η μελλοντική </w:t>
      </w:r>
      <w:r w:rsidRPr="006C0024">
        <w:rPr>
          <w:rFonts w:eastAsia="Times New Roman" w:cs="Times New Roman"/>
          <w:szCs w:val="24"/>
        </w:rPr>
        <w:t>οικονομική εξασφάλιση του παιδιού</w:t>
      </w:r>
      <w:r>
        <w:rPr>
          <w:rFonts w:eastAsia="Times New Roman" w:cs="Times New Roman"/>
          <w:szCs w:val="24"/>
        </w:rPr>
        <w:t>, με αποτέλεσμα να θυσιάζ</w:t>
      </w:r>
      <w:r w:rsidRPr="006C0024">
        <w:rPr>
          <w:rFonts w:eastAsia="Times New Roman" w:cs="Times New Roman"/>
          <w:szCs w:val="24"/>
        </w:rPr>
        <w:t xml:space="preserve">ει </w:t>
      </w:r>
      <w:r w:rsidRPr="006C0024">
        <w:rPr>
          <w:rFonts w:eastAsia="Times New Roman" w:cs="Times New Roman"/>
          <w:szCs w:val="24"/>
        </w:rPr>
        <w:lastRenderedPageBreak/>
        <w:t>την τεκνοποίηση</w:t>
      </w:r>
      <w:r>
        <w:rPr>
          <w:rFonts w:eastAsia="Times New Roman" w:cs="Times New Roman"/>
          <w:szCs w:val="24"/>
        </w:rPr>
        <w:t>,</w:t>
      </w:r>
      <w:r w:rsidRPr="006C0024">
        <w:rPr>
          <w:rFonts w:eastAsia="Times New Roman" w:cs="Times New Roman"/>
          <w:szCs w:val="24"/>
        </w:rPr>
        <w:t xml:space="preserve"> του δώρου ζωής</w:t>
      </w:r>
      <w:r>
        <w:rPr>
          <w:rFonts w:eastAsia="Times New Roman" w:cs="Times New Roman"/>
          <w:szCs w:val="24"/>
        </w:rPr>
        <w:t>,</w:t>
      </w:r>
      <w:r w:rsidRPr="006C0024">
        <w:rPr>
          <w:rFonts w:eastAsia="Times New Roman" w:cs="Times New Roman"/>
          <w:szCs w:val="24"/>
        </w:rPr>
        <w:t xml:space="preserve"> στο βωμό της οικονομικής μελλοντικής τακτοποίησης του παιδιού </w:t>
      </w:r>
      <w:r>
        <w:rPr>
          <w:rFonts w:eastAsia="Times New Roman" w:cs="Times New Roman"/>
          <w:szCs w:val="24"/>
        </w:rPr>
        <w:t>τους.</w:t>
      </w:r>
    </w:p>
    <w:p w14:paraId="692988FA" w14:textId="77777777" w:rsidR="00F93F98" w:rsidRDefault="00F9424E">
      <w:pPr>
        <w:tabs>
          <w:tab w:val="left" w:pos="6168"/>
        </w:tabs>
        <w:spacing w:line="600" w:lineRule="auto"/>
        <w:ind w:firstLine="720"/>
        <w:jc w:val="both"/>
        <w:rPr>
          <w:rFonts w:eastAsia="Times New Roman" w:cs="Times New Roman"/>
          <w:szCs w:val="24"/>
        </w:rPr>
      </w:pPr>
      <w:r w:rsidRPr="006C0024">
        <w:rPr>
          <w:rFonts w:eastAsia="Times New Roman" w:cs="Times New Roman"/>
          <w:szCs w:val="24"/>
        </w:rPr>
        <w:t xml:space="preserve">Η διολίσθηση αυτή αποκτά εκρηκτικές διαστάσεις στα χρόνια των </w:t>
      </w:r>
      <w:proofErr w:type="spellStart"/>
      <w:r w:rsidRPr="006C0024">
        <w:rPr>
          <w:rFonts w:eastAsia="Times New Roman" w:cs="Times New Roman"/>
          <w:szCs w:val="24"/>
        </w:rPr>
        <w:t>μνημονιακών</w:t>
      </w:r>
      <w:proofErr w:type="spellEnd"/>
      <w:r w:rsidRPr="006C0024">
        <w:rPr>
          <w:rFonts w:eastAsia="Times New Roman" w:cs="Times New Roman"/>
          <w:szCs w:val="24"/>
        </w:rPr>
        <w:t xml:space="preserve"> επιταγών</w:t>
      </w:r>
      <w:r>
        <w:rPr>
          <w:rFonts w:eastAsia="Times New Roman" w:cs="Times New Roman"/>
          <w:szCs w:val="24"/>
        </w:rPr>
        <w:t>.</w:t>
      </w:r>
      <w:r w:rsidRPr="006C0024">
        <w:rPr>
          <w:rFonts w:eastAsia="Times New Roman" w:cs="Times New Roman"/>
          <w:szCs w:val="24"/>
        </w:rPr>
        <w:t xml:space="preserve"> Η ανεργία </w:t>
      </w:r>
      <w:r w:rsidRPr="006C0024">
        <w:rPr>
          <w:rFonts w:eastAsia="Times New Roman" w:cs="Times New Roman"/>
          <w:szCs w:val="24"/>
        </w:rPr>
        <w:t xml:space="preserve">των νέων και </w:t>
      </w:r>
      <w:r>
        <w:rPr>
          <w:rFonts w:eastAsia="Times New Roman" w:cs="Times New Roman"/>
          <w:szCs w:val="24"/>
        </w:rPr>
        <w:t xml:space="preserve">η φυγή </w:t>
      </w:r>
      <w:r w:rsidRPr="006C0024">
        <w:rPr>
          <w:rFonts w:eastAsia="Times New Roman" w:cs="Times New Roman"/>
          <w:szCs w:val="24"/>
        </w:rPr>
        <w:t>στο ε</w:t>
      </w:r>
      <w:r>
        <w:rPr>
          <w:rFonts w:eastAsia="Times New Roman" w:cs="Times New Roman"/>
          <w:szCs w:val="24"/>
        </w:rPr>
        <w:t>ξωτερικό για ανεύρεση εργασίας υ</w:t>
      </w:r>
      <w:r w:rsidRPr="006C0024">
        <w:rPr>
          <w:rFonts w:eastAsia="Times New Roman" w:cs="Times New Roman"/>
          <w:szCs w:val="24"/>
        </w:rPr>
        <w:t>πήρξε ο αρνητικός καταλύτης στη διόγκωση αυτού του προβλήματος</w:t>
      </w:r>
      <w:r>
        <w:rPr>
          <w:rFonts w:eastAsia="Times New Roman" w:cs="Times New Roman"/>
          <w:szCs w:val="24"/>
        </w:rPr>
        <w:t>.</w:t>
      </w:r>
      <w:r w:rsidRPr="006C0024">
        <w:rPr>
          <w:rFonts w:eastAsia="Times New Roman" w:cs="Times New Roman"/>
          <w:szCs w:val="24"/>
        </w:rPr>
        <w:t xml:space="preserve"> Οι γεννήσεις μειώθηκαν ακόμη περισσότερο</w:t>
      </w:r>
      <w:r>
        <w:rPr>
          <w:rFonts w:eastAsia="Times New Roman" w:cs="Times New Roman"/>
          <w:szCs w:val="24"/>
        </w:rPr>
        <w:t>, ενώ η φ</w:t>
      </w:r>
      <w:r w:rsidRPr="006C0024">
        <w:rPr>
          <w:rFonts w:eastAsia="Times New Roman" w:cs="Times New Roman"/>
          <w:szCs w:val="24"/>
        </w:rPr>
        <w:t xml:space="preserve">υγή νέων στην κρίσιμη ηλικία των </w:t>
      </w:r>
      <w:r>
        <w:rPr>
          <w:rFonts w:eastAsia="Times New Roman" w:cs="Times New Roman"/>
          <w:szCs w:val="24"/>
        </w:rPr>
        <w:t>είκοσι πέντε</w:t>
      </w:r>
      <w:r>
        <w:rPr>
          <w:rFonts w:eastAsia="Times New Roman" w:cs="Times New Roman"/>
          <w:szCs w:val="24"/>
        </w:rPr>
        <w:t xml:space="preserve"> </w:t>
      </w:r>
      <w:r w:rsidRPr="006C0024">
        <w:rPr>
          <w:rFonts w:eastAsia="Times New Roman" w:cs="Times New Roman"/>
          <w:szCs w:val="24"/>
        </w:rPr>
        <w:t xml:space="preserve">ετών </w:t>
      </w:r>
      <w:r>
        <w:rPr>
          <w:rFonts w:eastAsia="Times New Roman" w:cs="Times New Roman"/>
          <w:szCs w:val="24"/>
        </w:rPr>
        <w:t xml:space="preserve">έως </w:t>
      </w:r>
      <w:r>
        <w:rPr>
          <w:rFonts w:eastAsia="Times New Roman" w:cs="Times New Roman"/>
          <w:szCs w:val="24"/>
        </w:rPr>
        <w:t>τριάντα πέντε</w:t>
      </w:r>
      <w:r>
        <w:rPr>
          <w:rFonts w:eastAsia="Times New Roman" w:cs="Times New Roman"/>
          <w:szCs w:val="24"/>
        </w:rPr>
        <w:t xml:space="preserve"> ετών </w:t>
      </w:r>
      <w:r w:rsidRPr="006C0024">
        <w:rPr>
          <w:rFonts w:eastAsia="Times New Roman" w:cs="Times New Roman"/>
          <w:szCs w:val="24"/>
        </w:rPr>
        <w:t>συνιστά επιπ</w:t>
      </w:r>
      <w:r w:rsidRPr="006C0024">
        <w:rPr>
          <w:rFonts w:eastAsia="Times New Roman" w:cs="Times New Roman"/>
          <w:szCs w:val="24"/>
        </w:rPr>
        <w:t>λέον σοβαρό εμπόδιο στην αναπτυξιακή δυναμική της χώρας</w:t>
      </w:r>
      <w:r>
        <w:rPr>
          <w:rFonts w:eastAsia="Times New Roman" w:cs="Times New Roman"/>
          <w:szCs w:val="24"/>
        </w:rPr>
        <w:t>.</w:t>
      </w:r>
      <w:r w:rsidRPr="006C0024">
        <w:rPr>
          <w:rFonts w:eastAsia="Times New Roman" w:cs="Times New Roman"/>
          <w:szCs w:val="24"/>
        </w:rPr>
        <w:t xml:space="preserve"> Βρισκόμαστε σήμερα σε ένα ση</w:t>
      </w:r>
      <w:r>
        <w:rPr>
          <w:rFonts w:eastAsia="Times New Roman" w:cs="Times New Roman"/>
          <w:szCs w:val="24"/>
        </w:rPr>
        <w:t>μείο που πρέπει να δράσουμε ως π</w:t>
      </w:r>
      <w:r w:rsidRPr="006C0024">
        <w:rPr>
          <w:rFonts w:eastAsia="Times New Roman" w:cs="Times New Roman"/>
          <w:szCs w:val="24"/>
        </w:rPr>
        <w:t xml:space="preserve">ολιτεία </w:t>
      </w:r>
      <w:r>
        <w:rPr>
          <w:rFonts w:eastAsia="Times New Roman" w:cs="Times New Roman"/>
          <w:szCs w:val="24"/>
        </w:rPr>
        <w:t xml:space="preserve">με αποτελεσματικότητα για την αντιμετώπιση αυτού του προβλήματος. </w:t>
      </w:r>
    </w:p>
    <w:p w14:paraId="692988FB" w14:textId="77777777" w:rsidR="00F93F98" w:rsidRDefault="00F9424E">
      <w:pPr>
        <w:tabs>
          <w:tab w:val="left" w:pos="6168"/>
        </w:tabs>
        <w:spacing w:line="600" w:lineRule="auto"/>
        <w:ind w:firstLine="720"/>
        <w:jc w:val="both"/>
        <w:rPr>
          <w:rFonts w:eastAsia="Times New Roman" w:cs="Times New Roman"/>
          <w:szCs w:val="24"/>
        </w:rPr>
      </w:pPr>
      <w:r w:rsidRPr="006C0024">
        <w:rPr>
          <w:rFonts w:eastAsia="Times New Roman" w:cs="Times New Roman"/>
          <w:szCs w:val="24"/>
        </w:rPr>
        <w:t>Αν δεν αντιληφθούμε όλοι μας την αναγκαιότητα πληθυσμιακής οξυγό</w:t>
      </w:r>
      <w:r w:rsidRPr="006C0024">
        <w:rPr>
          <w:rFonts w:eastAsia="Times New Roman" w:cs="Times New Roman"/>
          <w:szCs w:val="24"/>
        </w:rPr>
        <w:t>νωσης της κοινωνίας</w:t>
      </w:r>
      <w:r>
        <w:rPr>
          <w:rFonts w:eastAsia="Times New Roman" w:cs="Times New Roman"/>
          <w:szCs w:val="24"/>
        </w:rPr>
        <w:t>,</w:t>
      </w:r>
      <w:r w:rsidRPr="006C0024">
        <w:rPr>
          <w:rFonts w:eastAsia="Times New Roman" w:cs="Times New Roman"/>
          <w:szCs w:val="24"/>
        </w:rPr>
        <w:t xml:space="preserve"> δεν </w:t>
      </w:r>
      <w:r>
        <w:rPr>
          <w:rFonts w:eastAsia="Times New Roman" w:cs="Times New Roman"/>
          <w:szCs w:val="24"/>
        </w:rPr>
        <w:t>θα βρούμε λύση.</w:t>
      </w:r>
      <w:r w:rsidRPr="006C0024">
        <w:rPr>
          <w:rFonts w:eastAsia="Times New Roman" w:cs="Times New Roman"/>
          <w:szCs w:val="24"/>
        </w:rPr>
        <w:t xml:space="preserve"> Αποσπασματικές προτάσεις που απαντούν σε αποσπασματικά ζητούμενα</w:t>
      </w:r>
      <w:r>
        <w:rPr>
          <w:rFonts w:eastAsia="Times New Roman" w:cs="Times New Roman"/>
          <w:szCs w:val="24"/>
        </w:rPr>
        <w:t>,</w:t>
      </w:r>
      <w:r w:rsidRPr="006C0024">
        <w:rPr>
          <w:rFonts w:eastAsia="Times New Roman" w:cs="Times New Roman"/>
          <w:szCs w:val="24"/>
        </w:rPr>
        <w:t xml:space="preserve"> σε </w:t>
      </w:r>
      <w:r w:rsidRPr="006C0024">
        <w:rPr>
          <w:rFonts w:eastAsia="Times New Roman" w:cs="Times New Roman"/>
          <w:szCs w:val="24"/>
        </w:rPr>
        <w:t>κα</w:t>
      </w:r>
      <w:r>
        <w:rPr>
          <w:rFonts w:eastAsia="Times New Roman" w:cs="Times New Roman"/>
          <w:szCs w:val="24"/>
        </w:rPr>
        <w:t>μ</w:t>
      </w:r>
      <w:r w:rsidRPr="006C0024">
        <w:rPr>
          <w:rFonts w:eastAsia="Times New Roman" w:cs="Times New Roman"/>
          <w:szCs w:val="24"/>
        </w:rPr>
        <w:t>μία</w:t>
      </w:r>
      <w:r w:rsidRPr="006C0024">
        <w:rPr>
          <w:rFonts w:eastAsia="Times New Roman" w:cs="Times New Roman"/>
          <w:szCs w:val="24"/>
        </w:rPr>
        <w:t xml:space="preserve"> περίπτωση δεν μπορούν να δημιουργήσουν το πλαίσιο εκείνο που είναι αναγκαίο για την επίλυση του προβλήματος</w:t>
      </w:r>
      <w:r>
        <w:rPr>
          <w:rFonts w:eastAsia="Times New Roman" w:cs="Times New Roman"/>
          <w:szCs w:val="24"/>
        </w:rPr>
        <w:t>.</w:t>
      </w:r>
      <w:r w:rsidRPr="006C0024">
        <w:rPr>
          <w:rFonts w:eastAsia="Times New Roman" w:cs="Times New Roman"/>
          <w:szCs w:val="24"/>
        </w:rPr>
        <w:t xml:space="preserve"> </w:t>
      </w:r>
    </w:p>
    <w:p w14:paraId="692988FC" w14:textId="77777777" w:rsidR="00F93F98" w:rsidRDefault="00F9424E">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Το δημογραφικό </w:t>
      </w:r>
      <w:r w:rsidRPr="006C0024">
        <w:rPr>
          <w:rFonts w:eastAsia="Times New Roman" w:cs="Times New Roman"/>
          <w:szCs w:val="24"/>
        </w:rPr>
        <w:t xml:space="preserve">δεν είναι ένα </w:t>
      </w:r>
      <w:r w:rsidRPr="006C0024">
        <w:rPr>
          <w:rFonts w:eastAsia="Times New Roman" w:cs="Times New Roman"/>
          <w:szCs w:val="24"/>
        </w:rPr>
        <w:t>πρόβλημα που αντιμετωπίζει ο Έλληνας στην καθημερινότητά του</w:t>
      </w:r>
      <w:r>
        <w:rPr>
          <w:rFonts w:eastAsia="Times New Roman" w:cs="Times New Roman"/>
          <w:szCs w:val="24"/>
        </w:rPr>
        <w:t>, γι’</w:t>
      </w:r>
      <w:r w:rsidRPr="006C0024">
        <w:rPr>
          <w:rFonts w:eastAsia="Times New Roman" w:cs="Times New Roman"/>
          <w:szCs w:val="24"/>
        </w:rPr>
        <w:t xml:space="preserve"> αυτό και δεν μπορεί να</w:t>
      </w:r>
      <w:r>
        <w:rPr>
          <w:rFonts w:eastAsia="Times New Roman" w:cs="Times New Roman"/>
          <w:szCs w:val="24"/>
        </w:rPr>
        <w:t xml:space="preserve"> αντιληφθεί τη διάσταση του ως ε</w:t>
      </w:r>
      <w:r w:rsidRPr="006C0024">
        <w:rPr>
          <w:rFonts w:eastAsia="Times New Roman" w:cs="Times New Roman"/>
          <w:szCs w:val="24"/>
        </w:rPr>
        <w:t>θνικό</w:t>
      </w:r>
      <w:r>
        <w:rPr>
          <w:rFonts w:eastAsia="Times New Roman" w:cs="Times New Roman"/>
          <w:szCs w:val="24"/>
        </w:rPr>
        <w:t>,</w:t>
      </w:r>
      <w:r w:rsidRPr="006C0024">
        <w:rPr>
          <w:rFonts w:eastAsia="Times New Roman" w:cs="Times New Roman"/>
          <w:szCs w:val="24"/>
        </w:rPr>
        <w:t xml:space="preserve"> καθώς έχει να αντιμετωπίσει άλλα προβλήματα</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 xml:space="preserve">που </w:t>
      </w:r>
      <w:r w:rsidRPr="006C0024">
        <w:rPr>
          <w:rFonts w:eastAsia="Times New Roman" w:cs="Times New Roman"/>
          <w:szCs w:val="24"/>
        </w:rPr>
        <w:t>τον κατατρέχουν καθημερινά</w:t>
      </w:r>
      <w:r>
        <w:rPr>
          <w:rFonts w:eastAsia="Times New Roman" w:cs="Times New Roman"/>
          <w:szCs w:val="24"/>
        </w:rPr>
        <w:t>.</w:t>
      </w:r>
      <w:r w:rsidRPr="006C0024">
        <w:rPr>
          <w:rFonts w:eastAsia="Times New Roman" w:cs="Times New Roman"/>
          <w:szCs w:val="24"/>
        </w:rPr>
        <w:t xml:space="preserve"> Εκτιμώ ότι οι οποιεσδήποτε παθογένειες δημιουργούντα</w:t>
      </w:r>
      <w:r w:rsidRPr="006C0024">
        <w:rPr>
          <w:rFonts w:eastAsia="Times New Roman" w:cs="Times New Roman"/>
          <w:szCs w:val="24"/>
        </w:rPr>
        <w:t>ι λόγω του αποσπασματικού της προσπάθειας και του εστιασμένο</w:t>
      </w:r>
      <w:r>
        <w:rPr>
          <w:rFonts w:eastAsia="Times New Roman" w:cs="Times New Roman"/>
          <w:szCs w:val="24"/>
        </w:rPr>
        <w:t>υ</w:t>
      </w:r>
      <w:r w:rsidRPr="006C0024">
        <w:rPr>
          <w:rFonts w:eastAsia="Times New Roman" w:cs="Times New Roman"/>
          <w:szCs w:val="24"/>
        </w:rPr>
        <w:t xml:space="preserve"> ενδιαφέροντος</w:t>
      </w:r>
      <w:r>
        <w:rPr>
          <w:rFonts w:eastAsia="Times New Roman" w:cs="Times New Roman"/>
          <w:szCs w:val="24"/>
        </w:rPr>
        <w:t>.</w:t>
      </w:r>
      <w:r w:rsidRPr="006C0024">
        <w:rPr>
          <w:rFonts w:eastAsia="Times New Roman" w:cs="Times New Roman"/>
          <w:szCs w:val="24"/>
        </w:rPr>
        <w:t xml:space="preserve"> </w:t>
      </w:r>
    </w:p>
    <w:p w14:paraId="692988F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6C0024">
        <w:rPr>
          <w:rFonts w:eastAsia="Times New Roman" w:cs="Times New Roman"/>
          <w:szCs w:val="24"/>
        </w:rPr>
        <w:t>ζούμε σε μία κοινωνία που δεν έχει κατορθώσει να δώσει συγκροτημένα και ολοκληρωμένα προγράμματα κοινωνικής υποστήριξης</w:t>
      </w:r>
      <w:r>
        <w:rPr>
          <w:rFonts w:eastAsia="Times New Roman" w:cs="Times New Roman"/>
          <w:szCs w:val="24"/>
        </w:rPr>
        <w:t>,</w:t>
      </w:r>
      <w:r w:rsidRPr="006C0024">
        <w:rPr>
          <w:rFonts w:eastAsia="Times New Roman" w:cs="Times New Roman"/>
          <w:szCs w:val="24"/>
        </w:rPr>
        <w:t xml:space="preserve"> αντίστοιχα των σκανδιναβικώ</w:t>
      </w:r>
      <w:r w:rsidRPr="006C0024">
        <w:rPr>
          <w:rFonts w:eastAsia="Times New Roman" w:cs="Times New Roman"/>
          <w:szCs w:val="24"/>
        </w:rPr>
        <w:t>ν χωρών και της Γαλλίας και από την άλλη</w:t>
      </w:r>
      <w:r>
        <w:rPr>
          <w:rFonts w:eastAsia="Times New Roman" w:cs="Times New Roman"/>
          <w:szCs w:val="24"/>
        </w:rPr>
        <w:t>,</w:t>
      </w:r>
      <w:r w:rsidRPr="006C0024">
        <w:rPr>
          <w:rFonts w:eastAsia="Times New Roman" w:cs="Times New Roman"/>
          <w:szCs w:val="24"/>
        </w:rPr>
        <w:t xml:space="preserve"> δεν έχει αφήσει την κοινωνία εντελώς απροστάτευτη</w:t>
      </w:r>
      <w:r>
        <w:rPr>
          <w:rFonts w:eastAsia="Times New Roman" w:cs="Times New Roman"/>
          <w:szCs w:val="24"/>
        </w:rPr>
        <w:t>,</w:t>
      </w:r>
      <w:r w:rsidRPr="006C0024">
        <w:rPr>
          <w:rFonts w:eastAsia="Times New Roman" w:cs="Times New Roman"/>
          <w:szCs w:val="24"/>
        </w:rPr>
        <w:t xml:space="preserve"> έχοντας κάποια κοινωνικά υποστηρικτικά οικογενειακά προγράμματα</w:t>
      </w:r>
      <w:r>
        <w:rPr>
          <w:rFonts w:eastAsia="Times New Roman" w:cs="Times New Roman"/>
          <w:szCs w:val="24"/>
        </w:rPr>
        <w:t>.</w:t>
      </w:r>
      <w:r w:rsidRPr="006C0024">
        <w:rPr>
          <w:rFonts w:eastAsia="Times New Roman" w:cs="Times New Roman"/>
          <w:szCs w:val="24"/>
        </w:rPr>
        <w:t xml:space="preserve"> </w:t>
      </w:r>
      <w:r>
        <w:rPr>
          <w:rFonts w:eastAsia="Times New Roman" w:cs="Times New Roman"/>
          <w:szCs w:val="24"/>
        </w:rPr>
        <w:t>Όμως,</w:t>
      </w:r>
      <w:r w:rsidRPr="00311940">
        <w:rPr>
          <w:rFonts w:eastAsia="Times New Roman" w:cs="Times New Roman"/>
          <w:szCs w:val="24"/>
        </w:rPr>
        <w:t xml:space="preserve"> αυτό το ημιτελές και το αποσπασματικό είναι που θολώνει τα νερά. </w:t>
      </w:r>
    </w:p>
    <w:p w14:paraId="692988FE"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Το πόρισμα του 19</w:t>
      </w:r>
      <w:r>
        <w:rPr>
          <w:rFonts w:eastAsia="Times New Roman" w:cs="Times New Roman"/>
          <w:szCs w:val="24"/>
        </w:rPr>
        <w:t xml:space="preserve">93 </w:t>
      </w:r>
      <w:r>
        <w:rPr>
          <w:rFonts w:eastAsia="Times New Roman" w:cs="Times New Roman"/>
          <w:szCs w:val="24"/>
        </w:rPr>
        <w:t>εμπεριείχε</w:t>
      </w:r>
      <w:r w:rsidRPr="00311940">
        <w:rPr>
          <w:rFonts w:eastAsia="Times New Roman" w:cs="Times New Roman"/>
          <w:szCs w:val="24"/>
        </w:rPr>
        <w:t xml:space="preserve"> στοιχεία που μπορούσαν να αποτελέσουν πυξίδα για την αντιμετώπιση του προβλήματος.</w:t>
      </w:r>
      <w:r>
        <w:rPr>
          <w:rFonts w:eastAsia="Times New Roman" w:cs="Times New Roman"/>
          <w:szCs w:val="24"/>
        </w:rPr>
        <w:t xml:space="preserve"> Δυστυχώς, </w:t>
      </w:r>
      <w:r w:rsidRPr="00311940">
        <w:rPr>
          <w:rFonts w:eastAsia="Times New Roman" w:cs="Times New Roman"/>
          <w:szCs w:val="24"/>
        </w:rPr>
        <w:t>δεν υλοποιήθηκε ούτε στον πυρήνα του</w:t>
      </w:r>
      <w:r>
        <w:rPr>
          <w:rFonts w:eastAsia="Times New Roman" w:cs="Times New Roman"/>
          <w:szCs w:val="24"/>
        </w:rPr>
        <w:t>,</w:t>
      </w:r>
      <w:r w:rsidRPr="00311940">
        <w:rPr>
          <w:rFonts w:eastAsia="Times New Roman" w:cs="Times New Roman"/>
          <w:szCs w:val="24"/>
        </w:rPr>
        <w:t xml:space="preserve"> ούτε στις προεκτάσεις του, με αποτέλεσμα σήμερα να βρισκόμαστε </w:t>
      </w:r>
      <w:r w:rsidRPr="00311940">
        <w:rPr>
          <w:rFonts w:eastAsia="Times New Roman" w:cs="Times New Roman"/>
          <w:szCs w:val="24"/>
        </w:rPr>
        <w:lastRenderedPageBreak/>
        <w:t xml:space="preserve">στο ίδιο σημείο. Βρισκόμαστε </w:t>
      </w:r>
      <w:r>
        <w:rPr>
          <w:rFonts w:eastAsia="Times New Roman" w:cs="Times New Roman"/>
          <w:szCs w:val="24"/>
        </w:rPr>
        <w:t>α</w:t>
      </w:r>
      <w:r w:rsidRPr="00311940">
        <w:rPr>
          <w:rFonts w:eastAsia="Times New Roman" w:cs="Times New Roman"/>
          <w:szCs w:val="24"/>
        </w:rPr>
        <w:t xml:space="preserve">κριβώς </w:t>
      </w:r>
      <w:r>
        <w:rPr>
          <w:rFonts w:eastAsia="Times New Roman" w:cs="Times New Roman"/>
          <w:szCs w:val="24"/>
        </w:rPr>
        <w:t xml:space="preserve">σε </w:t>
      </w:r>
      <w:r w:rsidRPr="00311940">
        <w:rPr>
          <w:rFonts w:eastAsia="Times New Roman" w:cs="Times New Roman"/>
          <w:szCs w:val="24"/>
        </w:rPr>
        <w:t>αυτό το εφι</w:t>
      </w:r>
      <w:r w:rsidRPr="00311940">
        <w:rPr>
          <w:rFonts w:eastAsia="Times New Roman" w:cs="Times New Roman"/>
          <w:szCs w:val="24"/>
        </w:rPr>
        <w:t xml:space="preserve">αλτικό φανέρωμα μιας </w:t>
      </w:r>
      <w:r>
        <w:rPr>
          <w:rFonts w:eastAsia="Times New Roman" w:cs="Times New Roman"/>
          <w:szCs w:val="24"/>
        </w:rPr>
        <w:t>ε</w:t>
      </w:r>
      <w:r w:rsidRPr="00311940">
        <w:rPr>
          <w:rFonts w:eastAsia="Times New Roman" w:cs="Times New Roman"/>
          <w:szCs w:val="24"/>
        </w:rPr>
        <w:t xml:space="preserve">θνικής </w:t>
      </w:r>
      <w:r>
        <w:rPr>
          <w:rFonts w:eastAsia="Times New Roman" w:cs="Times New Roman"/>
          <w:szCs w:val="24"/>
        </w:rPr>
        <w:t>απειλούμενης</w:t>
      </w:r>
      <w:r w:rsidRPr="00311940">
        <w:rPr>
          <w:rFonts w:eastAsia="Times New Roman" w:cs="Times New Roman"/>
          <w:szCs w:val="24"/>
        </w:rPr>
        <w:t xml:space="preserve"> τραγωδίας</w:t>
      </w:r>
      <w:r>
        <w:rPr>
          <w:rFonts w:eastAsia="Times New Roman" w:cs="Times New Roman"/>
          <w:szCs w:val="24"/>
        </w:rPr>
        <w:t>.</w:t>
      </w:r>
      <w:r w:rsidRPr="00311940">
        <w:rPr>
          <w:rFonts w:eastAsia="Times New Roman" w:cs="Times New Roman"/>
          <w:szCs w:val="24"/>
        </w:rPr>
        <w:t xml:space="preserve"> </w:t>
      </w:r>
    </w:p>
    <w:p w14:paraId="692988FF"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Σήμερα θα πρέπει να αξιοποιήσουμε όλη την κατατεθειμένη εμπειρία επιστημόνων που ασχολούνται με το πρόβλημα αυτό</w:t>
      </w:r>
      <w:r>
        <w:rPr>
          <w:rFonts w:eastAsia="Times New Roman" w:cs="Times New Roman"/>
          <w:szCs w:val="24"/>
        </w:rPr>
        <w:t>,</w:t>
      </w:r>
      <w:r w:rsidRPr="00311940">
        <w:rPr>
          <w:rFonts w:eastAsia="Times New Roman" w:cs="Times New Roman"/>
          <w:szCs w:val="24"/>
        </w:rPr>
        <w:t xml:space="preserve"> αλλά κ</w:t>
      </w:r>
      <w:r>
        <w:rPr>
          <w:rFonts w:eastAsia="Times New Roman" w:cs="Times New Roman"/>
          <w:szCs w:val="24"/>
        </w:rPr>
        <w:t>υρίως</w:t>
      </w:r>
      <w:r w:rsidRPr="00311940">
        <w:rPr>
          <w:rFonts w:eastAsia="Times New Roman" w:cs="Times New Roman"/>
          <w:szCs w:val="24"/>
        </w:rPr>
        <w:t xml:space="preserve"> πρέπει να δούμε πώς θα δημιουργήσουμε ένα πολιτισμικό μοντέλο </w:t>
      </w:r>
      <w:r>
        <w:rPr>
          <w:rFonts w:eastAsia="Times New Roman" w:cs="Times New Roman"/>
          <w:szCs w:val="24"/>
        </w:rPr>
        <w:t>ό</w:t>
      </w:r>
      <w:r w:rsidRPr="00311940">
        <w:rPr>
          <w:rFonts w:eastAsia="Times New Roman" w:cs="Times New Roman"/>
          <w:szCs w:val="24"/>
        </w:rPr>
        <w:t>που η χαρά</w:t>
      </w:r>
      <w:r>
        <w:rPr>
          <w:rFonts w:eastAsia="Times New Roman" w:cs="Times New Roman"/>
          <w:szCs w:val="24"/>
        </w:rPr>
        <w:t>,</w:t>
      </w:r>
      <w:r w:rsidRPr="00311940">
        <w:rPr>
          <w:rFonts w:eastAsia="Times New Roman" w:cs="Times New Roman"/>
          <w:szCs w:val="24"/>
        </w:rPr>
        <w:t xml:space="preserve"> η</w:t>
      </w:r>
      <w:r w:rsidRPr="00311940">
        <w:rPr>
          <w:rFonts w:eastAsia="Times New Roman" w:cs="Times New Roman"/>
          <w:szCs w:val="24"/>
        </w:rPr>
        <w:t xml:space="preserve"> φωνή</w:t>
      </w:r>
      <w:r>
        <w:rPr>
          <w:rFonts w:eastAsia="Times New Roman" w:cs="Times New Roman"/>
          <w:szCs w:val="24"/>
        </w:rPr>
        <w:t>,</w:t>
      </w:r>
      <w:r w:rsidRPr="00311940">
        <w:rPr>
          <w:rFonts w:eastAsia="Times New Roman" w:cs="Times New Roman"/>
          <w:szCs w:val="24"/>
        </w:rPr>
        <w:t xml:space="preserve"> το παιδικό κλάμα θα έχουν θέση στην καθημερινότητά μας και δεν θα γίνουμε ο απόηχος μιας γερασμένης καταθλιπτικής κοινωνίας</w:t>
      </w:r>
      <w:r>
        <w:rPr>
          <w:rFonts w:eastAsia="Times New Roman" w:cs="Times New Roman"/>
          <w:szCs w:val="24"/>
        </w:rPr>
        <w:t>.</w:t>
      </w:r>
    </w:p>
    <w:p w14:paraId="6929890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298901"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Ένα λεπτό</w:t>
      </w:r>
      <w:r>
        <w:rPr>
          <w:rFonts w:eastAsia="Times New Roman" w:cs="Times New Roman"/>
          <w:szCs w:val="24"/>
        </w:rPr>
        <w:t>,</w:t>
      </w:r>
      <w:r w:rsidRPr="00311940">
        <w:rPr>
          <w:rFonts w:eastAsia="Times New Roman" w:cs="Times New Roman"/>
          <w:szCs w:val="24"/>
        </w:rPr>
        <w:t xml:space="preserve"> κύριε Πρόεδρε</w:t>
      </w:r>
      <w:r>
        <w:rPr>
          <w:rFonts w:eastAsia="Times New Roman" w:cs="Times New Roman"/>
          <w:szCs w:val="24"/>
        </w:rPr>
        <w:t>,</w:t>
      </w:r>
      <w:r w:rsidRPr="00311940">
        <w:rPr>
          <w:rFonts w:eastAsia="Times New Roman" w:cs="Times New Roman"/>
          <w:szCs w:val="24"/>
        </w:rPr>
        <w:t xml:space="preserve"> αν έχετε την κ</w:t>
      </w:r>
      <w:r w:rsidRPr="00311940">
        <w:rPr>
          <w:rFonts w:eastAsia="Times New Roman" w:cs="Times New Roman"/>
          <w:szCs w:val="24"/>
        </w:rPr>
        <w:t>αλοσύν</w:t>
      </w:r>
      <w:r>
        <w:rPr>
          <w:rFonts w:eastAsia="Times New Roman" w:cs="Times New Roman"/>
          <w:szCs w:val="24"/>
        </w:rPr>
        <w:t xml:space="preserve">η. </w:t>
      </w:r>
    </w:p>
    <w:p w14:paraId="69298902"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Κυρίως </w:t>
      </w:r>
      <w:r w:rsidRPr="00311940">
        <w:rPr>
          <w:rFonts w:eastAsia="Times New Roman" w:cs="Times New Roman"/>
          <w:szCs w:val="24"/>
        </w:rPr>
        <w:t>θα πρέπει να δώσουμε έμφαση σε προσπάθειες διευκόλυνσης των ζευγαριών που επιθυμούν να αποκτήσουν παιδιά</w:t>
      </w:r>
      <w:r>
        <w:rPr>
          <w:rFonts w:eastAsia="Times New Roman" w:cs="Times New Roman"/>
          <w:szCs w:val="24"/>
        </w:rPr>
        <w:t>,</w:t>
      </w:r>
      <w:r w:rsidRPr="00311940">
        <w:rPr>
          <w:rFonts w:eastAsia="Times New Roman" w:cs="Times New Roman"/>
          <w:szCs w:val="24"/>
        </w:rPr>
        <w:t xml:space="preserve"> ώστε σε πρώτη φάση να ανακοπούν</w:t>
      </w:r>
      <w:r>
        <w:rPr>
          <w:rFonts w:eastAsia="Times New Roman" w:cs="Times New Roman"/>
          <w:szCs w:val="24"/>
        </w:rPr>
        <w:t>,</w:t>
      </w:r>
      <w:r w:rsidRPr="00311940">
        <w:rPr>
          <w:rFonts w:eastAsia="Times New Roman" w:cs="Times New Roman"/>
          <w:szCs w:val="24"/>
        </w:rPr>
        <w:t xml:space="preserve"> τουλάχιστον</w:t>
      </w:r>
      <w:r>
        <w:rPr>
          <w:rFonts w:eastAsia="Times New Roman" w:cs="Times New Roman"/>
          <w:szCs w:val="24"/>
        </w:rPr>
        <w:t>,</w:t>
      </w:r>
      <w:r w:rsidRPr="00311940">
        <w:rPr>
          <w:rFonts w:eastAsia="Times New Roman" w:cs="Times New Roman"/>
          <w:szCs w:val="24"/>
        </w:rPr>
        <w:t xml:space="preserve"> οι πτωτικές τάσεις της τεκνοποίησης</w:t>
      </w:r>
      <w:r>
        <w:rPr>
          <w:rFonts w:eastAsia="Times New Roman" w:cs="Times New Roman"/>
          <w:szCs w:val="24"/>
        </w:rPr>
        <w:t>.</w:t>
      </w:r>
      <w:r w:rsidRPr="00311940">
        <w:rPr>
          <w:rFonts w:eastAsia="Times New Roman" w:cs="Times New Roman"/>
          <w:szCs w:val="24"/>
        </w:rPr>
        <w:t xml:space="preserve"> </w:t>
      </w:r>
    </w:p>
    <w:p w14:paraId="69298903"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lastRenderedPageBreak/>
        <w:t xml:space="preserve">Η ενίσχυση και διεύρυνση των μέτρων ανακοπής της </w:t>
      </w:r>
      <w:r w:rsidRPr="00311940">
        <w:rPr>
          <w:rFonts w:eastAsia="Times New Roman" w:cs="Times New Roman"/>
          <w:szCs w:val="24"/>
        </w:rPr>
        <w:t>φυγής των νέων στο εξωτερικό</w:t>
      </w:r>
      <w:r>
        <w:rPr>
          <w:rFonts w:eastAsia="Times New Roman" w:cs="Times New Roman"/>
          <w:szCs w:val="24"/>
        </w:rPr>
        <w:t>,</w:t>
      </w:r>
      <w:r w:rsidRPr="00311940">
        <w:rPr>
          <w:rFonts w:eastAsia="Times New Roman" w:cs="Times New Roman"/>
          <w:szCs w:val="24"/>
        </w:rPr>
        <w:t xml:space="preserve"> σε συνέχεια όσων έχουν ήδη υλοποιηθεί κατά την περίοδο της διακυβέρνησης </w:t>
      </w:r>
      <w:r>
        <w:rPr>
          <w:rFonts w:eastAsia="Times New Roman" w:cs="Times New Roman"/>
          <w:szCs w:val="24"/>
        </w:rPr>
        <w:t xml:space="preserve">μας, είναι επιπλέον </w:t>
      </w:r>
      <w:r w:rsidRPr="00311940">
        <w:rPr>
          <w:rFonts w:eastAsia="Times New Roman" w:cs="Times New Roman"/>
          <w:szCs w:val="24"/>
        </w:rPr>
        <w:t>επιβεβλημένη</w:t>
      </w:r>
      <w:r>
        <w:rPr>
          <w:rFonts w:eastAsia="Times New Roman" w:cs="Times New Roman"/>
          <w:szCs w:val="24"/>
        </w:rPr>
        <w:t>.</w:t>
      </w:r>
      <w:r w:rsidRPr="00311940">
        <w:rPr>
          <w:rFonts w:eastAsia="Times New Roman" w:cs="Times New Roman"/>
          <w:szCs w:val="24"/>
        </w:rPr>
        <w:t xml:space="preserve"> </w:t>
      </w:r>
    </w:p>
    <w:p w14:paraId="6929890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Για να συμπυκνώσω</w:t>
      </w:r>
      <w:r w:rsidRPr="00311940">
        <w:rPr>
          <w:rFonts w:eastAsia="Times New Roman" w:cs="Times New Roman"/>
          <w:szCs w:val="24"/>
        </w:rPr>
        <w:t xml:space="preserve"> με μία φράση την ουσία</w:t>
      </w:r>
      <w:r>
        <w:rPr>
          <w:rFonts w:eastAsia="Times New Roman" w:cs="Times New Roman"/>
          <w:szCs w:val="24"/>
        </w:rPr>
        <w:t>, θα πω το εξής:</w:t>
      </w:r>
      <w:r w:rsidRPr="00311940">
        <w:rPr>
          <w:rFonts w:eastAsia="Times New Roman" w:cs="Times New Roman"/>
          <w:szCs w:val="24"/>
        </w:rPr>
        <w:t xml:space="preserve"> Η μεταβλητή </w:t>
      </w:r>
      <w:r>
        <w:rPr>
          <w:rFonts w:eastAsia="Times New Roman" w:cs="Times New Roman"/>
          <w:szCs w:val="24"/>
        </w:rPr>
        <w:t>«</w:t>
      </w:r>
      <w:r w:rsidRPr="00311940">
        <w:rPr>
          <w:rFonts w:eastAsia="Times New Roman" w:cs="Times New Roman"/>
          <w:szCs w:val="24"/>
        </w:rPr>
        <w:t>πληθυσμός</w:t>
      </w:r>
      <w:r>
        <w:rPr>
          <w:rFonts w:eastAsia="Times New Roman" w:cs="Times New Roman"/>
          <w:szCs w:val="24"/>
        </w:rPr>
        <w:t>»</w:t>
      </w:r>
      <w:r w:rsidRPr="00311940">
        <w:rPr>
          <w:rFonts w:eastAsia="Times New Roman" w:cs="Times New Roman"/>
          <w:szCs w:val="24"/>
        </w:rPr>
        <w:t xml:space="preserve"> θα πρέπει να συμπεριληφθεί σε όλες τι</w:t>
      </w:r>
      <w:r w:rsidRPr="00311940">
        <w:rPr>
          <w:rFonts w:eastAsia="Times New Roman" w:cs="Times New Roman"/>
          <w:szCs w:val="24"/>
        </w:rPr>
        <w:t xml:space="preserve">ς επιμέρους πολιτικές πρωτοβουλίες και η αλλαγή των αρνητικών δημογραφικών τάσεων </w:t>
      </w:r>
      <w:r>
        <w:rPr>
          <w:rFonts w:eastAsia="Times New Roman" w:cs="Times New Roman"/>
          <w:szCs w:val="24"/>
        </w:rPr>
        <w:t xml:space="preserve">να </w:t>
      </w:r>
      <w:r w:rsidRPr="00311940">
        <w:rPr>
          <w:rFonts w:eastAsia="Times New Roman" w:cs="Times New Roman"/>
          <w:szCs w:val="24"/>
        </w:rPr>
        <w:t>αποτελέσ</w:t>
      </w:r>
      <w:r>
        <w:rPr>
          <w:rFonts w:eastAsia="Times New Roman" w:cs="Times New Roman"/>
          <w:szCs w:val="24"/>
        </w:rPr>
        <w:t>ει</w:t>
      </w:r>
      <w:r w:rsidRPr="00311940">
        <w:rPr>
          <w:rFonts w:eastAsia="Times New Roman" w:cs="Times New Roman"/>
          <w:szCs w:val="24"/>
        </w:rPr>
        <w:t xml:space="preserve"> ένα</w:t>
      </w:r>
      <w:r>
        <w:rPr>
          <w:rFonts w:eastAsia="Times New Roman" w:cs="Times New Roman"/>
          <w:szCs w:val="24"/>
        </w:rPr>
        <w:t>ν</w:t>
      </w:r>
      <w:r w:rsidRPr="00311940">
        <w:rPr>
          <w:rFonts w:eastAsia="Times New Roman" w:cs="Times New Roman"/>
          <w:szCs w:val="24"/>
        </w:rPr>
        <w:t xml:space="preserve"> νέο </w:t>
      </w:r>
      <w:r>
        <w:rPr>
          <w:rFonts w:eastAsia="Times New Roman" w:cs="Times New Roman"/>
          <w:szCs w:val="24"/>
        </w:rPr>
        <w:t>ε</w:t>
      </w:r>
      <w:r w:rsidRPr="00311940">
        <w:rPr>
          <w:rFonts w:eastAsia="Times New Roman" w:cs="Times New Roman"/>
          <w:szCs w:val="24"/>
        </w:rPr>
        <w:t>θνικό στόχο</w:t>
      </w:r>
      <w:r>
        <w:rPr>
          <w:rFonts w:eastAsia="Times New Roman" w:cs="Times New Roman"/>
          <w:szCs w:val="24"/>
        </w:rPr>
        <w:t>.</w:t>
      </w:r>
      <w:r w:rsidRPr="00311940">
        <w:rPr>
          <w:rFonts w:eastAsia="Times New Roman" w:cs="Times New Roman"/>
          <w:szCs w:val="24"/>
        </w:rPr>
        <w:t xml:space="preserve"> Νέες κυβερνητικές δομές οι οποίες θα συντονίσουν αυτή την προσπάθεια θεωρούνται επιβεβλημένες</w:t>
      </w:r>
      <w:r>
        <w:rPr>
          <w:rFonts w:eastAsia="Times New Roman" w:cs="Times New Roman"/>
          <w:szCs w:val="24"/>
        </w:rPr>
        <w:t>.</w:t>
      </w:r>
      <w:r w:rsidRPr="00311940">
        <w:rPr>
          <w:rFonts w:eastAsia="Times New Roman" w:cs="Times New Roman"/>
          <w:szCs w:val="24"/>
        </w:rPr>
        <w:t xml:space="preserve"> </w:t>
      </w:r>
    </w:p>
    <w:p w14:paraId="69298905"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Ας μην ξεχνούμε</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επίσης,</w:t>
      </w:r>
      <w:r w:rsidRPr="00311940">
        <w:rPr>
          <w:rFonts w:eastAsia="Times New Roman" w:cs="Times New Roman"/>
          <w:szCs w:val="24"/>
        </w:rPr>
        <w:t xml:space="preserve"> ότι η χώρα μας βρέθηκε στο επίκεντρο πληθυσμιακών μετακινήσεων και την </w:t>
      </w:r>
      <w:r>
        <w:rPr>
          <w:rFonts w:eastAsia="Times New Roman" w:cs="Times New Roman"/>
          <w:szCs w:val="24"/>
        </w:rPr>
        <w:t>ώρα που ο πληθυσμός μας μειωνόταν,</w:t>
      </w:r>
      <w:r w:rsidRPr="00311940">
        <w:rPr>
          <w:rFonts w:eastAsia="Times New Roman" w:cs="Times New Roman"/>
          <w:szCs w:val="24"/>
        </w:rPr>
        <w:t xml:space="preserve"> πάνω από </w:t>
      </w:r>
      <w:r>
        <w:rPr>
          <w:rFonts w:eastAsia="Times New Roman" w:cs="Times New Roman"/>
          <w:szCs w:val="24"/>
        </w:rPr>
        <w:t>ένα</w:t>
      </w:r>
      <w:r w:rsidRPr="00311940">
        <w:rPr>
          <w:rFonts w:eastAsia="Times New Roman" w:cs="Times New Roman"/>
          <w:szCs w:val="24"/>
        </w:rPr>
        <w:t xml:space="preserve"> εκατομμύρι</w:t>
      </w:r>
      <w:r>
        <w:rPr>
          <w:rFonts w:eastAsia="Times New Roman" w:cs="Times New Roman"/>
          <w:szCs w:val="24"/>
        </w:rPr>
        <w:t>ο</w:t>
      </w:r>
      <w:r w:rsidRPr="00311940">
        <w:rPr>
          <w:rFonts w:eastAsia="Times New Roman" w:cs="Times New Roman"/>
          <w:szCs w:val="24"/>
        </w:rPr>
        <w:t xml:space="preserve"> ανθρώπων πέρασαν από αυτό τον τόπο</w:t>
      </w:r>
      <w:r>
        <w:rPr>
          <w:rFonts w:eastAsia="Times New Roman" w:cs="Times New Roman"/>
          <w:szCs w:val="24"/>
        </w:rPr>
        <w:t>.</w:t>
      </w:r>
      <w:r w:rsidRPr="00311940">
        <w:rPr>
          <w:rFonts w:eastAsia="Times New Roman" w:cs="Times New Roman"/>
          <w:szCs w:val="24"/>
        </w:rPr>
        <w:t xml:space="preserve"> Για να το πω πιο καθαρά</w:t>
      </w:r>
      <w:r>
        <w:rPr>
          <w:rFonts w:eastAsia="Times New Roman" w:cs="Times New Roman"/>
          <w:szCs w:val="24"/>
        </w:rPr>
        <w:t>,</w:t>
      </w:r>
      <w:r w:rsidRPr="00311940">
        <w:rPr>
          <w:rFonts w:eastAsia="Times New Roman" w:cs="Times New Roman"/>
          <w:szCs w:val="24"/>
        </w:rPr>
        <w:t xml:space="preserve"> η μετανάστευση προς την Ελλάδα ήταν μία εκ των τριών βασικών </w:t>
      </w:r>
      <w:r>
        <w:rPr>
          <w:rFonts w:eastAsia="Times New Roman" w:cs="Times New Roman"/>
          <w:szCs w:val="24"/>
        </w:rPr>
        <w:t>δη</w:t>
      </w:r>
      <w:r>
        <w:rPr>
          <w:rFonts w:eastAsia="Times New Roman" w:cs="Times New Roman"/>
          <w:szCs w:val="24"/>
        </w:rPr>
        <w:t>μογραφικών</w:t>
      </w:r>
      <w:r w:rsidRPr="00311940">
        <w:rPr>
          <w:rFonts w:eastAsia="Times New Roman" w:cs="Times New Roman"/>
          <w:szCs w:val="24"/>
        </w:rPr>
        <w:t xml:space="preserve"> συνιστωσών που επηρεάζουν καθοριστικά την εξέλιξη του πληθυσμού</w:t>
      </w:r>
      <w:r>
        <w:rPr>
          <w:rFonts w:eastAsia="Times New Roman" w:cs="Times New Roman"/>
          <w:szCs w:val="24"/>
        </w:rPr>
        <w:t>.</w:t>
      </w:r>
      <w:r w:rsidRPr="00311940">
        <w:rPr>
          <w:rFonts w:eastAsia="Times New Roman" w:cs="Times New Roman"/>
          <w:szCs w:val="24"/>
        </w:rPr>
        <w:t xml:space="preserve"> </w:t>
      </w:r>
    </w:p>
    <w:p w14:paraId="69298906"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lastRenderedPageBreak/>
        <w:t xml:space="preserve">Όπως δείχνει ξεκάθαρα </w:t>
      </w:r>
      <w:r>
        <w:rPr>
          <w:rFonts w:eastAsia="Times New Roman" w:cs="Times New Roman"/>
          <w:szCs w:val="24"/>
        </w:rPr>
        <w:t>τ</w:t>
      </w:r>
      <w:r w:rsidRPr="00311940">
        <w:rPr>
          <w:rFonts w:eastAsia="Times New Roman" w:cs="Times New Roman"/>
          <w:szCs w:val="24"/>
        </w:rPr>
        <w:t>ο πόρισμα των επιστημόνων</w:t>
      </w:r>
      <w:r>
        <w:rPr>
          <w:rFonts w:eastAsia="Times New Roman" w:cs="Times New Roman"/>
          <w:szCs w:val="24"/>
        </w:rPr>
        <w:t>,</w:t>
      </w:r>
      <w:r w:rsidRPr="00311940">
        <w:rPr>
          <w:rFonts w:eastAsia="Times New Roman" w:cs="Times New Roman"/>
          <w:szCs w:val="24"/>
        </w:rPr>
        <w:t xml:space="preserve"> η συμβολή των αλλοδαπών στη μεγέθυνση του πληθυσμού μας την περίοδο από </w:t>
      </w:r>
      <w:r>
        <w:rPr>
          <w:rFonts w:eastAsia="Times New Roman" w:cs="Times New Roman"/>
          <w:szCs w:val="24"/>
        </w:rPr>
        <w:t>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1991 </w:t>
      </w:r>
      <w:r w:rsidRPr="00311940">
        <w:rPr>
          <w:rFonts w:eastAsia="Times New Roman" w:cs="Times New Roman"/>
          <w:szCs w:val="24"/>
        </w:rPr>
        <w:t xml:space="preserve">μέχρι την </w:t>
      </w:r>
      <w:r>
        <w:rPr>
          <w:rFonts w:eastAsia="Times New Roman" w:cs="Times New Roman"/>
          <w:szCs w:val="24"/>
        </w:rPr>
        <w:t>31</w:t>
      </w:r>
      <w:r>
        <w:rPr>
          <w:rFonts w:eastAsia="Times New Roman" w:cs="Times New Roman"/>
          <w:szCs w:val="24"/>
        </w:rPr>
        <w:t>-</w:t>
      </w:r>
      <w:r>
        <w:rPr>
          <w:rFonts w:eastAsia="Times New Roman" w:cs="Times New Roman"/>
          <w:szCs w:val="24"/>
        </w:rPr>
        <w:t>12</w:t>
      </w:r>
      <w:r>
        <w:rPr>
          <w:rFonts w:eastAsia="Times New Roman" w:cs="Times New Roman"/>
          <w:szCs w:val="24"/>
        </w:rPr>
        <w:t>-</w:t>
      </w:r>
      <w:r w:rsidRPr="00311940">
        <w:rPr>
          <w:rFonts w:eastAsia="Times New Roman" w:cs="Times New Roman"/>
          <w:szCs w:val="24"/>
        </w:rPr>
        <w:t>2000 ήταν καθοριστική</w:t>
      </w:r>
      <w:r>
        <w:rPr>
          <w:rFonts w:eastAsia="Times New Roman" w:cs="Times New Roman"/>
          <w:szCs w:val="24"/>
        </w:rPr>
        <w:t>.</w:t>
      </w:r>
      <w:r w:rsidRPr="00311940">
        <w:rPr>
          <w:rFonts w:eastAsia="Times New Roman" w:cs="Times New Roman"/>
          <w:szCs w:val="24"/>
        </w:rPr>
        <w:t xml:space="preserve"> Το φυσικό</w:t>
      </w:r>
      <w:r w:rsidRPr="00311940">
        <w:rPr>
          <w:rFonts w:eastAsia="Times New Roman" w:cs="Times New Roman"/>
          <w:szCs w:val="24"/>
        </w:rPr>
        <w:t xml:space="preserve"> ισοζύγιο της δεκαετίας </w:t>
      </w:r>
      <w:r>
        <w:rPr>
          <w:rFonts w:eastAsia="Times New Roman" w:cs="Times New Roman"/>
          <w:szCs w:val="24"/>
        </w:rPr>
        <w:t>α</w:t>
      </w:r>
      <w:r w:rsidRPr="00311940">
        <w:rPr>
          <w:rFonts w:eastAsia="Times New Roman" w:cs="Times New Roman"/>
          <w:szCs w:val="24"/>
        </w:rPr>
        <w:t>υτής ήταν θετικό</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Κ</w:t>
      </w:r>
      <w:r w:rsidRPr="00311940">
        <w:rPr>
          <w:rFonts w:eastAsia="Times New Roman" w:cs="Times New Roman"/>
          <w:szCs w:val="24"/>
        </w:rPr>
        <w:t>αι αυτό εξαιτίας της εισδοχής ανθρώπων από άλλες χώρες</w:t>
      </w:r>
      <w:r>
        <w:rPr>
          <w:rFonts w:eastAsia="Times New Roman" w:cs="Times New Roman"/>
          <w:szCs w:val="24"/>
        </w:rPr>
        <w:t>.</w:t>
      </w:r>
      <w:r w:rsidRPr="00311940">
        <w:rPr>
          <w:rFonts w:eastAsia="Times New Roman" w:cs="Times New Roman"/>
          <w:szCs w:val="24"/>
        </w:rPr>
        <w:t xml:space="preserve"> Χωρίς </w:t>
      </w:r>
      <w:r>
        <w:rPr>
          <w:rFonts w:eastAsia="Times New Roman" w:cs="Times New Roman"/>
          <w:szCs w:val="24"/>
        </w:rPr>
        <w:t>αυτούς,</w:t>
      </w:r>
      <w:r w:rsidRPr="00311940">
        <w:rPr>
          <w:rFonts w:eastAsia="Times New Roman" w:cs="Times New Roman"/>
          <w:szCs w:val="24"/>
        </w:rPr>
        <w:t xml:space="preserve"> ο πληθυσμός της Ελλάδας σήμερα δεν θα ήταν μεγαλύτερος από αυτόν του 1990</w:t>
      </w:r>
      <w:r>
        <w:rPr>
          <w:rFonts w:eastAsia="Times New Roman" w:cs="Times New Roman"/>
          <w:szCs w:val="24"/>
        </w:rPr>
        <w:t>,</w:t>
      </w:r>
      <w:r w:rsidRPr="00311940">
        <w:rPr>
          <w:rFonts w:eastAsia="Times New Roman" w:cs="Times New Roman"/>
          <w:szCs w:val="24"/>
        </w:rPr>
        <w:t xml:space="preserve"> ενώ το φυσικό ισοζύγιο μεταξύ γεννήσεων και θανάτων θα ήταν τρεις φ</w:t>
      </w:r>
      <w:r w:rsidRPr="00311940">
        <w:rPr>
          <w:rFonts w:eastAsia="Times New Roman" w:cs="Times New Roman"/>
          <w:szCs w:val="24"/>
        </w:rPr>
        <w:t>ορές πιο αρνητικό</w:t>
      </w:r>
      <w:r>
        <w:rPr>
          <w:rFonts w:eastAsia="Times New Roman" w:cs="Times New Roman"/>
          <w:szCs w:val="24"/>
        </w:rPr>
        <w:t>.</w:t>
      </w:r>
      <w:r w:rsidRPr="00311940">
        <w:rPr>
          <w:rFonts w:eastAsia="Times New Roman" w:cs="Times New Roman"/>
          <w:szCs w:val="24"/>
        </w:rPr>
        <w:t xml:space="preserve"> </w:t>
      </w:r>
    </w:p>
    <w:p w14:paraId="69298907"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Κυρίες και κύριοι συνάδελφοι</w:t>
      </w:r>
      <w:r>
        <w:rPr>
          <w:rFonts w:eastAsia="Times New Roman" w:cs="Times New Roman"/>
          <w:szCs w:val="24"/>
        </w:rPr>
        <w:t>,</w:t>
      </w:r>
      <w:r w:rsidRPr="00311940">
        <w:rPr>
          <w:rFonts w:eastAsia="Times New Roman" w:cs="Times New Roman"/>
          <w:szCs w:val="24"/>
        </w:rPr>
        <w:t xml:space="preserve"> θα έλεγα</w:t>
      </w:r>
      <w:r>
        <w:rPr>
          <w:rFonts w:eastAsia="Times New Roman" w:cs="Times New Roman"/>
          <w:szCs w:val="24"/>
        </w:rPr>
        <w:t>,</w:t>
      </w:r>
      <w:r w:rsidRPr="00311940">
        <w:rPr>
          <w:rFonts w:eastAsia="Times New Roman" w:cs="Times New Roman"/>
          <w:szCs w:val="24"/>
        </w:rPr>
        <w:t xml:space="preserve"> κλείνοντας</w:t>
      </w:r>
      <w:r>
        <w:rPr>
          <w:rFonts w:eastAsia="Times New Roman" w:cs="Times New Roman"/>
          <w:szCs w:val="24"/>
        </w:rPr>
        <w:t>,</w:t>
      </w:r>
      <w:r w:rsidRPr="00311940">
        <w:rPr>
          <w:rFonts w:eastAsia="Times New Roman" w:cs="Times New Roman"/>
          <w:szCs w:val="24"/>
        </w:rPr>
        <w:t xml:space="preserve"> ότι υπήρξαν τόσο μέσα από τη λειτουργία της </w:t>
      </w:r>
      <w:r>
        <w:rPr>
          <w:rFonts w:eastAsia="Times New Roman" w:cs="Times New Roman"/>
          <w:szCs w:val="24"/>
        </w:rPr>
        <w:t>ε</w:t>
      </w:r>
      <w:r w:rsidRPr="00311940">
        <w:rPr>
          <w:rFonts w:eastAsia="Times New Roman" w:cs="Times New Roman"/>
          <w:szCs w:val="24"/>
        </w:rPr>
        <w:t>πιτροπής</w:t>
      </w:r>
      <w:r>
        <w:rPr>
          <w:rFonts w:eastAsia="Times New Roman" w:cs="Times New Roman"/>
          <w:szCs w:val="24"/>
        </w:rPr>
        <w:t>, όσο και από το πόρισμα της ε</w:t>
      </w:r>
      <w:r w:rsidRPr="00311940">
        <w:rPr>
          <w:rFonts w:eastAsia="Times New Roman" w:cs="Times New Roman"/>
          <w:szCs w:val="24"/>
        </w:rPr>
        <w:t xml:space="preserve">πιστημονικής </w:t>
      </w:r>
      <w:r>
        <w:rPr>
          <w:rFonts w:eastAsia="Times New Roman" w:cs="Times New Roman"/>
          <w:szCs w:val="24"/>
        </w:rPr>
        <w:t>έ</w:t>
      </w:r>
      <w:r w:rsidRPr="00311940">
        <w:rPr>
          <w:rFonts w:eastAsia="Times New Roman" w:cs="Times New Roman"/>
          <w:szCs w:val="24"/>
        </w:rPr>
        <w:t>κθεσης</w:t>
      </w:r>
      <w:r>
        <w:rPr>
          <w:rFonts w:eastAsia="Times New Roman" w:cs="Times New Roman"/>
          <w:szCs w:val="24"/>
        </w:rPr>
        <w:t>,</w:t>
      </w:r>
      <w:r w:rsidRPr="00311940">
        <w:rPr>
          <w:rFonts w:eastAsia="Times New Roman" w:cs="Times New Roman"/>
          <w:szCs w:val="24"/>
        </w:rPr>
        <w:t xml:space="preserve"> έγκυρες καταθέσεις για την αποτύπωση και την αντιμετώπιση του προβλήματος</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Τ</w:t>
      </w:r>
      <w:r w:rsidRPr="00311940">
        <w:rPr>
          <w:rFonts w:eastAsia="Times New Roman" w:cs="Times New Roman"/>
          <w:szCs w:val="24"/>
        </w:rPr>
        <w:t>ο ε</w:t>
      </w:r>
      <w:r w:rsidRPr="00311940">
        <w:rPr>
          <w:rFonts w:eastAsia="Times New Roman" w:cs="Times New Roman"/>
          <w:szCs w:val="24"/>
        </w:rPr>
        <w:t>νδιαφέρον είναι τις προτάσεις</w:t>
      </w:r>
      <w:r>
        <w:rPr>
          <w:rFonts w:eastAsia="Times New Roman" w:cs="Times New Roman"/>
          <w:szCs w:val="24"/>
        </w:rPr>
        <w:t>,</w:t>
      </w:r>
      <w:r w:rsidRPr="00311940">
        <w:rPr>
          <w:rFonts w:eastAsia="Times New Roman" w:cs="Times New Roman"/>
          <w:szCs w:val="24"/>
        </w:rPr>
        <w:t xml:space="preserve"> που ακούστηκαν</w:t>
      </w:r>
      <w:r>
        <w:rPr>
          <w:rFonts w:eastAsia="Times New Roman" w:cs="Times New Roman"/>
          <w:szCs w:val="24"/>
        </w:rPr>
        <w:t>,</w:t>
      </w:r>
      <w:r w:rsidRPr="00311940">
        <w:rPr>
          <w:rFonts w:eastAsia="Times New Roman" w:cs="Times New Roman"/>
          <w:szCs w:val="24"/>
        </w:rPr>
        <w:t xml:space="preserve"> να τις λάβει </w:t>
      </w:r>
      <w:r w:rsidRPr="00311940">
        <w:rPr>
          <w:rFonts w:eastAsia="Times New Roman" w:cs="Times New Roman"/>
          <w:szCs w:val="24"/>
        </w:rPr>
        <w:t>υπ</w:t>
      </w:r>
      <w:r>
        <w:rPr>
          <w:rFonts w:eastAsia="Times New Roman" w:cs="Times New Roman"/>
          <w:szCs w:val="24"/>
        </w:rPr>
        <w:t xml:space="preserve">’ </w:t>
      </w:r>
      <w:proofErr w:type="spellStart"/>
      <w:r w:rsidRPr="00311940">
        <w:rPr>
          <w:rFonts w:eastAsia="Times New Roman" w:cs="Times New Roman"/>
          <w:szCs w:val="24"/>
        </w:rPr>
        <w:t>όψιν</w:t>
      </w:r>
      <w:proofErr w:type="spellEnd"/>
      <w:r>
        <w:rPr>
          <w:rFonts w:eastAsia="Times New Roman" w:cs="Times New Roman"/>
          <w:szCs w:val="24"/>
        </w:rPr>
        <w:t>,</w:t>
      </w:r>
      <w:r w:rsidRPr="00311940">
        <w:rPr>
          <w:rFonts w:eastAsia="Times New Roman" w:cs="Times New Roman"/>
          <w:szCs w:val="24"/>
        </w:rPr>
        <w:t xml:space="preserve"> με ανοιχτά τα αυτιά </w:t>
      </w:r>
      <w:r>
        <w:rPr>
          <w:rFonts w:eastAsia="Times New Roman" w:cs="Times New Roman"/>
          <w:szCs w:val="24"/>
        </w:rPr>
        <w:t>κ</w:t>
      </w:r>
      <w:r w:rsidRPr="00311940">
        <w:rPr>
          <w:rFonts w:eastAsia="Times New Roman" w:cs="Times New Roman"/>
          <w:szCs w:val="24"/>
        </w:rPr>
        <w:t>αι ανοιχτή τη ματιά και κυρίως το μυαλό</w:t>
      </w:r>
      <w:r>
        <w:rPr>
          <w:rFonts w:eastAsia="Times New Roman" w:cs="Times New Roman"/>
          <w:szCs w:val="24"/>
        </w:rPr>
        <w:t>,</w:t>
      </w:r>
      <w:r w:rsidRPr="00311940">
        <w:rPr>
          <w:rFonts w:eastAsia="Times New Roman" w:cs="Times New Roman"/>
          <w:szCs w:val="24"/>
        </w:rPr>
        <w:t xml:space="preserve"> όχι μόνο η </w:t>
      </w:r>
      <w:r>
        <w:rPr>
          <w:rFonts w:eastAsia="Times New Roman" w:cs="Times New Roman"/>
          <w:szCs w:val="24"/>
        </w:rPr>
        <w:t xml:space="preserve">Κυβέρνηση, </w:t>
      </w:r>
      <w:r w:rsidRPr="00311940">
        <w:rPr>
          <w:rFonts w:eastAsia="Times New Roman" w:cs="Times New Roman"/>
          <w:szCs w:val="24"/>
        </w:rPr>
        <w:t>αλλά και η κοινωνία</w:t>
      </w:r>
      <w:r>
        <w:rPr>
          <w:rFonts w:eastAsia="Times New Roman" w:cs="Times New Roman"/>
          <w:szCs w:val="24"/>
        </w:rPr>
        <w:t>.</w:t>
      </w:r>
      <w:r w:rsidRPr="00311940">
        <w:rPr>
          <w:rFonts w:eastAsia="Times New Roman" w:cs="Times New Roman"/>
          <w:szCs w:val="24"/>
        </w:rPr>
        <w:t xml:space="preserve"> Αυτή είναι εν τέλει που θα πρέπει να γίνει κοινωνός </w:t>
      </w:r>
      <w:r>
        <w:rPr>
          <w:rFonts w:eastAsia="Times New Roman" w:cs="Times New Roman"/>
          <w:szCs w:val="24"/>
        </w:rPr>
        <w:t>ουσιαστικός</w:t>
      </w:r>
      <w:r w:rsidRPr="00311940">
        <w:rPr>
          <w:rFonts w:eastAsia="Times New Roman" w:cs="Times New Roman"/>
          <w:szCs w:val="24"/>
        </w:rPr>
        <w:t xml:space="preserve"> αυτού του προβλήματος και της αναγκαιότητας επίλυσης του</w:t>
      </w:r>
      <w:r>
        <w:rPr>
          <w:rFonts w:eastAsia="Times New Roman" w:cs="Times New Roman"/>
          <w:szCs w:val="24"/>
        </w:rPr>
        <w:t>.</w:t>
      </w:r>
      <w:r w:rsidRPr="00311940">
        <w:rPr>
          <w:rFonts w:eastAsia="Times New Roman" w:cs="Times New Roman"/>
          <w:szCs w:val="24"/>
        </w:rPr>
        <w:t xml:space="preserve"> </w:t>
      </w:r>
    </w:p>
    <w:p w14:paraId="69298908"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Σας ευχαριστώ</w:t>
      </w:r>
      <w:r>
        <w:rPr>
          <w:rFonts w:eastAsia="Times New Roman" w:cs="Times New Roman"/>
          <w:szCs w:val="24"/>
        </w:rPr>
        <w:t>.</w:t>
      </w:r>
    </w:p>
    <w:p w14:paraId="69298909" w14:textId="77777777" w:rsidR="00F93F98" w:rsidRDefault="00F9424E">
      <w:pPr>
        <w:spacing w:line="600" w:lineRule="auto"/>
        <w:ind w:firstLine="720"/>
        <w:jc w:val="center"/>
        <w:rPr>
          <w:rFonts w:eastAsia="Times New Roman" w:cs="Times New Roman"/>
          <w:szCs w:val="24"/>
        </w:rPr>
      </w:pPr>
      <w:r w:rsidRPr="00517DAE">
        <w:rPr>
          <w:rFonts w:eastAsia="Times New Roman" w:cs="Times New Roman"/>
          <w:szCs w:val="24"/>
        </w:rPr>
        <w:lastRenderedPageBreak/>
        <w:t>(Χειροκροτήματα από την πτέρυγα του ΣΥΡΙΖΑ)</w:t>
      </w:r>
    </w:p>
    <w:p w14:paraId="6929890A" w14:textId="77777777" w:rsidR="00F93F98" w:rsidRDefault="00F9424E">
      <w:pPr>
        <w:spacing w:line="600" w:lineRule="auto"/>
        <w:ind w:firstLine="720"/>
        <w:jc w:val="both"/>
        <w:rPr>
          <w:rFonts w:eastAsia="Times New Roman" w:cs="Times New Roman"/>
          <w:szCs w:val="24"/>
        </w:rPr>
      </w:pPr>
      <w:r w:rsidRPr="002F4E46">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6929890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w:t>
      </w:r>
      <w:r>
        <w:rPr>
          <w:rFonts w:eastAsia="Times New Roman" w:cs="Times New Roman"/>
          <w:szCs w:val="24"/>
        </w:rPr>
        <w:t xml:space="preserve">σή μας παρακολουθούν από τα άνω δυτικά θεωρεία, αφού προηγουμένως ξεναγήθηκαν στην έκθεση της </w:t>
      </w:r>
      <w:r>
        <w:rPr>
          <w:rFonts w:eastAsia="Times New Roman" w:cs="Times New Roman"/>
          <w:szCs w:val="24"/>
        </w:rPr>
        <w:t xml:space="preserve">αίθουσας </w:t>
      </w:r>
      <w:r>
        <w:rPr>
          <w:rFonts w:eastAsia="Times New Roman" w:cs="Times New Roman"/>
          <w:szCs w:val="24"/>
        </w:rPr>
        <w:t xml:space="preserve">«ΕΛΕΥΘΕΡΙΟΣ ΒΕΝΙΖΕΛΟΣ» και ενημερώθηκαν για την ιστορία του </w:t>
      </w:r>
      <w:r>
        <w:rPr>
          <w:rFonts w:eastAsia="Times New Roman" w:cs="Times New Roman"/>
          <w:szCs w:val="24"/>
        </w:rPr>
        <w:t>κτ</w:t>
      </w:r>
      <w:r>
        <w:rPr>
          <w:rFonts w:eastAsia="Times New Roman" w:cs="Times New Roman"/>
          <w:szCs w:val="24"/>
        </w:rPr>
        <w:t>η</w:t>
      </w:r>
      <w:r>
        <w:rPr>
          <w:rFonts w:eastAsia="Times New Roman" w:cs="Times New Roman"/>
          <w:szCs w:val="24"/>
        </w:rPr>
        <w:t>ρίου</w:t>
      </w:r>
      <w:r>
        <w:rPr>
          <w:rFonts w:eastAsia="Times New Roman" w:cs="Times New Roman"/>
          <w:szCs w:val="24"/>
        </w:rPr>
        <w:t xml:space="preserve"> και τον τρόπο οργάνωσης και λειτουργίας της Βουλής, δεκαεννιά </w:t>
      </w:r>
      <w:r w:rsidRPr="00311940">
        <w:rPr>
          <w:rFonts w:eastAsia="Times New Roman" w:cs="Times New Roman"/>
          <w:szCs w:val="24"/>
        </w:rPr>
        <w:t>μαθήτριες και μαθητές κ</w:t>
      </w:r>
      <w:r w:rsidRPr="00311940">
        <w:rPr>
          <w:rFonts w:eastAsia="Times New Roman" w:cs="Times New Roman"/>
          <w:szCs w:val="24"/>
        </w:rPr>
        <w:t xml:space="preserve">αι τρεις εκπαιδευτικοί </w:t>
      </w:r>
      <w:r>
        <w:rPr>
          <w:rFonts w:eastAsia="Times New Roman" w:cs="Times New Roman"/>
          <w:szCs w:val="24"/>
        </w:rPr>
        <w:t xml:space="preserve">συνοδοί τους </w:t>
      </w:r>
      <w:r w:rsidRPr="00311940">
        <w:rPr>
          <w:rFonts w:eastAsia="Times New Roman" w:cs="Times New Roman"/>
          <w:szCs w:val="24"/>
        </w:rPr>
        <w:t xml:space="preserve">από το Δημοτικό Σχολείο </w:t>
      </w:r>
      <w:proofErr w:type="spellStart"/>
      <w:r>
        <w:rPr>
          <w:rFonts w:eastAsia="Times New Roman" w:cs="Times New Roman"/>
          <w:szCs w:val="24"/>
        </w:rPr>
        <w:t>Κολχικού</w:t>
      </w:r>
      <w:proofErr w:type="spellEnd"/>
      <w:r>
        <w:rPr>
          <w:rFonts w:eastAsia="Times New Roman" w:cs="Times New Roman"/>
          <w:szCs w:val="24"/>
        </w:rPr>
        <w:t xml:space="preserve"> Θεσσαλονίκης.</w:t>
      </w:r>
    </w:p>
    <w:p w14:paraId="6929890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929890D" w14:textId="77777777" w:rsidR="00F93F98" w:rsidRDefault="00F9424E">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6929890E"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Ο</w:t>
      </w:r>
      <w:r>
        <w:rPr>
          <w:rFonts w:eastAsia="Times New Roman" w:cs="Times New Roman"/>
          <w:szCs w:val="24"/>
        </w:rPr>
        <w:t xml:space="preserve"> Βουλευτής </w:t>
      </w:r>
      <w:r w:rsidRPr="00311940">
        <w:rPr>
          <w:rFonts w:eastAsia="Times New Roman" w:cs="Times New Roman"/>
          <w:szCs w:val="24"/>
        </w:rPr>
        <w:t>κ</w:t>
      </w:r>
      <w:r>
        <w:rPr>
          <w:rFonts w:eastAsia="Times New Roman" w:cs="Times New Roman"/>
          <w:szCs w:val="24"/>
        </w:rPr>
        <w:t xml:space="preserve">. Γεώργιος </w:t>
      </w:r>
      <w:proofErr w:type="spellStart"/>
      <w:r w:rsidRPr="00311940">
        <w:rPr>
          <w:rFonts w:eastAsia="Times New Roman" w:cs="Times New Roman"/>
          <w:szCs w:val="24"/>
        </w:rPr>
        <w:t>Μαυρωτάς</w:t>
      </w:r>
      <w:proofErr w:type="spellEnd"/>
      <w:r w:rsidRPr="00311940">
        <w:rPr>
          <w:rFonts w:eastAsia="Times New Roman" w:cs="Times New Roman"/>
          <w:szCs w:val="24"/>
        </w:rPr>
        <w:t xml:space="preserve"> </w:t>
      </w:r>
      <w:r>
        <w:rPr>
          <w:rFonts w:eastAsia="Times New Roman" w:cs="Times New Roman"/>
          <w:szCs w:val="24"/>
        </w:rPr>
        <w:t>ζητεί</w:t>
      </w:r>
      <w:r w:rsidRPr="00311940">
        <w:rPr>
          <w:rFonts w:eastAsia="Times New Roman" w:cs="Times New Roman"/>
          <w:szCs w:val="24"/>
        </w:rPr>
        <w:t xml:space="preserve"> άδεια </w:t>
      </w:r>
      <w:r>
        <w:rPr>
          <w:rFonts w:eastAsia="Times New Roman" w:cs="Times New Roman"/>
          <w:szCs w:val="24"/>
        </w:rPr>
        <w:t xml:space="preserve">ολιγοήμερης </w:t>
      </w:r>
      <w:r w:rsidRPr="00311940">
        <w:rPr>
          <w:rFonts w:eastAsia="Times New Roman" w:cs="Times New Roman"/>
          <w:szCs w:val="24"/>
        </w:rPr>
        <w:t xml:space="preserve">απουσίας </w:t>
      </w:r>
      <w:r>
        <w:rPr>
          <w:rFonts w:eastAsia="Times New Roman" w:cs="Times New Roman"/>
          <w:szCs w:val="24"/>
        </w:rPr>
        <w:t>στο εξωτερικό,</w:t>
      </w:r>
      <w:r w:rsidRPr="00311940">
        <w:rPr>
          <w:rFonts w:eastAsia="Times New Roman" w:cs="Times New Roman"/>
          <w:szCs w:val="24"/>
        </w:rPr>
        <w:t xml:space="preserve"> από 12 </w:t>
      </w:r>
      <w:r>
        <w:rPr>
          <w:rFonts w:eastAsia="Times New Roman" w:cs="Times New Roman"/>
          <w:szCs w:val="24"/>
        </w:rPr>
        <w:t xml:space="preserve">Μαρτίου </w:t>
      </w:r>
      <w:r>
        <w:rPr>
          <w:rFonts w:eastAsia="Times New Roman" w:cs="Times New Roman"/>
          <w:szCs w:val="24"/>
        </w:rPr>
        <w:t>έ</w:t>
      </w:r>
      <w:r>
        <w:rPr>
          <w:rFonts w:eastAsia="Times New Roman" w:cs="Times New Roman"/>
          <w:szCs w:val="24"/>
        </w:rPr>
        <w:t xml:space="preserve">ως </w:t>
      </w:r>
      <w:r w:rsidRPr="00311940">
        <w:rPr>
          <w:rFonts w:eastAsia="Times New Roman" w:cs="Times New Roman"/>
          <w:szCs w:val="24"/>
        </w:rPr>
        <w:t>14 Μαρτίου</w:t>
      </w:r>
      <w:r>
        <w:rPr>
          <w:rFonts w:eastAsia="Times New Roman" w:cs="Times New Roman"/>
          <w:szCs w:val="24"/>
        </w:rPr>
        <w:t xml:space="preserve"> 2019</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 xml:space="preserve">Η Βουλή </w:t>
      </w:r>
      <w:r w:rsidRPr="00311940">
        <w:rPr>
          <w:rFonts w:eastAsia="Times New Roman" w:cs="Times New Roman"/>
          <w:szCs w:val="24"/>
        </w:rPr>
        <w:t>εγκρίνει</w:t>
      </w:r>
      <w:r>
        <w:rPr>
          <w:rFonts w:eastAsia="Times New Roman" w:cs="Times New Roman"/>
          <w:szCs w:val="24"/>
        </w:rPr>
        <w:t>;</w:t>
      </w:r>
    </w:p>
    <w:p w14:paraId="6929890F"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69298910"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Συνεπώς η </w:t>
      </w:r>
      <w:r>
        <w:rPr>
          <w:rFonts w:eastAsia="Times New Roman" w:cs="Times New Roman"/>
          <w:szCs w:val="24"/>
        </w:rPr>
        <w:t>Βουλή ενέκρινε τη ζητηθείσα άδεια.</w:t>
      </w:r>
    </w:p>
    <w:p w14:paraId="69298911"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Τώρα το</w:t>
      </w:r>
      <w:r>
        <w:rPr>
          <w:rFonts w:eastAsia="Times New Roman" w:cs="Times New Roman"/>
          <w:szCs w:val="24"/>
        </w:rPr>
        <w:t>ν</w:t>
      </w:r>
      <w:r w:rsidRPr="00311940">
        <w:rPr>
          <w:rFonts w:eastAsia="Times New Roman" w:cs="Times New Roman"/>
          <w:szCs w:val="24"/>
        </w:rPr>
        <w:t xml:space="preserve"> λόγο έχει ο </w:t>
      </w:r>
      <w:r w:rsidRPr="00311940">
        <w:rPr>
          <w:rFonts w:eastAsia="Times New Roman" w:cs="Times New Roman"/>
          <w:szCs w:val="24"/>
        </w:rPr>
        <w:t>κ</w:t>
      </w:r>
      <w:r>
        <w:rPr>
          <w:rFonts w:eastAsia="Times New Roman" w:cs="Times New Roman"/>
          <w:szCs w:val="24"/>
        </w:rPr>
        <w:t>.</w:t>
      </w:r>
      <w:r w:rsidRPr="00311940">
        <w:rPr>
          <w:rFonts w:eastAsia="Times New Roman" w:cs="Times New Roman"/>
          <w:szCs w:val="24"/>
        </w:rPr>
        <w:t xml:space="preserve"> Νικολόπουλος</w:t>
      </w:r>
      <w:r>
        <w:rPr>
          <w:rFonts w:eastAsia="Times New Roman" w:cs="Times New Roman"/>
          <w:szCs w:val="24"/>
        </w:rPr>
        <w:t>.</w:t>
      </w:r>
    </w:p>
    <w:p w14:paraId="69298912"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sidRPr="00311940">
        <w:rPr>
          <w:rFonts w:eastAsia="Times New Roman" w:cs="Times New Roman"/>
          <w:szCs w:val="24"/>
        </w:rPr>
        <w:t xml:space="preserve">Θα μου επιτρέψετε να συγχαρώ τους </w:t>
      </w:r>
      <w:r w:rsidRPr="00311940">
        <w:rPr>
          <w:rFonts w:eastAsia="Times New Roman" w:cs="Times New Roman"/>
          <w:szCs w:val="24"/>
        </w:rPr>
        <w:t>συναδέλφους</w:t>
      </w:r>
      <w:r>
        <w:rPr>
          <w:rFonts w:eastAsia="Times New Roman" w:cs="Times New Roman"/>
          <w:szCs w:val="24"/>
        </w:rPr>
        <w:t>,</w:t>
      </w:r>
      <w:r w:rsidRPr="00311940">
        <w:rPr>
          <w:rFonts w:eastAsia="Times New Roman" w:cs="Times New Roman"/>
          <w:szCs w:val="24"/>
        </w:rPr>
        <w:t xml:space="preserve"> απευθυνόμενος </w:t>
      </w:r>
      <w:r>
        <w:rPr>
          <w:rFonts w:eastAsia="Times New Roman" w:cs="Times New Roman"/>
          <w:szCs w:val="24"/>
        </w:rPr>
        <w:t>στην Πρό</w:t>
      </w:r>
      <w:r w:rsidRPr="00311940">
        <w:rPr>
          <w:rFonts w:eastAsia="Times New Roman" w:cs="Times New Roman"/>
          <w:szCs w:val="24"/>
        </w:rPr>
        <w:t>εδρο της Επιτροπής</w:t>
      </w:r>
      <w:r>
        <w:rPr>
          <w:rFonts w:eastAsia="Times New Roman" w:cs="Times New Roman"/>
          <w:szCs w:val="24"/>
        </w:rPr>
        <w:t>, την</w:t>
      </w:r>
      <w:r w:rsidRPr="00311940">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sidRPr="00311940">
        <w:rPr>
          <w:rFonts w:eastAsia="Times New Roman" w:cs="Times New Roman"/>
          <w:szCs w:val="24"/>
        </w:rPr>
        <w:t xml:space="preserve"> Σία Αναγνωστοπούλου</w:t>
      </w:r>
      <w:r>
        <w:rPr>
          <w:rFonts w:eastAsia="Times New Roman" w:cs="Times New Roman"/>
          <w:szCs w:val="24"/>
        </w:rPr>
        <w:t>,</w:t>
      </w:r>
      <w:r w:rsidRPr="00311940">
        <w:rPr>
          <w:rFonts w:eastAsia="Times New Roman" w:cs="Times New Roman"/>
          <w:szCs w:val="24"/>
        </w:rPr>
        <w:t xml:space="preserve"> γιατί όντως έγινε μία σπουδαία δουλειά</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 xml:space="preserve">για την οποία </w:t>
      </w:r>
      <w:r w:rsidRPr="00311940">
        <w:rPr>
          <w:rFonts w:eastAsia="Times New Roman" w:cs="Times New Roman"/>
          <w:szCs w:val="24"/>
        </w:rPr>
        <w:t xml:space="preserve">δεν ξέρω </w:t>
      </w:r>
      <w:r>
        <w:rPr>
          <w:rFonts w:eastAsia="Times New Roman" w:cs="Times New Roman"/>
          <w:szCs w:val="24"/>
        </w:rPr>
        <w:t xml:space="preserve">κατά </w:t>
      </w:r>
      <w:r w:rsidRPr="00311940">
        <w:rPr>
          <w:rFonts w:eastAsia="Times New Roman" w:cs="Times New Roman"/>
          <w:szCs w:val="24"/>
        </w:rPr>
        <w:t>πόσο έχει ενημερωθεί ο Έλληνας πολίτης</w:t>
      </w:r>
      <w:r>
        <w:rPr>
          <w:rFonts w:eastAsia="Times New Roman" w:cs="Times New Roman"/>
          <w:szCs w:val="24"/>
        </w:rPr>
        <w:t>,</w:t>
      </w:r>
      <w:r w:rsidRPr="00311940">
        <w:rPr>
          <w:rFonts w:eastAsia="Times New Roman" w:cs="Times New Roman"/>
          <w:szCs w:val="24"/>
        </w:rPr>
        <w:t xml:space="preserve"> που σίγουρα ενδιαφέρεται για το πρόβλημα</w:t>
      </w:r>
      <w:r>
        <w:rPr>
          <w:rFonts w:eastAsia="Times New Roman" w:cs="Times New Roman"/>
          <w:szCs w:val="24"/>
        </w:rPr>
        <w:t>, σίγουρα αγωνιά</w:t>
      </w:r>
      <w:r w:rsidRPr="00311940">
        <w:rPr>
          <w:rFonts w:eastAsia="Times New Roman" w:cs="Times New Roman"/>
          <w:szCs w:val="24"/>
        </w:rPr>
        <w:t xml:space="preserve"> το ξέρει</w:t>
      </w:r>
      <w:r>
        <w:rPr>
          <w:rFonts w:eastAsia="Times New Roman" w:cs="Times New Roman"/>
          <w:szCs w:val="24"/>
        </w:rPr>
        <w:t>,</w:t>
      </w:r>
      <w:r w:rsidRPr="00311940">
        <w:rPr>
          <w:rFonts w:eastAsia="Times New Roman" w:cs="Times New Roman"/>
          <w:szCs w:val="24"/>
        </w:rPr>
        <w:t xml:space="preserve"> το γνωρίζει</w:t>
      </w:r>
      <w:r>
        <w:rPr>
          <w:rFonts w:eastAsia="Times New Roman" w:cs="Times New Roman"/>
          <w:szCs w:val="24"/>
        </w:rPr>
        <w:t xml:space="preserve">. Φοβάμαι, όμως, ότι </w:t>
      </w:r>
      <w:r w:rsidRPr="00311940">
        <w:rPr>
          <w:rFonts w:eastAsia="Times New Roman" w:cs="Times New Roman"/>
          <w:szCs w:val="24"/>
        </w:rPr>
        <w:t>ακόμα και σήμερα που γίνεται αυτή η συζήτηση</w:t>
      </w:r>
      <w:r>
        <w:rPr>
          <w:rFonts w:eastAsia="Times New Roman" w:cs="Times New Roman"/>
          <w:szCs w:val="24"/>
        </w:rPr>
        <w:t>, α</w:t>
      </w:r>
      <w:r w:rsidRPr="00311940">
        <w:rPr>
          <w:rFonts w:eastAsia="Times New Roman" w:cs="Times New Roman"/>
          <w:szCs w:val="24"/>
        </w:rPr>
        <w:t>ν είχα</w:t>
      </w:r>
      <w:r>
        <w:rPr>
          <w:rFonts w:eastAsia="Times New Roman" w:cs="Times New Roman"/>
          <w:szCs w:val="24"/>
        </w:rPr>
        <w:t>με τη δυνατότητα να ρωτήσουμε πόσοι</w:t>
      </w:r>
      <w:r w:rsidRPr="00311940">
        <w:rPr>
          <w:rFonts w:eastAsia="Times New Roman" w:cs="Times New Roman"/>
          <w:szCs w:val="24"/>
        </w:rPr>
        <w:t xml:space="preserve"> παρακολουθούν </w:t>
      </w:r>
      <w:r>
        <w:rPr>
          <w:rFonts w:eastAsia="Times New Roman" w:cs="Times New Roman"/>
          <w:szCs w:val="24"/>
        </w:rPr>
        <w:t>αυτή την κουβέντα -</w:t>
      </w:r>
      <w:r w:rsidRPr="00311940">
        <w:rPr>
          <w:rFonts w:eastAsia="Times New Roman" w:cs="Times New Roman"/>
          <w:szCs w:val="24"/>
        </w:rPr>
        <w:t>εν μέρει</w:t>
      </w:r>
      <w:r>
        <w:rPr>
          <w:rFonts w:eastAsia="Times New Roman" w:cs="Times New Roman"/>
          <w:szCs w:val="24"/>
        </w:rPr>
        <w:t>, ό</w:t>
      </w:r>
      <w:r w:rsidRPr="00311940">
        <w:rPr>
          <w:rFonts w:eastAsia="Times New Roman" w:cs="Times New Roman"/>
          <w:szCs w:val="24"/>
        </w:rPr>
        <w:t xml:space="preserve">χι </w:t>
      </w:r>
      <w:r>
        <w:rPr>
          <w:rFonts w:eastAsia="Times New Roman" w:cs="Times New Roman"/>
          <w:szCs w:val="24"/>
        </w:rPr>
        <w:t xml:space="preserve">ολόκληρη- </w:t>
      </w:r>
      <w:r w:rsidRPr="00311940">
        <w:rPr>
          <w:rFonts w:eastAsia="Times New Roman" w:cs="Times New Roman"/>
          <w:szCs w:val="24"/>
        </w:rPr>
        <w:t xml:space="preserve">θα </w:t>
      </w:r>
      <w:r>
        <w:rPr>
          <w:rFonts w:eastAsia="Times New Roman" w:cs="Times New Roman"/>
          <w:szCs w:val="24"/>
        </w:rPr>
        <w:t>απογοητευόμασταν.</w:t>
      </w:r>
      <w:r w:rsidRPr="00311940">
        <w:rPr>
          <w:rFonts w:eastAsia="Times New Roman" w:cs="Times New Roman"/>
          <w:szCs w:val="24"/>
        </w:rPr>
        <w:t xml:space="preserve"> </w:t>
      </w:r>
      <w:r>
        <w:rPr>
          <w:rFonts w:eastAsia="Times New Roman" w:cs="Times New Roman"/>
          <w:szCs w:val="24"/>
        </w:rPr>
        <w:t xml:space="preserve">Φτάνει, όμως, άραγε, </w:t>
      </w:r>
      <w:r w:rsidRPr="00311940">
        <w:rPr>
          <w:rFonts w:eastAsia="Times New Roman" w:cs="Times New Roman"/>
          <w:szCs w:val="24"/>
        </w:rPr>
        <w:t>η δουλειά που έγινε</w:t>
      </w:r>
      <w:r>
        <w:rPr>
          <w:rFonts w:eastAsia="Times New Roman" w:cs="Times New Roman"/>
          <w:szCs w:val="24"/>
        </w:rPr>
        <w:t>,</w:t>
      </w:r>
      <w:r w:rsidRPr="00311940">
        <w:rPr>
          <w:rFonts w:eastAsia="Times New Roman" w:cs="Times New Roman"/>
          <w:szCs w:val="24"/>
        </w:rPr>
        <w:t xml:space="preserve"> το πόρισμα </w:t>
      </w:r>
      <w:r>
        <w:rPr>
          <w:rFonts w:eastAsia="Times New Roman" w:cs="Times New Roman"/>
          <w:szCs w:val="24"/>
        </w:rPr>
        <w:t>πο</w:t>
      </w:r>
      <w:r>
        <w:rPr>
          <w:rFonts w:eastAsia="Times New Roman" w:cs="Times New Roman"/>
          <w:szCs w:val="24"/>
        </w:rPr>
        <w:t>υ με</w:t>
      </w:r>
      <w:r w:rsidRPr="00311940">
        <w:rPr>
          <w:rFonts w:eastAsia="Times New Roman" w:cs="Times New Roman"/>
          <w:szCs w:val="24"/>
        </w:rPr>
        <w:t xml:space="preserve"> συντριπτική πλειοψηφία </w:t>
      </w:r>
      <w:proofErr w:type="spellStart"/>
      <w:r w:rsidRPr="00311940">
        <w:rPr>
          <w:rFonts w:eastAsia="Times New Roman" w:cs="Times New Roman"/>
          <w:szCs w:val="24"/>
        </w:rPr>
        <w:t>απεδέχθησαν</w:t>
      </w:r>
      <w:proofErr w:type="spellEnd"/>
      <w:r w:rsidRPr="00311940">
        <w:rPr>
          <w:rFonts w:eastAsia="Times New Roman" w:cs="Times New Roman"/>
          <w:szCs w:val="24"/>
        </w:rPr>
        <w:t xml:space="preserve"> </w:t>
      </w:r>
      <w:r>
        <w:rPr>
          <w:rFonts w:eastAsia="Times New Roman" w:cs="Times New Roman"/>
          <w:szCs w:val="24"/>
        </w:rPr>
        <w:t>ο</w:t>
      </w:r>
      <w:r w:rsidRPr="00311940">
        <w:rPr>
          <w:rFonts w:eastAsia="Times New Roman" w:cs="Times New Roman"/>
          <w:szCs w:val="24"/>
        </w:rPr>
        <w:t>ι πολιτικές δυνάμεις</w:t>
      </w:r>
      <w:r>
        <w:rPr>
          <w:rFonts w:eastAsia="Times New Roman" w:cs="Times New Roman"/>
          <w:szCs w:val="24"/>
        </w:rPr>
        <w:t>;</w:t>
      </w:r>
      <w:r w:rsidRPr="00311940">
        <w:rPr>
          <w:rFonts w:eastAsia="Times New Roman" w:cs="Times New Roman"/>
          <w:szCs w:val="24"/>
        </w:rPr>
        <w:t xml:space="preserve"> </w:t>
      </w:r>
    </w:p>
    <w:p w14:paraId="69298913"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Ακούστηκε και από τους προηγούμενους ομιλητές</w:t>
      </w:r>
      <w:r>
        <w:rPr>
          <w:rFonts w:eastAsia="Times New Roman" w:cs="Times New Roman"/>
          <w:szCs w:val="24"/>
        </w:rPr>
        <w:t>, ότι</w:t>
      </w:r>
      <w:r w:rsidRPr="00311940">
        <w:rPr>
          <w:rFonts w:eastAsia="Times New Roman" w:cs="Times New Roman"/>
          <w:szCs w:val="24"/>
        </w:rPr>
        <w:t xml:space="preserve"> </w:t>
      </w:r>
      <w:r>
        <w:rPr>
          <w:rFonts w:eastAsia="Times New Roman" w:cs="Times New Roman"/>
          <w:szCs w:val="24"/>
        </w:rPr>
        <w:t>τ</w:t>
      </w:r>
      <w:r w:rsidRPr="00311940">
        <w:rPr>
          <w:rFonts w:eastAsia="Times New Roman" w:cs="Times New Roman"/>
          <w:szCs w:val="24"/>
        </w:rPr>
        <w:t xml:space="preserve">ο πόρισμα του </w:t>
      </w:r>
      <w:r>
        <w:rPr>
          <w:rFonts w:eastAsia="Times New Roman" w:cs="Times New Roman"/>
          <w:szCs w:val="24"/>
        </w:rPr>
        <w:t>19</w:t>
      </w:r>
      <w:r w:rsidRPr="00311940">
        <w:rPr>
          <w:rFonts w:eastAsia="Times New Roman" w:cs="Times New Roman"/>
          <w:szCs w:val="24"/>
        </w:rPr>
        <w:t>93</w:t>
      </w:r>
      <w:r>
        <w:rPr>
          <w:rFonts w:eastAsia="Times New Roman" w:cs="Times New Roman"/>
          <w:szCs w:val="24"/>
        </w:rPr>
        <w:t xml:space="preserve"> -κ</w:t>
      </w:r>
      <w:r w:rsidRPr="00311940">
        <w:rPr>
          <w:rFonts w:eastAsia="Times New Roman" w:cs="Times New Roman"/>
          <w:szCs w:val="24"/>
        </w:rPr>
        <w:t xml:space="preserve">αι </w:t>
      </w:r>
      <w:r>
        <w:rPr>
          <w:rFonts w:eastAsia="Times New Roman" w:cs="Times New Roman"/>
          <w:szCs w:val="24"/>
        </w:rPr>
        <w:t xml:space="preserve">ήμουν παρών, </w:t>
      </w:r>
      <w:r w:rsidRPr="00311940">
        <w:rPr>
          <w:rFonts w:eastAsia="Times New Roman" w:cs="Times New Roman"/>
          <w:szCs w:val="24"/>
        </w:rPr>
        <w:t>αφού</w:t>
      </w:r>
      <w:r>
        <w:rPr>
          <w:rFonts w:eastAsia="Times New Roman" w:cs="Times New Roman"/>
          <w:szCs w:val="24"/>
        </w:rPr>
        <w:t>,</w:t>
      </w:r>
      <w:r w:rsidRPr="00311940">
        <w:rPr>
          <w:rFonts w:eastAsia="Times New Roman" w:cs="Times New Roman"/>
          <w:szCs w:val="24"/>
        </w:rPr>
        <w:t xml:space="preserve"> όπως ξέρετε</w:t>
      </w:r>
      <w:r>
        <w:rPr>
          <w:rFonts w:eastAsia="Times New Roman" w:cs="Times New Roman"/>
          <w:szCs w:val="24"/>
        </w:rPr>
        <w:t>,</w:t>
      </w:r>
      <w:r w:rsidRPr="00311940">
        <w:rPr>
          <w:rFonts w:eastAsia="Times New Roman" w:cs="Times New Roman"/>
          <w:szCs w:val="24"/>
        </w:rPr>
        <w:t xml:space="preserve"> είμαι Βουλευτής από το 1989</w:t>
      </w:r>
      <w:r>
        <w:rPr>
          <w:rFonts w:eastAsia="Times New Roman" w:cs="Times New Roman"/>
          <w:szCs w:val="24"/>
        </w:rPr>
        <w:t>- ή</w:t>
      </w:r>
      <w:r w:rsidRPr="00311940">
        <w:rPr>
          <w:rFonts w:eastAsia="Times New Roman" w:cs="Times New Roman"/>
          <w:szCs w:val="24"/>
        </w:rPr>
        <w:t>ταν ομόφωνο</w:t>
      </w:r>
      <w:r>
        <w:rPr>
          <w:rFonts w:eastAsia="Times New Roman" w:cs="Times New Roman"/>
          <w:szCs w:val="24"/>
        </w:rPr>
        <w:t>. Ήταν ομόφωνο</w:t>
      </w:r>
      <w:r w:rsidRPr="00311940">
        <w:rPr>
          <w:rFonts w:eastAsia="Times New Roman" w:cs="Times New Roman"/>
          <w:szCs w:val="24"/>
        </w:rPr>
        <w:t xml:space="preserve"> και</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ό</w:t>
      </w:r>
      <w:r>
        <w:rPr>
          <w:rFonts w:eastAsia="Times New Roman" w:cs="Times New Roman"/>
          <w:szCs w:val="24"/>
        </w:rPr>
        <w:lastRenderedPageBreak/>
        <w:t>μως,</w:t>
      </w:r>
      <w:r w:rsidRPr="00311940">
        <w:rPr>
          <w:rFonts w:eastAsia="Times New Roman" w:cs="Times New Roman"/>
          <w:szCs w:val="24"/>
        </w:rPr>
        <w:t xml:space="preserve"> έγιναν λίγα πράγματα</w:t>
      </w:r>
      <w:r>
        <w:rPr>
          <w:rFonts w:eastAsia="Times New Roman" w:cs="Times New Roman"/>
          <w:szCs w:val="24"/>
        </w:rPr>
        <w:t>. Ήταν ομόφωνο κ</w:t>
      </w:r>
      <w:r w:rsidRPr="00311940">
        <w:rPr>
          <w:rFonts w:eastAsia="Times New Roman" w:cs="Times New Roman"/>
          <w:szCs w:val="24"/>
        </w:rPr>
        <w:t>ι</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όμως,</w:t>
      </w:r>
      <w:r w:rsidRPr="00311940">
        <w:rPr>
          <w:rFonts w:eastAsia="Times New Roman" w:cs="Times New Roman"/>
          <w:szCs w:val="24"/>
        </w:rPr>
        <w:t xml:space="preserve"> η κατάσταση χειροτέρεψε</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Εκείνο, ξέρετε, είχε</w:t>
      </w:r>
      <w:r w:rsidRPr="00311940">
        <w:rPr>
          <w:rFonts w:eastAsia="Times New Roman" w:cs="Times New Roman"/>
          <w:szCs w:val="24"/>
        </w:rPr>
        <w:t xml:space="preserve"> λιγότερες φιοριτούρες</w:t>
      </w:r>
      <w:r>
        <w:rPr>
          <w:rFonts w:eastAsia="Times New Roman" w:cs="Times New Roman"/>
          <w:szCs w:val="24"/>
        </w:rPr>
        <w:t xml:space="preserve"> και </w:t>
      </w:r>
      <w:r w:rsidRPr="00311940">
        <w:rPr>
          <w:rFonts w:eastAsia="Times New Roman" w:cs="Times New Roman"/>
          <w:szCs w:val="24"/>
        </w:rPr>
        <w:t>περισσότ</w:t>
      </w:r>
      <w:r>
        <w:rPr>
          <w:rFonts w:eastAsia="Times New Roman" w:cs="Times New Roman"/>
          <w:szCs w:val="24"/>
        </w:rPr>
        <w:t>ερα συγκεκριμένα, πρακτικά μέτρα. Άλλω</w:t>
      </w:r>
      <w:r w:rsidRPr="00311940">
        <w:rPr>
          <w:rFonts w:eastAsia="Times New Roman" w:cs="Times New Roman"/>
          <w:szCs w:val="24"/>
        </w:rPr>
        <w:t>στε</w:t>
      </w:r>
      <w:r>
        <w:rPr>
          <w:rFonts w:eastAsia="Times New Roman" w:cs="Times New Roman"/>
          <w:szCs w:val="24"/>
        </w:rPr>
        <w:t>,</w:t>
      </w:r>
      <w:r w:rsidRPr="00311940">
        <w:rPr>
          <w:rFonts w:eastAsia="Times New Roman" w:cs="Times New Roman"/>
          <w:szCs w:val="24"/>
        </w:rPr>
        <w:t xml:space="preserve"> έτσι τότε </w:t>
      </w:r>
      <w:proofErr w:type="spellStart"/>
      <w:r w:rsidRPr="00311940">
        <w:rPr>
          <w:rFonts w:eastAsia="Times New Roman" w:cs="Times New Roman"/>
          <w:szCs w:val="24"/>
        </w:rPr>
        <w:t>ετίθεντο</w:t>
      </w:r>
      <w:proofErr w:type="spellEnd"/>
      <w:r w:rsidRPr="00311940">
        <w:rPr>
          <w:rFonts w:eastAsia="Times New Roman" w:cs="Times New Roman"/>
          <w:szCs w:val="24"/>
        </w:rPr>
        <w:t xml:space="preserve"> τα ζητήματα</w:t>
      </w:r>
      <w:r>
        <w:rPr>
          <w:rFonts w:eastAsia="Times New Roman" w:cs="Times New Roman"/>
          <w:szCs w:val="24"/>
        </w:rPr>
        <w:t>,</w:t>
      </w:r>
      <w:r w:rsidRPr="00311940">
        <w:rPr>
          <w:rFonts w:eastAsia="Times New Roman" w:cs="Times New Roman"/>
          <w:szCs w:val="24"/>
        </w:rPr>
        <w:t xml:space="preserve"> με λιγότερη σάλτσα και έλεγε</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w:t>
      </w:r>
      <w:r w:rsidRPr="00311940">
        <w:rPr>
          <w:rFonts w:eastAsia="Times New Roman" w:cs="Times New Roman"/>
          <w:szCs w:val="24"/>
        </w:rPr>
        <w:t xml:space="preserve">Να </w:t>
      </w:r>
      <w:r>
        <w:rPr>
          <w:rFonts w:eastAsia="Times New Roman" w:cs="Times New Roman"/>
          <w:szCs w:val="24"/>
        </w:rPr>
        <w:t>κάνουμε αυτό…», «Να δ</w:t>
      </w:r>
      <w:r>
        <w:rPr>
          <w:rFonts w:eastAsia="Times New Roman" w:cs="Times New Roman"/>
          <w:szCs w:val="24"/>
        </w:rPr>
        <w:t>ιορίσουμε…»,</w:t>
      </w:r>
      <w:r w:rsidRPr="00311940">
        <w:rPr>
          <w:rFonts w:eastAsia="Times New Roman" w:cs="Times New Roman"/>
          <w:szCs w:val="24"/>
        </w:rPr>
        <w:t xml:space="preserve"> </w:t>
      </w:r>
      <w:r>
        <w:rPr>
          <w:rFonts w:eastAsia="Times New Roman" w:cs="Times New Roman"/>
          <w:szCs w:val="24"/>
        </w:rPr>
        <w:t>«Ν</w:t>
      </w:r>
      <w:r w:rsidRPr="00311940">
        <w:rPr>
          <w:rFonts w:eastAsia="Times New Roman" w:cs="Times New Roman"/>
          <w:szCs w:val="24"/>
        </w:rPr>
        <w:t xml:space="preserve">α </w:t>
      </w:r>
      <w:r>
        <w:rPr>
          <w:rFonts w:eastAsia="Times New Roman" w:cs="Times New Roman"/>
          <w:szCs w:val="24"/>
        </w:rPr>
        <w:t>παίρνουν τόσο τοις εκατό».</w:t>
      </w:r>
      <w:r w:rsidRPr="00311940">
        <w:rPr>
          <w:rFonts w:eastAsia="Times New Roman" w:cs="Times New Roman"/>
          <w:szCs w:val="24"/>
        </w:rPr>
        <w:t xml:space="preserve"> Είχε πολύ πιο συγκεκριμένα μέτρα</w:t>
      </w:r>
      <w:r>
        <w:rPr>
          <w:rFonts w:eastAsia="Times New Roman" w:cs="Times New Roman"/>
          <w:szCs w:val="24"/>
        </w:rPr>
        <w:t xml:space="preserve">. </w:t>
      </w:r>
    </w:p>
    <w:p w14:paraId="69298914"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Κάποιες φορές απέδωσαν.</w:t>
      </w:r>
      <w:r w:rsidRPr="00311940">
        <w:rPr>
          <w:rFonts w:eastAsia="Times New Roman" w:cs="Times New Roman"/>
          <w:szCs w:val="24"/>
        </w:rPr>
        <w:t xml:space="preserve"> Ήταν πολύ χαρακτηριστική περίπτωση εκείνη</w:t>
      </w:r>
      <w:r>
        <w:rPr>
          <w:rFonts w:eastAsia="Times New Roman" w:cs="Times New Roman"/>
          <w:szCs w:val="24"/>
        </w:rPr>
        <w:t>,</w:t>
      </w:r>
      <w:r w:rsidRPr="00311940">
        <w:rPr>
          <w:rFonts w:eastAsia="Times New Roman" w:cs="Times New Roman"/>
          <w:szCs w:val="24"/>
        </w:rPr>
        <w:t xml:space="preserve"> όταν ο Κώστας Καραμανλής</w:t>
      </w:r>
      <w:r>
        <w:rPr>
          <w:rFonts w:eastAsia="Times New Roman" w:cs="Times New Roman"/>
          <w:szCs w:val="24"/>
        </w:rPr>
        <w:t>,</w:t>
      </w:r>
      <w:r w:rsidRPr="00311940">
        <w:rPr>
          <w:rFonts w:eastAsia="Times New Roman" w:cs="Times New Roman"/>
          <w:szCs w:val="24"/>
        </w:rPr>
        <w:t xml:space="preserve"> ως Πρωθυπουργός</w:t>
      </w:r>
      <w:r>
        <w:rPr>
          <w:rFonts w:eastAsia="Times New Roman" w:cs="Times New Roman"/>
          <w:szCs w:val="24"/>
        </w:rPr>
        <w:t>,</w:t>
      </w:r>
      <w:r w:rsidRPr="00311940">
        <w:rPr>
          <w:rFonts w:eastAsia="Times New Roman" w:cs="Times New Roman"/>
          <w:szCs w:val="24"/>
        </w:rPr>
        <w:t xml:space="preserve"> είπε</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w:t>
      </w:r>
      <w:r w:rsidRPr="00311940">
        <w:rPr>
          <w:rFonts w:eastAsia="Times New Roman" w:cs="Times New Roman"/>
          <w:szCs w:val="24"/>
        </w:rPr>
        <w:t>Όποιος κάνει τέταρτο παιδί και είναι καθηγητής</w:t>
      </w:r>
      <w:r>
        <w:rPr>
          <w:rFonts w:eastAsia="Times New Roman" w:cs="Times New Roman"/>
          <w:szCs w:val="24"/>
        </w:rPr>
        <w:t>,</w:t>
      </w:r>
      <w:r w:rsidRPr="00311940">
        <w:rPr>
          <w:rFonts w:eastAsia="Times New Roman" w:cs="Times New Roman"/>
          <w:szCs w:val="24"/>
        </w:rPr>
        <w:t xml:space="preserve"> διορίζεται</w:t>
      </w:r>
      <w:r>
        <w:rPr>
          <w:rFonts w:eastAsia="Times New Roman" w:cs="Times New Roman"/>
          <w:szCs w:val="24"/>
        </w:rPr>
        <w:t>».</w:t>
      </w:r>
      <w:r w:rsidRPr="00311940">
        <w:rPr>
          <w:rFonts w:eastAsia="Times New Roman" w:cs="Times New Roman"/>
          <w:szCs w:val="24"/>
        </w:rPr>
        <w:t xml:space="preserve"> Και </w:t>
      </w:r>
      <w:r>
        <w:rPr>
          <w:rFonts w:eastAsia="Times New Roman" w:cs="Times New Roman"/>
          <w:szCs w:val="24"/>
        </w:rPr>
        <w:t>είμαι σίγουρος ότι είδατε ο</w:t>
      </w:r>
      <w:r w:rsidRPr="00311940">
        <w:rPr>
          <w:rFonts w:eastAsia="Times New Roman" w:cs="Times New Roman"/>
          <w:szCs w:val="24"/>
        </w:rPr>
        <w:t xml:space="preserve">ι συνάδελφοι που ήσασταν στην </w:t>
      </w:r>
      <w:r>
        <w:rPr>
          <w:rFonts w:eastAsia="Times New Roman" w:cs="Times New Roman"/>
          <w:szCs w:val="24"/>
        </w:rPr>
        <w:t>ε</w:t>
      </w:r>
      <w:r w:rsidRPr="00311940">
        <w:rPr>
          <w:rFonts w:eastAsia="Times New Roman" w:cs="Times New Roman"/>
          <w:szCs w:val="24"/>
        </w:rPr>
        <w:t>πιτροπή</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 xml:space="preserve">πως </w:t>
      </w:r>
      <w:r w:rsidRPr="00311940">
        <w:rPr>
          <w:rFonts w:eastAsia="Times New Roman" w:cs="Times New Roman"/>
          <w:szCs w:val="24"/>
        </w:rPr>
        <w:t>ήταν θεαματικά τα αποτελέσματα χρόνο με το χρόνο</w:t>
      </w:r>
      <w:r>
        <w:rPr>
          <w:rFonts w:eastAsia="Times New Roman" w:cs="Times New Roman"/>
          <w:szCs w:val="24"/>
        </w:rPr>
        <w:t>.</w:t>
      </w:r>
      <w:r w:rsidRPr="00311940">
        <w:rPr>
          <w:rFonts w:eastAsia="Times New Roman" w:cs="Times New Roman"/>
          <w:szCs w:val="24"/>
        </w:rPr>
        <w:t xml:space="preserve"> Το ίδιο </w:t>
      </w:r>
      <w:r>
        <w:rPr>
          <w:rFonts w:eastAsia="Times New Roman" w:cs="Times New Roman"/>
          <w:szCs w:val="24"/>
        </w:rPr>
        <w:t xml:space="preserve">έγινε και </w:t>
      </w:r>
      <w:r w:rsidRPr="00311940">
        <w:rPr>
          <w:rFonts w:eastAsia="Times New Roman" w:cs="Times New Roman"/>
          <w:szCs w:val="24"/>
        </w:rPr>
        <w:t xml:space="preserve">όταν ο </w:t>
      </w:r>
      <w:r>
        <w:rPr>
          <w:rFonts w:eastAsia="Times New Roman" w:cs="Times New Roman"/>
          <w:szCs w:val="24"/>
        </w:rPr>
        <w:t>μ</w:t>
      </w:r>
      <w:r w:rsidRPr="00311940">
        <w:rPr>
          <w:rFonts w:eastAsia="Times New Roman" w:cs="Times New Roman"/>
          <w:szCs w:val="24"/>
        </w:rPr>
        <w:t xml:space="preserve">ακαριστός Χριστόδουλος είπε ότι στην Θράκη θα παίρνουν </w:t>
      </w:r>
      <w:r>
        <w:rPr>
          <w:rFonts w:eastAsia="Times New Roman" w:cs="Times New Roman"/>
          <w:szCs w:val="24"/>
        </w:rPr>
        <w:t xml:space="preserve">ένα </w:t>
      </w:r>
      <w:r w:rsidRPr="00311940">
        <w:rPr>
          <w:rFonts w:eastAsia="Times New Roman" w:cs="Times New Roman"/>
          <w:szCs w:val="24"/>
        </w:rPr>
        <w:t xml:space="preserve">επίδομα που το έδινε η Εκκλησία από δικά της </w:t>
      </w:r>
      <w:r w:rsidRPr="00311940">
        <w:rPr>
          <w:rFonts w:eastAsia="Times New Roman" w:cs="Times New Roman"/>
          <w:szCs w:val="24"/>
        </w:rPr>
        <w:t>χρήματα</w:t>
      </w:r>
      <w:r>
        <w:rPr>
          <w:rFonts w:eastAsia="Times New Roman" w:cs="Times New Roman"/>
          <w:szCs w:val="24"/>
        </w:rPr>
        <w:t>.</w:t>
      </w:r>
      <w:r w:rsidRPr="00311940">
        <w:rPr>
          <w:rFonts w:eastAsia="Times New Roman" w:cs="Times New Roman"/>
          <w:szCs w:val="24"/>
        </w:rPr>
        <w:t xml:space="preserve"> Είχαμε </w:t>
      </w:r>
      <w:r>
        <w:rPr>
          <w:rFonts w:eastAsia="Times New Roman" w:cs="Times New Roman"/>
          <w:szCs w:val="24"/>
        </w:rPr>
        <w:t>κ</w:t>
      </w:r>
      <w:r w:rsidRPr="00311940">
        <w:rPr>
          <w:rFonts w:eastAsia="Times New Roman" w:cs="Times New Roman"/>
          <w:szCs w:val="24"/>
        </w:rPr>
        <w:t>ι εκεί αύξηση</w:t>
      </w:r>
      <w:r>
        <w:rPr>
          <w:rFonts w:eastAsia="Times New Roman" w:cs="Times New Roman"/>
          <w:szCs w:val="24"/>
        </w:rPr>
        <w:t>.</w:t>
      </w:r>
      <w:r w:rsidRPr="00311940">
        <w:rPr>
          <w:rFonts w:eastAsia="Times New Roman" w:cs="Times New Roman"/>
          <w:szCs w:val="24"/>
        </w:rPr>
        <w:t xml:space="preserve"> </w:t>
      </w:r>
    </w:p>
    <w:p w14:paraId="69298915"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Όμως,</w:t>
      </w:r>
      <w:r w:rsidRPr="00311940">
        <w:rPr>
          <w:rFonts w:eastAsia="Times New Roman" w:cs="Times New Roman"/>
          <w:szCs w:val="24"/>
        </w:rPr>
        <w:t xml:space="preserve"> τι είναι εκείνο που έχει τόσο πολύ αλλάξει και το είπε ο προηγούμενος συνάδελφος και εμένα</w:t>
      </w:r>
      <w:r>
        <w:rPr>
          <w:rFonts w:eastAsia="Times New Roman" w:cs="Times New Roman"/>
          <w:szCs w:val="24"/>
        </w:rPr>
        <w:t>,</w:t>
      </w:r>
      <w:r w:rsidRPr="00311940">
        <w:rPr>
          <w:rFonts w:eastAsia="Times New Roman" w:cs="Times New Roman"/>
          <w:szCs w:val="24"/>
        </w:rPr>
        <w:t xml:space="preserve"> τουλάχιστον</w:t>
      </w:r>
      <w:r>
        <w:rPr>
          <w:rFonts w:eastAsia="Times New Roman" w:cs="Times New Roman"/>
          <w:szCs w:val="24"/>
        </w:rPr>
        <w:t>,</w:t>
      </w:r>
      <w:r w:rsidRPr="00311940">
        <w:rPr>
          <w:rFonts w:eastAsia="Times New Roman" w:cs="Times New Roman"/>
          <w:szCs w:val="24"/>
        </w:rPr>
        <w:t xml:space="preserve"> με καλύπτει απολύτως</w:t>
      </w:r>
      <w:r>
        <w:rPr>
          <w:rFonts w:eastAsia="Times New Roman" w:cs="Times New Roman"/>
          <w:szCs w:val="24"/>
        </w:rPr>
        <w:t>;</w:t>
      </w:r>
      <w:r w:rsidRPr="00311940">
        <w:rPr>
          <w:rFonts w:eastAsia="Times New Roman" w:cs="Times New Roman"/>
          <w:szCs w:val="24"/>
        </w:rPr>
        <w:t xml:space="preserve"> Ποιο είναι το πολιτιστικό</w:t>
      </w:r>
      <w:r>
        <w:rPr>
          <w:rFonts w:eastAsia="Times New Roman" w:cs="Times New Roman"/>
          <w:szCs w:val="24"/>
        </w:rPr>
        <w:t>,</w:t>
      </w:r>
      <w:r w:rsidRPr="00311940">
        <w:rPr>
          <w:rFonts w:eastAsia="Times New Roman" w:cs="Times New Roman"/>
          <w:szCs w:val="24"/>
        </w:rPr>
        <w:t xml:space="preserve"> όπως είπατε</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ή</w:t>
      </w:r>
      <w:r w:rsidRPr="00311940">
        <w:rPr>
          <w:rFonts w:eastAsia="Times New Roman" w:cs="Times New Roman"/>
          <w:szCs w:val="24"/>
        </w:rPr>
        <w:t xml:space="preserve"> </w:t>
      </w:r>
      <w:proofErr w:type="spellStart"/>
      <w:r w:rsidRPr="00311940">
        <w:rPr>
          <w:rFonts w:eastAsia="Times New Roman" w:cs="Times New Roman"/>
          <w:szCs w:val="24"/>
        </w:rPr>
        <w:t>αξιακό</w:t>
      </w:r>
      <w:proofErr w:type="spellEnd"/>
      <w:r w:rsidRPr="00311940">
        <w:rPr>
          <w:rFonts w:eastAsia="Times New Roman" w:cs="Times New Roman"/>
          <w:szCs w:val="24"/>
        </w:rPr>
        <w:t xml:space="preserve"> σύστημα</w:t>
      </w:r>
      <w:r>
        <w:rPr>
          <w:rFonts w:eastAsia="Times New Roman" w:cs="Times New Roman"/>
          <w:szCs w:val="24"/>
        </w:rPr>
        <w:t>,</w:t>
      </w:r>
      <w:r w:rsidRPr="00311940">
        <w:rPr>
          <w:rFonts w:eastAsia="Times New Roman" w:cs="Times New Roman"/>
          <w:szCs w:val="24"/>
        </w:rPr>
        <w:t xml:space="preserve"> που επέτρεπε στην μάνα μου και σ</w:t>
      </w:r>
      <w:r w:rsidRPr="00311940">
        <w:rPr>
          <w:rFonts w:eastAsia="Times New Roman" w:cs="Times New Roman"/>
          <w:szCs w:val="24"/>
        </w:rPr>
        <w:t xml:space="preserve">τη συντριπτική πλειοψηφία των </w:t>
      </w:r>
      <w:r>
        <w:rPr>
          <w:rFonts w:eastAsia="Times New Roman" w:cs="Times New Roman"/>
          <w:szCs w:val="24"/>
        </w:rPr>
        <w:t>μανάδων,</w:t>
      </w:r>
      <w:r w:rsidRPr="00311940">
        <w:rPr>
          <w:rFonts w:eastAsia="Times New Roman" w:cs="Times New Roman"/>
          <w:szCs w:val="24"/>
        </w:rPr>
        <w:t xml:space="preserve"> ενώ ήταν </w:t>
      </w:r>
      <w:r>
        <w:rPr>
          <w:rFonts w:eastAsia="Times New Roman" w:cs="Times New Roman"/>
          <w:szCs w:val="24"/>
        </w:rPr>
        <w:t xml:space="preserve">φτωχή, </w:t>
      </w:r>
      <w:r w:rsidRPr="00311940">
        <w:rPr>
          <w:rFonts w:eastAsia="Times New Roman" w:cs="Times New Roman"/>
          <w:szCs w:val="24"/>
        </w:rPr>
        <w:t xml:space="preserve">να κάνει </w:t>
      </w:r>
      <w:r w:rsidRPr="00311940">
        <w:rPr>
          <w:rFonts w:eastAsia="Times New Roman" w:cs="Times New Roman"/>
          <w:szCs w:val="24"/>
        </w:rPr>
        <w:lastRenderedPageBreak/>
        <w:t>πολλά παιδιά</w:t>
      </w:r>
      <w:r>
        <w:rPr>
          <w:rFonts w:eastAsia="Times New Roman" w:cs="Times New Roman"/>
          <w:szCs w:val="24"/>
        </w:rPr>
        <w:t>;</w:t>
      </w:r>
      <w:r w:rsidRPr="00311940">
        <w:rPr>
          <w:rFonts w:eastAsia="Times New Roman" w:cs="Times New Roman"/>
          <w:szCs w:val="24"/>
        </w:rPr>
        <w:t xml:space="preserve"> Εγώ γεννήθηκα σε μία πολύτεκνη οικογένεια</w:t>
      </w:r>
      <w:r>
        <w:rPr>
          <w:rFonts w:eastAsia="Times New Roman" w:cs="Times New Roman"/>
          <w:szCs w:val="24"/>
        </w:rPr>
        <w:t>,</w:t>
      </w:r>
      <w:r w:rsidRPr="00311940">
        <w:rPr>
          <w:rFonts w:eastAsia="Times New Roman" w:cs="Times New Roman"/>
          <w:szCs w:val="24"/>
        </w:rPr>
        <w:t xml:space="preserve"> πολύ φτωχή</w:t>
      </w:r>
      <w:r>
        <w:rPr>
          <w:rFonts w:eastAsia="Times New Roman" w:cs="Times New Roman"/>
          <w:szCs w:val="24"/>
        </w:rPr>
        <w:t>. Ήμουν</w:t>
      </w:r>
      <w:r w:rsidRPr="00311940">
        <w:rPr>
          <w:rFonts w:eastAsia="Times New Roman" w:cs="Times New Roman"/>
          <w:szCs w:val="24"/>
        </w:rPr>
        <w:t xml:space="preserve"> γείτονας της </w:t>
      </w:r>
      <w:r w:rsidRPr="00311940">
        <w:rPr>
          <w:rFonts w:eastAsia="Times New Roman" w:cs="Times New Roman"/>
          <w:szCs w:val="24"/>
        </w:rPr>
        <w:t>κ</w:t>
      </w:r>
      <w:r>
        <w:rPr>
          <w:rFonts w:eastAsia="Times New Roman" w:cs="Times New Roman"/>
          <w:szCs w:val="24"/>
        </w:rPr>
        <w:t>.</w:t>
      </w:r>
      <w:r w:rsidRPr="00311940">
        <w:rPr>
          <w:rFonts w:eastAsia="Times New Roman" w:cs="Times New Roman"/>
          <w:szCs w:val="24"/>
        </w:rPr>
        <w:t xml:space="preserve"> Αναγνωστοπούλου εκεί στα </w:t>
      </w:r>
      <w:r>
        <w:rPr>
          <w:rFonts w:eastAsia="Times New Roman" w:cs="Times New Roman"/>
          <w:szCs w:val="24"/>
        </w:rPr>
        <w:t xml:space="preserve">προσφυγικά και στην Αγία Τριάδα. </w:t>
      </w:r>
      <w:r w:rsidRPr="00311940">
        <w:rPr>
          <w:rFonts w:eastAsia="Times New Roman" w:cs="Times New Roman"/>
          <w:szCs w:val="24"/>
        </w:rPr>
        <w:t>Και</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όμως,</w:t>
      </w:r>
      <w:r w:rsidRPr="00311940">
        <w:rPr>
          <w:rFonts w:eastAsia="Times New Roman" w:cs="Times New Roman"/>
          <w:szCs w:val="24"/>
        </w:rPr>
        <w:t xml:space="preserve"> </w:t>
      </w:r>
      <w:r>
        <w:rPr>
          <w:rFonts w:eastAsia="Times New Roman" w:cs="Times New Roman"/>
          <w:szCs w:val="24"/>
        </w:rPr>
        <w:t>ή</w:t>
      </w:r>
      <w:r w:rsidRPr="00311940">
        <w:rPr>
          <w:rFonts w:eastAsia="Times New Roman" w:cs="Times New Roman"/>
          <w:szCs w:val="24"/>
        </w:rPr>
        <w:t>μασταν πολύ χαρούμενοι</w:t>
      </w:r>
      <w:r>
        <w:rPr>
          <w:rFonts w:eastAsia="Times New Roman" w:cs="Times New Roman"/>
          <w:szCs w:val="24"/>
        </w:rPr>
        <w:t>.</w:t>
      </w:r>
      <w:r w:rsidRPr="00311940">
        <w:rPr>
          <w:rFonts w:eastAsia="Times New Roman" w:cs="Times New Roman"/>
          <w:szCs w:val="24"/>
        </w:rPr>
        <w:t xml:space="preserve"> </w:t>
      </w:r>
    </w:p>
    <w:p w14:paraId="69298916"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Ευτύχη</w:t>
      </w:r>
      <w:r w:rsidRPr="00311940">
        <w:rPr>
          <w:rFonts w:eastAsia="Times New Roman" w:cs="Times New Roman"/>
          <w:szCs w:val="24"/>
        </w:rPr>
        <w:t>σ</w:t>
      </w:r>
      <w:r>
        <w:rPr>
          <w:rFonts w:eastAsia="Times New Roman" w:cs="Times New Roman"/>
          <w:szCs w:val="24"/>
        </w:rPr>
        <w:t>α</w:t>
      </w:r>
      <w:r w:rsidRPr="00311940">
        <w:rPr>
          <w:rFonts w:eastAsia="Times New Roman" w:cs="Times New Roman"/>
          <w:szCs w:val="24"/>
        </w:rPr>
        <w:t xml:space="preserve"> με τη γυναίκα μου να αποκτήσω και εγώ τέσσερα παιδιά και να είμαι πολύτεκνος</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Και ε</w:t>
      </w:r>
      <w:r w:rsidRPr="00311940">
        <w:rPr>
          <w:rFonts w:eastAsia="Times New Roman" w:cs="Times New Roman"/>
          <w:szCs w:val="24"/>
        </w:rPr>
        <w:t>ίδα πόσο σημαντικό ήταν τα παιδιά μου να είναι μία παρέα</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Και ένα από τα</w:t>
      </w:r>
      <w:r w:rsidRPr="00311940">
        <w:rPr>
          <w:rFonts w:eastAsia="Times New Roman" w:cs="Times New Roman"/>
          <w:szCs w:val="24"/>
        </w:rPr>
        <w:t xml:space="preserve"> τέσσερα παιδιά </w:t>
      </w:r>
      <w:r>
        <w:rPr>
          <w:rFonts w:eastAsia="Times New Roman" w:cs="Times New Roman"/>
          <w:szCs w:val="24"/>
        </w:rPr>
        <w:t xml:space="preserve">να είναι </w:t>
      </w:r>
      <w:r w:rsidRPr="00311940">
        <w:rPr>
          <w:rFonts w:eastAsia="Times New Roman" w:cs="Times New Roman"/>
          <w:szCs w:val="24"/>
        </w:rPr>
        <w:t>και στο φάσμα του αυτισμού</w:t>
      </w:r>
      <w:r>
        <w:rPr>
          <w:rFonts w:eastAsia="Times New Roman" w:cs="Times New Roman"/>
          <w:szCs w:val="24"/>
        </w:rPr>
        <w:t xml:space="preserve"> και</w:t>
      </w:r>
      <w:r w:rsidRPr="00311940">
        <w:rPr>
          <w:rFonts w:eastAsia="Times New Roman" w:cs="Times New Roman"/>
          <w:szCs w:val="24"/>
        </w:rPr>
        <w:t xml:space="preserve"> να </w:t>
      </w:r>
      <w:r>
        <w:rPr>
          <w:rFonts w:eastAsia="Times New Roman" w:cs="Times New Roman"/>
          <w:szCs w:val="24"/>
        </w:rPr>
        <w:t xml:space="preserve">είναι, βέβαια, μέσα στο σπίτι μας. Και </w:t>
      </w:r>
      <w:r>
        <w:rPr>
          <w:rFonts w:eastAsia="Times New Roman" w:cs="Times New Roman"/>
          <w:szCs w:val="24"/>
        </w:rPr>
        <w:t xml:space="preserve">είδα πάλι </w:t>
      </w:r>
      <w:r w:rsidRPr="00311940">
        <w:rPr>
          <w:rFonts w:eastAsia="Times New Roman" w:cs="Times New Roman"/>
          <w:szCs w:val="24"/>
        </w:rPr>
        <w:t>πόσο σημαντικό ήταν αυτό</w:t>
      </w:r>
      <w:r>
        <w:rPr>
          <w:rFonts w:eastAsia="Times New Roman" w:cs="Times New Roman"/>
          <w:szCs w:val="24"/>
        </w:rPr>
        <w:t>.</w:t>
      </w:r>
      <w:r w:rsidRPr="00311940">
        <w:rPr>
          <w:rFonts w:eastAsia="Times New Roman" w:cs="Times New Roman"/>
          <w:szCs w:val="24"/>
        </w:rPr>
        <w:t xml:space="preserve"> </w:t>
      </w:r>
    </w:p>
    <w:p w14:paraId="69298917"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Λέω τούτα πριν</w:t>
      </w:r>
      <w:r w:rsidRPr="00311940">
        <w:rPr>
          <w:rFonts w:eastAsia="Times New Roman" w:cs="Times New Roman"/>
          <w:szCs w:val="24"/>
        </w:rPr>
        <w:t xml:space="preserve"> σας πω </w:t>
      </w:r>
      <w:r>
        <w:rPr>
          <w:rFonts w:eastAsia="Times New Roman" w:cs="Times New Roman"/>
          <w:szCs w:val="24"/>
        </w:rPr>
        <w:t>μερικές,</w:t>
      </w:r>
      <w:r w:rsidRPr="00311940">
        <w:rPr>
          <w:rFonts w:eastAsia="Times New Roman" w:cs="Times New Roman"/>
          <w:szCs w:val="24"/>
        </w:rPr>
        <w:t xml:space="preserve"> ελάχιστες σκέψεις ακόμα</w:t>
      </w:r>
      <w:r>
        <w:rPr>
          <w:rFonts w:eastAsia="Times New Roman" w:cs="Times New Roman"/>
          <w:szCs w:val="24"/>
        </w:rPr>
        <w:t>,</w:t>
      </w:r>
      <w:r w:rsidRPr="00311940">
        <w:rPr>
          <w:rFonts w:eastAsia="Times New Roman" w:cs="Times New Roman"/>
          <w:szCs w:val="24"/>
        </w:rPr>
        <w:t xml:space="preserve"> γιατί είναι ένα ζήτημα που</w:t>
      </w:r>
      <w:r>
        <w:rPr>
          <w:rFonts w:eastAsia="Times New Roman" w:cs="Times New Roman"/>
          <w:szCs w:val="24"/>
        </w:rPr>
        <w:t xml:space="preserve"> </w:t>
      </w:r>
      <w:r w:rsidRPr="00311940">
        <w:rPr>
          <w:rFonts w:eastAsia="Times New Roman" w:cs="Times New Roman"/>
          <w:szCs w:val="24"/>
        </w:rPr>
        <w:t>πρέπει να το δούμε πάλι</w:t>
      </w:r>
      <w:r>
        <w:rPr>
          <w:rFonts w:eastAsia="Times New Roman" w:cs="Times New Roman"/>
          <w:szCs w:val="24"/>
        </w:rPr>
        <w:t xml:space="preserve">. Πρέπει </w:t>
      </w:r>
      <w:r w:rsidRPr="00311940">
        <w:rPr>
          <w:rFonts w:eastAsia="Times New Roman" w:cs="Times New Roman"/>
          <w:szCs w:val="24"/>
        </w:rPr>
        <w:t xml:space="preserve">να </w:t>
      </w:r>
      <w:r>
        <w:rPr>
          <w:rFonts w:eastAsia="Times New Roman" w:cs="Times New Roman"/>
          <w:szCs w:val="24"/>
        </w:rPr>
        <w:t xml:space="preserve">το </w:t>
      </w:r>
      <w:r w:rsidRPr="00311940">
        <w:rPr>
          <w:rFonts w:eastAsia="Times New Roman" w:cs="Times New Roman"/>
          <w:szCs w:val="24"/>
        </w:rPr>
        <w:t xml:space="preserve">δούμε και να απαντήσουμε σε αυτά τα πολλά </w:t>
      </w:r>
      <w:r>
        <w:rPr>
          <w:rFonts w:eastAsia="Times New Roman" w:cs="Times New Roman"/>
          <w:szCs w:val="24"/>
        </w:rPr>
        <w:t>«γιατί;»</w:t>
      </w:r>
      <w:r w:rsidRPr="00311940">
        <w:rPr>
          <w:rFonts w:eastAsia="Times New Roman" w:cs="Times New Roman"/>
          <w:szCs w:val="24"/>
        </w:rPr>
        <w:t xml:space="preserve"> και να πούμε ότι τελικά</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ναι,</w:t>
      </w:r>
      <w:r w:rsidRPr="00311940">
        <w:rPr>
          <w:rFonts w:eastAsia="Times New Roman" w:cs="Times New Roman"/>
          <w:szCs w:val="24"/>
        </w:rPr>
        <w:t xml:space="preserve"> η τεκνοποιία </w:t>
      </w:r>
      <w:r>
        <w:rPr>
          <w:rFonts w:eastAsia="Times New Roman" w:cs="Times New Roman"/>
          <w:szCs w:val="24"/>
        </w:rPr>
        <w:t xml:space="preserve">-για </w:t>
      </w:r>
      <w:r w:rsidRPr="00311940">
        <w:rPr>
          <w:rFonts w:eastAsia="Times New Roman" w:cs="Times New Roman"/>
          <w:szCs w:val="24"/>
        </w:rPr>
        <w:t>να χρησιμοποιήσω την ίδια έκφραση που είπατε</w:t>
      </w:r>
      <w:r>
        <w:rPr>
          <w:rFonts w:eastAsia="Times New Roman" w:cs="Times New Roman"/>
          <w:szCs w:val="24"/>
        </w:rPr>
        <w:t>-</w:t>
      </w:r>
      <w:r w:rsidRPr="00311940">
        <w:rPr>
          <w:rFonts w:eastAsia="Times New Roman" w:cs="Times New Roman"/>
          <w:szCs w:val="24"/>
        </w:rPr>
        <w:t xml:space="preserve"> είναι μεγάλη ευλογία</w:t>
      </w:r>
      <w:r>
        <w:rPr>
          <w:rFonts w:eastAsia="Times New Roman" w:cs="Times New Roman"/>
          <w:szCs w:val="24"/>
        </w:rPr>
        <w:t>,</w:t>
      </w:r>
      <w:r w:rsidRPr="00311940">
        <w:rPr>
          <w:rFonts w:eastAsia="Times New Roman" w:cs="Times New Roman"/>
          <w:szCs w:val="24"/>
        </w:rPr>
        <w:t xml:space="preserve"> είναι μεγάλη χαρά</w:t>
      </w:r>
      <w:r>
        <w:rPr>
          <w:rFonts w:eastAsia="Times New Roman" w:cs="Times New Roman"/>
          <w:szCs w:val="24"/>
        </w:rPr>
        <w:t>,</w:t>
      </w:r>
      <w:r w:rsidRPr="00311940">
        <w:rPr>
          <w:rFonts w:eastAsia="Times New Roman" w:cs="Times New Roman"/>
          <w:szCs w:val="24"/>
        </w:rPr>
        <w:t xml:space="preserve"> είναι μεγάλη τύχη για εκείνους που έχουν </w:t>
      </w:r>
      <w:r>
        <w:rPr>
          <w:rFonts w:eastAsia="Times New Roman" w:cs="Times New Roman"/>
          <w:szCs w:val="24"/>
        </w:rPr>
        <w:t xml:space="preserve">παιδιά </w:t>
      </w:r>
      <w:r w:rsidRPr="00311940">
        <w:rPr>
          <w:rFonts w:eastAsia="Times New Roman" w:cs="Times New Roman"/>
          <w:szCs w:val="24"/>
        </w:rPr>
        <w:t>και για τα παιδιά που έρχονται</w:t>
      </w:r>
      <w:r>
        <w:rPr>
          <w:rFonts w:eastAsia="Times New Roman" w:cs="Times New Roman"/>
          <w:szCs w:val="24"/>
        </w:rPr>
        <w:t>.</w:t>
      </w:r>
    </w:p>
    <w:p w14:paraId="69298918"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όλοι το ξέρουμε κι όλοι λέμε πως η Ελλάδα γε</w:t>
      </w:r>
      <w:r w:rsidRPr="00311940">
        <w:rPr>
          <w:rFonts w:eastAsia="Times New Roman" w:cs="Times New Roman"/>
          <w:szCs w:val="24"/>
        </w:rPr>
        <w:t xml:space="preserve">ρνάει </w:t>
      </w:r>
      <w:r>
        <w:rPr>
          <w:rFonts w:eastAsia="Times New Roman" w:cs="Times New Roman"/>
          <w:szCs w:val="24"/>
        </w:rPr>
        <w:t xml:space="preserve">και μικραίνει. </w:t>
      </w:r>
      <w:r>
        <w:rPr>
          <w:rFonts w:eastAsia="Times New Roman" w:cs="Times New Roman"/>
          <w:szCs w:val="24"/>
        </w:rPr>
        <w:t xml:space="preserve">Όλοι, </w:t>
      </w:r>
      <w:r w:rsidRPr="00311940">
        <w:rPr>
          <w:rFonts w:eastAsia="Times New Roman" w:cs="Times New Roman"/>
          <w:szCs w:val="24"/>
        </w:rPr>
        <w:t>μα όλοι το παραδέχονται</w:t>
      </w:r>
      <w:r>
        <w:rPr>
          <w:rFonts w:eastAsia="Times New Roman" w:cs="Times New Roman"/>
          <w:szCs w:val="24"/>
        </w:rPr>
        <w:t>.</w:t>
      </w:r>
      <w:r w:rsidRPr="00311940">
        <w:rPr>
          <w:rFonts w:eastAsia="Times New Roman" w:cs="Times New Roman"/>
          <w:szCs w:val="24"/>
        </w:rPr>
        <w:t xml:space="preserve"> Το </w:t>
      </w:r>
      <w:r w:rsidRPr="00311940">
        <w:rPr>
          <w:rFonts w:eastAsia="Times New Roman" w:cs="Times New Roman"/>
          <w:szCs w:val="24"/>
        </w:rPr>
        <w:lastRenderedPageBreak/>
        <w:t>δημογραφικό αποτελεί την πιο μεγάλη βόμβα για τη χώρα που απειλεί ευθέως την κοινωνική και</w:t>
      </w:r>
      <w:r>
        <w:rPr>
          <w:rFonts w:eastAsia="Times New Roman" w:cs="Times New Roman"/>
          <w:szCs w:val="24"/>
        </w:rPr>
        <w:t xml:space="preserve"> οικονομική της </w:t>
      </w:r>
      <w:r w:rsidRPr="00311940">
        <w:rPr>
          <w:rFonts w:eastAsia="Times New Roman" w:cs="Times New Roman"/>
          <w:szCs w:val="24"/>
        </w:rPr>
        <w:t>σταθερότητα τα επόμενα χρόνια</w:t>
      </w:r>
      <w:r>
        <w:rPr>
          <w:rFonts w:eastAsia="Times New Roman" w:cs="Times New Roman"/>
          <w:szCs w:val="24"/>
        </w:rPr>
        <w:t>,</w:t>
      </w:r>
      <w:r w:rsidRPr="00311940">
        <w:rPr>
          <w:rFonts w:eastAsia="Times New Roman" w:cs="Times New Roman"/>
          <w:szCs w:val="24"/>
        </w:rPr>
        <w:t xml:space="preserve"> ενδεχομένως ακόμα και την ύπαρξη </w:t>
      </w:r>
      <w:r>
        <w:rPr>
          <w:rFonts w:eastAsia="Times New Roman" w:cs="Times New Roman"/>
          <w:szCs w:val="24"/>
        </w:rPr>
        <w:t>της.</w:t>
      </w:r>
      <w:r w:rsidRPr="00311940">
        <w:rPr>
          <w:rFonts w:eastAsia="Times New Roman" w:cs="Times New Roman"/>
          <w:szCs w:val="24"/>
        </w:rPr>
        <w:t xml:space="preserve"> Δεν υπάρχει κράτος </w:t>
      </w:r>
      <w:r>
        <w:rPr>
          <w:rFonts w:eastAsia="Times New Roman" w:cs="Times New Roman"/>
          <w:szCs w:val="24"/>
        </w:rPr>
        <w:t>ή</w:t>
      </w:r>
      <w:r w:rsidRPr="00311940">
        <w:rPr>
          <w:rFonts w:eastAsia="Times New Roman" w:cs="Times New Roman"/>
          <w:szCs w:val="24"/>
        </w:rPr>
        <w:t xml:space="preserve"> έθνος που έχει υπογράψει σ</w:t>
      </w:r>
      <w:r w:rsidRPr="00311940">
        <w:rPr>
          <w:rFonts w:eastAsia="Times New Roman" w:cs="Times New Roman"/>
          <w:szCs w:val="24"/>
        </w:rPr>
        <w:t>ύμβαση με την ιστορία</w:t>
      </w:r>
      <w:r>
        <w:rPr>
          <w:rFonts w:eastAsia="Times New Roman" w:cs="Times New Roman"/>
          <w:szCs w:val="24"/>
        </w:rPr>
        <w:t>,</w:t>
      </w:r>
      <w:r w:rsidRPr="00311940">
        <w:rPr>
          <w:rFonts w:eastAsia="Times New Roman" w:cs="Times New Roman"/>
          <w:szCs w:val="24"/>
        </w:rPr>
        <w:t xml:space="preserve"> ότι θα υπάρχει </w:t>
      </w:r>
      <w:r>
        <w:rPr>
          <w:rFonts w:eastAsia="Times New Roman" w:cs="Times New Roman"/>
          <w:szCs w:val="24"/>
        </w:rPr>
        <w:t xml:space="preserve">αν </w:t>
      </w:r>
      <w:r w:rsidRPr="00311940">
        <w:rPr>
          <w:rFonts w:eastAsia="Times New Roman" w:cs="Times New Roman"/>
          <w:szCs w:val="24"/>
        </w:rPr>
        <w:t>αυτό θέλει να αυτοκτονεί</w:t>
      </w:r>
      <w:r>
        <w:rPr>
          <w:rFonts w:eastAsia="Times New Roman" w:cs="Times New Roman"/>
          <w:szCs w:val="24"/>
        </w:rPr>
        <w:t>.</w:t>
      </w:r>
      <w:r w:rsidRPr="00311940">
        <w:rPr>
          <w:rFonts w:eastAsia="Times New Roman" w:cs="Times New Roman"/>
          <w:szCs w:val="24"/>
        </w:rPr>
        <w:t xml:space="preserve"> </w:t>
      </w:r>
    </w:p>
    <w:p w14:paraId="69298919" w14:textId="77777777" w:rsidR="00F93F98" w:rsidRDefault="00F9424E">
      <w:pPr>
        <w:spacing w:line="600" w:lineRule="auto"/>
        <w:ind w:firstLine="720"/>
        <w:jc w:val="both"/>
        <w:rPr>
          <w:rFonts w:eastAsia="Times New Roman" w:cs="Times New Roman"/>
          <w:szCs w:val="24"/>
        </w:rPr>
      </w:pPr>
      <w:r w:rsidRPr="00311940">
        <w:rPr>
          <w:rFonts w:eastAsia="Times New Roman" w:cs="Times New Roman"/>
          <w:szCs w:val="24"/>
        </w:rPr>
        <w:t xml:space="preserve">Το Χριστιανοδημοκρατικό Κόμμα Ελλάδος εδώ και χρόνια </w:t>
      </w:r>
      <w:r>
        <w:rPr>
          <w:rFonts w:eastAsia="Times New Roman" w:cs="Times New Roman"/>
          <w:szCs w:val="24"/>
        </w:rPr>
        <w:t>χ</w:t>
      </w:r>
      <w:r w:rsidRPr="00311940">
        <w:rPr>
          <w:rFonts w:eastAsia="Times New Roman" w:cs="Times New Roman"/>
          <w:szCs w:val="24"/>
        </w:rPr>
        <w:t>τυπάει το καμπανάκι του κινδύνου</w:t>
      </w:r>
      <w:r>
        <w:rPr>
          <w:rFonts w:eastAsia="Times New Roman" w:cs="Times New Roman"/>
          <w:szCs w:val="24"/>
        </w:rPr>
        <w:t>,</w:t>
      </w:r>
      <w:r w:rsidRPr="00311940">
        <w:rPr>
          <w:rFonts w:eastAsia="Times New Roman" w:cs="Times New Roman"/>
          <w:szCs w:val="24"/>
        </w:rPr>
        <w:t xml:space="preserve"> τονίζοντας πως ο κίνδυνος δεν είναι πλέον προ των πυλών</w:t>
      </w:r>
      <w:r>
        <w:rPr>
          <w:rFonts w:eastAsia="Times New Roman" w:cs="Times New Roman"/>
          <w:szCs w:val="24"/>
        </w:rPr>
        <w:t>,</w:t>
      </w:r>
      <w:r w:rsidRPr="00311940">
        <w:rPr>
          <w:rFonts w:eastAsia="Times New Roman" w:cs="Times New Roman"/>
          <w:szCs w:val="24"/>
        </w:rPr>
        <w:t xml:space="preserve"> αλλά είναι εντός των τειχών</w:t>
      </w:r>
      <w:r>
        <w:rPr>
          <w:rFonts w:eastAsia="Times New Roman" w:cs="Times New Roman"/>
          <w:szCs w:val="24"/>
        </w:rPr>
        <w:t>.</w:t>
      </w:r>
      <w:r w:rsidRPr="00311940">
        <w:rPr>
          <w:rFonts w:eastAsia="Times New Roman" w:cs="Times New Roman"/>
          <w:szCs w:val="24"/>
        </w:rPr>
        <w:t xml:space="preserve"> Το αποδεικνύου</w:t>
      </w:r>
      <w:r w:rsidRPr="00311940">
        <w:rPr>
          <w:rFonts w:eastAsia="Times New Roman" w:cs="Times New Roman"/>
          <w:szCs w:val="24"/>
        </w:rPr>
        <w:t>ν όλες οι μελέτες</w:t>
      </w:r>
      <w:r>
        <w:rPr>
          <w:rFonts w:eastAsia="Times New Roman" w:cs="Times New Roman"/>
          <w:szCs w:val="24"/>
        </w:rPr>
        <w:t xml:space="preserve"> -α</w:t>
      </w:r>
      <w:r w:rsidRPr="00311940">
        <w:rPr>
          <w:rFonts w:eastAsia="Times New Roman" w:cs="Times New Roman"/>
          <w:szCs w:val="24"/>
        </w:rPr>
        <w:t>ναφερθήκατε σε πολλές από αυτές και είναι έτσι</w:t>
      </w:r>
      <w:r>
        <w:rPr>
          <w:rFonts w:eastAsia="Times New Roman" w:cs="Times New Roman"/>
          <w:szCs w:val="24"/>
        </w:rPr>
        <w:t>-</w:t>
      </w:r>
      <w:r w:rsidRPr="00311940">
        <w:rPr>
          <w:rFonts w:eastAsia="Times New Roman" w:cs="Times New Roman"/>
          <w:szCs w:val="24"/>
        </w:rPr>
        <w:t xml:space="preserve"> και το φανερώνουν οι ψυχροί αριθμοί</w:t>
      </w:r>
      <w:r>
        <w:rPr>
          <w:rFonts w:eastAsia="Times New Roman" w:cs="Times New Roman"/>
          <w:szCs w:val="24"/>
        </w:rPr>
        <w:t>. Είχαμε ογδόντα οκτώ χιλιάδες πεντακόσιες πενήντα τρεις</w:t>
      </w:r>
      <w:r w:rsidRPr="00311940">
        <w:rPr>
          <w:rFonts w:eastAsia="Times New Roman" w:cs="Times New Roman"/>
          <w:szCs w:val="24"/>
        </w:rPr>
        <w:t xml:space="preserve"> γεννήσ</w:t>
      </w:r>
      <w:r>
        <w:rPr>
          <w:rFonts w:eastAsia="Times New Roman" w:cs="Times New Roman"/>
          <w:szCs w:val="24"/>
        </w:rPr>
        <w:t>ει</w:t>
      </w:r>
      <w:r w:rsidRPr="00311940">
        <w:rPr>
          <w:rFonts w:eastAsia="Times New Roman" w:cs="Times New Roman"/>
          <w:szCs w:val="24"/>
        </w:rPr>
        <w:t>ς το 2</w:t>
      </w:r>
      <w:r>
        <w:rPr>
          <w:rFonts w:eastAsia="Times New Roman" w:cs="Times New Roman"/>
          <w:szCs w:val="24"/>
        </w:rPr>
        <w:t xml:space="preserve">017, </w:t>
      </w:r>
      <w:r w:rsidRPr="00311940">
        <w:rPr>
          <w:rFonts w:eastAsia="Times New Roman" w:cs="Times New Roman"/>
          <w:szCs w:val="24"/>
        </w:rPr>
        <w:t xml:space="preserve">στους </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 χιλιάδες πεντακόσιους έναν</w:t>
      </w:r>
      <w:r w:rsidRPr="00311940">
        <w:rPr>
          <w:rFonts w:eastAsia="Times New Roman" w:cs="Times New Roman"/>
          <w:szCs w:val="24"/>
        </w:rPr>
        <w:t xml:space="preserve"> οι θάνατοι</w:t>
      </w:r>
      <w:r>
        <w:rPr>
          <w:rFonts w:eastAsia="Times New Roman" w:cs="Times New Roman"/>
          <w:szCs w:val="24"/>
        </w:rPr>
        <w:t>.</w:t>
      </w:r>
      <w:r w:rsidRPr="00311940">
        <w:rPr>
          <w:rFonts w:eastAsia="Times New Roman" w:cs="Times New Roman"/>
          <w:szCs w:val="24"/>
        </w:rPr>
        <w:t xml:space="preserve"> </w:t>
      </w:r>
      <w:r>
        <w:rPr>
          <w:rFonts w:eastAsia="Times New Roman" w:cs="Times New Roman"/>
          <w:szCs w:val="24"/>
        </w:rPr>
        <w:t xml:space="preserve">Όμως, </w:t>
      </w:r>
      <w:r w:rsidRPr="00311940">
        <w:rPr>
          <w:rFonts w:eastAsia="Times New Roman" w:cs="Times New Roman"/>
          <w:szCs w:val="24"/>
        </w:rPr>
        <w:t>και</w:t>
      </w:r>
      <w:r w:rsidRPr="00311940">
        <w:rPr>
          <w:rFonts w:eastAsia="Times New Roman" w:cs="Times New Roman"/>
          <w:szCs w:val="24"/>
        </w:rPr>
        <w:t xml:space="preserve"> πρόσφατη έρευνα της </w:t>
      </w:r>
      <w:r>
        <w:rPr>
          <w:rFonts w:eastAsia="Times New Roman" w:cs="Times New Roman"/>
          <w:szCs w:val="24"/>
        </w:rPr>
        <w:t>«</w:t>
      </w:r>
      <w:proofErr w:type="spellStart"/>
      <w:r>
        <w:rPr>
          <w:rFonts w:eastAsia="Times New Roman" w:cs="Times New Roman"/>
          <w:szCs w:val="24"/>
        </w:rPr>
        <w:t>διαΝΕΟ</w:t>
      </w:r>
      <w:r w:rsidRPr="00311940">
        <w:rPr>
          <w:rFonts w:eastAsia="Times New Roman" w:cs="Times New Roman"/>
          <w:szCs w:val="24"/>
        </w:rPr>
        <w:t>σις</w:t>
      </w:r>
      <w:proofErr w:type="spellEnd"/>
      <w:r>
        <w:rPr>
          <w:rFonts w:eastAsia="Times New Roman" w:cs="Times New Roman"/>
          <w:szCs w:val="24"/>
        </w:rPr>
        <w:t>»</w:t>
      </w:r>
      <w:r w:rsidRPr="00311940">
        <w:rPr>
          <w:rFonts w:eastAsia="Times New Roman" w:cs="Times New Roman"/>
          <w:szCs w:val="24"/>
        </w:rPr>
        <w:t xml:space="preserve"> φωτογραφίζει την Ελλάδα μικρότερη κατά δύο περίπου εκατομμύρια σε </w:t>
      </w:r>
      <w:r>
        <w:rPr>
          <w:rFonts w:eastAsia="Times New Roman" w:cs="Times New Roman"/>
          <w:szCs w:val="24"/>
        </w:rPr>
        <w:t>τριάντα</w:t>
      </w:r>
      <w:r w:rsidRPr="00311940">
        <w:rPr>
          <w:rFonts w:eastAsia="Times New Roman" w:cs="Times New Roman"/>
          <w:szCs w:val="24"/>
        </w:rPr>
        <w:t xml:space="preserve"> χρόνια</w:t>
      </w:r>
      <w:r>
        <w:rPr>
          <w:rFonts w:eastAsia="Times New Roman" w:cs="Times New Roman"/>
          <w:szCs w:val="24"/>
        </w:rPr>
        <w:t>, ενώ</w:t>
      </w:r>
      <w:r w:rsidRPr="00311940">
        <w:rPr>
          <w:rFonts w:eastAsia="Times New Roman" w:cs="Times New Roman"/>
          <w:szCs w:val="24"/>
        </w:rPr>
        <w:t xml:space="preserve"> σήμερα έ</w:t>
      </w:r>
      <w:r>
        <w:rPr>
          <w:rFonts w:eastAsia="Times New Roman" w:cs="Times New Roman"/>
          <w:szCs w:val="24"/>
        </w:rPr>
        <w:t>νας στους τρεις είναι πάνω από εξήντα πέντε</w:t>
      </w:r>
      <w:r w:rsidRPr="00311940">
        <w:rPr>
          <w:rFonts w:eastAsia="Times New Roman" w:cs="Times New Roman"/>
          <w:szCs w:val="24"/>
        </w:rPr>
        <w:t xml:space="preserve"> ετών.</w:t>
      </w:r>
    </w:p>
    <w:p w14:paraId="6929891A"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Τα</w:t>
      </w:r>
      <w:r w:rsidRPr="00186B89">
        <w:rPr>
          <w:rFonts w:eastAsia="Times New Roman"/>
          <w:color w:val="000000" w:themeColor="text1"/>
          <w:szCs w:val="24"/>
        </w:rPr>
        <w:t xml:space="preserve"> κύρια χαρακτηριστικά</w:t>
      </w:r>
      <w:r>
        <w:rPr>
          <w:rFonts w:eastAsia="Times New Roman"/>
          <w:color w:val="000000" w:themeColor="text1"/>
          <w:szCs w:val="24"/>
        </w:rPr>
        <w:t>, λ</w:t>
      </w:r>
      <w:r w:rsidRPr="00186B89">
        <w:rPr>
          <w:rFonts w:eastAsia="Times New Roman"/>
          <w:color w:val="000000" w:themeColor="text1"/>
          <w:szCs w:val="24"/>
        </w:rPr>
        <w:t>οιπόν</w:t>
      </w:r>
      <w:r>
        <w:rPr>
          <w:rFonts w:eastAsia="Times New Roman"/>
          <w:color w:val="000000" w:themeColor="text1"/>
          <w:szCs w:val="24"/>
        </w:rPr>
        <w:t>,</w:t>
      </w:r>
      <w:r w:rsidRPr="00186B89">
        <w:rPr>
          <w:rFonts w:eastAsia="Times New Roman"/>
          <w:color w:val="000000" w:themeColor="text1"/>
          <w:szCs w:val="24"/>
        </w:rPr>
        <w:t xml:space="preserve"> τ</w:t>
      </w:r>
      <w:r>
        <w:rPr>
          <w:rFonts w:eastAsia="Times New Roman"/>
          <w:color w:val="000000" w:themeColor="text1"/>
          <w:szCs w:val="24"/>
        </w:rPr>
        <w:t>η</w:t>
      </w:r>
      <w:r w:rsidRPr="00186B89">
        <w:rPr>
          <w:rFonts w:eastAsia="Times New Roman"/>
          <w:color w:val="000000" w:themeColor="text1"/>
          <w:szCs w:val="24"/>
        </w:rPr>
        <w:t xml:space="preserve">ς </w:t>
      </w:r>
      <w:r>
        <w:rPr>
          <w:rFonts w:eastAsia="Times New Roman"/>
          <w:color w:val="000000" w:themeColor="text1"/>
          <w:szCs w:val="24"/>
        </w:rPr>
        <w:t xml:space="preserve">σημερινής </w:t>
      </w:r>
      <w:r w:rsidRPr="00186B89">
        <w:rPr>
          <w:rFonts w:eastAsia="Times New Roman"/>
          <w:color w:val="000000" w:themeColor="text1"/>
          <w:szCs w:val="24"/>
        </w:rPr>
        <w:t>Ελλάδα</w:t>
      </w:r>
      <w:r>
        <w:rPr>
          <w:rFonts w:eastAsia="Times New Roman"/>
          <w:color w:val="000000" w:themeColor="text1"/>
          <w:szCs w:val="24"/>
        </w:rPr>
        <w:t>ς,</w:t>
      </w:r>
      <w:r w:rsidRPr="00186B89">
        <w:rPr>
          <w:rFonts w:eastAsia="Times New Roman"/>
          <w:color w:val="000000" w:themeColor="text1"/>
          <w:szCs w:val="24"/>
        </w:rPr>
        <w:t xml:space="preserve"> σύμφωνα με την ίδια έρευνα</w:t>
      </w:r>
      <w:r>
        <w:rPr>
          <w:rFonts w:eastAsia="Times New Roman"/>
          <w:color w:val="000000" w:themeColor="text1"/>
          <w:szCs w:val="24"/>
        </w:rPr>
        <w:t>,</w:t>
      </w:r>
      <w:r w:rsidRPr="00186B89">
        <w:rPr>
          <w:rFonts w:eastAsia="Times New Roman"/>
          <w:color w:val="000000" w:themeColor="text1"/>
          <w:szCs w:val="24"/>
        </w:rPr>
        <w:t xml:space="preserve"> είναι τα εξής</w:t>
      </w:r>
      <w:r>
        <w:rPr>
          <w:rFonts w:eastAsia="Times New Roman"/>
          <w:color w:val="000000" w:themeColor="text1"/>
          <w:szCs w:val="24"/>
        </w:rPr>
        <w:t xml:space="preserve">: </w:t>
      </w:r>
    </w:p>
    <w:p w14:paraId="6929891B"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Οι</w:t>
      </w:r>
      <w:r w:rsidRPr="00186B89">
        <w:rPr>
          <w:rFonts w:eastAsia="Times New Roman"/>
          <w:color w:val="000000" w:themeColor="text1"/>
          <w:szCs w:val="24"/>
        </w:rPr>
        <w:t xml:space="preserve"> οικογένειες γίνονται μικρότερες</w:t>
      </w:r>
      <w:r>
        <w:rPr>
          <w:rFonts w:eastAsia="Times New Roman"/>
          <w:color w:val="000000" w:themeColor="text1"/>
          <w:szCs w:val="24"/>
        </w:rPr>
        <w:t>. Λ</w:t>
      </w:r>
      <w:r w:rsidRPr="00186B89">
        <w:rPr>
          <w:rFonts w:eastAsia="Times New Roman"/>
          <w:color w:val="000000" w:themeColor="text1"/>
          <w:szCs w:val="24"/>
        </w:rPr>
        <w:t xml:space="preserve">ίγα ζευγάρια συμβιώνουν και περισσότερες γυναίκες αποφασίζουν </w:t>
      </w:r>
      <w:r>
        <w:rPr>
          <w:rFonts w:eastAsia="Times New Roman"/>
          <w:color w:val="000000" w:themeColor="text1"/>
          <w:szCs w:val="24"/>
        </w:rPr>
        <w:t xml:space="preserve">να μην κάνουν </w:t>
      </w:r>
      <w:r w:rsidRPr="00186B89">
        <w:rPr>
          <w:rFonts w:eastAsia="Times New Roman"/>
          <w:color w:val="000000" w:themeColor="text1"/>
          <w:szCs w:val="24"/>
        </w:rPr>
        <w:t>καθόλου παιδιά απ</w:t>
      </w:r>
      <w:r>
        <w:rPr>
          <w:rFonts w:eastAsia="Times New Roman"/>
          <w:color w:val="000000" w:themeColor="text1"/>
          <w:szCs w:val="24"/>
        </w:rPr>
        <w:t xml:space="preserve">’ </w:t>
      </w:r>
      <w:r w:rsidRPr="00186B89">
        <w:rPr>
          <w:rFonts w:eastAsia="Times New Roman"/>
          <w:color w:val="000000" w:themeColor="text1"/>
          <w:szCs w:val="24"/>
        </w:rPr>
        <w:t>ότι στο παρελθόν</w:t>
      </w:r>
      <w:r>
        <w:rPr>
          <w:rFonts w:eastAsia="Times New Roman"/>
          <w:color w:val="000000" w:themeColor="text1"/>
          <w:szCs w:val="24"/>
        </w:rPr>
        <w:t>. Η</w:t>
      </w:r>
      <w:r w:rsidRPr="00186B89">
        <w:rPr>
          <w:rFonts w:eastAsia="Times New Roman"/>
          <w:color w:val="000000" w:themeColor="text1"/>
          <w:szCs w:val="24"/>
        </w:rPr>
        <w:t xml:space="preserve"> μέση ηλικία των γυναικών όταν αποκτούν το πρώτο τους παιδί</w:t>
      </w:r>
      <w:r>
        <w:rPr>
          <w:rFonts w:eastAsia="Times New Roman"/>
          <w:color w:val="000000" w:themeColor="text1"/>
          <w:szCs w:val="24"/>
        </w:rPr>
        <w:t>,</w:t>
      </w:r>
      <w:r w:rsidRPr="00186B89">
        <w:rPr>
          <w:rFonts w:eastAsia="Times New Roman"/>
          <w:color w:val="000000" w:themeColor="text1"/>
          <w:szCs w:val="24"/>
        </w:rPr>
        <w:t xml:space="preserve"> αυξάνεται</w:t>
      </w:r>
      <w:r>
        <w:rPr>
          <w:rFonts w:eastAsia="Times New Roman"/>
          <w:color w:val="000000" w:themeColor="text1"/>
          <w:szCs w:val="24"/>
        </w:rPr>
        <w:t>,</w:t>
      </w:r>
      <w:r w:rsidRPr="00186B89">
        <w:rPr>
          <w:rFonts w:eastAsia="Times New Roman"/>
          <w:color w:val="000000" w:themeColor="text1"/>
          <w:szCs w:val="24"/>
        </w:rPr>
        <w:t xml:space="preserve"> ενώ </w:t>
      </w:r>
      <w:r>
        <w:rPr>
          <w:rFonts w:eastAsia="Times New Roman"/>
          <w:color w:val="000000" w:themeColor="text1"/>
          <w:szCs w:val="24"/>
        </w:rPr>
        <w:t>αυξάνεται</w:t>
      </w:r>
      <w:r w:rsidRPr="00186B89">
        <w:rPr>
          <w:rFonts w:eastAsia="Times New Roman"/>
          <w:color w:val="000000" w:themeColor="text1"/>
          <w:szCs w:val="24"/>
        </w:rPr>
        <w:t xml:space="preserve"> και η μέση ηλικία του πρώτου γάμου</w:t>
      </w:r>
      <w:r>
        <w:rPr>
          <w:rFonts w:eastAsia="Times New Roman"/>
          <w:color w:val="000000" w:themeColor="text1"/>
          <w:szCs w:val="24"/>
        </w:rPr>
        <w:t>. Μ</w:t>
      </w:r>
      <w:r w:rsidRPr="00186B89">
        <w:rPr>
          <w:rFonts w:eastAsia="Times New Roman"/>
          <w:color w:val="000000" w:themeColor="text1"/>
          <w:szCs w:val="24"/>
        </w:rPr>
        <w:t>ειώνονται οι γάμοι και αυξάνονται τα διαζύγια</w:t>
      </w:r>
      <w:r>
        <w:rPr>
          <w:rFonts w:eastAsia="Times New Roman"/>
          <w:color w:val="000000" w:themeColor="text1"/>
          <w:szCs w:val="24"/>
        </w:rPr>
        <w:t xml:space="preserve">. </w:t>
      </w:r>
    </w:p>
    <w:p w14:paraId="6929891C"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Μέσα στην κρίση, </w:t>
      </w:r>
      <w:r w:rsidRPr="00186B89">
        <w:rPr>
          <w:rFonts w:eastAsia="Times New Roman"/>
          <w:color w:val="000000" w:themeColor="text1"/>
          <w:szCs w:val="24"/>
        </w:rPr>
        <w:t xml:space="preserve">η αύξηση της ανεργίας και </w:t>
      </w:r>
      <w:r>
        <w:rPr>
          <w:rFonts w:eastAsia="Times New Roman"/>
          <w:color w:val="000000" w:themeColor="text1"/>
          <w:szCs w:val="24"/>
        </w:rPr>
        <w:t xml:space="preserve">η </w:t>
      </w:r>
      <w:r w:rsidRPr="00186B89">
        <w:rPr>
          <w:rFonts w:eastAsia="Times New Roman"/>
          <w:color w:val="000000" w:themeColor="text1"/>
          <w:szCs w:val="24"/>
        </w:rPr>
        <w:t xml:space="preserve">οικονομική αβεβαιότητα οδήγησαν τα ζευγάρια στο να καθυστερούν την απόκτηση του πρώτου παιδιού </w:t>
      </w:r>
      <w:r>
        <w:rPr>
          <w:rFonts w:eastAsia="Times New Roman"/>
          <w:color w:val="000000" w:themeColor="text1"/>
          <w:szCs w:val="24"/>
        </w:rPr>
        <w:t>τους,</w:t>
      </w:r>
      <w:r>
        <w:rPr>
          <w:rFonts w:eastAsia="Times New Roman"/>
          <w:color w:val="000000" w:themeColor="text1"/>
          <w:szCs w:val="24"/>
        </w:rPr>
        <w:t xml:space="preserve"> στο να αναβάλλουν </w:t>
      </w:r>
      <w:r w:rsidRPr="00186B89">
        <w:rPr>
          <w:rFonts w:eastAsia="Times New Roman"/>
          <w:color w:val="000000" w:themeColor="text1"/>
          <w:szCs w:val="24"/>
        </w:rPr>
        <w:t>την απόκτηση δεύτερου ή τρίτου παιδιού</w:t>
      </w:r>
      <w:r>
        <w:rPr>
          <w:rFonts w:eastAsia="Times New Roman"/>
          <w:color w:val="000000" w:themeColor="text1"/>
          <w:szCs w:val="24"/>
        </w:rPr>
        <w:t xml:space="preserve">. </w:t>
      </w:r>
    </w:p>
    <w:p w14:paraId="6929891D"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186B89">
        <w:rPr>
          <w:rFonts w:eastAsia="Times New Roman"/>
          <w:color w:val="000000" w:themeColor="text1"/>
          <w:szCs w:val="24"/>
        </w:rPr>
        <w:t xml:space="preserve"> αναζήτηση και η αξιοποίηση των ευκαιριών απασχόλησης για τα δύο φύλα</w:t>
      </w:r>
      <w:r>
        <w:rPr>
          <w:rFonts w:eastAsia="Times New Roman"/>
          <w:color w:val="000000" w:themeColor="text1"/>
          <w:szCs w:val="24"/>
        </w:rPr>
        <w:t>,</w:t>
      </w:r>
      <w:r w:rsidRPr="00186B89">
        <w:rPr>
          <w:rFonts w:eastAsia="Times New Roman"/>
          <w:color w:val="000000" w:themeColor="text1"/>
          <w:szCs w:val="24"/>
        </w:rPr>
        <w:t xml:space="preserve"> δεν συνοδεύτηκε από την ανάπτυξη επαρκών παροχών</w:t>
      </w:r>
      <w:r>
        <w:rPr>
          <w:rFonts w:eastAsia="Times New Roman"/>
          <w:color w:val="000000" w:themeColor="text1"/>
          <w:szCs w:val="24"/>
        </w:rPr>
        <w:t>,</w:t>
      </w:r>
      <w:r w:rsidRPr="00186B89">
        <w:rPr>
          <w:rFonts w:eastAsia="Times New Roman"/>
          <w:color w:val="000000" w:themeColor="text1"/>
          <w:szCs w:val="24"/>
        </w:rPr>
        <w:t xml:space="preserve"> καθώς και δομών και υπηρεσιών του κοινωνικού κράτους για τη στήριξη της οι</w:t>
      </w:r>
      <w:r w:rsidRPr="00186B89">
        <w:rPr>
          <w:rFonts w:eastAsia="Times New Roman"/>
          <w:color w:val="000000" w:themeColor="text1"/>
          <w:szCs w:val="24"/>
        </w:rPr>
        <w:t>κογένειας</w:t>
      </w:r>
      <w:r>
        <w:rPr>
          <w:rFonts w:eastAsia="Times New Roman"/>
          <w:color w:val="000000" w:themeColor="text1"/>
          <w:szCs w:val="24"/>
        </w:rPr>
        <w:t>. Το αποτέλεσμα είναι οι</w:t>
      </w:r>
      <w:r w:rsidRPr="00186B89">
        <w:rPr>
          <w:rFonts w:eastAsia="Times New Roman"/>
          <w:color w:val="000000" w:themeColor="text1"/>
          <w:szCs w:val="24"/>
        </w:rPr>
        <w:t xml:space="preserve"> </w:t>
      </w:r>
      <w:r>
        <w:rPr>
          <w:rFonts w:eastAsia="Times New Roman"/>
          <w:color w:val="000000" w:themeColor="text1"/>
          <w:szCs w:val="24"/>
        </w:rPr>
        <w:t>Ελληνίδες να γεννούν πολύ λίγα παιδιά.</w:t>
      </w:r>
    </w:p>
    <w:p w14:paraId="6929891E"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Αν η κατάσταση αυτή συνεχιστεί και η Ελλάδα του 2050 είναι περίπου δυο </w:t>
      </w:r>
      <w:r w:rsidRPr="00186B89">
        <w:rPr>
          <w:rFonts w:eastAsia="Times New Roman"/>
          <w:color w:val="000000" w:themeColor="text1"/>
          <w:szCs w:val="24"/>
        </w:rPr>
        <w:t>εκατομμύρια μικρότερη</w:t>
      </w:r>
      <w:r>
        <w:rPr>
          <w:rFonts w:eastAsia="Times New Roman"/>
          <w:color w:val="000000" w:themeColor="text1"/>
          <w:szCs w:val="24"/>
        </w:rPr>
        <w:t>,</w:t>
      </w:r>
      <w:r w:rsidRPr="00186B89">
        <w:rPr>
          <w:rFonts w:eastAsia="Times New Roman"/>
          <w:color w:val="000000" w:themeColor="text1"/>
          <w:szCs w:val="24"/>
        </w:rPr>
        <w:t xml:space="preserve"> τότε ο οικονομικά ενεργός πληθυσμός θα μειωθεί αντίστοιχα</w:t>
      </w:r>
      <w:r>
        <w:rPr>
          <w:rFonts w:eastAsia="Times New Roman"/>
          <w:color w:val="000000" w:themeColor="text1"/>
          <w:szCs w:val="24"/>
        </w:rPr>
        <w:t>, ε</w:t>
      </w:r>
      <w:r w:rsidRPr="00186B89">
        <w:rPr>
          <w:rFonts w:eastAsia="Times New Roman"/>
          <w:color w:val="000000" w:themeColor="text1"/>
          <w:szCs w:val="24"/>
        </w:rPr>
        <w:t xml:space="preserve">νώ οι συνταξιούχοι </w:t>
      </w:r>
      <w:r w:rsidRPr="00186B89">
        <w:rPr>
          <w:rFonts w:eastAsia="Times New Roman"/>
          <w:color w:val="000000" w:themeColor="text1"/>
          <w:szCs w:val="24"/>
        </w:rPr>
        <w:lastRenderedPageBreak/>
        <w:t>θα είναι π</w:t>
      </w:r>
      <w:r w:rsidRPr="00186B89">
        <w:rPr>
          <w:rFonts w:eastAsia="Times New Roman"/>
          <w:color w:val="000000" w:themeColor="text1"/>
          <w:szCs w:val="24"/>
        </w:rPr>
        <w:t>ερισσότερ</w:t>
      </w:r>
      <w:r>
        <w:rPr>
          <w:rFonts w:eastAsia="Times New Roman"/>
          <w:color w:val="000000" w:themeColor="text1"/>
          <w:szCs w:val="24"/>
        </w:rPr>
        <w:t>οι</w:t>
      </w:r>
      <w:r w:rsidRPr="00186B89">
        <w:rPr>
          <w:rFonts w:eastAsia="Times New Roman"/>
          <w:color w:val="000000" w:themeColor="text1"/>
          <w:szCs w:val="24"/>
        </w:rPr>
        <w:t xml:space="preserve"> από τους εργαζόμενους</w:t>
      </w:r>
      <w:r>
        <w:rPr>
          <w:rFonts w:eastAsia="Times New Roman"/>
          <w:color w:val="000000" w:themeColor="text1"/>
          <w:szCs w:val="24"/>
        </w:rPr>
        <w:t>.</w:t>
      </w:r>
      <w:r w:rsidRPr="00186B89">
        <w:rPr>
          <w:rFonts w:eastAsia="Times New Roman"/>
          <w:color w:val="000000" w:themeColor="text1"/>
          <w:szCs w:val="24"/>
        </w:rPr>
        <w:t xml:space="preserve"> Αυτό σημαίνει πως το ασφαλιστικό τινάζεται στον αέρα</w:t>
      </w:r>
      <w:r>
        <w:rPr>
          <w:rFonts w:eastAsia="Times New Roman"/>
          <w:color w:val="000000" w:themeColor="text1"/>
          <w:szCs w:val="24"/>
        </w:rPr>
        <w:t>, η</w:t>
      </w:r>
      <w:r w:rsidRPr="00186B89">
        <w:rPr>
          <w:rFonts w:eastAsia="Times New Roman"/>
          <w:color w:val="000000" w:themeColor="text1"/>
          <w:szCs w:val="24"/>
        </w:rPr>
        <w:t xml:space="preserve"> οικονο</w:t>
      </w:r>
      <w:r>
        <w:rPr>
          <w:rFonts w:eastAsia="Times New Roman"/>
          <w:color w:val="000000" w:themeColor="text1"/>
          <w:szCs w:val="24"/>
        </w:rPr>
        <w:t>μία</w:t>
      </w:r>
      <w:r w:rsidRPr="00186B89">
        <w:rPr>
          <w:rFonts w:eastAsia="Times New Roman"/>
          <w:color w:val="000000" w:themeColor="text1"/>
          <w:szCs w:val="24"/>
        </w:rPr>
        <w:t xml:space="preserve"> τινάζεται στον αέρα</w:t>
      </w:r>
      <w:r>
        <w:rPr>
          <w:rFonts w:eastAsia="Times New Roman"/>
          <w:color w:val="000000" w:themeColor="text1"/>
          <w:szCs w:val="24"/>
        </w:rPr>
        <w:t>,</w:t>
      </w:r>
      <w:r w:rsidRPr="00186B89">
        <w:rPr>
          <w:rFonts w:eastAsia="Times New Roman"/>
          <w:color w:val="000000" w:themeColor="text1"/>
          <w:szCs w:val="24"/>
        </w:rPr>
        <w:t xml:space="preserve"> η ελληνική κοινωνία τινάζε</w:t>
      </w:r>
      <w:r>
        <w:rPr>
          <w:rFonts w:eastAsia="Times New Roman"/>
          <w:color w:val="000000" w:themeColor="text1"/>
          <w:szCs w:val="24"/>
        </w:rPr>
        <w:t>τα</w:t>
      </w:r>
      <w:r w:rsidRPr="00186B89">
        <w:rPr>
          <w:rFonts w:eastAsia="Times New Roman"/>
          <w:color w:val="000000" w:themeColor="text1"/>
          <w:szCs w:val="24"/>
        </w:rPr>
        <w:t>ι στον αέρα</w:t>
      </w:r>
      <w:r>
        <w:rPr>
          <w:rFonts w:eastAsia="Times New Roman"/>
          <w:color w:val="000000" w:themeColor="text1"/>
          <w:szCs w:val="24"/>
        </w:rPr>
        <w:t>.</w:t>
      </w:r>
    </w:p>
    <w:p w14:paraId="6929891F"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Δ</w:t>
      </w:r>
      <w:r w:rsidRPr="00186B89">
        <w:rPr>
          <w:rFonts w:eastAsia="Times New Roman"/>
          <w:color w:val="000000" w:themeColor="text1"/>
          <w:szCs w:val="24"/>
        </w:rPr>
        <w:t>εν χρειάζεται</w:t>
      </w:r>
      <w:r>
        <w:rPr>
          <w:rFonts w:eastAsia="Times New Roman"/>
          <w:color w:val="000000" w:themeColor="text1"/>
          <w:szCs w:val="24"/>
        </w:rPr>
        <w:t>,</w:t>
      </w:r>
      <w:r w:rsidRPr="00186B89">
        <w:rPr>
          <w:rFonts w:eastAsia="Times New Roman"/>
          <w:color w:val="000000" w:themeColor="text1"/>
          <w:szCs w:val="24"/>
        </w:rPr>
        <w:t xml:space="preserve"> λοιπόν</w:t>
      </w:r>
      <w:r>
        <w:rPr>
          <w:rFonts w:eastAsia="Times New Roman"/>
          <w:color w:val="000000" w:themeColor="text1"/>
          <w:szCs w:val="24"/>
        </w:rPr>
        <w:t>,</w:t>
      </w:r>
      <w:r w:rsidRPr="00186B89">
        <w:rPr>
          <w:rFonts w:eastAsia="Times New Roman"/>
          <w:color w:val="000000" w:themeColor="text1"/>
          <w:szCs w:val="24"/>
        </w:rPr>
        <w:t xml:space="preserve"> να κουραζόμαστε πολύ με αριθμούς και στατιστικές</w:t>
      </w:r>
      <w:r>
        <w:rPr>
          <w:rFonts w:eastAsia="Times New Roman"/>
          <w:color w:val="000000" w:themeColor="text1"/>
          <w:szCs w:val="24"/>
        </w:rPr>
        <w:t>.</w:t>
      </w:r>
      <w:r w:rsidRPr="00186B89">
        <w:rPr>
          <w:rFonts w:eastAsia="Times New Roman"/>
          <w:color w:val="000000" w:themeColor="text1"/>
          <w:szCs w:val="24"/>
        </w:rPr>
        <w:t xml:space="preserve"> Τις ξέρουμε όλο</w:t>
      </w:r>
      <w:r>
        <w:rPr>
          <w:rFonts w:eastAsia="Times New Roman"/>
          <w:color w:val="000000" w:themeColor="text1"/>
          <w:szCs w:val="24"/>
        </w:rPr>
        <w:t>ι, τ</w:t>
      </w:r>
      <w:r>
        <w:rPr>
          <w:rFonts w:eastAsia="Times New Roman"/>
          <w:color w:val="000000" w:themeColor="text1"/>
          <w:szCs w:val="24"/>
        </w:rPr>
        <w:t xml:space="preserve">ις </w:t>
      </w:r>
      <w:r w:rsidRPr="00186B89">
        <w:rPr>
          <w:rFonts w:eastAsia="Times New Roman"/>
          <w:color w:val="000000" w:themeColor="text1"/>
          <w:szCs w:val="24"/>
        </w:rPr>
        <w:t xml:space="preserve">έχουμε δει </w:t>
      </w:r>
      <w:r>
        <w:rPr>
          <w:rFonts w:eastAsia="Times New Roman"/>
          <w:color w:val="000000" w:themeColor="text1"/>
          <w:szCs w:val="24"/>
        </w:rPr>
        <w:t xml:space="preserve">και </w:t>
      </w:r>
      <w:r w:rsidRPr="00186B89">
        <w:rPr>
          <w:rFonts w:eastAsia="Times New Roman"/>
          <w:color w:val="000000" w:themeColor="text1"/>
          <w:szCs w:val="24"/>
        </w:rPr>
        <w:t>τις καταλαβαίνουμε</w:t>
      </w:r>
      <w:r>
        <w:rPr>
          <w:rFonts w:eastAsia="Times New Roman"/>
          <w:color w:val="000000" w:themeColor="text1"/>
          <w:szCs w:val="24"/>
        </w:rPr>
        <w:t>.</w:t>
      </w:r>
      <w:r w:rsidRPr="00186B89">
        <w:rPr>
          <w:rFonts w:eastAsia="Times New Roman"/>
          <w:color w:val="000000" w:themeColor="text1"/>
          <w:szCs w:val="24"/>
        </w:rPr>
        <w:t xml:space="preserve"> Το ζήτημα είναι π</w:t>
      </w:r>
      <w:r>
        <w:rPr>
          <w:rFonts w:eastAsia="Times New Roman"/>
          <w:color w:val="000000" w:themeColor="text1"/>
          <w:szCs w:val="24"/>
        </w:rPr>
        <w:t xml:space="preserve">όσοι και πόσες </w:t>
      </w:r>
      <w:r w:rsidRPr="00186B89">
        <w:rPr>
          <w:rFonts w:eastAsia="Times New Roman"/>
          <w:color w:val="000000" w:themeColor="text1"/>
          <w:szCs w:val="24"/>
        </w:rPr>
        <w:t xml:space="preserve">από εμάς ανατριχιάζουν </w:t>
      </w:r>
      <w:r>
        <w:rPr>
          <w:rFonts w:eastAsia="Times New Roman"/>
          <w:color w:val="000000" w:themeColor="text1"/>
          <w:szCs w:val="24"/>
        </w:rPr>
        <w:t xml:space="preserve">με </w:t>
      </w:r>
      <w:r w:rsidRPr="00186B89">
        <w:rPr>
          <w:rFonts w:eastAsia="Times New Roman"/>
          <w:color w:val="000000" w:themeColor="text1"/>
          <w:szCs w:val="24"/>
        </w:rPr>
        <w:t>αυτές τις στατιστικές</w:t>
      </w:r>
      <w:r>
        <w:rPr>
          <w:rFonts w:eastAsia="Times New Roman"/>
          <w:color w:val="000000" w:themeColor="text1"/>
          <w:szCs w:val="24"/>
        </w:rPr>
        <w:t>.</w:t>
      </w:r>
      <w:r w:rsidRPr="00186B89">
        <w:rPr>
          <w:rFonts w:eastAsia="Times New Roman"/>
          <w:color w:val="000000" w:themeColor="text1"/>
          <w:szCs w:val="24"/>
        </w:rPr>
        <w:t xml:space="preserve"> </w:t>
      </w:r>
      <w:r>
        <w:rPr>
          <w:rFonts w:eastAsia="Times New Roman"/>
          <w:color w:val="000000" w:themeColor="text1"/>
          <w:szCs w:val="24"/>
        </w:rPr>
        <w:t>Γ</w:t>
      </w:r>
      <w:r w:rsidRPr="00186B89">
        <w:rPr>
          <w:rFonts w:eastAsia="Times New Roman"/>
          <w:color w:val="000000" w:themeColor="text1"/>
          <w:szCs w:val="24"/>
        </w:rPr>
        <w:t xml:space="preserve">ιατί </w:t>
      </w:r>
      <w:r>
        <w:rPr>
          <w:rFonts w:eastAsia="Times New Roman"/>
          <w:color w:val="000000" w:themeColor="text1"/>
          <w:szCs w:val="24"/>
        </w:rPr>
        <w:t xml:space="preserve">αν </w:t>
      </w:r>
      <w:r w:rsidRPr="00186B89">
        <w:rPr>
          <w:rFonts w:eastAsia="Times New Roman"/>
          <w:color w:val="000000" w:themeColor="text1"/>
          <w:szCs w:val="24"/>
        </w:rPr>
        <w:t xml:space="preserve">ανατριχιάζουμε </w:t>
      </w:r>
      <w:r>
        <w:rPr>
          <w:rFonts w:eastAsia="Times New Roman"/>
          <w:color w:val="000000" w:themeColor="text1"/>
          <w:szCs w:val="24"/>
        </w:rPr>
        <w:t>και</w:t>
      </w:r>
      <w:r w:rsidRPr="00186B89">
        <w:rPr>
          <w:rFonts w:eastAsia="Times New Roman"/>
          <w:color w:val="000000" w:themeColor="text1"/>
          <w:szCs w:val="24"/>
        </w:rPr>
        <w:t xml:space="preserve"> συνειδητοποιούμε τις επιπτώσεις </w:t>
      </w:r>
      <w:r>
        <w:rPr>
          <w:rFonts w:eastAsia="Times New Roman"/>
          <w:color w:val="000000" w:themeColor="text1"/>
          <w:szCs w:val="24"/>
        </w:rPr>
        <w:t>σ</w:t>
      </w:r>
      <w:r w:rsidRPr="00186B89">
        <w:rPr>
          <w:rFonts w:eastAsia="Times New Roman"/>
          <w:color w:val="000000" w:themeColor="text1"/>
          <w:szCs w:val="24"/>
        </w:rPr>
        <w:t>τη</w:t>
      </w:r>
      <w:r>
        <w:rPr>
          <w:rFonts w:eastAsia="Times New Roman"/>
          <w:color w:val="000000" w:themeColor="text1"/>
          <w:szCs w:val="24"/>
        </w:rPr>
        <w:t xml:space="preserve"> χώρα, τότε </w:t>
      </w:r>
      <w:r w:rsidRPr="00186B89">
        <w:rPr>
          <w:rFonts w:eastAsia="Times New Roman"/>
          <w:color w:val="000000" w:themeColor="text1"/>
          <w:szCs w:val="24"/>
        </w:rPr>
        <w:t>έπρεπε να έχουμε ήδη αλλάξει πολλά</w:t>
      </w:r>
      <w:r>
        <w:rPr>
          <w:rFonts w:eastAsia="Times New Roman"/>
          <w:color w:val="000000" w:themeColor="text1"/>
          <w:szCs w:val="24"/>
        </w:rPr>
        <w:t>. Κ</w:t>
      </w:r>
      <w:r w:rsidRPr="00186B89">
        <w:rPr>
          <w:rFonts w:eastAsia="Times New Roman"/>
          <w:color w:val="000000" w:themeColor="text1"/>
          <w:szCs w:val="24"/>
        </w:rPr>
        <w:t xml:space="preserve">αι όχι μόνο δεν έχουμε </w:t>
      </w:r>
      <w:r w:rsidRPr="00186B89">
        <w:rPr>
          <w:rFonts w:eastAsia="Times New Roman"/>
          <w:color w:val="000000" w:themeColor="text1"/>
          <w:szCs w:val="24"/>
        </w:rPr>
        <w:t>πάρει εκείνες τις μεγάλ</w:t>
      </w:r>
      <w:r>
        <w:rPr>
          <w:rFonts w:eastAsia="Times New Roman"/>
          <w:color w:val="000000" w:themeColor="text1"/>
          <w:szCs w:val="24"/>
        </w:rPr>
        <w:t xml:space="preserve">ες αποφάσεις για τις σημαντικές </w:t>
      </w:r>
      <w:r w:rsidRPr="00186B89">
        <w:rPr>
          <w:rFonts w:eastAsia="Times New Roman"/>
          <w:color w:val="000000" w:themeColor="text1"/>
          <w:szCs w:val="24"/>
        </w:rPr>
        <w:t>τομές και ρήξεις</w:t>
      </w:r>
      <w:r>
        <w:rPr>
          <w:rFonts w:eastAsia="Times New Roman"/>
          <w:color w:val="000000" w:themeColor="text1"/>
          <w:szCs w:val="24"/>
        </w:rPr>
        <w:t>,</w:t>
      </w:r>
      <w:r w:rsidRPr="00186B89">
        <w:rPr>
          <w:rFonts w:eastAsia="Times New Roman"/>
          <w:color w:val="000000" w:themeColor="text1"/>
          <w:szCs w:val="24"/>
        </w:rPr>
        <w:t xml:space="preserve"> αλλά μάλλον περιοριζόμαστε στο</w:t>
      </w:r>
      <w:r>
        <w:rPr>
          <w:rFonts w:eastAsia="Times New Roman"/>
          <w:color w:val="000000" w:themeColor="text1"/>
          <w:szCs w:val="24"/>
        </w:rPr>
        <w:t xml:space="preserve"> να το </w:t>
      </w:r>
      <w:r w:rsidRPr="00186B89">
        <w:rPr>
          <w:rFonts w:eastAsia="Times New Roman"/>
          <w:color w:val="000000" w:themeColor="text1"/>
          <w:szCs w:val="24"/>
        </w:rPr>
        <w:t>συζητάμε</w:t>
      </w:r>
      <w:r>
        <w:rPr>
          <w:rFonts w:eastAsia="Times New Roman"/>
          <w:color w:val="000000" w:themeColor="text1"/>
          <w:szCs w:val="24"/>
        </w:rPr>
        <w:t>. Δ</w:t>
      </w:r>
      <w:r w:rsidRPr="00186B89">
        <w:rPr>
          <w:rFonts w:eastAsia="Times New Roman"/>
          <w:color w:val="000000" w:themeColor="text1"/>
          <w:szCs w:val="24"/>
        </w:rPr>
        <w:t>εν υπάρχει άλλος χρόνος</w:t>
      </w:r>
      <w:r>
        <w:rPr>
          <w:rFonts w:eastAsia="Times New Roman"/>
          <w:color w:val="000000" w:themeColor="text1"/>
          <w:szCs w:val="24"/>
        </w:rPr>
        <w:t>,</w:t>
      </w:r>
      <w:r w:rsidRPr="00186B89">
        <w:rPr>
          <w:rFonts w:eastAsia="Times New Roman"/>
          <w:color w:val="000000" w:themeColor="text1"/>
          <w:szCs w:val="24"/>
        </w:rPr>
        <w:t xml:space="preserve"> </w:t>
      </w:r>
      <w:r>
        <w:rPr>
          <w:rFonts w:eastAsia="Times New Roman"/>
          <w:color w:val="000000" w:themeColor="text1"/>
          <w:szCs w:val="24"/>
        </w:rPr>
        <w:t>όμως.</w:t>
      </w:r>
    </w:p>
    <w:p w14:paraId="69298920"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συνάδελφοι, </w:t>
      </w:r>
      <w:r w:rsidRPr="00186B89">
        <w:rPr>
          <w:rFonts w:eastAsia="Times New Roman"/>
          <w:color w:val="000000" w:themeColor="text1"/>
          <w:szCs w:val="24"/>
        </w:rPr>
        <w:t>οι Ελληνίδες και οι Έλληνες περιμένουν από εμάς άμεσες πράξεις και ενέργει</w:t>
      </w:r>
      <w:r w:rsidRPr="00186B89">
        <w:rPr>
          <w:rFonts w:eastAsia="Times New Roman"/>
          <w:color w:val="000000" w:themeColor="text1"/>
          <w:szCs w:val="24"/>
        </w:rPr>
        <w:t>ες</w:t>
      </w:r>
      <w:r>
        <w:rPr>
          <w:rFonts w:eastAsia="Times New Roman"/>
          <w:color w:val="000000" w:themeColor="text1"/>
          <w:szCs w:val="24"/>
        </w:rPr>
        <w:t xml:space="preserve">. Το θέμα, ασφαλώς, </w:t>
      </w:r>
      <w:r w:rsidRPr="00186B89">
        <w:rPr>
          <w:rFonts w:eastAsia="Times New Roman"/>
          <w:color w:val="000000" w:themeColor="text1"/>
          <w:szCs w:val="24"/>
        </w:rPr>
        <w:t>δεν είναι ταξικό και ιδεολογικό</w:t>
      </w:r>
      <w:r>
        <w:rPr>
          <w:rFonts w:eastAsia="Times New Roman"/>
          <w:color w:val="000000" w:themeColor="text1"/>
          <w:szCs w:val="24"/>
        </w:rPr>
        <w:t>. Είναι ένα ζήτημα ε</w:t>
      </w:r>
      <w:r w:rsidRPr="00186B89">
        <w:rPr>
          <w:rFonts w:eastAsia="Times New Roman"/>
          <w:color w:val="000000" w:themeColor="text1"/>
          <w:szCs w:val="24"/>
        </w:rPr>
        <w:t>θνικό και ως τέτοιο πρέπει να το αντιμετωπίσουμε όλοι μαζί και να αναζητήσου</w:t>
      </w:r>
      <w:r>
        <w:rPr>
          <w:rFonts w:eastAsia="Times New Roman"/>
          <w:color w:val="000000" w:themeColor="text1"/>
          <w:szCs w:val="24"/>
        </w:rPr>
        <w:t>με</w:t>
      </w:r>
      <w:r w:rsidRPr="00186B89">
        <w:rPr>
          <w:rFonts w:eastAsia="Times New Roman"/>
          <w:color w:val="000000" w:themeColor="text1"/>
          <w:szCs w:val="24"/>
        </w:rPr>
        <w:t xml:space="preserve"> τις βέλτιστες δυνατές λύσεις</w:t>
      </w:r>
      <w:r>
        <w:rPr>
          <w:rFonts w:eastAsia="Times New Roman"/>
          <w:color w:val="000000" w:themeColor="text1"/>
          <w:szCs w:val="24"/>
        </w:rPr>
        <w:t xml:space="preserve">. </w:t>
      </w:r>
    </w:p>
    <w:p w14:paraId="69298921"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w:t>
      </w:r>
      <w:r w:rsidRPr="00186B89">
        <w:rPr>
          <w:rFonts w:eastAsia="Times New Roman"/>
          <w:color w:val="000000" w:themeColor="text1"/>
          <w:szCs w:val="24"/>
        </w:rPr>
        <w:t xml:space="preserve">κόμα και </w:t>
      </w:r>
      <w:r>
        <w:rPr>
          <w:rFonts w:eastAsia="Times New Roman"/>
          <w:color w:val="000000" w:themeColor="text1"/>
          <w:szCs w:val="24"/>
        </w:rPr>
        <w:t xml:space="preserve">ο ΟΟΣΑ </w:t>
      </w:r>
      <w:r w:rsidRPr="00186B89">
        <w:rPr>
          <w:rFonts w:eastAsia="Times New Roman"/>
          <w:color w:val="000000" w:themeColor="text1"/>
          <w:szCs w:val="24"/>
        </w:rPr>
        <w:t xml:space="preserve">προκρίνει ως βέλτιστες πρακτικές </w:t>
      </w:r>
      <w:r>
        <w:rPr>
          <w:rFonts w:eastAsia="Times New Roman"/>
          <w:color w:val="000000" w:themeColor="text1"/>
          <w:szCs w:val="24"/>
        </w:rPr>
        <w:t xml:space="preserve">-ακούστε </w:t>
      </w:r>
      <w:r w:rsidRPr="00186B89">
        <w:rPr>
          <w:rFonts w:eastAsia="Times New Roman"/>
          <w:color w:val="000000" w:themeColor="text1"/>
          <w:szCs w:val="24"/>
        </w:rPr>
        <w:t>μερικά χαρακτη</w:t>
      </w:r>
      <w:r w:rsidRPr="00186B89">
        <w:rPr>
          <w:rFonts w:eastAsia="Times New Roman"/>
          <w:color w:val="000000" w:themeColor="text1"/>
          <w:szCs w:val="24"/>
        </w:rPr>
        <w:t>ριστικά</w:t>
      </w:r>
      <w:r>
        <w:rPr>
          <w:rFonts w:eastAsia="Times New Roman"/>
          <w:color w:val="000000" w:themeColor="text1"/>
          <w:szCs w:val="24"/>
        </w:rPr>
        <w:t>-</w:t>
      </w:r>
      <w:r w:rsidRPr="00186B89">
        <w:rPr>
          <w:rFonts w:eastAsia="Times New Roman"/>
          <w:color w:val="000000" w:themeColor="text1"/>
          <w:szCs w:val="24"/>
        </w:rPr>
        <w:t xml:space="preserve"> για την</w:t>
      </w:r>
      <w:r>
        <w:rPr>
          <w:rFonts w:eastAsia="Times New Roman"/>
          <w:color w:val="000000" w:themeColor="text1"/>
          <w:szCs w:val="24"/>
        </w:rPr>
        <w:t xml:space="preserve"> αντιμετώπιση του δημογραφικού μείωση της </w:t>
      </w:r>
      <w:r w:rsidRPr="00186B89">
        <w:rPr>
          <w:rFonts w:eastAsia="Times New Roman"/>
          <w:color w:val="000000" w:themeColor="text1"/>
          <w:szCs w:val="24"/>
        </w:rPr>
        <w:t>φτ</w:t>
      </w:r>
      <w:r>
        <w:rPr>
          <w:rFonts w:eastAsia="Times New Roman"/>
          <w:color w:val="000000" w:themeColor="text1"/>
          <w:szCs w:val="24"/>
        </w:rPr>
        <w:t xml:space="preserve">ώχειας </w:t>
      </w:r>
      <w:r w:rsidRPr="00186B89">
        <w:rPr>
          <w:rFonts w:eastAsia="Times New Roman"/>
          <w:color w:val="000000" w:themeColor="text1"/>
          <w:szCs w:val="24"/>
        </w:rPr>
        <w:t>και εισοδηματική υποστήριξη</w:t>
      </w:r>
      <w:r>
        <w:rPr>
          <w:rFonts w:eastAsia="Times New Roman"/>
          <w:color w:val="000000" w:themeColor="text1"/>
          <w:szCs w:val="24"/>
        </w:rPr>
        <w:t>,</w:t>
      </w:r>
      <w:r w:rsidRPr="00186B89">
        <w:rPr>
          <w:rFonts w:eastAsia="Times New Roman"/>
          <w:color w:val="000000" w:themeColor="text1"/>
          <w:szCs w:val="24"/>
        </w:rPr>
        <w:t xml:space="preserve"> άμεση αποζημίωση για το οικονομικό κόστος των παιδιών</w:t>
      </w:r>
      <w:r>
        <w:rPr>
          <w:rFonts w:eastAsia="Times New Roman"/>
          <w:color w:val="000000" w:themeColor="text1"/>
          <w:szCs w:val="24"/>
        </w:rPr>
        <w:t>,</w:t>
      </w:r>
      <w:r w:rsidRPr="00186B89">
        <w:rPr>
          <w:rFonts w:eastAsia="Times New Roman"/>
          <w:color w:val="000000" w:themeColor="text1"/>
          <w:szCs w:val="24"/>
        </w:rPr>
        <w:t xml:space="preserve"> προώθηση της απασχόλησης ειδικά για γυναίκες</w:t>
      </w:r>
      <w:r>
        <w:rPr>
          <w:rFonts w:eastAsia="Times New Roman"/>
          <w:color w:val="000000" w:themeColor="text1"/>
          <w:szCs w:val="24"/>
        </w:rPr>
        <w:t>,</w:t>
      </w:r>
      <w:r w:rsidRPr="00186B89">
        <w:rPr>
          <w:rFonts w:eastAsia="Times New Roman"/>
          <w:color w:val="000000" w:themeColor="text1"/>
          <w:szCs w:val="24"/>
        </w:rPr>
        <w:t xml:space="preserve"> μεγαλύτερη ισότητα των φύλων</w:t>
      </w:r>
      <w:r>
        <w:rPr>
          <w:rFonts w:eastAsia="Times New Roman"/>
          <w:color w:val="000000" w:themeColor="text1"/>
          <w:szCs w:val="24"/>
        </w:rPr>
        <w:t>,</w:t>
      </w:r>
      <w:r w:rsidRPr="00186B89">
        <w:rPr>
          <w:rFonts w:eastAsia="Times New Roman"/>
          <w:color w:val="000000" w:themeColor="text1"/>
          <w:szCs w:val="24"/>
        </w:rPr>
        <w:t xml:space="preserve"> υποστήριξη </w:t>
      </w:r>
      <w:r>
        <w:rPr>
          <w:rFonts w:eastAsia="Times New Roman"/>
          <w:color w:val="000000" w:themeColor="text1"/>
          <w:szCs w:val="24"/>
        </w:rPr>
        <w:t xml:space="preserve">και </w:t>
      </w:r>
      <w:r w:rsidRPr="00186B89">
        <w:rPr>
          <w:rFonts w:eastAsia="Times New Roman"/>
          <w:color w:val="000000" w:themeColor="text1"/>
          <w:szCs w:val="24"/>
        </w:rPr>
        <w:t xml:space="preserve">ανάπτυξη </w:t>
      </w:r>
      <w:r>
        <w:rPr>
          <w:rFonts w:eastAsia="Times New Roman"/>
          <w:color w:val="000000" w:themeColor="text1"/>
          <w:szCs w:val="24"/>
        </w:rPr>
        <w:t xml:space="preserve">για </w:t>
      </w:r>
      <w:r w:rsidRPr="00186B89">
        <w:rPr>
          <w:rFonts w:eastAsia="Times New Roman"/>
          <w:color w:val="000000" w:themeColor="text1"/>
          <w:szCs w:val="24"/>
        </w:rPr>
        <w:t>τ</w:t>
      </w:r>
      <w:r w:rsidRPr="00186B89">
        <w:rPr>
          <w:rFonts w:eastAsia="Times New Roman"/>
          <w:color w:val="000000" w:themeColor="text1"/>
          <w:szCs w:val="24"/>
        </w:rPr>
        <w:t>ην πρώιμη παιδική ηλικία</w:t>
      </w:r>
      <w:r>
        <w:rPr>
          <w:rFonts w:eastAsia="Times New Roman"/>
          <w:color w:val="000000" w:themeColor="text1"/>
          <w:szCs w:val="24"/>
        </w:rPr>
        <w:t>,</w:t>
      </w:r>
      <w:r w:rsidRPr="00186B89">
        <w:rPr>
          <w:rFonts w:eastAsia="Times New Roman"/>
          <w:color w:val="000000" w:themeColor="text1"/>
          <w:szCs w:val="24"/>
        </w:rPr>
        <w:t xml:space="preserve"> αύξηση της γεννητικότητας</w:t>
      </w:r>
      <w:r>
        <w:rPr>
          <w:rFonts w:eastAsia="Times New Roman"/>
          <w:color w:val="000000" w:themeColor="text1"/>
          <w:szCs w:val="24"/>
        </w:rPr>
        <w:t>.</w:t>
      </w:r>
    </w:p>
    <w:p w14:paraId="69298922"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«Γενικότητες» θα πουν </w:t>
      </w:r>
      <w:r w:rsidRPr="00186B89">
        <w:rPr>
          <w:rFonts w:eastAsia="Times New Roman"/>
          <w:color w:val="000000" w:themeColor="text1"/>
          <w:szCs w:val="24"/>
        </w:rPr>
        <w:t>πολλοί</w:t>
      </w:r>
      <w:r>
        <w:rPr>
          <w:rFonts w:eastAsia="Times New Roman"/>
          <w:color w:val="000000" w:themeColor="text1"/>
          <w:szCs w:val="24"/>
        </w:rPr>
        <w:t xml:space="preserve"> κι έχουν δίκιο. </w:t>
      </w:r>
      <w:r w:rsidRPr="00186B89">
        <w:rPr>
          <w:rFonts w:eastAsia="Times New Roman"/>
          <w:color w:val="000000" w:themeColor="text1"/>
          <w:szCs w:val="24"/>
        </w:rPr>
        <w:t>Άλλωστε</w:t>
      </w:r>
      <w:r>
        <w:rPr>
          <w:rFonts w:eastAsia="Times New Roman"/>
          <w:color w:val="000000" w:themeColor="text1"/>
          <w:szCs w:val="24"/>
        </w:rPr>
        <w:t>,</w:t>
      </w:r>
      <w:r w:rsidRPr="00186B89">
        <w:rPr>
          <w:rFonts w:eastAsia="Times New Roman"/>
          <w:color w:val="000000" w:themeColor="text1"/>
          <w:szCs w:val="24"/>
        </w:rPr>
        <w:t xml:space="preserve"> είναι μόνο </w:t>
      </w:r>
      <w:r>
        <w:rPr>
          <w:rFonts w:eastAsia="Times New Roman"/>
          <w:color w:val="000000" w:themeColor="text1"/>
          <w:szCs w:val="24"/>
        </w:rPr>
        <w:t xml:space="preserve">κάποιοι </w:t>
      </w:r>
      <w:r w:rsidRPr="00186B89">
        <w:rPr>
          <w:rFonts w:eastAsia="Times New Roman"/>
          <w:color w:val="000000" w:themeColor="text1"/>
          <w:szCs w:val="24"/>
        </w:rPr>
        <w:t>γενικ</w:t>
      </w:r>
      <w:r>
        <w:rPr>
          <w:rFonts w:eastAsia="Times New Roman"/>
          <w:color w:val="000000" w:themeColor="text1"/>
          <w:szCs w:val="24"/>
        </w:rPr>
        <w:t>οί κατευθυντήριοι</w:t>
      </w:r>
      <w:r w:rsidRPr="00186B89">
        <w:rPr>
          <w:rFonts w:eastAsia="Times New Roman"/>
          <w:color w:val="000000" w:themeColor="text1"/>
          <w:szCs w:val="24"/>
        </w:rPr>
        <w:t xml:space="preserve"> άξονες και τ</w:t>
      </w:r>
      <w:r>
        <w:rPr>
          <w:rFonts w:eastAsia="Times New Roman"/>
          <w:color w:val="000000" w:themeColor="text1"/>
          <w:szCs w:val="24"/>
        </w:rPr>
        <w:t xml:space="preserve">ίποτα </w:t>
      </w:r>
      <w:r w:rsidRPr="00186B89">
        <w:rPr>
          <w:rFonts w:eastAsia="Times New Roman"/>
          <w:color w:val="000000" w:themeColor="text1"/>
          <w:szCs w:val="24"/>
        </w:rPr>
        <w:t>παραπάνω</w:t>
      </w:r>
      <w:r>
        <w:rPr>
          <w:rFonts w:eastAsia="Times New Roman"/>
          <w:color w:val="000000" w:themeColor="text1"/>
          <w:szCs w:val="24"/>
        </w:rPr>
        <w:t>.</w:t>
      </w:r>
    </w:p>
    <w:p w14:paraId="69298923"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Ας</w:t>
      </w:r>
      <w:r w:rsidRPr="00186B89">
        <w:rPr>
          <w:rFonts w:eastAsia="Times New Roman"/>
          <w:color w:val="000000" w:themeColor="text1"/>
          <w:szCs w:val="24"/>
        </w:rPr>
        <w:t xml:space="preserve"> τα πούμε</w:t>
      </w:r>
      <w:r>
        <w:rPr>
          <w:rFonts w:eastAsia="Times New Roman"/>
          <w:color w:val="000000" w:themeColor="text1"/>
          <w:szCs w:val="24"/>
        </w:rPr>
        <w:t>,</w:t>
      </w:r>
      <w:r w:rsidRPr="00186B89">
        <w:rPr>
          <w:rFonts w:eastAsia="Times New Roman"/>
          <w:color w:val="000000" w:themeColor="text1"/>
          <w:szCs w:val="24"/>
        </w:rPr>
        <w:t xml:space="preserve"> λοιπόν</w:t>
      </w:r>
      <w:r>
        <w:rPr>
          <w:rFonts w:eastAsia="Times New Roman"/>
          <w:color w:val="000000" w:themeColor="text1"/>
          <w:szCs w:val="24"/>
        </w:rPr>
        <w:t>,</w:t>
      </w:r>
      <w:r w:rsidRPr="00186B89">
        <w:rPr>
          <w:rFonts w:eastAsia="Times New Roman"/>
          <w:color w:val="000000" w:themeColor="text1"/>
          <w:szCs w:val="24"/>
        </w:rPr>
        <w:t xml:space="preserve"> </w:t>
      </w:r>
      <w:r>
        <w:rPr>
          <w:rFonts w:eastAsia="Times New Roman"/>
          <w:color w:val="000000" w:themeColor="text1"/>
          <w:szCs w:val="24"/>
        </w:rPr>
        <w:t xml:space="preserve">πιο απλά. Ας </w:t>
      </w:r>
      <w:r w:rsidRPr="00186B89">
        <w:rPr>
          <w:rFonts w:eastAsia="Times New Roman"/>
          <w:color w:val="000000" w:themeColor="text1"/>
          <w:szCs w:val="24"/>
        </w:rPr>
        <w:t>μεταφράσουμε αυτούς τους άξονες στις δικές μα</w:t>
      </w:r>
      <w:r w:rsidRPr="00186B89">
        <w:rPr>
          <w:rFonts w:eastAsia="Times New Roman"/>
          <w:color w:val="000000" w:themeColor="text1"/>
          <w:szCs w:val="24"/>
        </w:rPr>
        <w:t>ς ανάγκες και δυνατότητες</w:t>
      </w:r>
      <w:r>
        <w:rPr>
          <w:rFonts w:eastAsia="Times New Roman"/>
          <w:color w:val="000000" w:themeColor="text1"/>
          <w:szCs w:val="24"/>
        </w:rPr>
        <w:t>. Δ</w:t>
      </w:r>
      <w:r w:rsidRPr="00186B89">
        <w:rPr>
          <w:rFonts w:eastAsia="Times New Roman"/>
          <w:color w:val="000000" w:themeColor="text1"/>
          <w:szCs w:val="24"/>
        </w:rPr>
        <w:t xml:space="preserve">ιατηρώ την άποψη ότι η πολιτική του σημερινού ελληνικού κράτους πρέπει </w:t>
      </w:r>
      <w:r>
        <w:rPr>
          <w:rFonts w:eastAsia="Times New Roman"/>
          <w:color w:val="000000" w:themeColor="text1"/>
          <w:szCs w:val="24"/>
        </w:rPr>
        <w:t xml:space="preserve">να μεταστραφεί προς </w:t>
      </w:r>
      <w:r w:rsidRPr="00186B89">
        <w:rPr>
          <w:rFonts w:eastAsia="Times New Roman"/>
          <w:color w:val="000000" w:themeColor="text1"/>
          <w:szCs w:val="24"/>
        </w:rPr>
        <w:t>δύο βασικές κατευθύνσεις</w:t>
      </w:r>
      <w:r>
        <w:rPr>
          <w:rFonts w:eastAsia="Times New Roman"/>
          <w:color w:val="000000" w:themeColor="text1"/>
          <w:szCs w:val="24"/>
        </w:rPr>
        <w:t>: Η</w:t>
      </w:r>
      <w:r w:rsidRPr="00186B89">
        <w:rPr>
          <w:rFonts w:eastAsia="Times New Roman"/>
          <w:color w:val="000000" w:themeColor="text1"/>
          <w:szCs w:val="24"/>
        </w:rPr>
        <w:t xml:space="preserve"> πρώτη αφορά τη στήριξη του οικογενειακού εισοδήματος και η δεύτερη </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w:t>
      </w:r>
      <w:r w:rsidRPr="00186B89">
        <w:rPr>
          <w:rFonts w:eastAsia="Times New Roman"/>
          <w:color w:val="000000" w:themeColor="text1"/>
          <w:szCs w:val="24"/>
        </w:rPr>
        <w:t xml:space="preserve"> μεγάλη φορολογική αλλαγή</w:t>
      </w:r>
      <w:r>
        <w:rPr>
          <w:rFonts w:eastAsia="Times New Roman"/>
          <w:color w:val="000000" w:themeColor="text1"/>
          <w:szCs w:val="24"/>
        </w:rPr>
        <w:t>,</w:t>
      </w:r>
      <w:r w:rsidRPr="00186B89">
        <w:rPr>
          <w:rFonts w:eastAsia="Times New Roman"/>
          <w:color w:val="000000" w:themeColor="text1"/>
          <w:szCs w:val="24"/>
        </w:rPr>
        <w:t xml:space="preserve"> ώστε τα παιδιά να </w:t>
      </w:r>
      <w:r>
        <w:rPr>
          <w:rFonts w:eastAsia="Times New Roman"/>
          <w:color w:val="000000" w:themeColor="text1"/>
          <w:szCs w:val="24"/>
        </w:rPr>
        <w:t>πάψουν</w:t>
      </w:r>
      <w:r w:rsidRPr="00186B89">
        <w:rPr>
          <w:rFonts w:eastAsia="Times New Roman"/>
          <w:color w:val="000000" w:themeColor="text1"/>
          <w:szCs w:val="24"/>
        </w:rPr>
        <w:t xml:space="preserve"> να θεωρούνται τεκμήρια και </w:t>
      </w:r>
      <w:r>
        <w:rPr>
          <w:rFonts w:eastAsia="Times New Roman"/>
          <w:color w:val="000000" w:themeColor="text1"/>
          <w:szCs w:val="24"/>
        </w:rPr>
        <w:t xml:space="preserve">οι </w:t>
      </w:r>
      <w:r w:rsidRPr="00186B89">
        <w:rPr>
          <w:rFonts w:eastAsia="Times New Roman"/>
          <w:color w:val="000000" w:themeColor="text1"/>
          <w:szCs w:val="24"/>
        </w:rPr>
        <w:t>οικογένειες να απολαμβάνουν φορολογικές ελαφρύνσεις ανάλογα με τον αριθμό τ</w:t>
      </w:r>
      <w:r>
        <w:rPr>
          <w:rFonts w:eastAsia="Times New Roman"/>
          <w:color w:val="000000" w:themeColor="text1"/>
          <w:szCs w:val="24"/>
        </w:rPr>
        <w:t>ων παιδιών τους.</w:t>
      </w:r>
    </w:p>
    <w:p w14:paraId="69298924"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(Στο σημείο αυτό κτυπάει το κουδούνι λήξεως του χρόνου ομιλίας του κυρίου Βουλευτή)</w:t>
      </w:r>
    </w:p>
    <w:p w14:paraId="69298925"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186B89">
        <w:rPr>
          <w:rFonts w:eastAsia="Times New Roman"/>
          <w:color w:val="000000" w:themeColor="text1"/>
          <w:szCs w:val="24"/>
        </w:rPr>
        <w:t>ελειώνω</w:t>
      </w:r>
      <w:r>
        <w:rPr>
          <w:rFonts w:eastAsia="Times New Roman"/>
          <w:color w:val="000000" w:themeColor="text1"/>
          <w:szCs w:val="24"/>
        </w:rPr>
        <w:t>, κύριε Πρόεδρε.</w:t>
      </w:r>
      <w:r w:rsidRPr="00DA53B7">
        <w:rPr>
          <w:rFonts w:eastAsia="Times New Roman"/>
          <w:color w:val="000000" w:themeColor="text1"/>
          <w:szCs w:val="24"/>
        </w:rPr>
        <w:t xml:space="preserve"> </w:t>
      </w:r>
      <w:r w:rsidRPr="00186B89">
        <w:rPr>
          <w:rFonts w:eastAsia="Times New Roman"/>
          <w:color w:val="000000" w:themeColor="text1"/>
          <w:szCs w:val="24"/>
        </w:rPr>
        <w:t xml:space="preserve">Δώσε μου </w:t>
      </w:r>
      <w:r>
        <w:rPr>
          <w:rFonts w:eastAsia="Times New Roman"/>
          <w:color w:val="000000" w:themeColor="text1"/>
          <w:szCs w:val="24"/>
        </w:rPr>
        <w:t xml:space="preserve">για </w:t>
      </w:r>
      <w:r w:rsidRPr="00186B89">
        <w:rPr>
          <w:rFonts w:eastAsia="Times New Roman"/>
          <w:color w:val="000000" w:themeColor="text1"/>
          <w:szCs w:val="24"/>
        </w:rPr>
        <w:t>ένα λεπτό</w:t>
      </w:r>
      <w:r>
        <w:rPr>
          <w:rFonts w:eastAsia="Times New Roman"/>
          <w:color w:val="000000" w:themeColor="text1"/>
          <w:szCs w:val="24"/>
        </w:rPr>
        <w:t xml:space="preserve"> την ανοχή σας.</w:t>
      </w:r>
    </w:p>
    <w:p w14:paraId="69298926"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186B89">
        <w:rPr>
          <w:rFonts w:eastAsia="Times New Roman"/>
          <w:color w:val="000000" w:themeColor="text1"/>
          <w:szCs w:val="24"/>
        </w:rPr>
        <w:t>πό εκεί και πέρα</w:t>
      </w:r>
      <w:r>
        <w:rPr>
          <w:rFonts w:eastAsia="Times New Roman"/>
          <w:color w:val="000000" w:themeColor="text1"/>
          <w:szCs w:val="24"/>
        </w:rPr>
        <w:t xml:space="preserve">, άλλες παρεμβάσεις που απαιτούνται είναι η ενίσχυση του </w:t>
      </w:r>
      <w:r w:rsidRPr="00186B89">
        <w:rPr>
          <w:rFonts w:eastAsia="Times New Roman"/>
          <w:color w:val="000000" w:themeColor="text1"/>
          <w:szCs w:val="24"/>
        </w:rPr>
        <w:t>θεσμικ</w:t>
      </w:r>
      <w:r>
        <w:rPr>
          <w:rFonts w:eastAsia="Times New Roman"/>
          <w:color w:val="000000" w:themeColor="text1"/>
          <w:szCs w:val="24"/>
        </w:rPr>
        <w:t xml:space="preserve">ού πλαισίου, </w:t>
      </w:r>
      <w:r w:rsidRPr="00186B89">
        <w:rPr>
          <w:rFonts w:eastAsia="Times New Roman"/>
          <w:color w:val="000000" w:themeColor="text1"/>
          <w:szCs w:val="24"/>
        </w:rPr>
        <w:t xml:space="preserve">ώστε να διασφαλίζεται το εργασιακό μέλλον </w:t>
      </w:r>
      <w:r>
        <w:rPr>
          <w:rFonts w:eastAsia="Times New Roman"/>
          <w:color w:val="000000" w:themeColor="text1"/>
          <w:szCs w:val="24"/>
        </w:rPr>
        <w:t>κάθε γυναίκας που θέλει να γίνει μητέρα, μεταρρυθμίσεις</w:t>
      </w:r>
      <w:r w:rsidRPr="00186B89">
        <w:rPr>
          <w:rFonts w:eastAsia="Times New Roman"/>
          <w:color w:val="000000" w:themeColor="text1"/>
          <w:szCs w:val="24"/>
        </w:rPr>
        <w:t xml:space="preserve"> στο</w:t>
      </w:r>
      <w:r>
        <w:rPr>
          <w:rFonts w:eastAsia="Times New Roman"/>
          <w:color w:val="000000" w:themeColor="text1"/>
          <w:szCs w:val="24"/>
        </w:rPr>
        <w:t xml:space="preserve">ν χώρο της </w:t>
      </w:r>
      <w:r>
        <w:rPr>
          <w:rFonts w:eastAsia="Times New Roman"/>
          <w:color w:val="000000" w:themeColor="text1"/>
          <w:szCs w:val="24"/>
        </w:rPr>
        <w:t>υ</w:t>
      </w:r>
      <w:r w:rsidRPr="00186B89">
        <w:rPr>
          <w:rFonts w:eastAsia="Times New Roman"/>
          <w:color w:val="000000" w:themeColor="text1"/>
          <w:szCs w:val="24"/>
        </w:rPr>
        <w:t xml:space="preserve">γείας και </w:t>
      </w:r>
      <w:r>
        <w:rPr>
          <w:rFonts w:eastAsia="Times New Roman"/>
          <w:color w:val="000000" w:themeColor="text1"/>
          <w:szCs w:val="24"/>
        </w:rPr>
        <w:t>τ</w:t>
      </w:r>
      <w:r w:rsidRPr="00186B89">
        <w:rPr>
          <w:rFonts w:eastAsia="Times New Roman"/>
          <w:color w:val="000000" w:themeColor="text1"/>
          <w:szCs w:val="24"/>
        </w:rPr>
        <w:t xml:space="preserve">ης </w:t>
      </w:r>
      <w:r>
        <w:rPr>
          <w:rFonts w:eastAsia="Times New Roman"/>
          <w:color w:val="000000" w:themeColor="text1"/>
          <w:szCs w:val="24"/>
        </w:rPr>
        <w:t>π</w:t>
      </w:r>
      <w:r w:rsidRPr="00186B89">
        <w:rPr>
          <w:rFonts w:eastAsia="Times New Roman"/>
          <w:color w:val="000000" w:themeColor="text1"/>
          <w:szCs w:val="24"/>
        </w:rPr>
        <w:t>αιδείας</w:t>
      </w:r>
      <w:r>
        <w:rPr>
          <w:rFonts w:eastAsia="Times New Roman"/>
          <w:color w:val="000000" w:themeColor="text1"/>
          <w:szCs w:val="24"/>
        </w:rPr>
        <w:t>,</w:t>
      </w:r>
      <w:r w:rsidRPr="00186B89">
        <w:rPr>
          <w:rFonts w:eastAsia="Times New Roman"/>
          <w:color w:val="000000" w:themeColor="text1"/>
          <w:szCs w:val="24"/>
        </w:rPr>
        <w:t xml:space="preserve"> ώστε να αυξηθεί η </w:t>
      </w:r>
      <w:r>
        <w:rPr>
          <w:rFonts w:eastAsia="Times New Roman"/>
          <w:color w:val="000000" w:themeColor="text1"/>
          <w:szCs w:val="24"/>
        </w:rPr>
        <w:t>κρατική μέριμνα σ</w:t>
      </w:r>
      <w:r w:rsidRPr="00186B89">
        <w:rPr>
          <w:rFonts w:eastAsia="Times New Roman"/>
          <w:color w:val="000000" w:themeColor="text1"/>
          <w:szCs w:val="24"/>
        </w:rPr>
        <w:t>το υψηλό κόστος φροντίδας και ανατροφής του παιδιού</w:t>
      </w:r>
      <w:r>
        <w:rPr>
          <w:rFonts w:eastAsia="Times New Roman"/>
          <w:color w:val="000000" w:themeColor="text1"/>
          <w:szCs w:val="24"/>
        </w:rPr>
        <w:t>,</w:t>
      </w:r>
      <w:r w:rsidRPr="00186B89">
        <w:rPr>
          <w:rFonts w:eastAsia="Times New Roman"/>
          <w:color w:val="000000" w:themeColor="text1"/>
          <w:szCs w:val="24"/>
        </w:rPr>
        <w:t xml:space="preserve"> αναπροσαρμογή των οικονομικών παρ</w:t>
      </w:r>
      <w:r>
        <w:rPr>
          <w:rFonts w:eastAsia="Times New Roman"/>
          <w:color w:val="000000" w:themeColor="text1"/>
          <w:szCs w:val="24"/>
        </w:rPr>
        <w:t xml:space="preserve">οχών </w:t>
      </w:r>
      <w:r w:rsidRPr="00186B89">
        <w:rPr>
          <w:rFonts w:eastAsia="Times New Roman"/>
          <w:color w:val="000000" w:themeColor="text1"/>
          <w:szCs w:val="24"/>
        </w:rPr>
        <w:t>και των επιδομάτων</w:t>
      </w:r>
      <w:r>
        <w:rPr>
          <w:rFonts w:eastAsia="Times New Roman"/>
          <w:color w:val="000000" w:themeColor="text1"/>
          <w:szCs w:val="24"/>
        </w:rPr>
        <w:t>.</w:t>
      </w:r>
    </w:p>
    <w:p w14:paraId="69298927"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w:t>
      </w:r>
      <w:r w:rsidRPr="00186B89">
        <w:rPr>
          <w:rFonts w:eastAsia="Times New Roman"/>
          <w:color w:val="000000" w:themeColor="text1"/>
          <w:szCs w:val="24"/>
        </w:rPr>
        <w:t xml:space="preserve">το μέλλον το σχεδιάζεις </w:t>
      </w:r>
      <w:r>
        <w:rPr>
          <w:rFonts w:eastAsia="Times New Roman"/>
          <w:color w:val="000000" w:themeColor="text1"/>
          <w:szCs w:val="24"/>
        </w:rPr>
        <w:t>ή το υφίστασαι. Το γεγονός ότι όλοι, επιτέλους, αναγνω</w:t>
      </w:r>
      <w:r>
        <w:rPr>
          <w:rFonts w:eastAsia="Times New Roman"/>
          <w:color w:val="000000" w:themeColor="text1"/>
          <w:szCs w:val="24"/>
        </w:rPr>
        <w:t xml:space="preserve">ρίζουμε το πρόβλημα του </w:t>
      </w:r>
      <w:r w:rsidRPr="00186B89">
        <w:rPr>
          <w:rFonts w:eastAsia="Times New Roman"/>
          <w:color w:val="000000" w:themeColor="text1"/>
          <w:szCs w:val="24"/>
        </w:rPr>
        <w:t>δημογραφικού</w:t>
      </w:r>
      <w:r>
        <w:rPr>
          <w:rFonts w:eastAsia="Times New Roman"/>
          <w:color w:val="000000" w:themeColor="text1"/>
          <w:szCs w:val="24"/>
        </w:rPr>
        <w:t>,</w:t>
      </w:r>
      <w:r w:rsidRPr="00186B89">
        <w:rPr>
          <w:rFonts w:eastAsia="Times New Roman"/>
          <w:color w:val="000000" w:themeColor="text1"/>
          <w:szCs w:val="24"/>
        </w:rPr>
        <w:t xml:space="preserve"> αποτελεί </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 ακτίδ</w:t>
      </w:r>
      <w:r w:rsidRPr="00186B89">
        <w:rPr>
          <w:rFonts w:eastAsia="Times New Roman"/>
          <w:color w:val="000000" w:themeColor="text1"/>
          <w:szCs w:val="24"/>
        </w:rPr>
        <w:t>α αισιοδοξίας</w:t>
      </w:r>
      <w:r>
        <w:rPr>
          <w:rFonts w:eastAsia="Times New Roman"/>
          <w:color w:val="000000" w:themeColor="text1"/>
          <w:szCs w:val="24"/>
        </w:rPr>
        <w:t>,</w:t>
      </w:r>
      <w:r w:rsidRPr="00186B89">
        <w:rPr>
          <w:rFonts w:eastAsia="Times New Roman"/>
          <w:color w:val="000000" w:themeColor="text1"/>
          <w:szCs w:val="24"/>
        </w:rPr>
        <w:t xml:space="preserve"> αφού κά</w:t>
      </w:r>
      <w:r>
        <w:rPr>
          <w:rFonts w:eastAsia="Times New Roman"/>
          <w:color w:val="000000" w:themeColor="text1"/>
          <w:szCs w:val="24"/>
        </w:rPr>
        <w:t xml:space="preserve">ποτε όσοι ηχούσαμε </w:t>
      </w:r>
      <w:r w:rsidRPr="00186B89">
        <w:rPr>
          <w:rFonts w:eastAsia="Times New Roman"/>
          <w:color w:val="000000" w:themeColor="text1"/>
          <w:szCs w:val="24"/>
        </w:rPr>
        <w:t>συναγερμούς</w:t>
      </w:r>
      <w:r>
        <w:rPr>
          <w:rFonts w:eastAsia="Times New Roman"/>
          <w:color w:val="000000" w:themeColor="text1"/>
          <w:szCs w:val="24"/>
        </w:rPr>
        <w:t>,</w:t>
      </w:r>
      <w:r w:rsidRPr="00186B89">
        <w:rPr>
          <w:rFonts w:eastAsia="Times New Roman"/>
          <w:color w:val="000000" w:themeColor="text1"/>
          <w:szCs w:val="24"/>
        </w:rPr>
        <w:t xml:space="preserve"> μας </w:t>
      </w:r>
      <w:r>
        <w:rPr>
          <w:rFonts w:eastAsia="Times New Roman"/>
          <w:color w:val="000000" w:themeColor="text1"/>
          <w:szCs w:val="24"/>
        </w:rPr>
        <w:t xml:space="preserve">αποκαλούσαν </w:t>
      </w:r>
      <w:proofErr w:type="spellStart"/>
      <w:r>
        <w:rPr>
          <w:rFonts w:eastAsia="Times New Roman"/>
          <w:color w:val="000000" w:themeColor="text1"/>
          <w:szCs w:val="24"/>
        </w:rPr>
        <w:t>εμμονικούς</w:t>
      </w:r>
      <w:proofErr w:type="spellEnd"/>
      <w:r>
        <w:rPr>
          <w:rFonts w:eastAsia="Times New Roman"/>
          <w:color w:val="000000" w:themeColor="text1"/>
          <w:szCs w:val="24"/>
        </w:rPr>
        <w:t xml:space="preserve"> ή </w:t>
      </w:r>
      <w:r w:rsidRPr="00186B89">
        <w:rPr>
          <w:rFonts w:eastAsia="Times New Roman"/>
          <w:color w:val="000000" w:themeColor="text1"/>
          <w:szCs w:val="24"/>
        </w:rPr>
        <w:t>και συντηρητικ</w:t>
      </w:r>
      <w:r>
        <w:rPr>
          <w:rFonts w:eastAsia="Times New Roman"/>
          <w:color w:val="000000" w:themeColor="text1"/>
          <w:szCs w:val="24"/>
        </w:rPr>
        <w:t>ού</w:t>
      </w:r>
      <w:r w:rsidRPr="00186B89">
        <w:rPr>
          <w:rFonts w:eastAsia="Times New Roman"/>
          <w:color w:val="000000" w:themeColor="text1"/>
          <w:szCs w:val="24"/>
        </w:rPr>
        <w:t>ς</w:t>
      </w:r>
      <w:r>
        <w:rPr>
          <w:rFonts w:eastAsia="Times New Roman"/>
          <w:color w:val="000000" w:themeColor="text1"/>
          <w:szCs w:val="24"/>
        </w:rPr>
        <w:t>. Όμως,</w:t>
      </w:r>
      <w:r w:rsidRPr="00186B89">
        <w:rPr>
          <w:rFonts w:eastAsia="Times New Roman"/>
          <w:color w:val="000000" w:themeColor="text1"/>
          <w:szCs w:val="24"/>
        </w:rPr>
        <w:t xml:space="preserve"> δεν πρέπει να επιτρέψουμε στα παιδιά μας </w:t>
      </w:r>
      <w:r>
        <w:rPr>
          <w:rFonts w:eastAsia="Times New Roman"/>
          <w:color w:val="000000" w:themeColor="text1"/>
          <w:szCs w:val="24"/>
        </w:rPr>
        <w:t>ν</w:t>
      </w:r>
      <w:r w:rsidRPr="00186B89">
        <w:rPr>
          <w:rFonts w:eastAsia="Times New Roman"/>
          <w:color w:val="000000" w:themeColor="text1"/>
          <w:szCs w:val="24"/>
        </w:rPr>
        <w:t>α υποστούν ένα τόσο δυσοίωνο μέλλον και να ζήσ</w:t>
      </w:r>
      <w:r>
        <w:rPr>
          <w:rFonts w:eastAsia="Times New Roman"/>
          <w:color w:val="000000" w:themeColor="text1"/>
          <w:szCs w:val="24"/>
        </w:rPr>
        <w:t>ουν</w:t>
      </w:r>
      <w:r w:rsidRPr="00186B89">
        <w:rPr>
          <w:rFonts w:eastAsia="Times New Roman"/>
          <w:color w:val="000000" w:themeColor="text1"/>
          <w:szCs w:val="24"/>
        </w:rPr>
        <w:t xml:space="preserve"> σε </w:t>
      </w:r>
      <w:r>
        <w:rPr>
          <w:rFonts w:eastAsia="Times New Roman"/>
          <w:color w:val="000000" w:themeColor="text1"/>
          <w:szCs w:val="24"/>
        </w:rPr>
        <w:lastRenderedPageBreak/>
        <w:t>μια</w:t>
      </w:r>
      <w:r w:rsidRPr="00186B89">
        <w:rPr>
          <w:rFonts w:eastAsia="Times New Roman"/>
          <w:color w:val="000000" w:themeColor="text1"/>
          <w:szCs w:val="24"/>
        </w:rPr>
        <w:t xml:space="preserve"> συρρικνωμένη και </w:t>
      </w:r>
      <w:r>
        <w:rPr>
          <w:rFonts w:eastAsia="Times New Roman"/>
          <w:color w:val="000000" w:themeColor="text1"/>
          <w:szCs w:val="24"/>
        </w:rPr>
        <w:t xml:space="preserve">αδύναμη χώρα ακόμη </w:t>
      </w:r>
      <w:r w:rsidRPr="00186B89">
        <w:rPr>
          <w:rFonts w:eastAsia="Times New Roman"/>
          <w:color w:val="000000" w:themeColor="text1"/>
          <w:szCs w:val="24"/>
        </w:rPr>
        <w:t xml:space="preserve">και σε </w:t>
      </w:r>
      <w:proofErr w:type="spellStart"/>
      <w:r>
        <w:rPr>
          <w:rFonts w:eastAsia="Times New Roman"/>
          <w:color w:val="000000" w:themeColor="text1"/>
          <w:szCs w:val="24"/>
        </w:rPr>
        <w:t>γεω</w:t>
      </w:r>
      <w:r w:rsidRPr="00186B89">
        <w:rPr>
          <w:rFonts w:eastAsia="Times New Roman"/>
          <w:color w:val="000000" w:themeColor="text1"/>
          <w:szCs w:val="24"/>
        </w:rPr>
        <w:t>στρατηγικό</w:t>
      </w:r>
      <w:proofErr w:type="spellEnd"/>
      <w:r w:rsidRPr="00186B89">
        <w:rPr>
          <w:rFonts w:eastAsia="Times New Roman"/>
          <w:color w:val="000000" w:themeColor="text1"/>
          <w:szCs w:val="24"/>
        </w:rPr>
        <w:t xml:space="preserve"> επίπεδο</w:t>
      </w:r>
      <w:r>
        <w:rPr>
          <w:rFonts w:eastAsia="Times New Roman"/>
          <w:color w:val="000000" w:themeColor="text1"/>
          <w:szCs w:val="24"/>
        </w:rPr>
        <w:t xml:space="preserve">. </w:t>
      </w:r>
    </w:p>
    <w:p w14:paraId="69298928"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186B89">
        <w:rPr>
          <w:rFonts w:eastAsia="Times New Roman"/>
          <w:color w:val="000000" w:themeColor="text1"/>
          <w:szCs w:val="24"/>
        </w:rPr>
        <w:t xml:space="preserve"> επίλυση του δημογραφικού ίσως είναι η βέλτιστη λύση</w:t>
      </w:r>
      <w:r>
        <w:rPr>
          <w:rFonts w:eastAsia="Times New Roman"/>
          <w:color w:val="000000" w:themeColor="text1"/>
          <w:szCs w:val="24"/>
        </w:rPr>
        <w:t>»,</w:t>
      </w:r>
      <w:r w:rsidRPr="00186B89">
        <w:rPr>
          <w:rFonts w:eastAsia="Times New Roman"/>
          <w:color w:val="000000" w:themeColor="text1"/>
          <w:szCs w:val="24"/>
        </w:rPr>
        <w:t xml:space="preserve"> δήλωσε ο πρώην </w:t>
      </w:r>
      <w:r>
        <w:rPr>
          <w:rFonts w:eastAsia="Times New Roman"/>
          <w:color w:val="000000" w:themeColor="text1"/>
          <w:szCs w:val="24"/>
        </w:rPr>
        <w:t>π</w:t>
      </w:r>
      <w:r w:rsidRPr="00186B89">
        <w:rPr>
          <w:rFonts w:eastAsia="Times New Roman"/>
          <w:color w:val="000000" w:themeColor="text1"/>
          <w:szCs w:val="24"/>
        </w:rPr>
        <w:t>ρόεδρος του Ευρωπαϊκού Κοινοβουλίου στη διάρκεια επίσκεψής του στην Ελλάδα</w:t>
      </w:r>
      <w:r>
        <w:rPr>
          <w:rFonts w:eastAsia="Times New Roman"/>
          <w:color w:val="000000" w:themeColor="text1"/>
          <w:szCs w:val="24"/>
        </w:rPr>
        <w:t>.</w:t>
      </w:r>
      <w:r w:rsidRPr="00186B89">
        <w:rPr>
          <w:rFonts w:eastAsia="Times New Roman"/>
          <w:color w:val="000000" w:themeColor="text1"/>
          <w:szCs w:val="24"/>
        </w:rPr>
        <w:t xml:space="preserve"> </w:t>
      </w:r>
    </w:p>
    <w:p w14:paraId="69298929" w14:textId="77777777" w:rsidR="00F93F98" w:rsidRDefault="00F9424E">
      <w:pPr>
        <w:spacing w:line="600" w:lineRule="auto"/>
        <w:ind w:firstLine="720"/>
        <w:jc w:val="both"/>
        <w:rPr>
          <w:rFonts w:eastAsia="Times New Roman"/>
          <w:color w:val="000000" w:themeColor="text1"/>
          <w:szCs w:val="24"/>
        </w:rPr>
      </w:pPr>
      <w:r w:rsidRPr="00186B89">
        <w:rPr>
          <w:rFonts w:eastAsia="Times New Roman"/>
          <w:color w:val="000000" w:themeColor="text1"/>
          <w:szCs w:val="24"/>
        </w:rPr>
        <w:t>Αναρωτιέμαι</w:t>
      </w:r>
      <w:r>
        <w:rPr>
          <w:rFonts w:eastAsia="Times New Roman"/>
          <w:color w:val="000000" w:themeColor="text1"/>
          <w:szCs w:val="24"/>
        </w:rPr>
        <w:t>,</w:t>
      </w:r>
      <w:r w:rsidRPr="00186B89">
        <w:rPr>
          <w:rFonts w:eastAsia="Times New Roman"/>
          <w:color w:val="000000" w:themeColor="text1"/>
          <w:szCs w:val="24"/>
        </w:rPr>
        <w:t xml:space="preserve"> λοιπόν</w:t>
      </w:r>
      <w:r>
        <w:rPr>
          <w:rFonts w:eastAsia="Times New Roman"/>
          <w:color w:val="000000" w:themeColor="text1"/>
          <w:szCs w:val="24"/>
        </w:rPr>
        <w:t>,</w:t>
      </w:r>
      <w:r w:rsidRPr="00186B89">
        <w:rPr>
          <w:rFonts w:eastAsia="Times New Roman"/>
          <w:color w:val="000000" w:themeColor="text1"/>
          <w:szCs w:val="24"/>
        </w:rPr>
        <w:t xml:space="preserve"> γιατί αυτό</w:t>
      </w:r>
      <w:r w:rsidRPr="00186B89">
        <w:rPr>
          <w:rFonts w:eastAsia="Times New Roman"/>
          <w:color w:val="000000" w:themeColor="text1"/>
          <w:szCs w:val="24"/>
        </w:rPr>
        <w:t xml:space="preserve"> που βλέπει ένας </w:t>
      </w:r>
      <w:r>
        <w:rPr>
          <w:rFonts w:eastAsia="Times New Roman"/>
          <w:color w:val="000000" w:themeColor="text1"/>
          <w:szCs w:val="24"/>
        </w:rPr>
        <w:t>Πολωνός</w:t>
      </w:r>
      <w:r w:rsidRPr="00186B89">
        <w:rPr>
          <w:rFonts w:eastAsia="Times New Roman"/>
          <w:color w:val="000000" w:themeColor="text1"/>
          <w:szCs w:val="24"/>
        </w:rPr>
        <w:t xml:space="preserve"> δεν το βλέπουμε εμείς</w:t>
      </w:r>
      <w:r>
        <w:rPr>
          <w:rFonts w:eastAsia="Times New Roman"/>
          <w:color w:val="000000" w:themeColor="text1"/>
          <w:szCs w:val="24"/>
        </w:rPr>
        <w:t>,</w:t>
      </w:r>
      <w:r w:rsidRPr="00186B89">
        <w:rPr>
          <w:rFonts w:eastAsia="Times New Roman"/>
          <w:color w:val="000000" w:themeColor="text1"/>
          <w:szCs w:val="24"/>
        </w:rPr>
        <w:t xml:space="preserve"> αλλά </w:t>
      </w:r>
      <w:r>
        <w:rPr>
          <w:rFonts w:eastAsia="Times New Roman"/>
          <w:color w:val="000000" w:themeColor="text1"/>
          <w:szCs w:val="24"/>
        </w:rPr>
        <w:t xml:space="preserve">και αν </w:t>
      </w:r>
      <w:r w:rsidRPr="00186B89">
        <w:rPr>
          <w:rFonts w:eastAsia="Times New Roman"/>
          <w:color w:val="000000" w:themeColor="text1"/>
          <w:szCs w:val="24"/>
        </w:rPr>
        <w:t>το βλέπουμε</w:t>
      </w:r>
      <w:r>
        <w:rPr>
          <w:rFonts w:eastAsia="Times New Roman"/>
          <w:color w:val="000000" w:themeColor="text1"/>
          <w:szCs w:val="24"/>
        </w:rPr>
        <w:t>,</w:t>
      </w:r>
      <w:r w:rsidRPr="00186B89">
        <w:rPr>
          <w:rFonts w:eastAsia="Times New Roman"/>
          <w:color w:val="000000" w:themeColor="text1"/>
          <w:szCs w:val="24"/>
        </w:rPr>
        <w:t xml:space="preserve"> γιατί </w:t>
      </w:r>
      <w:r>
        <w:rPr>
          <w:rFonts w:eastAsia="Times New Roman"/>
          <w:color w:val="000000" w:themeColor="text1"/>
          <w:szCs w:val="24"/>
        </w:rPr>
        <w:t xml:space="preserve">δεν </w:t>
      </w:r>
      <w:proofErr w:type="spellStart"/>
      <w:r>
        <w:rPr>
          <w:rFonts w:eastAsia="Times New Roman"/>
          <w:color w:val="000000" w:themeColor="text1"/>
          <w:szCs w:val="24"/>
        </w:rPr>
        <w:t>κινούμεθα</w:t>
      </w:r>
      <w:proofErr w:type="spellEnd"/>
      <w:r>
        <w:rPr>
          <w:rFonts w:eastAsia="Times New Roman"/>
          <w:color w:val="000000" w:themeColor="text1"/>
          <w:szCs w:val="24"/>
        </w:rPr>
        <w:t xml:space="preserve"> άμεσα. </w:t>
      </w:r>
    </w:p>
    <w:p w14:paraId="6929892A"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Η</w:t>
      </w:r>
      <w:r w:rsidRPr="00186B89">
        <w:rPr>
          <w:rFonts w:eastAsia="Times New Roman"/>
          <w:color w:val="000000" w:themeColor="text1"/>
          <w:szCs w:val="24"/>
        </w:rPr>
        <w:t xml:space="preserve"> οικογένεια</w:t>
      </w:r>
      <w:r>
        <w:rPr>
          <w:rFonts w:eastAsia="Times New Roman"/>
          <w:color w:val="000000" w:themeColor="text1"/>
          <w:szCs w:val="24"/>
        </w:rPr>
        <w:t>,</w:t>
      </w:r>
      <w:r w:rsidRPr="00186B89">
        <w:rPr>
          <w:rFonts w:eastAsia="Times New Roman"/>
          <w:color w:val="000000" w:themeColor="text1"/>
          <w:szCs w:val="24"/>
        </w:rPr>
        <w:t xml:space="preserve"> ως θεσμός με μοναδική αξία για την </w:t>
      </w:r>
      <w:r>
        <w:rPr>
          <w:rFonts w:eastAsia="Times New Roman"/>
          <w:color w:val="000000" w:themeColor="text1"/>
          <w:szCs w:val="24"/>
        </w:rPr>
        <w:t>ε</w:t>
      </w:r>
      <w:r w:rsidRPr="00186B89">
        <w:rPr>
          <w:rFonts w:eastAsia="Times New Roman"/>
          <w:color w:val="000000" w:themeColor="text1"/>
          <w:szCs w:val="24"/>
        </w:rPr>
        <w:t>λληνική κοινωνία</w:t>
      </w:r>
      <w:r>
        <w:rPr>
          <w:rFonts w:eastAsia="Times New Roman"/>
          <w:color w:val="000000" w:themeColor="text1"/>
          <w:szCs w:val="24"/>
        </w:rPr>
        <w:t>,</w:t>
      </w:r>
      <w:r w:rsidRPr="00186B89">
        <w:rPr>
          <w:rFonts w:eastAsia="Times New Roman"/>
          <w:color w:val="000000" w:themeColor="text1"/>
          <w:szCs w:val="24"/>
        </w:rPr>
        <w:t xml:space="preserve"> ήταν αυτή που βοήθησε το</w:t>
      </w:r>
      <w:r>
        <w:rPr>
          <w:rFonts w:eastAsia="Times New Roman"/>
          <w:color w:val="000000" w:themeColor="text1"/>
          <w:szCs w:val="24"/>
        </w:rPr>
        <w:t xml:space="preserve">ν λαό μας να αντέξει τα σκληρά χρόνια </w:t>
      </w:r>
      <w:r w:rsidRPr="00186B89">
        <w:rPr>
          <w:rFonts w:eastAsia="Times New Roman"/>
          <w:color w:val="000000" w:themeColor="text1"/>
          <w:szCs w:val="24"/>
        </w:rPr>
        <w:t>της κρίσης</w:t>
      </w:r>
      <w:r>
        <w:rPr>
          <w:rFonts w:eastAsia="Times New Roman"/>
          <w:color w:val="000000" w:themeColor="text1"/>
          <w:szCs w:val="24"/>
        </w:rPr>
        <w:t xml:space="preserve">. Η </w:t>
      </w:r>
      <w:r w:rsidRPr="00186B89">
        <w:rPr>
          <w:rFonts w:eastAsia="Times New Roman"/>
          <w:color w:val="000000" w:themeColor="text1"/>
          <w:szCs w:val="24"/>
        </w:rPr>
        <w:t>οικογένεια</w:t>
      </w:r>
      <w:r>
        <w:rPr>
          <w:rFonts w:eastAsia="Times New Roman"/>
          <w:color w:val="000000" w:themeColor="text1"/>
          <w:szCs w:val="24"/>
        </w:rPr>
        <w:t xml:space="preserve"> </w:t>
      </w:r>
      <w:r>
        <w:rPr>
          <w:rFonts w:eastAsia="Times New Roman"/>
          <w:color w:val="000000" w:themeColor="text1"/>
          <w:szCs w:val="24"/>
        </w:rPr>
        <w:t xml:space="preserve">βοήθησε </w:t>
      </w:r>
      <w:r w:rsidRPr="00186B89">
        <w:rPr>
          <w:rFonts w:eastAsia="Times New Roman"/>
          <w:color w:val="000000" w:themeColor="text1"/>
          <w:szCs w:val="24"/>
        </w:rPr>
        <w:t>το κράτος και τ</w:t>
      </w:r>
      <w:r>
        <w:rPr>
          <w:rFonts w:eastAsia="Times New Roman"/>
          <w:color w:val="000000" w:themeColor="text1"/>
          <w:szCs w:val="24"/>
        </w:rPr>
        <w:t>ώρα πρέπει τ</w:t>
      </w:r>
      <w:r w:rsidRPr="00186B89">
        <w:rPr>
          <w:rFonts w:eastAsia="Times New Roman"/>
          <w:color w:val="000000" w:themeColor="text1"/>
          <w:szCs w:val="24"/>
        </w:rPr>
        <w:t>ο κράτος να βοηθήσει την οικογένεια</w:t>
      </w:r>
      <w:r>
        <w:rPr>
          <w:rFonts w:eastAsia="Times New Roman"/>
          <w:color w:val="000000" w:themeColor="text1"/>
          <w:szCs w:val="24"/>
        </w:rPr>
        <w:t xml:space="preserve">. Ειδάλλως, </w:t>
      </w:r>
      <w:r w:rsidRPr="00186B89">
        <w:rPr>
          <w:rFonts w:eastAsia="Times New Roman"/>
          <w:color w:val="000000" w:themeColor="text1"/>
          <w:szCs w:val="24"/>
        </w:rPr>
        <w:t xml:space="preserve">σε μερικά χρόνια από σήμερα κάποιοι άλλοι θα βρίσκονται σε αυτά </w:t>
      </w:r>
      <w:r>
        <w:rPr>
          <w:rFonts w:eastAsia="Times New Roman"/>
          <w:color w:val="000000" w:themeColor="text1"/>
          <w:szCs w:val="24"/>
        </w:rPr>
        <w:t>εδώ</w:t>
      </w:r>
      <w:r w:rsidRPr="00186B89">
        <w:rPr>
          <w:rFonts w:eastAsia="Times New Roman"/>
          <w:color w:val="000000" w:themeColor="text1"/>
          <w:szCs w:val="24"/>
        </w:rPr>
        <w:t xml:space="preserve"> τα έδρανα και το κατηγορητήρι</w:t>
      </w:r>
      <w:r>
        <w:rPr>
          <w:rFonts w:eastAsia="Times New Roman"/>
          <w:color w:val="000000" w:themeColor="text1"/>
          <w:szCs w:val="24"/>
        </w:rPr>
        <w:t>ό τους</w:t>
      </w:r>
      <w:r w:rsidRPr="00186B89">
        <w:rPr>
          <w:rFonts w:eastAsia="Times New Roman"/>
          <w:color w:val="000000" w:themeColor="text1"/>
          <w:szCs w:val="24"/>
        </w:rPr>
        <w:t xml:space="preserve"> σε βάρος μας θα είναι τρομερό</w:t>
      </w:r>
      <w:r>
        <w:rPr>
          <w:rFonts w:eastAsia="Times New Roman"/>
          <w:color w:val="000000" w:themeColor="text1"/>
          <w:szCs w:val="24"/>
        </w:rPr>
        <w:t>.</w:t>
      </w:r>
    </w:p>
    <w:p w14:paraId="6929892B"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Σας </w:t>
      </w:r>
      <w:r w:rsidRPr="00186B89">
        <w:rPr>
          <w:rFonts w:eastAsia="Times New Roman"/>
          <w:color w:val="000000" w:themeColor="text1"/>
          <w:szCs w:val="24"/>
        </w:rPr>
        <w:t>ευχαριστώ πολύ</w:t>
      </w:r>
      <w:r>
        <w:rPr>
          <w:rFonts w:eastAsia="Times New Roman"/>
          <w:color w:val="000000" w:themeColor="text1"/>
          <w:szCs w:val="24"/>
        </w:rPr>
        <w:t>.</w:t>
      </w:r>
    </w:p>
    <w:p w14:paraId="6929892C" w14:textId="77777777" w:rsidR="00F93F98" w:rsidRDefault="00F9424E">
      <w:pPr>
        <w:spacing w:line="600" w:lineRule="auto"/>
        <w:ind w:firstLine="720"/>
        <w:jc w:val="both"/>
        <w:rPr>
          <w:rFonts w:eastAsia="Times New Roman"/>
          <w:color w:val="000000" w:themeColor="text1"/>
          <w:szCs w:val="24"/>
        </w:rPr>
      </w:pPr>
      <w:r w:rsidRPr="00D20361">
        <w:rPr>
          <w:rFonts w:eastAsia="Times New Roman"/>
          <w:b/>
          <w:color w:val="000000" w:themeColor="text1"/>
          <w:szCs w:val="24"/>
        </w:rPr>
        <w:t xml:space="preserve">ΠΡΟΕΔΡΕΥΩΝ </w:t>
      </w:r>
      <w:r w:rsidRPr="00D20361">
        <w:rPr>
          <w:rFonts w:eastAsia="Times New Roman"/>
          <w:b/>
          <w:color w:val="000000" w:themeColor="text1"/>
          <w:szCs w:val="24"/>
        </w:rPr>
        <w:t>(Γεώργιος Βαρεμένος):</w:t>
      </w:r>
      <w:r>
        <w:rPr>
          <w:rFonts w:eastAsia="Times New Roman"/>
          <w:color w:val="000000" w:themeColor="text1"/>
          <w:szCs w:val="24"/>
        </w:rPr>
        <w:t xml:space="preserve"> Σας ευχαριστούμε πολύ.</w:t>
      </w:r>
    </w:p>
    <w:p w14:paraId="6929892D"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Ο Κοινοβουλευτικός Εκπρόσωπος της Χρυσής Αυγής κ. Ηλίας </w:t>
      </w:r>
      <w:proofErr w:type="spellStart"/>
      <w:r>
        <w:rPr>
          <w:rFonts w:eastAsia="Times New Roman"/>
          <w:color w:val="000000" w:themeColor="text1"/>
          <w:szCs w:val="24"/>
        </w:rPr>
        <w:t>Παναγιώταρος</w:t>
      </w:r>
      <w:proofErr w:type="spellEnd"/>
      <w:r>
        <w:rPr>
          <w:rFonts w:eastAsia="Times New Roman"/>
          <w:color w:val="000000" w:themeColor="text1"/>
          <w:szCs w:val="24"/>
        </w:rPr>
        <w:t xml:space="preserve"> έχει τον λόγο.</w:t>
      </w:r>
    </w:p>
    <w:p w14:paraId="6929892E" w14:textId="77777777" w:rsidR="00F93F98" w:rsidRDefault="00F9424E">
      <w:pPr>
        <w:spacing w:line="600" w:lineRule="auto"/>
        <w:ind w:firstLine="720"/>
        <w:jc w:val="both"/>
        <w:rPr>
          <w:rFonts w:eastAsia="Times New Roman"/>
          <w:color w:val="000000" w:themeColor="text1"/>
          <w:szCs w:val="24"/>
        </w:rPr>
      </w:pPr>
      <w:r w:rsidRPr="00DA53B7">
        <w:rPr>
          <w:rFonts w:eastAsia="Times New Roman"/>
          <w:b/>
          <w:color w:val="000000" w:themeColor="text1"/>
          <w:szCs w:val="24"/>
        </w:rPr>
        <w:t>ΗΛΙΑΣ ΠΑΝΑΓΙΩΤΑΡΟΣ:</w:t>
      </w:r>
      <w:r>
        <w:rPr>
          <w:rFonts w:eastAsia="Times New Roman"/>
          <w:color w:val="000000" w:themeColor="text1"/>
          <w:szCs w:val="24"/>
        </w:rPr>
        <w:t xml:space="preserve"> Ε</w:t>
      </w:r>
      <w:r w:rsidRPr="00186B89">
        <w:rPr>
          <w:rFonts w:eastAsia="Times New Roman"/>
          <w:color w:val="000000" w:themeColor="text1"/>
          <w:szCs w:val="24"/>
        </w:rPr>
        <w:t>υχαριστώ</w:t>
      </w:r>
      <w:r>
        <w:rPr>
          <w:rFonts w:eastAsia="Times New Roman"/>
          <w:color w:val="000000" w:themeColor="text1"/>
          <w:szCs w:val="24"/>
        </w:rPr>
        <w:t>, κύριε Π</w:t>
      </w:r>
      <w:r w:rsidRPr="00186B89">
        <w:rPr>
          <w:rFonts w:eastAsia="Times New Roman"/>
          <w:color w:val="000000" w:themeColor="text1"/>
          <w:szCs w:val="24"/>
        </w:rPr>
        <w:t>ρόεδρε</w:t>
      </w:r>
      <w:r>
        <w:rPr>
          <w:rFonts w:eastAsia="Times New Roman"/>
          <w:color w:val="000000" w:themeColor="text1"/>
          <w:szCs w:val="24"/>
        </w:rPr>
        <w:t>.</w:t>
      </w:r>
    </w:p>
    <w:p w14:paraId="6929892F"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Όντως, κύριε Νικολόπουλε, έγινε δουλειά στην εν λόγω </w:t>
      </w:r>
      <w:r>
        <w:rPr>
          <w:rFonts w:eastAsia="Times New Roman"/>
          <w:color w:val="000000" w:themeColor="text1"/>
          <w:szCs w:val="24"/>
        </w:rPr>
        <w:t>ε</w:t>
      </w:r>
      <w:r w:rsidRPr="00186B89">
        <w:rPr>
          <w:rFonts w:eastAsia="Times New Roman"/>
          <w:color w:val="000000" w:themeColor="text1"/>
          <w:szCs w:val="24"/>
        </w:rPr>
        <w:t>πιτροπή για το δημογραφικό</w:t>
      </w:r>
      <w:r>
        <w:rPr>
          <w:rFonts w:eastAsia="Times New Roman"/>
          <w:color w:val="000000" w:themeColor="text1"/>
          <w:szCs w:val="24"/>
        </w:rPr>
        <w:t>.</w:t>
      </w:r>
      <w:r>
        <w:rPr>
          <w:rFonts w:eastAsia="Times New Roman"/>
          <w:color w:val="000000" w:themeColor="text1"/>
          <w:szCs w:val="24"/>
        </w:rPr>
        <w:t xml:space="preserve"> Π</w:t>
      </w:r>
      <w:r w:rsidRPr="00186B89">
        <w:rPr>
          <w:rFonts w:eastAsia="Times New Roman"/>
          <w:color w:val="000000" w:themeColor="text1"/>
          <w:szCs w:val="24"/>
        </w:rPr>
        <w:t>ερισσότεροι νέοι έφυγαν στο εξωτερικό</w:t>
      </w:r>
      <w:r>
        <w:rPr>
          <w:rFonts w:eastAsia="Times New Roman"/>
          <w:color w:val="000000" w:themeColor="text1"/>
          <w:szCs w:val="24"/>
        </w:rPr>
        <w:t>,</w:t>
      </w:r>
      <w:r w:rsidRPr="00186B89">
        <w:rPr>
          <w:rFonts w:eastAsia="Times New Roman"/>
          <w:color w:val="000000" w:themeColor="text1"/>
          <w:szCs w:val="24"/>
        </w:rPr>
        <w:t xml:space="preserve"> </w:t>
      </w:r>
      <w:r>
        <w:rPr>
          <w:rFonts w:eastAsia="Times New Roman"/>
          <w:color w:val="000000" w:themeColor="text1"/>
          <w:szCs w:val="24"/>
        </w:rPr>
        <w:t xml:space="preserve">έχουμε </w:t>
      </w:r>
      <w:r w:rsidRPr="00186B89">
        <w:rPr>
          <w:rFonts w:eastAsia="Times New Roman"/>
          <w:color w:val="000000" w:themeColor="text1"/>
          <w:szCs w:val="24"/>
        </w:rPr>
        <w:t xml:space="preserve">λιγότερες γεννήσεις στην πατρίδα </w:t>
      </w:r>
      <w:r>
        <w:rPr>
          <w:rFonts w:eastAsia="Times New Roman"/>
          <w:color w:val="000000" w:themeColor="text1"/>
          <w:szCs w:val="24"/>
        </w:rPr>
        <w:t>μας,</w:t>
      </w:r>
      <w:r w:rsidRPr="00186B89">
        <w:rPr>
          <w:rFonts w:eastAsia="Times New Roman"/>
          <w:color w:val="000000" w:themeColor="text1"/>
          <w:szCs w:val="24"/>
        </w:rPr>
        <w:t xml:space="preserve"> περισσότερη φορολογία και τεκμήρια </w:t>
      </w:r>
      <w:r>
        <w:rPr>
          <w:rFonts w:eastAsia="Times New Roman"/>
          <w:color w:val="000000" w:themeColor="text1"/>
          <w:szCs w:val="24"/>
        </w:rPr>
        <w:t>σε</w:t>
      </w:r>
      <w:r w:rsidRPr="00186B89">
        <w:rPr>
          <w:rFonts w:eastAsia="Times New Roman"/>
          <w:color w:val="000000" w:themeColor="text1"/>
          <w:szCs w:val="24"/>
        </w:rPr>
        <w:t xml:space="preserve"> όσους έχουν παιδιά</w:t>
      </w:r>
      <w:r>
        <w:rPr>
          <w:rFonts w:eastAsia="Times New Roman"/>
          <w:color w:val="000000" w:themeColor="text1"/>
          <w:szCs w:val="24"/>
        </w:rPr>
        <w:t>,</w:t>
      </w:r>
      <w:r w:rsidRPr="00186B89">
        <w:rPr>
          <w:rFonts w:eastAsia="Times New Roman"/>
          <w:color w:val="000000" w:themeColor="text1"/>
          <w:szCs w:val="24"/>
        </w:rPr>
        <w:t xml:space="preserve"> κατα</w:t>
      </w:r>
      <w:r>
        <w:rPr>
          <w:rFonts w:eastAsia="Times New Roman"/>
          <w:color w:val="000000" w:themeColor="text1"/>
          <w:szCs w:val="24"/>
        </w:rPr>
        <w:t xml:space="preserve">κλύστηκε </w:t>
      </w:r>
      <w:r w:rsidRPr="00186B89">
        <w:rPr>
          <w:rFonts w:eastAsia="Times New Roman"/>
          <w:color w:val="000000" w:themeColor="text1"/>
          <w:szCs w:val="24"/>
        </w:rPr>
        <w:t>περαιτέρω η πατρίδα μας από λαθρομετανάστες</w:t>
      </w:r>
      <w:r>
        <w:rPr>
          <w:rFonts w:eastAsia="Times New Roman"/>
          <w:color w:val="000000" w:themeColor="text1"/>
          <w:szCs w:val="24"/>
        </w:rPr>
        <w:t xml:space="preserve"> -</w:t>
      </w:r>
      <w:r w:rsidRPr="00186B89">
        <w:rPr>
          <w:rFonts w:eastAsia="Times New Roman"/>
          <w:color w:val="000000" w:themeColor="text1"/>
          <w:szCs w:val="24"/>
        </w:rPr>
        <w:t>μετανάστες του</w:t>
      </w:r>
      <w:r>
        <w:rPr>
          <w:rFonts w:eastAsia="Times New Roman"/>
          <w:color w:val="000000" w:themeColor="text1"/>
          <w:szCs w:val="24"/>
        </w:rPr>
        <w:t>ς</w:t>
      </w:r>
      <w:r w:rsidRPr="00186B89">
        <w:rPr>
          <w:rFonts w:eastAsia="Times New Roman"/>
          <w:color w:val="000000" w:themeColor="text1"/>
          <w:szCs w:val="24"/>
        </w:rPr>
        <w:t xml:space="preserve"> λένε οι κύριοι και </w:t>
      </w:r>
      <w:r>
        <w:rPr>
          <w:rFonts w:eastAsia="Times New Roman"/>
          <w:color w:val="000000" w:themeColor="text1"/>
          <w:szCs w:val="24"/>
        </w:rPr>
        <w:t xml:space="preserve">οι </w:t>
      </w:r>
      <w:r w:rsidRPr="00186B89">
        <w:rPr>
          <w:rFonts w:eastAsia="Times New Roman"/>
          <w:color w:val="000000" w:themeColor="text1"/>
          <w:szCs w:val="24"/>
        </w:rPr>
        <w:t xml:space="preserve">κυρίες της </w:t>
      </w:r>
      <w:r>
        <w:rPr>
          <w:rFonts w:eastAsia="Times New Roman"/>
          <w:color w:val="000000" w:themeColor="text1"/>
          <w:szCs w:val="24"/>
        </w:rPr>
        <w:t>Κ</w:t>
      </w:r>
      <w:r w:rsidRPr="00186B89">
        <w:rPr>
          <w:rFonts w:eastAsia="Times New Roman"/>
          <w:color w:val="000000" w:themeColor="text1"/>
          <w:szCs w:val="24"/>
        </w:rPr>
        <w:t>υβέρ</w:t>
      </w:r>
      <w:r w:rsidRPr="00186B89">
        <w:rPr>
          <w:rFonts w:eastAsia="Times New Roman"/>
          <w:color w:val="000000" w:themeColor="text1"/>
          <w:szCs w:val="24"/>
        </w:rPr>
        <w:t>νησης</w:t>
      </w:r>
      <w:r>
        <w:rPr>
          <w:rFonts w:eastAsia="Times New Roman"/>
          <w:color w:val="000000" w:themeColor="text1"/>
          <w:szCs w:val="24"/>
        </w:rPr>
        <w:t>-</w:t>
      </w:r>
      <w:r w:rsidRPr="00186B89">
        <w:rPr>
          <w:rFonts w:eastAsia="Times New Roman"/>
          <w:color w:val="000000" w:themeColor="text1"/>
          <w:szCs w:val="24"/>
        </w:rPr>
        <w:t xml:space="preserve"> </w:t>
      </w:r>
      <w:r>
        <w:rPr>
          <w:rFonts w:eastAsia="Times New Roman"/>
          <w:color w:val="000000" w:themeColor="text1"/>
          <w:szCs w:val="24"/>
        </w:rPr>
        <w:t xml:space="preserve">ενώ δόθηκε </w:t>
      </w:r>
      <w:r w:rsidRPr="00186B89">
        <w:rPr>
          <w:rFonts w:eastAsia="Times New Roman"/>
          <w:color w:val="000000" w:themeColor="text1"/>
          <w:szCs w:val="24"/>
        </w:rPr>
        <w:t>πλήθος επιδομάτων για τα παιδιά τ</w:t>
      </w:r>
      <w:r>
        <w:rPr>
          <w:rFonts w:eastAsia="Times New Roman"/>
          <w:color w:val="000000" w:themeColor="text1"/>
          <w:szCs w:val="24"/>
        </w:rPr>
        <w:t>ων</w:t>
      </w:r>
      <w:r w:rsidRPr="00186B89">
        <w:rPr>
          <w:rFonts w:eastAsia="Times New Roman"/>
          <w:color w:val="000000" w:themeColor="text1"/>
          <w:szCs w:val="24"/>
        </w:rPr>
        <w:t xml:space="preserve"> λαθρομεταναστών και όχι των Ελλήνων</w:t>
      </w:r>
      <w:r>
        <w:rPr>
          <w:rFonts w:eastAsia="Times New Roman"/>
          <w:color w:val="000000" w:themeColor="text1"/>
          <w:szCs w:val="24"/>
        </w:rPr>
        <w:t>.</w:t>
      </w:r>
    </w:p>
    <w:p w14:paraId="69298930"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186B89">
        <w:rPr>
          <w:rFonts w:eastAsia="Times New Roman"/>
          <w:color w:val="000000" w:themeColor="text1"/>
          <w:szCs w:val="24"/>
        </w:rPr>
        <w:t>αρακολουθώντας την έως τώρα φιλ</w:t>
      </w:r>
      <w:r>
        <w:rPr>
          <w:rFonts w:eastAsia="Times New Roman"/>
          <w:color w:val="000000" w:themeColor="text1"/>
          <w:szCs w:val="24"/>
        </w:rPr>
        <w:t>ολογική συζήτηση για το μείζον ε</w:t>
      </w:r>
      <w:r w:rsidRPr="00186B89">
        <w:rPr>
          <w:rFonts w:eastAsia="Times New Roman"/>
          <w:color w:val="000000" w:themeColor="text1"/>
          <w:szCs w:val="24"/>
        </w:rPr>
        <w:t xml:space="preserve">θνικό πρόβλημα της υπογεννητικότητας </w:t>
      </w:r>
      <w:r>
        <w:rPr>
          <w:rFonts w:eastAsia="Times New Roman"/>
          <w:color w:val="000000" w:themeColor="text1"/>
          <w:szCs w:val="24"/>
        </w:rPr>
        <w:t>σ</w:t>
      </w:r>
      <w:r w:rsidRPr="00186B89">
        <w:rPr>
          <w:rFonts w:eastAsia="Times New Roman"/>
          <w:color w:val="000000" w:themeColor="text1"/>
          <w:szCs w:val="24"/>
        </w:rPr>
        <w:t xml:space="preserve">την πατρίδα </w:t>
      </w:r>
      <w:r>
        <w:rPr>
          <w:rFonts w:eastAsia="Times New Roman"/>
          <w:color w:val="000000" w:themeColor="text1"/>
          <w:szCs w:val="24"/>
        </w:rPr>
        <w:t>μας,</w:t>
      </w:r>
      <w:r w:rsidRPr="00186B89">
        <w:rPr>
          <w:rFonts w:eastAsia="Times New Roman"/>
          <w:color w:val="000000" w:themeColor="text1"/>
          <w:szCs w:val="24"/>
        </w:rPr>
        <w:t xml:space="preserve"> η οποία έχει οδηγήσει το ελληνικό έθνος σε </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w:t>
      </w:r>
      <w:r w:rsidRPr="00186B89">
        <w:rPr>
          <w:rFonts w:eastAsia="Times New Roman"/>
          <w:color w:val="000000" w:themeColor="text1"/>
          <w:szCs w:val="24"/>
        </w:rPr>
        <w:t xml:space="preserve"> δημογραφική κατάρρευση</w:t>
      </w:r>
      <w:r>
        <w:rPr>
          <w:rFonts w:eastAsia="Times New Roman"/>
          <w:color w:val="000000" w:themeColor="text1"/>
          <w:szCs w:val="24"/>
        </w:rPr>
        <w:t>,</w:t>
      </w:r>
      <w:r w:rsidRPr="00186B89">
        <w:rPr>
          <w:rFonts w:eastAsia="Times New Roman"/>
          <w:color w:val="000000" w:themeColor="text1"/>
          <w:szCs w:val="24"/>
        </w:rPr>
        <w:t xml:space="preserve"> σε </w:t>
      </w:r>
      <w:r>
        <w:rPr>
          <w:rFonts w:eastAsia="Times New Roman"/>
          <w:color w:val="000000" w:themeColor="text1"/>
          <w:szCs w:val="24"/>
        </w:rPr>
        <w:t>μ</w:t>
      </w:r>
      <w:r>
        <w:rPr>
          <w:rFonts w:eastAsia="Times New Roman"/>
          <w:color w:val="000000" w:themeColor="text1"/>
          <w:szCs w:val="24"/>
        </w:rPr>
        <w:t>ί</w:t>
      </w:r>
      <w:r>
        <w:rPr>
          <w:rFonts w:eastAsia="Times New Roman"/>
          <w:color w:val="000000" w:themeColor="text1"/>
          <w:szCs w:val="24"/>
        </w:rPr>
        <w:t>α</w:t>
      </w:r>
      <w:r w:rsidRPr="00186B89">
        <w:rPr>
          <w:rFonts w:eastAsia="Times New Roman"/>
          <w:color w:val="000000" w:themeColor="text1"/>
          <w:szCs w:val="24"/>
        </w:rPr>
        <w:t xml:space="preserve"> γενοκτονία εφάμιλλη στρατιωτικών πολέμων</w:t>
      </w:r>
      <w:r>
        <w:rPr>
          <w:rFonts w:eastAsia="Times New Roman"/>
          <w:color w:val="000000" w:themeColor="text1"/>
          <w:szCs w:val="24"/>
        </w:rPr>
        <w:t>,</w:t>
      </w:r>
      <w:r w:rsidRPr="00186B89">
        <w:rPr>
          <w:rFonts w:eastAsia="Times New Roman"/>
          <w:color w:val="000000" w:themeColor="text1"/>
          <w:szCs w:val="24"/>
        </w:rPr>
        <w:t xml:space="preserve"> η οποία δεν έχει τελειωμό</w:t>
      </w:r>
      <w:r>
        <w:rPr>
          <w:rFonts w:eastAsia="Times New Roman"/>
          <w:color w:val="000000" w:themeColor="text1"/>
          <w:szCs w:val="24"/>
        </w:rPr>
        <w:t>,</w:t>
      </w:r>
      <w:r w:rsidRPr="00186B89">
        <w:rPr>
          <w:rFonts w:eastAsia="Times New Roman"/>
          <w:color w:val="000000" w:themeColor="text1"/>
          <w:szCs w:val="24"/>
        </w:rPr>
        <w:t xml:space="preserve"> διαπιστώνω </w:t>
      </w:r>
      <w:r>
        <w:rPr>
          <w:rFonts w:eastAsia="Times New Roman"/>
          <w:color w:val="000000" w:themeColor="text1"/>
          <w:szCs w:val="24"/>
        </w:rPr>
        <w:t xml:space="preserve">εκ του </w:t>
      </w:r>
      <w:r w:rsidRPr="00186B89">
        <w:rPr>
          <w:rFonts w:eastAsia="Times New Roman"/>
          <w:color w:val="000000" w:themeColor="text1"/>
          <w:szCs w:val="24"/>
        </w:rPr>
        <w:t xml:space="preserve">αποτελέσματος τα εξής </w:t>
      </w:r>
      <w:r>
        <w:rPr>
          <w:rFonts w:eastAsia="Times New Roman"/>
          <w:color w:val="000000" w:themeColor="text1"/>
          <w:szCs w:val="24"/>
        </w:rPr>
        <w:t xml:space="preserve">θλιβερά: </w:t>
      </w:r>
    </w:p>
    <w:p w14:paraId="69298931"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Τ</w:t>
      </w:r>
      <w:r w:rsidRPr="00186B89">
        <w:rPr>
          <w:rFonts w:eastAsia="Times New Roman"/>
          <w:color w:val="000000" w:themeColor="text1"/>
          <w:szCs w:val="24"/>
        </w:rPr>
        <w:t>ο να μιλούν</w:t>
      </w:r>
      <w:r>
        <w:rPr>
          <w:rFonts w:eastAsia="Times New Roman"/>
          <w:color w:val="000000" w:themeColor="text1"/>
          <w:szCs w:val="24"/>
        </w:rPr>
        <w:t>, π</w:t>
      </w:r>
      <w:r w:rsidRPr="00186B89">
        <w:rPr>
          <w:rFonts w:eastAsia="Times New Roman"/>
          <w:color w:val="000000" w:themeColor="text1"/>
          <w:szCs w:val="24"/>
        </w:rPr>
        <w:t>ρώτον</w:t>
      </w:r>
      <w:r>
        <w:rPr>
          <w:rFonts w:eastAsia="Times New Roman"/>
          <w:color w:val="000000" w:themeColor="text1"/>
          <w:szCs w:val="24"/>
        </w:rPr>
        <w:t>,</w:t>
      </w:r>
      <w:r w:rsidRPr="00186B89">
        <w:rPr>
          <w:rFonts w:eastAsia="Times New Roman"/>
          <w:color w:val="000000" w:themeColor="text1"/>
          <w:szCs w:val="24"/>
        </w:rPr>
        <w:t xml:space="preserve"> οι αποκλειστικοί υπεύθυνοι της σύγχρονης γενοκτονίας του ελληνικού λαού για το πώς </w:t>
      </w:r>
      <w:r w:rsidRPr="00186B89">
        <w:rPr>
          <w:rFonts w:eastAsia="Times New Roman"/>
          <w:color w:val="000000" w:themeColor="text1"/>
          <w:szCs w:val="24"/>
        </w:rPr>
        <w:t xml:space="preserve">θα </w:t>
      </w:r>
      <w:r>
        <w:rPr>
          <w:rFonts w:eastAsia="Times New Roman"/>
          <w:color w:val="000000" w:themeColor="text1"/>
          <w:szCs w:val="24"/>
        </w:rPr>
        <w:t>λυθεί το</w:t>
      </w:r>
      <w:r w:rsidRPr="00186B89">
        <w:rPr>
          <w:rFonts w:eastAsia="Times New Roman"/>
          <w:color w:val="000000" w:themeColor="text1"/>
          <w:szCs w:val="24"/>
        </w:rPr>
        <w:t xml:space="preserve"> δημογραφικό</w:t>
      </w:r>
      <w:r>
        <w:rPr>
          <w:rFonts w:eastAsia="Times New Roman"/>
          <w:color w:val="000000" w:themeColor="text1"/>
          <w:szCs w:val="24"/>
        </w:rPr>
        <w:t>,</w:t>
      </w:r>
      <w:r w:rsidRPr="00186B89">
        <w:rPr>
          <w:rFonts w:eastAsia="Times New Roman"/>
          <w:color w:val="000000" w:themeColor="text1"/>
          <w:szCs w:val="24"/>
        </w:rPr>
        <w:t xml:space="preserve"> είναι τουλάχιστον πρόκληση και ειρω</w:t>
      </w:r>
      <w:r>
        <w:rPr>
          <w:rFonts w:eastAsia="Times New Roman"/>
          <w:color w:val="000000" w:themeColor="text1"/>
          <w:szCs w:val="24"/>
        </w:rPr>
        <w:t>νεία. Και δεν αναφερόμαστε μόνο στην τωρινή Κ</w:t>
      </w:r>
      <w:r w:rsidRPr="00186B89">
        <w:rPr>
          <w:rFonts w:eastAsia="Times New Roman"/>
          <w:color w:val="000000" w:themeColor="text1"/>
          <w:szCs w:val="24"/>
        </w:rPr>
        <w:t>υβέρνηση</w:t>
      </w:r>
      <w:r>
        <w:rPr>
          <w:rFonts w:eastAsia="Times New Roman"/>
          <w:color w:val="000000" w:themeColor="text1"/>
          <w:szCs w:val="24"/>
        </w:rPr>
        <w:t xml:space="preserve">, αλλά και στους προηγούμενους, </w:t>
      </w:r>
      <w:r w:rsidRPr="00186B89">
        <w:rPr>
          <w:rFonts w:eastAsia="Times New Roman"/>
          <w:color w:val="000000" w:themeColor="text1"/>
          <w:szCs w:val="24"/>
        </w:rPr>
        <w:t xml:space="preserve">οι οποίοι κυβερνούσαν τούτο τον τόπο για </w:t>
      </w:r>
      <w:r>
        <w:rPr>
          <w:rFonts w:eastAsia="Times New Roman"/>
          <w:color w:val="000000" w:themeColor="text1"/>
          <w:szCs w:val="24"/>
        </w:rPr>
        <w:t xml:space="preserve">σαράντα </w:t>
      </w:r>
      <w:r w:rsidRPr="00186B89">
        <w:rPr>
          <w:rFonts w:eastAsia="Times New Roman"/>
          <w:color w:val="000000" w:themeColor="text1"/>
          <w:szCs w:val="24"/>
        </w:rPr>
        <w:t xml:space="preserve">περίπου έτη και οδήγησαν την πατρίδα και τους Έλληνες σε αυτό το </w:t>
      </w:r>
      <w:r>
        <w:rPr>
          <w:rFonts w:eastAsia="Times New Roman"/>
          <w:color w:val="000000" w:themeColor="text1"/>
          <w:szCs w:val="24"/>
        </w:rPr>
        <w:t xml:space="preserve">δίχως </w:t>
      </w:r>
      <w:r w:rsidRPr="00186B89">
        <w:rPr>
          <w:rFonts w:eastAsia="Times New Roman"/>
          <w:color w:val="000000" w:themeColor="text1"/>
          <w:szCs w:val="24"/>
        </w:rPr>
        <w:t>γυρισμ</w:t>
      </w:r>
      <w:r>
        <w:rPr>
          <w:rFonts w:eastAsia="Times New Roman"/>
          <w:color w:val="000000" w:themeColor="text1"/>
          <w:szCs w:val="24"/>
        </w:rPr>
        <w:t xml:space="preserve">ό </w:t>
      </w:r>
      <w:r w:rsidRPr="00186B89">
        <w:rPr>
          <w:rFonts w:eastAsia="Times New Roman"/>
          <w:color w:val="000000" w:themeColor="text1"/>
          <w:szCs w:val="24"/>
        </w:rPr>
        <w:t>μαύρο μέλλον</w:t>
      </w:r>
      <w:r>
        <w:rPr>
          <w:rFonts w:eastAsia="Times New Roman"/>
          <w:color w:val="000000" w:themeColor="text1"/>
          <w:szCs w:val="24"/>
        </w:rPr>
        <w:t>.</w:t>
      </w:r>
    </w:p>
    <w:p w14:paraId="69298932"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να μιλούν, λοιπόν, για το δημογραφικό όλοι αυτοί που κατέστησαν τα παιδιά τεκμήριο προς φορολόγηση, </w:t>
      </w:r>
      <w:r w:rsidRPr="00186B89">
        <w:rPr>
          <w:rFonts w:eastAsia="Times New Roman"/>
          <w:color w:val="000000" w:themeColor="text1"/>
          <w:szCs w:val="24"/>
        </w:rPr>
        <w:t>μάλλον είναι ειρωνεία και εμπαιγμός</w:t>
      </w:r>
      <w:r>
        <w:rPr>
          <w:rFonts w:eastAsia="Times New Roman"/>
          <w:color w:val="000000" w:themeColor="text1"/>
          <w:szCs w:val="24"/>
        </w:rPr>
        <w:t xml:space="preserve">. Το </w:t>
      </w:r>
      <w:r w:rsidRPr="00186B89">
        <w:rPr>
          <w:rFonts w:eastAsia="Times New Roman"/>
          <w:color w:val="000000" w:themeColor="text1"/>
          <w:szCs w:val="24"/>
        </w:rPr>
        <w:t>να μιλούν για το δημ</w:t>
      </w:r>
      <w:r w:rsidRPr="00186B89">
        <w:rPr>
          <w:rFonts w:eastAsia="Times New Roman"/>
          <w:color w:val="000000" w:themeColor="text1"/>
          <w:szCs w:val="24"/>
        </w:rPr>
        <w:t>ογραφικό αυτοί που διέλυσαν οικονομ</w:t>
      </w:r>
      <w:r>
        <w:rPr>
          <w:rFonts w:eastAsia="Times New Roman"/>
          <w:color w:val="000000" w:themeColor="text1"/>
          <w:szCs w:val="24"/>
        </w:rPr>
        <w:t>ικά τις οικογένειε</w:t>
      </w:r>
      <w:r w:rsidRPr="00186B89">
        <w:rPr>
          <w:rFonts w:eastAsia="Times New Roman"/>
          <w:color w:val="000000" w:themeColor="text1"/>
          <w:szCs w:val="24"/>
        </w:rPr>
        <w:t>ς</w:t>
      </w:r>
      <w:r>
        <w:rPr>
          <w:rFonts w:eastAsia="Times New Roman"/>
          <w:color w:val="000000" w:themeColor="text1"/>
          <w:szCs w:val="24"/>
        </w:rPr>
        <w:t>,</w:t>
      </w:r>
      <w:r w:rsidRPr="00186B89">
        <w:rPr>
          <w:rFonts w:eastAsia="Times New Roman"/>
          <w:color w:val="000000" w:themeColor="text1"/>
          <w:szCs w:val="24"/>
        </w:rPr>
        <w:t xml:space="preserve"> που </w:t>
      </w:r>
      <w:r>
        <w:rPr>
          <w:rFonts w:eastAsia="Times New Roman"/>
          <w:color w:val="000000" w:themeColor="text1"/>
          <w:szCs w:val="24"/>
        </w:rPr>
        <w:t>π</w:t>
      </w:r>
      <w:r w:rsidRPr="00186B89">
        <w:rPr>
          <w:rFonts w:eastAsia="Times New Roman"/>
          <w:color w:val="000000" w:themeColor="text1"/>
          <w:szCs w:val="24"/>
        </w:rPr>
        <w:t>λέον δεν έχουν τη δυνατότητα να συντηρήσου</w:t>
      </w:r>
      <w:r>
        <w:rPr>
          <w:rFonts w:eastAsia="Times New Roman"/>
          <w:color w:val="000000" w:themeColor="text1"/>
          <w:szCs w:val="24"/>
        </w:rPr>
        <w:t>ν</w:t>
      </w:r>
      <w:r w:rsidRPr="00186B89">
        <w:rPr>
          <w:rFonts w:eastAsia="Times New Roman"/>
          <w:color w:val="000000" w:themeColor="text1"/>
          <w:szCs w:val="24"/>
        </w:rPr>
        <w:t xml:space="preserve"> ούτε τα υφιστάμενα παιδιά </w:t>
      </w:r>
      <w:r>
        <w:rPr>
          <w:rFonts w:eastAsia="Times New Roman"/>
          <w:color w:val="000000" w:themeColor="text1"/>
          <w:szCs w:val="24"/>
        </w:rPr>
        <w:t>τους, π</w:t>
      </w:r>
      <w:r w:rsidRPr="00186B89">
        <w:rPr>
          <w:rFonts w:eastAsia="Times New Roman"/>
          <w:color w:val="000000" w:themeColor="text1"/>
          <w:szCs w:val="24"/>
        </w:rPr>
        <w:t>όσο δε μάλλον να κάνουν οι</w:t>
      </w:r>
      <w:r>
        <w:rPr>
          <w:rFonts w:eastAsia="Times New Roman"/>
          <w:color w:val="000000" w:themeColor="text1"/>
          <w:szCs w:val="24"/>
        </w:rPr>
        <w:t xml:space="preserve">κογένειες και να κάνουν παιδιά νέα ζευγάρια, όσα </w:t>
      </w:r>
      <w:r w:rsidRPr="00186B89">
        <w:rPr>
          <w:rFonts w:eastAsia="Times New Roman"/>
          <w:color w:val="000000" w:themeColor="text1"/>
          <w:szCs w:val="24"/>
        </w:rPr>
        <w:t xml:space="preserve">έχουν απομείνει στην πατρίδα </w:t>
      </w:r>
      <w:r>
        <w:rPr>
          <w:rFonts w:eastAsia="Times New Roman"/>
          <w:color w:val="000000" w:themeColor="text1"/>
          <w:szCs w:val="24"/>
        </w:rPr>
        <w:t>μας,</w:t>
      </w:r>
      <w:r w:rsidRPr="00186B89">
        <w:rPr>
          <w:rFonts w:eastAsia="Times New Roman"/>
          <w:color w:val="000000" w:themeColor="text1"/>
          <w:szCs w:val="24"/>
        </w:rPr>
        <w:t xml:space="preserve"> είναι </w:t>
      </w:r>
      <w:r>
        <w:rPr>
          <w:rFonts w:eastAsia="Times New Roman"/>
          <w:color w:val="000000" w:themeColor="text1"/>
          <w:szCs w:val="24"/>
        </w:rPr>
        <w:t>ε</w:t>
      </w:r>
      <w:r w:rsidRPr="00186B89">
        <w:rPr>
          <w:rFonts w:eastAsia="Times New Roman"/>
          <w:color w:val="000000" w:themeColor="text1"/>
          <w:szCs w:val="24"/>
        </w:rPr>
        <w:t>ι</w:t>
      </w:r>
      <w:r>
        <w:rPr>
          <w:rFonts w:eastAsia="Times New Roman"/>
          <w:color w:val="000000" w:themeColor="text1"/>
          <w:szCs w:val="24"/>
        </w:rPr>
        <w:t>ρ</w:t>
      </w:r>
      <w:r w:rsidRPr="00186B89">
        <w:rPr>
          <w:rFonts w:eastAsia="Times New Roman"/>
          <w:color w:val="000000" w:themeColor="text1"/>
          <w:szCs w:val="24"/>
        </w:rPr>
        <w:t>ωνικό</w:t>
      </w:r>
      <w:r>
        <w:rPr>
          <w:rFonts w:eastAsia="Times New Roman"/>
          <w:color w:val="000000" w:themeColor="text1"/>
          <w:szCs w:val="24"/>
        </w:rPr>
        <w:t xml:space="preserve">. Το να μιλούν </w:t>
      </w:r>
      <w:r w:rsidRPr="00186B89">
        <w:rPr>
          <w:rFonts w:eastAsia="Times New Roman"/>
          <w:color w:val="000000" w:themeColor="text1"/>
          <w:szCs w:val="24"/>
        </w:rPr>
        <w:t xml:space="preserve">για </w:t>
      </w:r>
      <w:r>
        <w:rPr>
          <w:rFonts w:eastAsia="Times New Roman"/>
          <w:color w:val="000000" w:themeColor="text1"/>
          <w:szCs w:val="24"/>
        </w:rPr>
        <w:t>το δημογραφικό αυτοί</w:t>
      </w:r>
      <w:r w:rsidRPr="00186B89">
        <w:rPr>
          <w:rFonts w:eastAsia="Times New Roman"/>
          <w:color w:val="000000" w:themeColor="text1"/>
          <w:szCs w:val="24"/>
        </w:rPr>
        <w:t xml:space="preserve"> που κυνήγησαν τους πολύτεκνους και τους </w:t>
      </w:r>
      <w:proofErr w:type="spellStart"/>
      <w:r w:rsidRPr="00186B89">
        <w:rPr>
          <w:rFonts w:eastAsia="Times New Roman"/>
          <w:color w:val="000000" w:themeColor="text1"/>
          <w:szCs w:val="24"/>
        </w:rPr>
        <w:t>τρίτεκνους</w:t>
      </w:r>
      <w:proofErr w:type="spellEnd"/>
      <w:r w:rsidRPr="00186B89">
        <w:rPr>
          <w:rFonts w:eastAsia="Times New Roman"/>
          <w:color w:val="000000" w:themeColor="text1"/>
          <w:szCs w:val="24"/>
        </w:rPr>
        <w:t xml:space="preserve"> και που συνεχώς τους κόβουν τα </w:t>
      </w:r>
      <w:r>
        <w:rPr>
          <w:rFonts w:eastAsia="Times New Roman"/>
          <w:color w:val="000000" w:themeColor="text1"/>
          <w:szCs w:val="24"/>
        </w:rPr>
        <w:t xml:space="preserve">όποια </w:t>
      </w:r>
      <w:r w:rsidRPr="00186B89">
        <w:rPr>
          <w:rFonts w:eastAsia="Times New Roman"/>
          <w:color w:val="000000" w:themeColor="text1"/>
          <w:szCs w:val="24"/>
        </w:rPr>
        <w:t>επιδόματα είχα</w:t>
      </w:r>
      <w:r>
        <w:rPr>
          <w:rFonts w:eastAsia="Times New Roman"/>
          <w:color w:val="000000" w:themeColor="text1"/>
          <w:szCs w:val="24"/>
        </w:rPr>
        <w:t>ν</w:t>
      </w:r>
      <w:r w:rsidRPr="00186B89">
        <w:rPr>
          <w:rFonts w:eastAsia="Times New Roman"/>
          <w:color w:val="000000" w:themeColor="text1"/>
          <w:szCs w:val="24"/>
        </w:rPr>
        <w:t xml:space="preserve"> και</w:t>
      </w:r>
      <w:r>
        <w:rPr>
          <w:rFonts w:eastAsia="Times New Roman"/>
          <w:color w:val="000000" w:themeColor="text1"/>
          <w:szCs w:val="24"/>
        </w:rPr>
        <w:t>,</w:t>
      </w:r>
      <w:r w:rsidRPr="00186B89">
        <w:rPr>
          <w:rFonts w:eastAsia="Times New Roman"/>
          <w:color w:val="000000" w:themeColor="text1"/>
          <w:szCs w:val="24"/>
        </w:rPr>
        <w:t xml:space="preserve"> αντιθέτως</w:t>
      </w:r>
      <w:r>
        <w:rPr>
          <w:rFonts w:eastAsia="Times New Roman"/>
          <w:color w:val="000000" w:themeColor="text1"/>
          <w:szCs w:val="24"/>
        </w:rPr>
        <w:t>,</w:t>
      </w:r>
      <w:r w:rsidRPr="00186B89">
        <w:rPr>
          <w:rFonts w:eastAsia="Times New Roman"/>
          <w:color w:val="000000" w:themeColor="text1"/>
          <w:szCs w:val="24"/>
        </w:rPr>
        <w:t xml:space="preserve"> τους προσθέτουν φορολογία</w:t>
      </w:r>
      <w:r>
        <w:rPr>
          <w:rFonts w:eastAsia="Times New Roman"/>
          <w:color w:val="000000" w:themeColor="text1"/>
          <w:szCs w:val="24"/>
        </w:rPr>
        <w:t>,</w:t>
      </w:r>
      <w:r w:rsidRPr="00186B89">
        <w:rPr>
          <w:rFonts w:eastAsia="Times New Roman"/>
          <w:color w:val="000000" w:themeColor="text1"/>
          <w:szCs w:val="24"/>
        </w:rPr>
        <w:t xml:space="preserve"> </w:t>
      </w:r>
      <w:r>
        <w:rPr>
          <w:rFonts w:eastAsia="Times New Roman"/>
          <w:color w:val="000000" w:themeColor="text1"/>
          <w:szCs w:val="24"/>
        </w:rPr>
        <w:t>είναι ειρωνικό.</w:t>
      </w:r>
    </w:p>
    <w:p w14:paraId="69298933"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Είναι ειρωνικό να μιλούν αυτοί </w:t>
      </w:r>
      <w:r w:rsidRPr="00186B89">
        <w:rPr>
          <w:rFonts w:eastAsia="Times New Roman"/>
          <w:color w:val="000000" w:themeColor="text1"/>
          <w:szCs w:val="24"/>
        </w:rPr>
        <w:t>που π</w:t>
      </w:r>
      <w:r>
        <w:rPr>
          <w:rFonts w:eastAsia="Times New Roman"/>
          <w:color w:val="000000" w:themeColor="text1"/>
          <w:szCs w:val="24"/>
        </w:rPr>
        <w:t xml:space="preserve">ροωθούν τις </w:t>
      </w:r>
      <w:r>
        <w:rPr>
          <w:rFonts w:eastAsia="Times New Roman"/>
          <w:color w:val="000000" w:themeColor="text1"/>
          <w:szCs w:val="24"/>
        </w:rPr>
        <w:t xml:space="preserve">ΛΟΑΤ </w:t>
      </w:r>
      <w:r w:rsidRPr="00186B89">
        <w:rPr>
          <w:rFonts w:eastAsia="Times New Roman"/>
          <w:color w:val="000000" w:themeColor="text1"/>
          <w:szCs w:val="24"/>
        </w:rPr>
        <w:t>κοινότητες</w:t>
      </w:r>
      <w:r>
        <w:rPr>
          <w:rFonts w:eastAsia="Times New Roman"/>
          <w:color w:val="000000" w:themeColor="text1"/>
          <w:szCs w:val="24"/>
        </w:rPr>
        <w:t xml:space="preserve">, τα </w:t>
      </w:r>
      <w:r>
        <w:rPr>
          <w:rFonts w:eastAsia="Times New Roman"/>
          <w:color w:val="000000" w:themeColor="text1"/>
          <w:szCs w:val="24"/>
          <w:lang w:val="en-US"/>
        </w:rPr>
        <w:t>gay</w:t>
      </w:r>
      <w:r w:rsidRPr="009F6C12">
        <w:rPr>
          <w:rFonts w:eastAsia="Times New Roman"/>
          <w:color w:val="000000" w:themeColor="text1"/>
          <w:szCs w:val="24"/>
        </w:rPr>
        <w:t xml:space="preserve"> </w:t>
      </w:r>
      <w:r>
        <w:rPr>
          <w:rFonts w:eastAsia="Times New Roman"/>
          <w:color w:val="000000" w:themeColor="text1"/>
          <w:szCs w:val="24"/>
        </w:rPr>
        <w:t>ζευγάρια και ειρωνεύονται -</w:t>
      </w:r>
      <w:r w:rsidRPr="00186B89">
        <w:rPr>
          <w:rFonts w:eastAsia="Times New Roman"/>
          <w:color w:val="000000" w:themeColor="text1"/>
          <w:szCs w:val="24"/>
        </w:rPr>
        <w:t xml:space="preserve">για να μην πω καλύτερα </w:t>
      </w:r>
      <w:r>
        <w:rPr>
          <w:rFonts w:eastAsia="Times New Roman"/>
          <w:color w:val="000000" w:themeColor="text1"/>
          <w:szCs w:val="24"/>
        </w:rPr>
        <w:t xml:space="preserve">ότι μισούν- </w:t>
      </w:r>
      <w:r w:rsidRPr="00186B89">
        <w:rPr>
          <w:rFonts w:eastAsia="Times New Roman"/>
          <w:color w:val="000000" w:themeColor="text1"/>
          <w:szCs w:val="24"/>
        </w:rPr>
        <w:t>τον φυσιολογικό θεσμό της οικογένειας</w:t>
      </w:r>
      <w:r>
        <w:rPr>
          <w:rFonts w:eastAsia="Times New Roman"/>
          <w:color w:val="000000" w:themeColor="text1"/>
          <w:szCs w:val="24"/>
        </w:rPr>
        <w:t>.</w:t>
      </w:r>
    </w:p>
    <w:p w14:paraId="69298934"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αν </w:t>
      </w:r>
      <w:r w:rsidRPr="00186B89">
        <w:rPr>
          <w:rFonts w:eastAsia="Times New Roman"/>
          <w:color w:val="000000" w:themeColor="text1"/>
          <w:szCs w:val="24"/>
        </w:rPr>
        <w:t>δει κανείς την ηγεσία της Ευρώπης σε όλα τα επίπεδα</w:t>
      </w:r>
      <w:r>
        <w:rPr>
          <w:rFonts w:eastAsia="Times New Roman"/>
          <w:color w:val="000000" w:themeColor="text1"/>
          <w:szCs w:val="24"/>
        </w:rPr>
        <w:t xml:space="preserve">, θα δει </w:t>
      </w:r>
      <w:r w:rsidRPr="00186B89">
        <w:rPr>
          <w:rFonts w:eastAsia="Times New Roman"/>
          <w:color w:val="000000" w:themeColor="text1"/>
          <w:szCs w:val="24"/>
        </w:rPr>
        <w:t xml:space="preserve"> και θα καταλάβει γιατί τον θεσμό της οικογένειας και το δημογρα</w:t>
      </w:r>
      <w:r w:rsidRPr="00186B89">
        <w:rPr>
          <w:rFonts w:eastAsia="Times New Roman"/>
          <w:color w:val="000000" w:themeColor="text1"/>
          <w:szCs w:val="24"/>
        </w:rPr>
        <w:t>φικό</w:t>
      </w:r>
      <w:r>
        <w:rPr>
          <w:rFonts w:eastAsia="Times New Roman"/>
          <w:color w:val="000000" w:themeColor="text1"/>
          <w:szCs w:val="24"/>
        </w:rPr>
        <w:t xml:space="preserve"> -όχι </w:t>
      </w:r>
      <w:r w:rsidRPr="00186B89">
        <w:rPr>
          <w:rFonts w:eastAsia="Times New Roman"/>
          <w:color w:val="000000" w:themeColor="text1"/>
          <w:szCs w:val="24"/>
        </w:rPr>
        <w:t>μόνο στην Ελλάδα</w:t>
      </w:r>
      <w:r>
        <w:rPr>
          <w:rFonts w:eastAsia="Times New Roman"/>
          <w:color w:val="000000" w:themeColor="text1"/>
          <w:szCs w:val="24"/>
        </w:rPr>
        <w:t>, αλλά και</w:t>
      </w:r>
      <w:r w:rsidRPr="00186B89">
        <w:rPr>
          <w:rFonts w:eastAsia="Times New Roman"/>
          <w:color w:val="000000" w:themeColor="text1"/>
          <w:szCs w:val="24"/>
        </w:rPr>
        <w:t xml:space="preserve"> σε ολόκληρη την Ευρώπη</w:t>
      </w:r>
      <w:r>
        <w:rPr>
          <w:rFonts w:eastAsia="Times New Roman"/>
          <w:color w:val="000000" w:themeColor="text1"/>
          <w:szCs w:val="24"/>
        </w:rPr>
        <w:t xml:space="preserve">- το έχουν </w:t>
      </w:r>
      <w:r w:rsidRPr="00186B89">
        <w:rPr>
          <w:rFonts w:eastAsia="Times New Roman"/>
          <w:color w:val="000000" w:themeColor="text1"/>
          <w:szCs w:val="24"/>
        </w:rPr>
        <w:t>στα λόγια</w:t>
      </w:r>
      <w:r>
        <w:rPr>
          <w:rFonts w:eastAsia="Times New Roman"/>
          <w:color w:val="000000" w:themeColor="text1"/>
          <w:szCs w:val="24"/>
        </w:rPr>
        <w:t>, ενδεχομένως, σε κάποιο σημεία</w:t>
      </w:r>
      <w:r w:rsidRPr="00186B89">
        <w:rPr>
          <w:rFonts w:eastAsia="Times New Roman"/>
          <w:color w:val="000000" w:themeColor="text1"/>
          <w:szCs w:val="24"/>
        </w:rPr>
        <w:t xml:space="preserve"> της ατζέντας </w:t>
      </w:r>
      <w:r>
        <w:rPr>
          <w:rFonts w:eastAsia="Times New Roman"/>
          <w:color w:val="000000" w:themeColor="text1"/>
          <w:szCs w:val="24"/>
        </w:rPr>
        <w:t>τους,</w:t>
      </w:r>
      <w:r w:rsidRPr="00186B89">
        <w:rPr>
          <w:rFonts w:eastAsia="Times New Roman"/>
          <w:color w:val="000000" w:themeColor="text1"/>
          <w:szCs w:val="24"/>
        </w:rPr>
        <w:t xml:space="preserve"> αλλά στην πράξη το έχουνε γραμμένο </w:t>
      </w:r>
      <w:r>
        <w:rPr>
          <w:rFonts w:eastAsia="Times New Roman"/>
          <w:color w:val="000000" w:themeColor="text1"/>
          <w:szCs w:val="24"/>
        </w:rPr>
        <w:t>σ</w:t>
      </w:r>
      <w:r w:rsidRPr="00186B89">
        <w:rPr>
          <w:rFonts w:eastAsia="Times New Roman"/>
          <w:color w:val="000000" w:themeColor="text1"/>
          <w:szCs w:val="24"/>
        </w:rPr>
        <w:t xml:space="preserve">τα παλαιότερα των υποδημάτων </w:t>
      </w:r>
      <w:r>
        <w:rPr>
          <w:rFonts w:eastAsia="Times New Roman"/>
          <w:color w:val="000000" w:themeColor="text1"/>
          <w:szCs w:val="24"/>
        </w:rPr>
        <w:t>τους.</w:t>
      </w:r>
    </w:p>
    <w:p w14:paraId="69298935"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w:t>
      </w:r>
      <w:r w:rsidRPr="00186B89">
        <w:rPr>
          <w:rFonts w:eastAsia="Times New Roman"/>
          <w:color w:val="000000" w:themeColor="text1"/>
          <w:szCs w:val="24"/>
        </w:rPr>
        <w:t xml:space="preserve">να μιλούν για το δημογραφικό πρόβλημα </w:t>
      </w:r>
      <w:r>
        <w:rPr>
          <w:rFonts w:eastAsia="Times New Roman"/>
          <w:color w:val="000000" w:themeColor="text1"/>
          <w:szCs w:val="24"/>
        </w:rPr>
        <w:t>α</w:t>
      </w:r>
      <w:r w:rsidRPr="00186B89">
        <w:rPr>
          <w:rFonts w:eastAsia="Times New Roman"/>
          <w:color w:val="000000" w:themeColor="text1"/>
          <w:szCs w:val="24"/>
        </w:rPr>
        <w:t xml:space="preserve">υτοί που έφεραν εκατομμύρια λαθρομεταναστών στην πατρίδα </w:t>
      </w:r>
      <w:r>
        <w:rPr>
          <w:rFonts w:eastAsia="Times New Roman"/>
          <w:color w:val="000000" w:themeColor="text1"/>
          <w:szCs w:val="24"/>
        </w:rPr>
        <w:t xml:space="preserve">μας, αλλόφυλων, </w:t>
      </w:r>
      <w:r w:rsidRPr="00186B89">
        <w:rPr>
          <w:rFonts w:eastAsia="Times New Roman"/>
          <w:color w:val="000000" w:themeColor="text1"/>
          <w:szCs w:val="24"/>
        </w:rPr>
        <w:t>αλλόθρησκων</w:t>
      </w:r>
      <w:r>
        <w:rPr>
          <w:rFonts w:eastAsia="Times New Roman"/>
          <w:color w:val="000000" w:themeColor="text1"/>
          <w:szCs w:val="24"/>
        </w:rPr>
        <w:t>,</w:t>
      </w:r>
      <w:r w:rsidRPr="00186B89">
        <w:rPr>
          <w:rFonts w:eastAsia="Times New Roman"/>
          <w:color w:val="000000" w:themeColor="text1"/>
          <w:szCs w:val="24"/>
        </w:rPr>
        <w:t xml:space="preserve"> με διαφορετική κουλτούρα και</w:t>
      </w:r>
      <w:r>
        <w:rPr>
          <w:rFonts w:eastAsia="Times New Roman"/>
          <w:color w:val="000000" w:themeColor="text1"/>
          <w:szCs w:val="24"/>
        </w:rPr>
        <w:t xml:space="preserve"> που φυσικά δεν μιλάνε ποτέ αυτοί</w:t>
      </w:r>
      <w:r w:rsidRPr="00186B89">
        <w:rPr>
          <w:rFonts w:eastAsia="Times New Roman"/>
          <w:color w:val="000000" w:themeColor="text1"/>
          <w:szCs w:val="24"/>
        </w:rPr>
        <w:t xml:space="preserve"> που τους υποστηρίζουν για τα </w:t>
      </w:r>
      <w:r>
        <w:rPr>
          <w:rFonts w:eastAsia="Times New Roman"/>
          <w:color w:val="000000" w:themeColor="text1"/>
          <w:szCs w:val="24"/>
        </w:rPr>
        <w:t xml:space="preserve">αίσχη στα </w:t>
      </w:r>
      <w:r w:rsidRPr="00186B89">
        <w:rPr>
          <w:rFonts w:eastAsia="Times New Roman"/>
          <w:color w:val="000000" w:themeColor="text1"/>
          <w:szCs w:val="24"/>
        </w:rPr>
        <w:t>οποία προβαίνουν</w:t>
      </w:r>
      <w:r>
        <w:rPr>
          <w:rFonts w:eastAsia="Times New Roman"/>
          <w:color w:val="000000" w:themeColor="text1"/>
          <w:szCs w:val="24"/>
        </w:rPr>
        <w:t>,</w:t>
      </w:r>
      <w:r w:rsidRPr="00186B89">
        <w:rPr>
          <w:rFonts w:eastAsia="Times New Roman"/>
          <w:color w:val="000000" w:themeColor="text1"/>
          <w:szCs w:val="24"/>
        </w:rPr>
        <w:t xml:space="preserve"> </w:t>
      </w:r>
      <w:r>
        <w:rPr>
          <w:rFonts w:eastAsia="Times New Roman"/>
          <w:color w:val="000000" w:themeColor="text1"/>
          <w:szCs w:val="24"/>
        </w:rPr>
        <w:t xml:space="preserve">λόγω </w:t>
      </w:r>
      <w:r w:rsidRPr="00186B89">
        <w:rPr>
          <w:rFonts w:eastAsia="Times New Roman"/>
          <w:color w:val="000000" w:themeColor="text1"/>
          <w:szCs w:val="24"/>
        </w:rPr>
        <w:t>κουλτούρας</w:t>
      </w:r>
      <w:r>
        <w:rPr>
          <w:rFonts w:eastAsia="Times New Roman"/>
          <w:color w:val="000000" w:themeColor="text1"/>
          <w:szCs w:val="24"/>
        </w:rPr>
        <w:t>,</w:t>
      </w:r>
      <w:r w:rsidRPr="00186B89">
        <w:rPr>
          <w:rFonts w:eastAsia="Times New Roman"/>
          <w:color w:val="000000" w:themeColor="text1"/>
          <w:szCs w:val="24"/>
        </w:rPr>
        <w:t xml:space="preserve"> στα παιδιά </w:t>
      </w:r>
      <w:r>
        <w:rPr>
          <w:rFonts w:eastAsia="Times New Roman"/>
          <w:color w:val="000000" w:themeColor="text1"/>
          <w:szCs w:val="24"/>
        </w:rPr>
        <w:t>τους,</w:t>
      </w:r>
      <w:r w:rsidRPr="00186B89">
        <w:rPr>
          <w:rFonts w:eastAsia="Times New Roman"/>
          <w:color w:val="000000" w:themeColor="text1"/>
          <w:szCs w:val="24"/>
        </w:rPr>
        <w:t xml:space="preserve"> είναι προκλητικό</w:t>
      </w:r>
      <w:r>
        <w:rPr>
          <w:rFonts w:eastAsia="Times New Roman"/>
          <w:color w:val="000000" w:themeColor="text1"/>
          <w:szCs w:val="24"/>
        </w:rPr>
        <w:t>,</w:t>
      </w:r>
      <w:r w:rsidRPr="00186B89">
        <w:rPr>
          <w:rFonts w:eastAsia="Times New Roman"/>
          <w:color w:val="000000" w:themeColor="text1"/>
          <w:szCs w:val="24"/>
        </w:rPr>
        <w:t xml:space="preserve"> είναι και ειρωνικό</w:t>
      </w:r>
      <w:r>
        <w:rPr>
          <w:rFonts w:eastAsia="Times New Roman"/>
          <w:color w:val="000000" w:themeColor="text1"/>
          <w:szCs w:val="24"/>
        </w:rPr>
        <w:t>.</w:t>
      </w:r>
    </w:p>
    <w:p w14:paraId="69298936"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Β</w:t>
      </w:r>
      <w:r w:rsidRPr="00186B89">
        <w:rPr>
          <w:rFonts w:eastAsia="Times New Roman"/>
          <w:color w:val="000000" w:themeColor="text1"/>
          <w:szCs w:val="24"/>
        </w:rPr>
        <w:t>έβαια</w:t>
      </w:r>
      <w:r>
        <w:rPr>
          <w:rFonts w:eastAsia="Times New Roman"/>
          <w:color w:val="000000" w:themeColor="text1"/>
          <w:szCs w:val="24"/>
        </w:rPr>
        <w:t>,</w:t>
      </w:r>
      <w:r w:rsidRPr="00186B89">
        <w:rPr>
          <w:rFonts w:eastAsia="Times New Roman"/>
          <w:color w:val="000000" w:themeColor="text1"/>
          <w:szCs w:val="24"/>
        </w:rPr>
        <w:t xml:space="preserve"> ακούσαμε κυρί</w:t>
      </w:r>
      <w:r>
        <w:rPr>
          <w:rFonts w:eastAsia="Times New Roman"/>
          <w:color w:val="000000" w:themeColor="text1"/>
          <w:szCs w:val="24"/>
        </w:rPr>
        <w:t xml:space="preserve">ως </w:t>
      </w:r>
      <w:r w:rsidRPr="00186B89">
        <w:rPr>
          <w:rFonts w:eastAsia="Times New Roman"/>
          <w:color w:val="000000" w:themeColor="text1"/>
          <w:szCs w:val="24"/>
        </w:rPr>
        <w:t>από τους ομιλητές του ΣΥΡΙΖΑ</w:t>
      </w:r>
      <w:r>
        <w:rPr>
          <w:rFonts w:eastAsia="Times New Roman"/>
          <w:color w:val="000000" w:themeColor="text1"/>
          <w:szCs w:val="24"/>
        </w:rPr>
        <w:t>,</w:t>
      </w:r>
      <w:r w:rsidRPr="00186B89">
        <w:rPr>
          <w:rFonts w:eastAsia="Times New Roman"/>
          <w:color w:val="000000" w:themeColor="text1"/>
          <w:szCs w:val="24"/>
        </w:rPr>
        <w:t xml:space="preserve"> ότι αυτή η </w:t>
      </w:r>
      <w:r>
        <w:rPr>
          <w:rFonts w:eastAsia="Times New Roman"/>
          <w:color w:val="000000" w:themeColor="text1"/>
          <w:szCs w:val="24"/>
        </w:rPr>
        <w:t>εισβο</w:t>
      </w:r>
      <w:r w:rsidRPr="00186B89">
        <w:rPr>
          <w:rFonts w:eastAsia="Times New Roman"/>
          <w:color w:val="000000" w:themeColor="text1"/>
          <w:szCs w:val="24"/>
        </w:rPr>
        <w:t>λή βοηθάει στη δημογραφική α</w:t>
      </w:r>
      <w:r>
        <w:rPr>
          <w:rFonts w:eastAsia="Times New Roman"/>
          <w:color w:val="000000" w:themeColor="text1"/>
          <w:szCs w:val="24"/>
        </w:rPr>
        <w:t>νάκαμψη</w:t>
      </w:r>
      <w:r w:rsidRPr="00186B89">
        <w:rPr>
          <w:rFonts w:eastAsia="Times New Roman"/>
          <w:color w:val="000000" w:themeColor="text1"/>
          <w:szCs w:val="24"/>
        </w:rPr>
        <w:t xml:space="preserve"> του </w:t>
      </w:r>
      <w:r>
        <w:rPr>
          <w:rFonts w:eastAsia="Times New Roman"/>
          <w:color w:val="000000" w:themeColor="text1"/>
          <w:szCs w:val="24"/>
        </w:rPr>
        <w:t>τόπου μας. Αυτό είναι κάτι στο οποίο θα αναφερθούμε λίγο πιο κάτω.</w:t>
      </w:r>
    </w:p>
    <w:p w14:paraId="69298937" w14:textId="77777777" w:rsidR="00F93F98" w:rsidRDefault="00F9424E">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να </w:t>
      </w:r>
      <w:r w:rsidRPr="00186B89">
        <w:rPr>
          <w:rFonts w:eastAsia="Times New Roman"/>
          <w:color w:val="000000" w:themeColor="text1"/>
          <w:szCs w:val="24"/>
        </w:rPr>
        <w:t>μιλ</w:t>
      </w:r>
      <w:r>
        <w:rPr>
          <w:rFonts w:eastAsia="Times New Roman"/>
          <w:color w:val="000000" w:themeColor="text1"/>
          <w:szCs w:val="24"/>
        </w:rPr>
        <w:t xml:space="preserve">ούν για το δημογραφικό αυτοί οι </w:t>
      </w:r>
      <w:r w:rsidRPr="00186B89">
        <w:rPr>
          <w:rFonts w:eastAsia="Times New Roman"/>
          <w:color w:val="000000" w:themeColor="text1"/>
          <w:szCs w:val="24"/>
        </w:rPr>
        <w:t>οποίο</w:t>
      </w:r>
      <w:r>
        <w:rPr>
          <w:rFonts w:eastAsia="Times New Roman"/>
          <w:color w:val="000000" w:themeColor="text1"/>
          <w:szCs w:val="24"/>
        </w:rPr>
        <w:t>ι όχι α</w:t>
      </w:r>
      <w:r w:rsidRPr="00186B89">
        <w:rPr>
          <w:rFonts w:eastAsia="Times New Roman"/>
          <w:color w:val="000000" w:themeColor="text1"/>
          <w:szCs w:val="24"/>
        </w:rPr>
        <w:t>πλά ν</w:t>
      </w:r>
      <w:r w:rsidRPr="00186B89">
        <w:rPr>
          <w:rFonts w:eastAsia="Times New Roman"/>
          <w:color w:val="000000" w:themeColor="text1"/>
          <w:szCs w:val="24"/>
        </w:rPr>
        <w:t>ομιμοποίησαν</w:t>
      </w:r>
      <w:r>
        <w:rPr>
          <w:rFonts w:eastAsia="Times New Roman"/>
          <w:color w:val="000000" w:themeColor="text1"/>
          <w:szCs w:val="24"/>
        </w:rPr>
        <w:t>, α</w:t>
      </w:r>
      <w:r w:rsidRPr="00186B89">
        <w:rPr>
          <w:rFonts w:eastAsia="Times New Roman"/>
          <w:color w:val="000000" w:themeColor="text1"/>
          <w:szCs w:val="24"/>
        </w:rPr>
        <w:t xml:space="preserve">λλά σχεδόν έχουν κάνει </w:t>
      </w:r>
      <w:r>
        <w:rPr>
          <w:rFonts w:eastAsia="Times New Roman"/>
          <w:color w:val="000000" w:themeColor="text1"/>
          <w:szCs w:val="24"/>
        </w:rPr>
        <w:t xml:space="preserve">μόδα τις </w:t>
      </w:r>
      <w:r w:rsidRPr="00186B89">
        <w:rPr>
          <w:rFonts w:eastAsia="Times New Roman"/>
          <w:color w:val="000000" w:themeColor="text1"/>
          <w:szCs w:val="24"/>
        </w:rPr>
        <w:t>αμβλώσ</w:t>
      </w:r>
      <w:r>
        <w:rPr>
          <w:rFonts w:eastAsia="Times New Roman"/>
          <w:color w:val="000000" w:themeColor="text1"/>
          <w:szCs w:val="24"/>
        </w:rPr>
        <w:t>ει</w:t>
      </w:r>
      <w:r w:rsidRPr="00186B89">
        <w:rPr>
          <w:rFonts w:eastAsia="Times New Roman"/>
          <w:color w:val="000000" w:themeColor="text1"/>
          <w:szCs w:val="24"/>
        </w:rPr>
        <w:t>ς</w:t>
      </w:r>
      <w:r>
        <w:rPr>
          <w:rFonts w:eastAsia="Times New Roman"/>
          <w:color w:val="000000" w:themeColor="text1"/>
          <w:szCs w:val="24"/>
        </w:rPr>
        <w:t>, είναι ειρωνικό</w:t>
      </w:r>
      <w:r w:rsidRPr="00186B89">
        <w:rPr>
          <w:rFonts w:eastAsia="Times New Roman"/>
          <w:color w:val="000000" w:themeColor="text1"/>
          <w:szCs w:val="24"/>
        </w:rPr>
        <w:t xml:space="preserve"> και τ</w:t>
      </w:r>
      <w:r>
        <w:rPr>
          <w:rFonts w:eastAsia="Times New Roman"/>
          <w:color w:val="000000" w:themeColor="text1"/>
          <w:szCs w:val="24"/>
        </w:rPr>
        <w:t>ραγικό. Το να μιλούν αυτοί</w:t>
      </w:r>
      <w:r w:rsidRPr="00186B89">
        <w:rPr>
          <w:rFonts w:eastAsia="Times New Roman"/>
          <w:color w:val="000000" w:themeColor="text1"/>
          <w:szCs w:val="24"/>
        </w:rPr>
        <w:t xml:space="preserve"> που έδωσαν προτεραιότητα στα παιδιά των μεταναστών</w:t>
      </w:r>
      <w:r>
        <w:rPr>
          <w:rFonts w:eastAsia="Times New Roman"/>
          <w:color w:val="000000" w:themeColor="text1"/>
          <w:szCs w:val="24"/>
        </w:rPr>
        <w:t>,</w:t>
      </w:r>
      <w:r w:rsidRPr="00186B89">
        <w:rPr>
          <w:rFonts w:eastAsia="Times New Roman"/>
          <w:color w:val="000000" w:themeColor="text1"/>
          <w:szCs w:val="24"/>
        </w:rPr>
        <w:t xml:space="preserve"> όπως θέλετε να λέτε</w:t>
      </w:r>
      <w:r>
        <w:rPr>
          <w:rFonts w:eastAsia="Times New Roman"/>
          <w:color w:val="000000" w:themeColor="text1"/>
          <w:szCs w:val="24"/>
        </w:rPr>
        <w:t>,</w:t>
      </w:r>
      <w:r w:rsidRPr="00186B89">
        <w:rPr>
          <w:rFonts w:eastAsia="Times New Roman"/>
          <w:color w:val="000000" w:themeColor="text1"/>
          <w:szCs w:val="24"/>
        </w:rPr>
        <w:t xml:space="preserve"> είτε στους βρεφονηπιακούς σταθμούς είτε στα μαιευτήρια και αλλού</w:t>
      </w:r>
      <w:r>
        <w:rPr>
          <w:rFonts w:eastAsia="Times New Roman"/>
          <w:color w:val="000000" w:themeColor="text1"/>
          <w:szCs w:val="24"/>
        </w:rPr>
        <w:t xml:space="preserve">, εις βάρος </w:t>
      </w:r>
      <w:r w:rsidRPr="00186B89">
        <w:rPr>
          <w:rFonts w:eastAsia="Times New Roman"/>
          <w:color w:val="000000" w:themeColor="text1"/>
          <w:szCs w:val="24"/>
        </w:rPr>
        <w:t>τω</w:t>
      </w:r>
      <w:r w:rsidRPr="00186B89">
        <w:rPr>
          <w:rFonts w:eastAsia="Times New Roman"/>
          <w:color w:val="000000" w:themeColor="text1"/>
          <w:szCs w:val="24"/>
        </w:rPr>
        <w:t>ν παιδιών των Ελλήνων</w:t>
      </w:r>
      <w:r>
        <w:rPr>
          <w:rFonts w:eastAsia="Times New Roman"/>
          <w:color w:val="000000" w:themeColor="text1"/>
          <w:szCs w:val="24"/>
        </w:rPr>
        <w:t>,</w:t>
      </w:r>
      <w:r w:rsidRPr="00186B89">
        <w:rPr>
          <w:rFonts w:eastAsia="Times New Roman"/>
          <w:color w:val="000000" w:themeColor="text1"/>
          <w:szCs w:val="24"/>
        </w:rPr>
        <w:t xml:space="preserve"> είναι προκλητικό</w:t>
      </w:r>
      <w:r>
        <w:rPr>
          <w:rFonts w:eastAsia="Times New Roman"/>
          <w:color w:val="000000" w:themeColor="text1"/>
          <w:szCs w:val="24"/>
        </w:rPr>
        <w:t>. Το να μας λένε α</w:t>
      </w:r>
      <w:r w:rsidRPr="00186B89">
        <w:rPr>
          <w:rFonts w:eastAsia="Times New Roman"/>
          <w:color w:val="000000" w:themeColor="text1"/>
          <w:szCs w:val="24"/>
        </w:rPr>
        <w:t xml:space="preserve">υτοί που εκτόξευσαν το κόστος </w:t>
      </w:r>
      <w:r>
        <w:rPr>
          <w:rFonts w:eastAsia="Times New Roman"/>
          <w:color w:val="000000" w:themeColor="text1"/>
          <w:szCs w:val="24"/>
        </w:rPr>
        <w:t xml:space="preserve">μιας γέννας </w:t>
      </w:r>
      <w:r w:rsidRPr="00186B89">
        <w:rPr>
          <w:rFonts w:eastAsia="Times New Roman"/>
          <w:color w:val="000000" w:themeColor="text1"/>
          <w:szCs w:val="24"/>
        </w:rPr>
        <w:t>σε χιλιάδες ευρώ</w:t>
      </w:r>
      <w:r>
        <w:rPr>
          <w:rFonts w:eastAsia="Times New Roman"/>
          <w:color w:val="000000" w:themeColor="text1"/>
          <w:szCs w:val="24"/>
        </w:rPr>
        <w:t xml:space="preserve"> -</w:t>
      </w:r>
      <w:r w:rsidRPr="00186B89">
        <w:rPr>
          <w:rFonts w:eastAsia="Times New Roman"/>
          <w:color w:val="000000" w:themeColor="text1"/>
          <w:szCs w:val="24"/>
        </w:rPr>
        <w:t>γιατί και να θέλει κάποιος να πάει σε ένα δημόσιο μαιευτήριο</w:t>
      </w:r>
      <w:r>
        <w:rPr>
          <w:rFonts w:eastAsia="Times New Roman"/>
          <w:color w:val="000000" w:themeColor="text1"/>
          <w:szCs w:val="24"/>
        </w:rPr>
        <w:t xml:space="preserve"> συνήθως είναι ρ</w:t>
      </w:r>
      <w:r w:rsidRPr="00186B89">
        <w:rPr>
          <w:rFonts w:eastAsia="Times New Roman"/>
          <w:color w:val="000000" w:themeColor="text1"/>
          <w:szCs w:val="24"/>
        </w:rPr>
        <w:t>εζερβέ από τους αλλοδαπούς</w:t>
      </w:r>
      <w:r>
        <w:rPr>
          <w:rFonts w:eastAsia="Times New Roman"/>
          <w:color w:val="000000" w:themeColor="text1"/>
          <w:szCs w:val="24"/>
        </w:rPr>
        <w:t>- καθώς</w:t>
      </w:r>
      <w:r w:rsidRPr="00186B89">
        <w:rPr>
          <w:rFonts w:eastAsia="Times New Roman"/>
          <w:color w:val="000000" w:themeColor="text1"/>
          <w:szCs w:val="24"/>
        </w:rPr>
        <w:t xml:space="preserve"> και το κόστος των πάσης φύσεω</w:t>
      </w:r>
      <w:r w:rsidRPr="00186B89">
        <w:rPr>
          <w:rFonts w:eastAsia="Times New Roman"/>
          <w:color w:val="000000" w:themeColor="text1"/>
          <w:szCs w:val="24"/>
        </w:rPr>
        <w:t xml:space="preserve">ς αναλώσιμων για να μεγαλώσει </w:t>
      </w:r>
      <w:r>
        <w:rPr>
          <w:rFonts w:eastAsia="Times New Roman"/>
          <w:color w:val="000000" w:themeColor="text1"/>
          <w:szCs w:val="24"/>
        </w:rPr>
        <w:t xml:space="preserve">κάποιος </w:t>
      </w:r>
      <w:r w:rsidRPr="00186B89">
        <w:rPr>
          <w:rFonts w:eastAsia="Times New Roman"/>
          <w:color w:val="000000" w:themeColor="text1"/>
          <w:szCs w:val="24"/>
        </w:rPr>
        <w:t>τα παιδιά του</w:t>
      </w:r>
      <w:r>
        <w:rPr>
          <w:rFonts w:eastAsia="Times New Roman"/>
          <w:color w:val="000000" w:themeColor="text1"/>
          <w:szCs w:val="24"/>
        </w:rPr>
        <w:t xml:space="preserve">, για το πώς θα διορθώσουμε το δημογραφικό, </w:t>
      </w:r>
      <w:r w:rsidRPr="00186B89">
        <w:rPr>
          <w:rFonts w:eastAsia="Times New Roman"/>
          <w:color w:val="000000" w:themeColor="text1"/>
          <w:szCs w:val="24"/>
        </w:rPr>
        <w:t>είναι πρόκληση</w:t>
      </w:r>
      <w:r>
        <w:rPr>
          <w:rFonts w:eastAsia="Times New Roman"/>
          <w:color w:val="000000" w:themeColor="text1"/>
          <w:szCs w:val="24"/>
        </w:rPr>
        <w:t>.</w:t>
      </w:r>
    </w:p>
    <w:p w14:paraId="69298938" w14:textId="77777777" w:rsidR="00F93F98" w:rsidRDefault="00F9424E">
      <w:pPr>
        <w:spacing w:line="600" w:lineRule="auto"/>
        <w:ind w:firstLine="720"/>
        <w:jc w:val="both"/>
        <w:rPr>
          <w:rFonts w:eastAsia="Times New Roman"/>
          <w:color w:val="000000" w:themeColor="text1"/>
          <w:szCs w:val="24"/>
        </w:rPr>
      </w:pPr>
      <w:r w:rsidRPr="00186B89">
        <w:rPr>
          <w:rFonts w:eastAsia="Times New Roman"/>
          <w:color w:val="000000" w:themeColor="text1"/>
          <w:szCs w:val="24"/>
        </w:rPr>
        <w:t>Όλοι αυτοί δεν δικαιού</w:t>
      </w:r>
      <w:r>
        <w:rPr>
          <w:rFonts w:eastAsia="Times New Roman"/>
          <w:color w:val="000000" w:themeColor="text1"/>
          <w:szCs w:val="24"/>
        </w:rPr>
        <w:t>ν</w:t>
      </w:r>
      <w:r w:rsidRPr="00186B89">
        <w:rPr>
          <w:rFonts w:eastAsia="Times New Roman"/>
          <w:color w:val="000000" w:themeColor="text1"/>
          <w:szCs w:val="24"/>
        </w:rPr>
        <w:t>ται να ομιλ</w:t>
      </w:r>
      <w:r>
        <w:rPr>
          <w:rFonts w:eastAsia="Times New Roman"/>
          <w:color w:val="000000" w:themeColor="text1"/>
          <w:szCs w:val="24"/>
        </w:rPr>
        <w:t>ούν ή και να ομιλούν, μ</w:t>
      </w:r>
      <w:r w:rsidRPr="00186B89">
        <w:rPr>
          <w:rFonts w:eastAsia="Times New Roman"/>
          <w:color w:val="000000" w:themeColor="text1"/>
          <w:szCs w:val="24"/>
        </w:rPr>
        <w:t>άλλον δεν τ</w:t>
      </w:r>
      <w:r>
        <w:rPr>
          <w:rFonts w:eastAsia="Times New Roman"/>
          <w:color w:val="000000" w:themeColor="text1"/>
          <w:szCs w:val="24"/>
        </w:rPr>
        <w:t>ους λαμβάνουν</w:t>
      </w:r>
      <w:r w:rsidRPr="00186B89">
        <w:rPr>
          <w:rFonts w:eastAsia="Times New Roman"/>
          <w:color w:val="000000" w:themeColor="text1"/>
          <w:szCs w:val="24"/>
        </w:rPr>
        <w:t xml:space="preserve"> και πολύ σοβαρά </w:t>
      </w:r>
      <w:r w:rsidRPr="00186B89">
        <w:rPr>
          <w:rFonts w:eastAsia="Times New Roman"/>
          <w:color w:val="000000" w:themeColor="text1"/>
          <w:szCs w:val="24"/>
        </w:rPr>
        <w:t>υπ</w:t>
      </w:r>
      <w:r>
        <w:rPr>
          <w:rFonts w:eastAsia="Times New Roman"/>
          <w:color w:val="000000" w:themeColor="text1"/>
          <w:szCs w:val="24"/>
        </w:rPr>
        <w:t xml:space="preserve">’ </w:t>
      </w:r>
      <w:proofErr w:type="spellStart"/>
      <w:r w:rsidRPr="00186B89">
        <w:rPr>
          <w:rFonts w:eastAsia="Times New Roman"/>
          <w:color w:val="000000" w:themeColor="text1"/>
          <w:szCs w:val="24"/>
        </w:rPr>
        <w:t>όψ</w:t>
      </w:r>
      <w:r>
        <w:rPr>
          <w:rFonts w:eastAsia="Times New Roman"/>
          <w:color w:val="000000" w:themeColor="text1"/>
          <w:szCs w:val="24"/>
        </w:rPr>
        <w:t>ιν</w:t>
      </w:r>
      <w:proofErr w:type="spellEnd"/>
      <w:r w:rsidRPr="00186B89">
        <w:rPr>
          <w:rFonts w:eastAsia="Times New Roman"/>
          <w:color w:val="000000" w:themeColor="text1"/>
          <w:szCs w:val="24"/>
        </w:rPr>
        <w:t xml:space="preserve"> </w:t>
      </w:r>
      <w:r>
        <w:rPr>
          <w:rFonts w:eastAsia="Times New Roman"/>
          <w:color w:val="000000" w:themeColor="text1"/>
          <w:szCs w:val="24"/>
        </w:rPr>
        <w:t>τους.</w:t>
      </w:r>
    </w:p>
    <w:p w14:paraId="69298939" w14:textId="77777777" w:rsidR="00F93F98" w:rsidRDefault="00F9424E">
      <w:pPr>
        <w:spacing w:line="600" w:lineRule="auto"/>
        <w:ind w:firstLine="720"/>
        <w:jc w:val="both"/>
        <w:rPr>
          <w:rFonts w:eastAsia="Times New Roman"/>
          <w:szCs w:val="24"/>
        </w:rPr>
      </w:pPr>
      <w:r>
        <w:rPr>
          <w:rFonts w:eastAsia="Times New Roman"/>
          <w:color w:val="000000" w:themeColor="text1"/>
          <w:szCs w:val="24"/>
        </w:rPr>
        <w:lastRenderedPageBreak/>
        <w:t>Τ</w:t>
      </w:r>
      <w:r w:rsidRPr="00186B89">
        <w:rPr>
          <w:rFonts w:eastAsia="Times New Roman"/>
          <w:color w:val="000000" w:themeColor="text1"/>
          <w:szCs w:val="24"/>
        </w:rPr>
        <w:t>ο κυριότερο πρόβλημα</w:t>
      </w:r>
      <w:r>
        <w:rPr>
          <w:rFonts w:eastAsia="Times New Roman"/>
          <w:color w:val="000000" w:themeColor="text1"/>
          <w:szCs w:val="24"/>
        </w:rPr>
        <w:t>,</w:t>
      </w:r>
      <w:r w:rsidRPr="00186B89">
        <w:rPr>
          <w:rFonts w:eastAsia="Times New Roman"/>
          <w:color w:val="000000" w:themeColor="text1"/>
          <w:szCs w:val="24"/>
        </w:rPr>
        <w:t xml:space="preserve"> το οποίο έχετε</w:t>
      </w:r>
      <w:r>
        <w:rPr>
          <w:rFonts w:eastAsia="Times New Roman"/>
          <w:color w:val="000000" w:themeColor="text1"/>
          <w:szCs w:val="24"/>
        </w:rPr>
        <w:t>,</w:t>
      </w:r>
      <w:r w:rsidRPr="00186B89">
        <w:rPr>
          <w:rFonts w:eastAsia="Times New Roman"/>
          <w:color w:val="000000" w:themeColor="text1"/>
          <w:szCs w:val="24"/>
        </w:rPr>
        <w:t xml:space="preserve"> είναι ότι </w:t>
      </w:r>
      <w:r>
        <w:rPr>
          <w:rFonts w:eastAsia="Times New Roman"/>
          <w:color w:val="000000" w:themeColor="text1"/>
          <w:szCs w:val="24"/>
        </w:rPr>
        <w:t xml:space="preserve">οι </w:t>
      </w:r>
      <w:r w:rsidRPr="00186B89">
        <w:rPr>
          <w:rFonts w:eastAsia="Times New Roman"/>
          <w:color w:val="000000" w:themeColor="text1"/>
          <w:szCs w:val="24"/>
        </w:rPr>
        <w:t>περισσότεροι από εσάς μ</w:t>
      </w:r>
      <w:r>
        <w:rPr>
          <w:rFonts w:eastAsia="Times New Roman"/>
          <w:color w:val="000000" w:themeColor="text1"/>
          <w:szCs w:val="24"/>
        </w:rPr>
        <w:t xml:space="preserve">ισείτε στην κυριολεξία </w:t>
      </w:r>
      <w:r w:rsidRPr="00186B89">
        <w:rPr>
          <w:rFonts w:eastAsia="Times New Roman"/>
          <w:color w:val="000000" w:themeColor="text1"/>
          <w:szCs w:val="24"/>
        </w:rPr>
        <w:t>το</w:t>
      </w:r>
      <w:r>
        <w:rPr>
          <w:rFonts w:eastAsia="Times New Roman"/>
          <w:color w:val="000000" w:themeColor="text1"/>
          <w:szCs w:val="24"/>
        </w:rPr>
        <w:t>ν</w:t>
      </w:r>
      <w:r w:rsidRPr="00186B89">
        <w:rPr>
          <w:rFonts w:eastAsia="Times New Roman"/>
          <w:color w:val="000000" w:themeColor="text1"/>
          <w:szCs w:val="24"/>
        </w:rPr>
        <w:t xml:space="preserve"> θεσμό της οικογένειας </w:t>
      </w:r>
      <w:r>
        <w:rPr>
          <w:rFonts w:eastAsia="Times New Roman"/>
          <w:color w:val="000000" w:themeColor="text1"/>
          <w:szCs w:val="24"/>
        </w:rPr>
        <w:t xml:space="preserve">και κάνετε </w:t>
      </w:r>
      <w:r w:rsidRPr="00186B89">
        <w:rPr>
          <w:rFonts w:eastAsia="Times New Roman"/>
          <w:color w:val="000000" w:themeColor="text1"/>
          <w:szCs w:val="24"/>
        </w:rPr>
        <w:t>ό</w:t>
      </w:r>
      <w:r>
        <w:rPr>
          <w:rFonts w:eastAsia="Times New Roman"/>
          <w:color w:val="000000" w:themeColor="text1"/>
          <w:szCs w:val="24"/>
        </w:rPr>
        <w:t>,</w:t>
      </w:r>
      <w:r w:rsidRPr="00186B89">
        <w:rPr>
          <w:rFonts w:eastAsia="Times New Roman"/>
          <w:color w:val="000000" w:themeColor="text1"/>
          <w:szCs w:val="24"/>
        </w:rPr>
        <w:t>τι μπορείτε για να το</w:t>
      </w:r>
      <w:r>
        <w:rPr>
          <w:rFonts w:eastAsia="Times New Roman"/>
          <w:color w:val="000000" w:themeColor="text1"/>
          <w:szCs w:val="24"/>
        </w:rPr>
        <w:t>ν</w:t>
      </w:r>
      <w:r w:rsidRPr="00186B89">
        <w:rPr>
          <w:rFonts w:eastAsia="Times New Roman"/>
          <w:color w:val="000000" w:themeColor="text1"/>
          <w:szCs w:val="24"/>
        </w:rPr>
        <w:t xml:space="preserve"> διαλύσετε</w:t>
      </w:r>
      <w:r>
        <w:rPr>
          <w:rFonts w:eastAsia="Times New Roman"/>
          <w:color w:val="000000" w:themeColor="text1"/>
          <w:szCs w:val="24"/>
        </w:rPr>
        <w:t>,</w:t>
      </w:r>
      <w:r w:rsidRPr="00186B89">
        <w:rPr>
          <w:rFonts w:eastAsia="Times New Roman"/>
          <w:color w:val="000000" w:themeColor="text1"/>
          <w:szCs w:val="24"/>
        </w:rPr>
        <w:t xml:space="preserve"> να τον εξευτελί</w:t>
      </w:r>
      <w:r>
        <w:rPr>
          <w:rFonts w:eastAsia="Times New Roman"/>
          <w:color w:val="000000" w:themeColor="text1"/>
          <w:szCs w:val="24"/>
        </w:rPr>
        <w:t>σετε,</w:t>
      </w:r>
      <w:r w:rsidRPr="00186B89">
        <w:rPr>
          <w:rFonts w:eastAsia="Times New Roman"/>
          <w:color w:val="000000" w:themeColor="text1"/>
          <w:szCs w:val="24"/>
        </w:rPr>
        <w:t xml:space="preserve"> να τον κάνετε να είναι μπανάλ</w:t>
      </w:r>
      <w:r>
        <w:rPr>
          <w:rFonts w:eastAsia="Times New Roman"/>
          <w:color w:val="000000" w:themeColor="text1"/>
          <w:szCs w:val="24"/>
        </w:rPr>
        <w:t>,</w:t>
      </w:r>
      <w:r w:rsidRPr="00186B89">
        <w:rPr>
          <w:rFonts w:eastAsia="Times New Roman"/>
          <w:color w:val="000000" w:themeColor="text1"/>
          <w:szCs w:val="24"/>
        </w:rPr>
        <w:t xml:space="preserve"> να μην είναι κάτι ωραίο και σωστό</w:t>
      </w:r>
      <w:r>
        <w:rPr>
          <w:rFonts w:eastAsia="Times New Roman"/>
          <w:color w:val="000000" w:themeColor="text1"/>
          <w:szCs w:val="24"/>
        </w:rPr>
        <w:t>.</w:t>
      </w:r>
      <w:r>
        <w:rPr>
          <w:rFonts w:eastAsia="Times New Roman"/>
          <w:szCs w:val="24"/>
        </w:rPr>
        <w:t xml:space="preserve"> </w:t>
      </w:r>
      <w:r>
        <w:rPr>
          <w:rFonts w:eastAsia="Times New Roman"/>
          <w:szCs w:val="24"/>
        </w:rPr>
        <w:t>Θα έλεγα καλύτερα ότ</w:t>
      </w:r>
      <w:r>
        <w:rPr>
          <w:rFonts w:eastAsia="Times New Roman"/>
          <w:szCs w:val="24"/>
        </w:rPr>
        <w:t xml:space="preserve">ι μισείτε την ελληνική οικογένεια, γιατί η αγάπη που δείχνετε για τις οικογένειες των αλλοδαπών που εισέρχονται στην πατρίδα μας, είναι πρωτοφανής. </w:t>
      </w:r>
    </w:p>
    <w:p w14:paraId="6929893A" w14:textId="77777777" w:rsidR="00F93F98" w:rsidRDefault="00F9424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Είστε εσείς που -όπως είπαμε- υποστηρίζετε ότι η παρουσία των μεταναστών, όπως λέτε -λαθρομεταναστών, λέμε </w:t>
      </w:r>
      <w:r>
        <w:rPr>
          <w:rFonts w:eastAsia="Times New Roman"/>
          <w:szCs w:val="24"/>
        </w:rPr>
        <w:t xml:space="preserve">εμείς- έχει συμβάλει στη δημογραφική ανάσα του πληθυσμού. Ποιου πληθυσμού; Τι είναι ο πληθυσμός; Κάτι γενικό και αόριστο; Τι είναι η πατρίδα μας; Τι είναι η Ελλάδα; Κάτι γενικό και αόριστο; Όχι, φυσικά. </w:t>
      </w:r>
    </w:p>
    <w:p w14:paraId="6929893B" w14:textId="77777777" w:rsidR="00F93F98" w:rsidRDefault="00F9424E">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Και τι λέει το Σύνταγμα; Διότι ακούσαμε από </w:t>
      </w:r>
      <w:proofErr w:type="spellStart"/>
      <w:r>
        <w:rPr>
          <w:rFonts w:eastAsia="Times New Roman"/>
          <w:szCs w:val="24"/>
        </w:rPr>
        <w:t>προλαλήσ</w:t>
      </w:r>
      <w:r>
        <w:rPr>
          <w:rFonts w:eastAsia="Times New Roman"/>
          <w:szCs w:val="24"/>
        </w:rPr>
        <w:t>αντες</w:t>
      </w:r>
      <w:proofErr w:type="spellEnd"/>
      <w:r>
        <w:rPr>
          <w:rFonts w:eastAsia="Times New Roman"/>
          <w:szCs w:val="24"/>
        </w:rPr>
        <w:t xml:space="preserve"> και από τον Πρωθυπουργό να ομιλούν και να λένε διάφορα παραδείγματα. Όχι, το Σύνταγμα ομιλεί για το ελληνικό έθνος και έχουμε ιερή υποχρέωση να κινηθούμε προς αυτή την κατεύθυνση. </w:t>
      </w:r>
    </w:p>
    <w:p w14:paraId="6929893C" w14:textId="77777777" w:rsidR="00F93F98" w:rsidRDefault="00F9424E">
      <w:pPr>
        <w:tabs>
          <w:tab w:val="left" w:pos="2738"/>
          <w:tab w:val="center" w:pos="4753"/>
          <w:tab w:val="left" w:pos="5723"/>
        </w:tabs>
        <w:spacing w:line="600" w:lineRule="auto"/>
        <w:ind w:firstLine="720"/>
        <w:jc w:val="both"/>
        <w:rPr>
          <w:rFonts w:eastAsia="Times New Roman"/>
          <w:szCs w:val="24"/>
        </w:rPr>
      </w:pPr>
      <w:r>
        <w:rPr>
          <w:rFonts w:eastAsia="Times New Roman"/>
          <w:szCs w:val="24"/>
        </w:rPr>
        <w:lastRenderedPageBreak/>
        <w:t>Και φυσικά, ομιλείτε και για το κοινωνικό κράτος, αυτό το κοινωνικό κ</w:t>
      </w:r>
      <w:r>
        <w:rPr>
          <w:rFonts w:eastAsia="Times New Roman"/>
          <w:szCs w:val="24"/>
        </w:rPr>
        <w:t xml:space="preserve">ράτος που όλοι γνωρίζουν ότι στη συντριπτική πλειοψηφία του το επωφελούνται οι πάσης φύσεως αλλοδαποί και οι </w:t>
      </w:r>
      <w:proofErr w:type="spellStart"/>
      <w:r>
        <w:rPr>
          <w:rFonts w:eastAsia="Times New Roman"/>
          <w:szCs w:val="24"/>
        </w:rPr>
        <w:t>Ρομά</w:t>
      </w:r>
      <w:proofErr w:type="spellEnd"/>
      <w:r>
        <w:rPr>
          <w:rFonts w:eastAsia="Times New Roman"/>
          <w:szCs w:val="24"/>
        </w:rPr>
        <w:t xml:space="preserve">. Οι καταγγελίες είναι </w:t>
      </w:r>
      <w:proofErr w:type="spellStart"/>
      <w:r>
        <w:rPr>
          <w:rFonts w:eastAsia="Times New Roman"/>
          <w:szCs w:val="24"/>
        </w:rPr>
        <w:t>πάμπολλες</w:t>
      </w:r>
      <w:proofErr w:type="spellEnd"/>
      <w:r>
        <w:rPr>
          <w:rFonts w:eastAsia="Times New Roman"/>
          <w:szCs w:val="24"/>
        </w:rPr>
        <w:t xml:space="preserve">, αλλά είναι ένα θέμα που καίει και δεν τολμάτε να το αγγίξετε. Και, φυσικά, είναι εις βάρος των </w:t>
      </w:r>
      <w:r w:rsidRPr="002A640E">
        <w:rPr>
          <w:rFonts w:eastAsia="Times New Roman"/>
          <w:szCs w:val="24"/>
        </w:rPr>
        <w:t>Ελλήνων, που ω</w:t>
      </w:r>
      <w:r w:rsidRPr="002A640E">
        <w:rPr>
          <w:rFonts w:eastAsia="Times New Roman"/>
          <w:szCs w:val="24"/>
        </w:rPr>
        <w:t>ς συνήθως δεν παίρνουν τίποτα απολ</w:t>
      </w:r>
      <w:r>
        <w:rPr>
          <w:rFonts w:eastAsia="Times New Roman"/>
          <w:szCs w:val="24"/>
        </w:rPr>
        <w:t>ύτως.</w:t>
      </w:r>
    </w:p>
    <w:p w14:paraId="6929893D" w14:textId="77777777" w:rsidR="00F93F98" w:rsidRDefault="00F9424E">
      <w:pPr>
        <w:spacing w:line="600" w:lineRule="auto"/>
        <w:ind w:firstLine="720"/>
        <w:jc w:val="both"/>
        <w:rPr>
          <w:rFonts w:eastAsia="Times New Roman"/>
          <w:color w:val="212121"/>
          <w:szCs w:val="24"/>
        </w:rPr>
      </w:pPr>
      <w:r w:rsidRPr="002A640E">
        <w:rPr>
          <w:rFonts w:eastAsia="Times New Roman"/>
          <w:szCs w:val="24"/>
        </w:rPr>
        <w:t xml:space="preserve">Όσο για τη Νέα Δημοκρατία </w:t>
      </w:r>
      <w:r>
        <w:rPr>
          <w:rFonts w:eastAsia="Times New Roman"/>
          <w:szCs w:val="24"/>
        </w:rPr>
        <w:t>του κ</w:t>
      </w:r>
      <w:r w:rsidRPr="002A640E">
        <w:rPr>
          <w:rFonts w:eastAsia="Times New Roman"/>
          <w:szCs w:val="24"/>
        </w:rPr>
        <w:t>. Μητσοτάκη, τις τελευταίες ημέρες επαναλαμβάνει -δεν ξέρουμε αν έχει σκοπό να το διορθώσει, αν και δεν θέλει να το διορθώσει ούτε επικοινωνιακά- ότι μόλις έρθουν στα πράγματα, θα επιδο</w:t>
      </w:r>
      <w:r w:rsidRPr="002A640E">
        <w:rPr>
          <w:rFonts w:eastAsia="Times New Roman"/>
          <w:szCs w:val="24"/>
        </w:rPr>
        <w:t>τήσουν με 2.000 ευρώ τη γέννηση κάθε</w:t>
      </w:r>
      <w:r>
        <w:rPr>
          <w:rFonts w:eastAsia="Times New Roman"/>
          <w:szCs w:val="24"/>
        </w:rPr>
        <w:t xml:space="preserve"> παιδιού στην πατρίδα μας. Έτσι</w:t>
      </w:r>
      <w:r w:rsidRPr="002A640E">
        <w:rPr>
          <w:rFonts w:eastAsia="Times New Roman"/>
          <w:szCs w:val="24"/>
        </w:rPr>
        <w:t xml:space="preserve"> γενικά και αόριστα; Όχι τα </w:t>
      </w:r>
      <w:r>
        <w:rPr>
          <w:rFonts w:eastAsia="Times New Roman"/>
          <w:szCs w:val="24"/>
        </w:rPr>
        <w:t>ελληνόπουλα; Όποιον εισέρχεται στην πατρίδα μας, κύριε Μητσοτάκη; Π</w:t>
      </w:r>
      <w:r>
        <w:rPr>
          <w:rFonts w:eastAsia="Times New Roman"/>
          <w:color w:val="212121"/>
          <w:szCs w:val="24"/>
        </w:rPr>
        <w:t>ολύ καλά, σ</w:t>
      </w:r>
      <w:r w:rsidRPr="002A640E">
        <w:rPr>
          <w:rFonts w:eastAsia="Times New Roman"/>
          <w:color w:val="212121"/>
          <w:szCs w:val="24"/>
        </w:rPr>
        <w:t xml:space="preserve">ας ευχαριστούμε για τους πόντους που μας δίνετε </w:t>
      </w:r>
      <w:r>
        <w:rPr>
          <w:rFonts w:eastAsia="Times New Roman"/>
          <w:color w:val="212121"/>
          <w:szCs w:val="24"/>
        </w:rPr>
        <w:t>για</w:t>
      </w:r>
      <w:r w:rsidRPr="002A640E">
        <w:rPr>
          <w:rFonts w:eastAsia="Times New Roman"/>
          <w:color w:val="212121"/>
          <w:szCs w:val="24"/>
        </w:rPr>
        <w:t xml:space="preserve"> τις επερχόμενες εκλογές</w:t>
      </w:r>
      <w:r>
        <w:rPr>
          <w:rFonts w:eastAsia="Times New Roman"/>
          <w:color w:val="212121"/>
          <w:szCs w:val="24"/>
        </w:rPr>
        <w:t xml:space="preserve">! Έτσι θα λύσετε το δημογραφικό; </w:t>
      </w:r>
    </w:p>
    <w:p w14:paraId="6929893E"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Τα πράγματα είναι πολύ άσχημα. Κ</w:t>
      </w:r>
      <w:r w:rsidRPr="002A640E">
        <w:rPr>
          <w:rFonts w:eastAsia="Times New Roman"/>
          <w:color w:val="212121"/>
          <w:szCs w:val="24"/>
        </w:rPr>
        <w:t>αι για να αντιστραφεί αυτός ο αρνητικός δείκτης γεννήσεων σε θετικό</w:t>
      </w:r>
      <w:r>
        <w:rPr>
          <w:rFonts w:eastAsia="Times New Roman"/>
          <w:color w:val="212121"/>
          <w:szCs w:val="24"/>
        </w:rPr>
        <w:t>,</w:t>
      </w:r>
      <w:r w:rsidRPr="002A640E">
        <w:rPr>
          <w:rFonts w:eastAsia="Times New Roman"/>
          <w:color w:val="212121"/>
          <w:szCs w:val="24"/>
        </w:rPr>
        <w:t xml:space="preserve"> θα πρέπει να γίνουν πολλά και διάφορα συγκεκριμένα</w:t>
      </w:r>
      <w:r>
        <w:rPr>
          <w:rFonts w:eastAsia="Times New Roman"/>
          <w:color w:val="212121"/>
          <w:szCs w:val="24"/>
        </w:rPr>
        <w:t>,</w:t>
      </w:r>
      <w:r w:rsidRPr="002A640E">
        <w:rPr>
          <w:rFonts w:eastAsia="Times New Roman"/>
          <w:color w:val="212121"/>
          <w:szCs w:val="24"/>
        </w:rPr>
        <w:t xml:space="preserve"> τα οποία</w:t>
      </w:r>
      <w:r>
        <w:rPr>
          <w:rFonts w:eastAsia="Times New Roman"/>
          <w:color w:val="212121"/>
          <w:szCs w:val="24"/>
        </w:rPr>
        <w:t>,</w:t>
      </w:r>
      <w:r w:rsidRPr="002A640E">
        <w:rPr>
          <w:rFonts w:eastAsia="Times New Roman"/>
          <w:color w:val="212121"/>
          <w:szCs w:val="24"/>
        </w:rPr>
        <w:t xml:space="preserve"> </w:t>
      </w:r>
      <w:r>
        <w:rPr>
          <w:rFonts w:eastAsia="Times New Roman"/>
          <w:color w:val="212121"/>
          <w:szCs w:val="24"/>
        </w:rPr>
        <w:t>όμως,</w:t>
      </w:r>
      <w:r w:rsidRPr="002A640E">
        <w:rPr>
          <w:rFonts w:eastAsia="Times New Roman"/>
          <w:color w:val="212121"/>
          <w:szCs w:val="24"/>
        </w:rPr>
        <w:t xml:space="preserve"> δυστυχώς</w:t>
      </w:r>
      <w:r>
        <w:rPr>
          <w:rFonts w:eastAsia="Times New Roman"/>
          <w:color w:val="212121"/>
          <w:szCs w:val="24"/>
        </w:rPr>
        <w:t>, π</w:t>
      </w:r>
      <w:r w:rsidRPr="002A640E">
        <w:rPr>
          <w:rFonts w:eastAsia="Times New Roman"/>
          <w:color w:val="212121"/>
          <w:szCs w:val="24"/>
        </w:rPr>
        <w:t xml:space="preserve">ολλοί από </w:t>
      </w:r>
      <w:r>
        <w:rPr>
          <w:rFonts w:eastAsia="Times New Roman"/>
          <w:color w:val="212121"/>
          <w:szCs w:val="24"/>
        </w:rPr>
        <w:t xml:space="preserve">όσους </w:t>
      </w:r>
      <w:r w:rsidRPr="002A640E">
        <w:rPr>
          <w:rFonts w:eastAsia="Times New Roman"/>
          <w:color w:val="212121"/>
          <w:szCs w:val="24"/>
        </w:rPr>
        <w:t xml:space="preserve">ανήκουν στη </w:t>
      </w:r>
      <w:r>
        <w:rPr>
          <w:rFonts w:eastAsia="Times New Roman"/>
          <w:color w:val="212121"/>
          <w:szCs w:val="24"/>
        </w:rPr>
        <w:t>Δεξιά -εντός π</w:t>
      </w:r>
      <w:r>
        <w:rPr>
          <w:rFonts w:eastAsia="Times New Roman"/>
          <w:color w:val="212121"/>
          <w:szCs w:val="24"/>
        </w:rPr>
        <w:t xml:space="preserve">ολλών </w:t>
      </w:r>
      <w:r w:rsidRPr="002A640E">
        <w:rPr>
          <w:rFonts w:eastAsia="Times New Roman"/>
          <w:color w:val="212121"/>
          <w:szCs w:val="24"/>
        </w:rPr>
        <w:lastRenderedPageBreak/>
        <w:t>εισαγωγικών</w:t>
      </w:r>
      <w:r>
        <w:rPr>
          <w:rFonts w:eastAsia="Times New Roman"/>
          <w:color w:val="212121"/>
          <w:szCs w:val="24"/>
        </w:rPr>
        <w:t>-</w:t>
      </w:r>
      <w:r w:rsidRPr="002A640E">
        <w:rPr>
          <w:rFonts w:eastAsia="Times New Roman"/>
          <w:color w:val="212121"/>
          <w:szCs w:val="24"/>
        </w:rPr>
        <w:t xml:space="preserve"> φοβούνται και να τα ψελλίσουν</w:t>
      </w:r>
      <w:r>
        <w:rPr>
          <w:rFonts w:eastAsia="Times New Roman"/>
          <w:color w:val="212121"/>
          <w:szCs w:val="24"/>
        </w:rPr>
        <w:t>,</w:t>
      </w:r>
      <w:r w:rsidRPr="002A640E">
        <w:rPr>
          <w:rFonts w:eastAsia="Times New Roman"/>
          <w:color w:val="212121"/>
          <w:szCs w:val="24"/>
        </w:rPr>
        <w:t xml:space="preserve"> για να μην τους πουν ακραίο</w:t>
      </w:r>
      <w:r>
        <w:rPr>
          <w:rFonts w:eastAsia="Times New Roman"/>
          <w:color w:val="212121"/>
          <w:szCs w:val="24"/>
        </w:rPr>
        <w:t>υ</w:t>
      </w:r>
      <w:r w:rsidRPr="002A640E">
        <w:rPr>
          <w:rFonts w:eastAsia="Times New Roman"/>
          <w:color w:val="212121"/>
          <w:szCs w:val="24"/>
        </w:rPr>
        <w:t>ς</w:t>
      </w:r>
      <w:r>
        <w:rPr>
          <w:rFonts w:eastAsia="Times New Roman"/>
          <w:color w:val="212121"/>
          <w:szCs w:val="24"/>
        </w:rPr>
        <w:t>, για να μην τους πουν φασίστες, για να μην τους πουν οπισθοδρομικού</w:t>
      </w:r>
      <w:r w:rsidRPr="002A640E">
        <w:rPr>
          <w:rFonts w:eastAsia="Times New Roman"/>
          <w:color w:val="212121"/>
          <w:szCs w:val="24"/>
        </w:rPr>
        <w:t>ς</w:t>
      </w:r>
      <w:r>
        <w:rPr>
          <w:rFonts w:eastAsia="Times New Roman"/>
          <w:color w:val="212121"/>
          <w:szCs w:val="24"/>
        </w:rPr>
        <w:t>.</w:t>
      </w:r>
    </w:p>
    <w:p w14:paraId="6929893F"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Θ</w:t>
      </w:r>
      <w:r w:rsidRPr="002A640E">
        <w:rPr>
          <w:rFonts w:eastAsia="Times New Roman"/>
          <w:color w:val="212121"/>
          <w:szCs w:val="24"/>
        </w:rPr>
        <w:t>α έπρεπε να υπάρξουν πάσης φύσεως φορολογικές ελαφρύνσεις για τα παιδιά</w:t>
      </w:r>
      <w:r>
        <w:rPr>
          <w:rFonts w:eastAsia="Times New Roman"/>
          <w:color w:val="212121"/>
          <w:szCs w:val="24"/>
        </w:rPr>
        <w:t>,</w:t>
      </w:r>
      <w:r w:rsidRPr="002A640E">
        <w:rPr>
          <w:rFonts w:eastAsia="Times New Roman"/>
          <w:color w:val="212121"/>
          <w:szCs w:val="24"/>
        </w:rPr>
        <w:t xml:space="preserve"> για τα ζευγάρια που αποκτούν παι</w:t>
      </w:r>
      <w:r w:rsidRPr="002A640E">
        <w:rPr>
          <w:rFonts w:eastAsia="Times New Roman"/>
          <w:color w:val="212121"/>
          <w:szCs w:val="24"/>
        </w:rPr>
        <w:t>διά</w:t>
      </w:r>
      <w:r>
        <w:rPr>
          <w:rFonts w:eastAsia="Times New Roman"/>
          <w:color w:val="212121"/>
          <w:szCs w:val="24"/>
        </w:rPr>
        <w:t>. Θ</w:t>
      </w:r>
      <w:r w:rsidRPr="002A640E">
        <w:rPr>
          <w:rFonts w:eastAsia="Times New Roman"/>
          <w:color w:val="212121"/>
          <w:szCs w:val="24"/>
        </w:rPr>
        <w:t>α πρέπει να υπάρξει κατάργηση όλων των</w:t>
      </w:r>
      <w:r>
        <w:rPr>
          <w:rFonts w:eastAsia="Times New Roman"/>
          <w:color w:val="212121"/>
          <w:szCs w:val="24"/>
        </w:rPr>
        <w:t xml:space="preserve"> </w:t>
      </w:r>
      <w:proofErr w:type="spellStart"/>
      <w:r>
        <w:rPr>
          <w:rFonts w:eastAsia="Times New Roman"/>
          <w:color w:val="212121"/>
          <w:szCs w:val="24"/>
        </w:rPr>
        <w:t>μνημονιακών</w:t>
      </w:r>
      <w:proofErr w:type="spellEnd"/>
      <w:r>
        <w:rPr>
          <w:rFonts w:eastAsia="Times New Roman"/>
          <w:color w:val="212121"/>
          <w:szCs w:val="24"/>
        </w:rPr>
        <w:t xml:space="preserve"> νόμων και διατάξεων, σ</w:t>
      </w:r>
      <w:r w:rsidRPr="002A640E">
        <w:rPr>
          <w:rFonts w:eastAsia="Times New Roman"/>
          <w:color w:val="212121"/>
          <w:szCs w:val="24"/>
        </w:rPr>
        <w:t xml:space="preserve">ύμφωνα με τις οποίες το παιδί θεωρείται τεκμήριο και θα πρέπει να φορολογείται </w:t>
      </w:r>
      <w:r>
        <w:rPr>
          <w:rFonts w:eastAsia="Times New Roman"/>
          <w:color w:val="212121"/>
          <w:szCs w:val="24"/>
        </w:rPr>
        <w:t xml:space="preserve">η </w:t>
      </w:r>
      <w:r w:rsidRPr="002A640E">
        <w:rPr>
          <w:rFonts w:eastAsia="Times New Roman"/>
          <w:color w:val="212121"/>
          <w:szCs w:val="24"/>
        </w:rPr>
        <w:t>οικογένεια βάσει αυτών των τεκμηρίων</w:t>
      </w:r>
      <w:r>
        <w:rPr>
          <w:rFonts w:eastAsia="Times New Roman"/>
          <w:color w:val="212121"/>
          <w:szCs w:val="24"/>
        </w:rPr>
        <w:t>.</w:t>
      </w:r>
    </w:p>
    <w:p w14:paraId="69298940"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Πρέπει να υπάρχει εφάπαξ απόδοση </w:t>
      </w:r>
      <w:r w:rsidRPr="002A640E">
        <w:rPr>
          <w:rFonts w:eastAsia="Times New Roman"/>
          <w:color w:val="212121"/>
          <w:szCs w:val="24"/>
        </w:rPr>
        <w:t>χρηματικής βοήθειας σε κά</w:t>
      </w:r>
      <w:r w:rsidRPr="002A640E">
        <w:rPr>
          <w:rFonts w:eastAsia="Times New Roman"/>
          <w:color w:val="212121"/>
          <w:szCs w:val="24"/>
        </w:rPr>
        <w:t xml:space="preserve">θε </w:t>
      </w:r>
      <w:r>
        <w:rPr>
          <w:rFonts w:eastAsia="Times New Roman"/>
          <w:color w:val="212121"/>
          <w:szCs w:val="24"/>
        </w:rPr>
        <w:t xml:space="preserve">νέο </w:t>
      </w:r>
      <w:r w:rsidRPr="002A640E">
        <w:rPr>
          <w:rFonts w:eastAsia="Times New Roman"/>
          <w:color w:val="212121"/>
          <w:szCs w:val="24"/>
        </w:rPr>
        <w:t>ελληνόπουλο που γεννιέται</w:t>
      </w:r>
      <w:r>
        <w:rPr>
          <w:rFonts w:eastAsia="Times New Roman"/>
          <w:color w:val="212121"/>
          <w:szCs w:val="24"/>
        </w:rPr>
        <w:t xml:space="preserve">, </w:t>
      </w:r>
      <w:r w:rsidRPr="002A640E">
        <w:rPr>
          <w:rFonts w:eastAsia="Times New Roman"/>
          <w:color w:val="212121"/>
          <w:szCs w:val="24"/>
        </w:rPr>
        <w:t>η οποία θα αυξάνεται κλιμακωτά προς τα πάνω για το δεύτερο</w:t>
      </w:r>
      <w:r>
        <w:rPr>
          <w:rFonts w:eastAsia="Times New Roman"/>
          <w:color w:val="212121"/>
          <w:szCs w:val="24"/>
        </w:rPr>
        <w:t>,</w:t>
      </w:r>
      <w:r w:rsidRPr="002A640E">
        <w:rPr>
          <w:rFonts w:eastAsia="Times New Roman"/>
          <w:color w:val="212121"/>
          <w:szCs w:val="24"/>
        </w:rPr>
        <w:t xml:space="preserve"> για το τρίτο παιδί </w:t>
      </w:r>
      <w:r>
        <w:rPr>
          <w:rFonts w:eastAsia="Times New Roman"/>
          <w:color w:val="212121"/>
          <w:szCs w:val="24"/>
        </w:rPr>
        <w:t>κοκ. Τα ω</w:t>
      </w:r>
      <w:r w:rsidRPr="002A640E">
        <w:rPr>
          <w:rFonts w:eastAsia="Times New Roman"/>
          <w:color w:val="212121"/>
          <w:szCs w:val="24"/>
        </w:rPr>
        <w:t xml:space="preserve">φελήματα των πολυτέκνων </w:t>
      </w:r>
      <w:r>
        <w:rPr>
          <w:rFonts w:eastAsia="Times New Roman"/>
          <w:color w:val="212121"/>
          <w:szCs w:val="24"/>
        </w:rPr>
        <w:t xml:space="preserve">θα πρέπει </w:t>
      </w:r>
      <w:r w:rsidRPr="002A640E">
        <w:rPr>
          <w:rFonts w:eastAsia="Times New Roman"/>
          <w:color w:val="212121"/>
          <w:szCs w:val="24"/>
        </w:rPr>
        <w:t>να ξεκινούν από το τρίτο παιδί και να αυξάνονται για κάθε επιπλέον παιδί</w:t>
      </w:r>
      <w:r>
        <w:rPr>
          <w:rFonts w:eastAsia="Times New Roman"/>
          <w:color w:val="212121"/>
          <w:szCs w:val="24"/>
        </w:rPr>
        <w:t xml:space="preserve">. </w:t>
      </w:r>
    </w:p>
    <w:p w14:paraId="69298941"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Θ</w:t>
      </w:r>
      <w:r w:rsidRPr="002A640E">
        <w:rPr>
          <w:rFonts w:eastAsia="Times New Roman"/>
          <w:color w:val="212121"/>
          <w:szCs w:val="24"/>
        </w:rPr>
        <w:t xml:space="preserve">α πρέπει αυτή η μάστιγα </w:t>
      </w:r>
      <w:r w:rsidRPr="002A640E">
        <w:rPr>
          <w:rFonts w:eastAsia="Times New Roman"/>
          <w:color w:val="212121"/>
          <w:szCs w:val="24"/>
        </w:rPr>
        <w:t xml:space="preserve">των </w:t>
      </w:r>
      <w:r>
        <w:rPr>
          <w:rFonts w:eastAsia="Times New Roman"/>
          <w:color w:val="212121"/>
          <w:szCs w:val="24"/>
        </w:rPr>
        <w:t>αμβ</w:t>
      </w:r>
      <w:r w:rsidRPr="002A640E">
        <w:rPr>
          <w:rFonts w:eastAsia="Times New Roman"/>
          <w:color w:val="212121"/>
          <w:szCs w:val="24"/>
        </w:rPr>
        <w:t>λώσεων να απαγορευτεί και συγχρόνως να υπάρχει και μία ενημέρωση ειδικότερα στα νέα παιδιά</w:t>
      </w:r>
      <w:r>
        <w:rPr>
          <w:rFonts w:eastAsia="Times New Roman"/>
          <w:color w:val="212121"/>
          <w:szCs w:val="24"/>
        </w:rPr>
        <w:t>,</w:t>
      </w:r>
      <w:r w:rsidRPr="002A640E">
        <w:rPr>
          <w:rFonts w:eastAsia="Times New Roman"/>
          <w:color w:val="212121"/>
          <w:szCs w:val="24"/>
        </w:rPr>
        <w:t xml:space="preserve"> στις κοπέλες</w:t>
      </w:r>
      <w:r>
        <w:rPr>
          <w:rFonts w:eastAsia="Times New Roman"/>
          <w:color w:val="212121"/>
          <w:szCs w:val="24"/>
        </w:rPr>
        <w:t>,</w:t>
      </w:r>
      <w:r w:rsidRPr="002A640E">
        <w:rPr>
          <w:rFonts w:eastAsia="Times New Roman"/>
          <w:color w:val="212121"/>
          <w:szCs w:val="24"/>
        </w:rPr>
        <w:t xml:space="preserve"> για το κακό </w:t>
      </w:r>
      <w:r>
        <w:rPr>
          <w:rFonts w:eastAsia="Times New Roman"/>
          <w:color w:val="212121"/>
          <w:szCs w:val="24"/>
        </w:rPr>
        <w:t>που</w:t>
      </w:r>
      <w:r w:rsidRPr="002A640E">
        <w:rPr>
          <w:rFonts w:eastAsia="Times New Roman"/>
          <w:color w:val="212121"/>
          <w:szCs w:val="24"/>
        </w:rPr>
        <w:t xml:space="preserve"> κάνουν και στο ίδιο </w:t>
      </w:r>
      <w:r w:rsidRPr="002A640E">
        <w:rPr>
          <w:rFonts w:eastAsia="Times New Roman"/>
          <w:color w:val="212121"/>
          <w:szCs w:val="24"/>
        </w:rPr>
        <w:lastRenderedPageBreak/>
        <w:t>τους το σώμα</w:t>
      </w:r>
      <w:r>
        <w:rPr>
          <w:rFonts w:eastAsia="Times New Roman"/>
          <w:color w:val="212121"/>
          <w:szCs w:val="24"/>
        </w:rPr>
        <w:t>. Δ</w:t>
      </w:r>
      <w:r w:rsidRPr="002A640E">
        <w:rPr>
          <w:rFonts w:eastAsia="Times New Roman"/>
          <w:color w:val="212121"/>
          <w:szCs w:val="24"/>
        </w:rPr>
        <w:t>εν απελευθερώνονται</w:t>
      </w:r>
      <w:r>
        <w:rPr>
          <w:rFonts w:eastAsia="Times New Roman"/>
          <w:color w:val="212121"/>
          <w:szCs w:val="24"/>
        </w:rPr>
        <w:t>,</w:t>
      </w:r>
      <w:r w:rsidRPr="002A640E">
        <w:rPr>
          <w:rFonts w:eastAsia="Times New Roman"/>
          <w:color w:val="212121"/>
          <w:szCs w:val="24"/>
        </w:rPr>
        <w:t xml:space="preserve"> όταν έχουν το δικαίωμα να σκοτώνουν μία ψυχή που βρίσκεται μέσα </w:t>
      </w:r>
      <w:r>
        <w:rPr>
          <w:rFonts w:eastAsia="Times New Roman"/>
          <w:color w:val="212121"/>
          <w:szCs w:val="24"/>
        </w:rPr>
        <w:t>τους.</w:t>
      </w:r>
    </w:p>
    <w:p w14:paraId="69298942"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Π</w:t>
      </w:r>
      <w:r>
        <w:rPr>
          <w:rFonts w:eastAsia="Times New Roman"/>
          <w:color w:val="212121"/>
          <w:szCs w:val="24"/>
        </w:rPr>
        <w:t>ρέπει να υπάρχει π</w:t>
      </w:r>
      <w:r w:rsidRPr="002A640E">
        <w:rPr>
          <w:rFonts w:eastAsia="Times New Roman"/>
          <w:color w:val="212121"/>
          <w:szCs w:val="24"/>
        </w:rPr>
        <w:t>ροτεραιότητα</w:t>
      </w:r>
      <w:r>
        <w:rPr>
          <w:rFonts w:eastAsia="Times New Roman"/>
          <w:color w:val="212121"/>
          <w:szCs w:val="24"/>
        </w:rPr>
        <w:t>,</w:t>
      </w:r>
      <w:r w:rsidRPr="002A640E">
        <w:rPr>
          <w:rFonts w:eastAsia="Times New Roman"/>
          <w:color w:val="212121"/>
          <w:szCs w:val="24"/>
        </w:rPr>
        <w:t xml:space="preserve"> με πλούσια </w:t>
      </w:r>
      <w:proofErr w:type="spellStart"/>
      <w:r w:rsidRPr="002A640E">
        <w:rPr>
          <w:rFonts w:eastAsia="Times New Roman"/>
          <w:color w:val="212121"/>
          <w:szCs w:val="24"/>
        </w:rPr>
        <w:t>μοριοδότηση</w:t>
      </w:r>
      <w:proofErr w:type="spellEnd"/>
      <w:r>
        <w:rPr>
          <w:rFonts w:eastAsia="Times New Roman"/>
          <w:color w:val="212121"/>
          <w:szCs w:val="24"/>
        </w:rPr>
        <w:t>,</w:t>
      </w:r>
      <w:r w:rsidRPr="002A640E">
        <w:rPr>
          <w:rFonts w:eastAsia="Times New Roman"/>
          <w:color w:val="212121"/>
          <w:szCs w:val="24"/>
        </w:rPr>
        <w:t xml:space="preserve"> των πολυτέκνων</w:t>
      </w:r>
      <w:r>
        <w:rPr>
          <w:rFonts w:eastAsia="Times New Roman"/>
          <w:color w:val="212121"/>
          <w:szCs w:val="24"/>
        </w:rPr>
        <w:t>,</w:t>
      </w:r>
      <w:r w:rsidRPr="002A640E">
        <w:rPr>
          <w:rFonts w:eastAsia="Times New Roman"/>
          <w:color w:val="212121"/>
          <w:szCs w:val="24"/>
        </w:rPr>
        <w:t xml:space="preserve"> καθώς και των τέκνων </w:t>
      </w:r>
      <w:r>
        <w:rPr>
          <w:rFonts w:eastAsia="Times New Roman"/>
          <w:color w:val="212121"/>
          <w:szCs w:val="24"/>
        </w:rPr>
        <w:t xml:space="preserve">τους, για προσλήψεις και για άλλα ωφελήματα στο </w:t>
      </w:r>
      <w:r>
        <w:rPr>
          <w:rFonts w:eastAsia="Times New Roman"/>
          <w:color w:val="212121"/>
          <w:szCs w:val="24"/>
        </w:rPr>
        <w:t>δ</w:t>
      </w:r>
      <w:r w:rsidRPr="002A640E">
        <w:rPr>
          <w:rFonts w:eastAsia="Times New Roman"/>
          <w:color w:val="212121"/>
          <w:szCs w:val="24"/>
        </w:rPr>
        <w:t>ημόσιο και όχι μόνο</w:t>
      </w:r>
      <w:r>
        <w:rPr>
          <w:rFonts w:eastAsia="Times New Roman"/>
          <w:color w:val="212121"/>
          <w:szCs w:val="24"/>
        </w:rPr>
        <w:t xml:space="preserve">. </w:t>
      </w:r>
    </w:p>
    <w:p w14:paraId="69298943"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Και θα πρέπει, επιτέλους, επειδή όλοι σας φορολογείτε</w:t>
      </w:r>
      <w:r w:rsidRPr="002A640E">
        <w:rPr>
          <w:rFonts w:eastAsia="Times New Roman"/>
          <w:color w:val="212121"/>
          <w:szCs w:val="24"/>
        </w:rPr>
        <w:t xml:space="preserve"> τους </w:t>
      </w:r>
      <w:r>
        <w:rPr>
          <w:rFonts w:eastAsia="Times New Roman"/>
          <w:color w:val="212121"/>
          <w:szCs w:val="24"/>
        </w:rPr>
        <w:t>πάντες και τα πάντα σε αυτή τη χ</w:t>
      </w:r>
      <w:r w:rsidRPr="002A640E">
        <w:rPr>
          <w:rFonts w:eastAsia="Times New Roman"/>
          <w:color w:val="212121"/>
          <w:szCs w:val="24"/>
        </w:rPr>
        <w:t>ώρα</w:t>
      </w:r>
      <w:r>
        <w:rPr>
          <w:rFonts w:eastAsia="Times New Roman"/>
          <w:color w:val="212121"/>
          <w:szCs w:val="24"/>
        </w:rPr>
        <w:t>, ν</w:t>
      </w:r>
      <w:r w:rsidRPr="002A640E">
        <w:rPr>
          <w:rFonts w:eastAsia="Times New Roman"/>
          <w:color w:val="212121"/>
          <w:szCs w:val="24"/>
        </w:rPr>
        <w:t xml:space="preserve">α υπάρξει μία αντιστροφή </w:t>
      </w:r>
      <w:r>
        <w:rPr>
          <w:rFonts w:eastAsia="Times New Roman"/>
          <w:color w:val="212121"/>
          <w:szCs w:val="24"/>
        </w:rPr>
        <w:t>φορολόγηση για όλους όσους</w:t>
      </w:r>
      <w:r w:rsidRPr="002A640E">
        <w:rPr>
          <w:rFonts w:eastAsia="Times New Roman"/>
          <w:color w:val="212121"/>
          <w:szCs w:val="24"/>
        </w:rPr>
        <w:t xml:space="preserve"> δεν επιθυμούν να έχουν οικογένειες</w:t>
      </w:r>
      <w:r>
        <w:rPr>
          <w:rFonts w:eastAsia="Times New Roman"/>
          <w:color w:val="212121"/>
          <w:szCs w:val="24"/>
        </w:rPr>
        <w:t xml:space="preserve">. </w:t>
      </w:r>
      <w:r w:rsidRPr="002A640E">
        <w:rPr>
          <w:rFonts w:eastAsia="Times New Roman"/>
          <w:color w:val="212121"/>
          <w:szCs w:val="24"/>
        </w:rPr>
        <w:t>Και όταν παντρεύεσα</w:t>
      </w:r>
      <w:r>
        <w:rPr>
          <w:rFonts w:eastAsia="Times New Roman"/>
          <w:color w:val="212121"/>
          <w:szCs w:val="24"/>
        </w:rPr>
        <w:t>ι,</w:t>
      </w:r>
      <w:r w:rsidRPr="002A640E">
        <w:rPr>
          <w:rFonts w:eastAsia="Times New Roman"/>
          <w:color w:val="212121"/>
          <w:szCs w:val="24"/>
        </w:rPr>
        <w:t xml:space="preserve"> κάνεις παιδί</w:t>
      </w:r>
      <w:r>
        <w:rPr>
          <w:rFonts w:eastAsia="Times New Roman"/>
          <w:color w:val="212121"/>
          <w:szCs w:val="24"/>
        </w:rPr>
        <w:t>,</w:t>
      </w:r>
      <w:r w:rsidRPr="002A640E">
        <w:rPr>
          <w:rFonts w:eastAsia="Times New Roman"/>
          <w:color w:val="212121"/>
          <w:szCs w:val="24"/>
        </w:rPr>
        <w:t xml:space="preserve"> </w:t>
      </w:r>
      <w:r>
        <w:rPr>
          <w:rFonts w:eastAsia="Times New Roman"/>
          <w:color w:val="212121"/>
          <w:szCs w:val="24"/>
        </w:rPr>
        <w:t xml:space="preserve">πρέπει </w:t>
      </w:r>
      <w:r w:rsidRPr="002A640E">
        <w:rPr>
          <w:rFonts w:eastAsia="Times New Roman"/>
          <w:color w:val="212121"/>
          <w:szCs w:val="24"/>
        </w:rPr>
        <w:t>να έχεις αυτομάτως φοροαπαλλαγές και επιδοτήσεις</w:t>
      </w:r>
      <w:r>
        <w:rPr>
          <w:rFonts w:eastAsia="Times New Roman"/>
          <w:color w:val="212121"/>
          <w:szCs w:val="24"/>
        </w:rPr>
        <w:t xml:space="preserve">. </w:t>
      </w:r>
    </w:p>
    <w:p w14:paraId="69298944"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Κ</w:t>
      </w:r>
      <w:r w:rsidRPr="002A640E">
        <w:rPr>
          <w:rFonts w:eastAsia="Times New Roman"/>
          <w:color w:val="212121"/>
          <w:szCs w:val="24"/>
        </w:rPr>
        <w:t>αι επειδή υπάρχουν και κάποιοι συμπολίτες μας οι οποίοι αδυνατούν ν</w:t>
      </w:r>
      <w:r w:rsidRPr="002A640E">
        <w:rPr>
          <w:rFonts w:eastAsia="Times New Roman"/>
          <w:color w:val="212121"/>
          <w:szCs w:val="24"/>
        </w:rPr>
        <w:t>α τεκνοποιήσουν</w:t>
      </w:r>
      <w:r>
        <w:rPr>
          <w:rFonts w:eastAsia="Times New Roman"/>
          <w:color w:val="212121"/>
          <w:szCs w:val="24"/>
        </w:rPr>
        <w:t>,</w:t>
      </w:r>
      <w:r w:rsidRPr="002A640E">
        <w:rPr>
          <w:rFonts w:eastAsia="Times New Roman"/>
          <w:color w:val="212121"/>
          <w:szCs w:val="24"/>
        </w:rPr>
        <w:t xml:space="preserve"> θα πρέπει να γίνει απλοποίηση των διαδικασιών υιοθεσίας ενός ή περισσότερων παιδιών</w:t>
      </w:r>
      <w:r>
        <w:rPr>
          <w:rFonts w:eastAsia="Times New Roman"/>
          <w:color w:val="212121"/>
          <w:szCs w:val="24"/>
        </w:rPr>
        <w:t>,</w:t>
      </w:r>
      <w:r w:rsidRPr="002A640E">
        <w:rPr>
          <w:rFonts w:eastAsia="Times New Roman"/>
          <w:color w:val="212121"/>
          <w:szCs w:val="24"/>
        </w:rPr>
        <w:t xml:space="preserve"> η οποία θα </w:t>
      </w:r>
      <w:r>
        <w:rPr>
          <w:rFonts w:eastAsia="Times New Roman"/>
          <w:color w:val="212121"/>
          <w:szCs w:val="24"/>
        </w:rPr>
        <w:t>λογίζεται ως</w:t>
      </w:r>
      <w:r w:rsidRPr="002A640E">
        <w:rPr>
          <w:rFonts w:eastAsia="Times New Roman"/>
          <w:color w:val="212121"/>
          <w:szCs w:val="24"/>
        </w:rPr>
        <w:t xml:space="preserve"> τεκνοποίηση και θα λαμ</w:t>
      </w:r>
      <w:r>
        <w:rPr>
          <w:rFonts w:eastAsia="Times New Roman"/>
          <w:color w:val="212121"/>
          <w:szCs w:val="24"/>
        </w:rPr>
        <w:t>βάνουν και όλα τα ω</w:t>
      </w:r>
      <w:r w:rsidRPr="002A640E">
        <w:rPr>
          <w:rFonts w:eastAsia="Times New Roman"/>
          <w:color w:val="212121"/>
          <w:szCs w:val="24"/>
        </w:rPr>
        <w:t>φελήματα της τεκνοποίησης</w:t>
      </w:r>
      <w:r>
        <w:rPr>
          <w:rFonts w:eastAsia="Times New Roman"/>
          <w:color w:val="212121"/>
          <w:szCs w:val="24"/>
        </w:rPr>
        <w:t xml:space="preserve">. </w:t>
      </w:r>
    </w:p>
    <w:p w14:paraId="69298945"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Φ</w:t>
      </w:r>
      <w:r w:rsidRPr="002A640E">
        <w:rPr>
          <w:rFonts w:eastAsia="Times New Roman"/>
          <w:color w:val="212121"/>
          <w:szCs w:val="24"/>
        </w:rPr>
        <w:t>υσικά</w:t>
      </w:r>
      <w:r>
        <w:rPr>
          <w:rFonts w:eastAsia="Times New Roman"/>
          <w:color w:val="212121"/>
          <w:szCs w:val="24"/>
        </w:rPr>
        <w:t>, όλα αυτά τα ω</w:t>
      </w:r>
      <w:r w:rsidRPr="002A640E">
        <w:rPr>
          <w:rFonts w:eastAsia="Times New Roman"/>
          <w:color w:val="212121"/>
          <w:szCs w:val="24"/>
        </w:rPr>
        <w:t xml:space="preserve">φελήματα και διάφορα άλλα θα πρέπει να </w:t>
      </w:r>
      <w:r>
        <w:rPr>
          <w:rFonts w:eastAsia="Times New Roman"/>
          <w:color w:val="212121"/>
          <w:szCs w:val="24"/>
        </w:rPr>
        <w:t>α</w:t>
      </w:r>
      <w:r w:rsidRPr="002A640E">
        <w:rPr>
          <w:rFonts w:eastAsia="Times New Roman"/>
          <w:color w:val="212121"/>
          <w:szCs w:val="24"/>
        </w:rPr>
        <w:t xml:space="preserve">φορούν Έλληνες </w:t>
      </w:r>
      <w:r>
        <w:rPr>
          <w:rFonts w:eastAsia="Times New Roman"/>
          <w:color w:val="212121"/>
          <w:szCs w:val="24"/>
        </w:rPr>
        <w:t>σ</w:t>
      </w:r>
      <w:r w:rsidRPr="002A640E">
        <w:rPr>
          <w:rFonts w:eastAsia="Times New Roman"/>
          <w:color w:val="212121"/>
          <w:szCs w:val="24"/>
        </w:rPr>
        <w:t>το γένος</w:t>
      </w:r>
      <w:r>
        <w:rPr>
          <w:rFonts w:eastAsia="Times New Roman"/>
          <w:color w:val="212121"/>
          <w:szCs w:val="24"/>
        </w:rPr>
        <w:t xml:space="preserve">. </w:t>
      </w:r>
    </w:p>
    <w:p w14:paraId="69298946"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lastRenderedPageBreak/>
        <w:t>Θα πρέπει το σύμφωνο σ</w:t>
      </w:r>
      <w:r w:rsidRPr="002A640E">
        <w:rPr>
          <w:rFonts w:eastAsia="Times New Roman"/>
          <w:color w:val="212121"/>
          <w:szCs w:val="24"/>
        </w:rPr>
        <w:t xml:space="preserve">υμβίωσης </w:t>
      </w:r>
      <w:r>
        <w:rPr>
          <w:rFonts w:eastAsia="Times New Roman"/>
          <w:color w:val="212121"/>
          <w:szCs w:val="24"/>
        </w:rPr>
        <w:t xml:space="preserve">-βέβαια, </w:t>
      </w:r>
      <w:r w:rsidRPr="002A640E">
        <w:rPr>
          <w:rFonts w:eastAsia="Times New Roman"/>
          <w:color w:val="212121"/>
          <w:szCs w:val="24"/>
        </w:rPr>
        <w:t>μόνο εμείς θα το κάνουμε αυτό</w:t>
      </w:r>
      <w:r>
        <w:rPr>
          <w:rFonts w:eastAsia="Times New Roman"/>
          <w:color w:val="212121"/>
          <w:szCs w:val="24"/>
        </w:rPr>
        <w:t>-</w:t>
      </w:r>
      <w:r w:rsidRPr="002A640E">
        <w:rPr>
          <w:rFonts w:eastAsia="Times New Roman"/>
          <w:color w:val="212121"/>
          <w:szCs w:val="24"/>
        </w:rPr>
        <w:t xml:space="preserve"> να </w:t>
      </w:r>
      <w:r>
        <w:rPr>
          <w:rFonts w:eastAsia="Times New Roman"/>
          <w:color w:val="212121"/>
          <w:szCs w:val="24"/>
        </w:rPr>
        <w:t>καταργηθεί. Θ</w:t>
      </w:r>
      <w:r w:rsidRPr="002A640E">
        <w:rPr>
          <w:rFonts w:eastAsia="Times New Roman"/>
          <w:color w:val="212121"/>
          <w:szCs w:val="24"/>
        </w:rPr>
        <w:t>α πρέπει να καταργηθεί η αναδοχή από τα ομοφυλόφιλα ζευγάρια</w:t>
      </w:r>
      <w:r>
        <w:rPr>
          <w:rFonts w:eastAsia="Times New Roman"/>
          <w:color w:val="212121"/>
          <w:szCs w:val="24"/>
        </w:rPr>
        <w:t>. Ό</w:t>
      </w:r>
      <w:r w:rsidRPr="002A640E">
        <w:rPr>
          <w:rFonts w:eastAsia="Times New Roman"/>
          <w:color w:val="212121"/>
          <w:szCs w:val="24"/>
        </w:rPr>
        <w:t>λα αυτά οδηγ</w:t>
      </w:r>
      <w:r>
        <w:rPr>
          <w:rFonts w:eastAsia="Times New Roman"/>
          <w:color w:val="212121"/>
          <w:szCs w:val="24"/>
        </w:rPr>
        <w:t>ούν σε μία κοινωνία η οποία δεν βοηθά</w:t>
      </w:r>
      <w:r w:rsidRPr="002A640E">
        <w:rPr>
          <w:rFonts w:eastAsia="Times New Roman"/>
          <w:color w:val="212121"/>
          <w:szCs w:val="24"/>
        </w:rPr>
        <w:t xml:space="preserve"> την τεκνοποίηση</w:t>
      </w:r>
      <w:r>
        <w:rPr>
          <w:rFonts w:eastAsia="Times New Roman"/>
          <w:color w:val="212121"/>
          <w:szCs w:val="24"/>
        </w:rPr>
        <w:t>.</w:t>
      </w:r>
    </w:p>
    <w:p w14:paraId="69298947" w14:textId="77777777" w:rsidR="00F93F98" w:rsidRDefault="00F9424E">
      <w:pPr>
        <w:spacing w:line="600" w:lineRule="auto"/>
        <w:ind w:firstLine="720"/>
        <w:jc w:val="both"/>
        <w:rPr>
          <w:rFonts w:eastAsia="Times New Roman"/>
          <w:color w:val="212121"/>
          <w:szCs w:val="24"/>
        </w:rPr>
      </w:pPr>
      <w:r w:rsidRPr="002A640E">
        <w:rPr>
          <w:rFonts w:eastAsia="Times New Roman"/>
          <w:color w:val="212121"/>
          <w:szCs w:val="24"/>
        </w:rPr>
        <w:t>Και</w:t>
      </w:r>
      <w:r>
        <w:rPr>
          <w:rFonts w:eastAsia="Times New Roman"/>
          <w:color w:val="212121"/>
          <w:szCs w:val="24"/>
        </w:rPr>
        <w:t>,</w:t>
      </w:r>
      <w:r w:rsidRPr="002A640E">
        <w:rPr>
          <w:rFonts w:eastAsia="Times New Roman"/>
          <w:color w:val="212121"/>
          <w:szCs w:val="24"/>
        </w:rPr>
        <w:t xml:space="preserve"> φυσικά</w:t>
      </w:r>
      <w:r>
        <w:rPr>
          <w:rFonts w:eastAsia="Times New Roman"/>
          <w:color w:val="212121"/>
          <w:szCs w:val="24"/>
        </w:rPr>
        <w:t>,</w:t>
      </w:r>
      <w:r w:rsidRPr="002A640E">
        <w:rPr>
          <w:rFonts w:eastAsia="Times New Roman"/>
          <w:color w:val="212121"/>
          <w:szCs w:val="24"/>
        </w:rPr>
        <w:t xml:space="preserve"> θα πρέπει να </w:t>
      </w:r>
      <w:r>
        <w:rPr>
          <w:rFonts w:eastAsia="Times New Roman"/>
          <w:color w:val="212121"/>
          <w:szCs w:val="24"/>
        </w:rPr>
        <w:t>υπάρχει</w:t>
      </w:r>
      <w:r w:rsidRPr="002A640E">
        <w:rPr>
          <w:rFonts w:eastAsia="Times New Roman"/>
          <w:color w:val="212121"/>
          <w:szCs w:val="24"/>
        </w:rPr>
        <w:t xml:space="preserve"> προτεραιότητα </w:t>
      </w:r>
      <w:r>
        <w:rPr>
          <w:rFonts w:eastAsia="Times New Roman"/>
          <w:color w:val="212121"/>
          <w:szCs w:val="24"/>
        </w:rPr>
        <w:t xml:space="preserve">για τους Έλληνες </w:t>
      </w:r>
      <w:r w:rsidRPr="002A640E">
        <w:rPr>
          <w:rFonts w:eastAsia="Times New Roman"/>
          <w:color w:val="212121"/>
          <w:szCs w:val="24"/>
        </w:rPr>
        <w:t>στους βρεφονηπιακούς σταθμούς</w:t>
      </w:r>
      <w:r>
        <w:rPr>
          <w:rFonts w:eastAsia="Times New Roman"/>
          <w:color w:val="212121"/>
          <w:szCs w:val="24"/>
        </w:rPr>
        <w:t>,</w:t>
      </w:r>
      <w:r w:rsidRPr="002A640E">
        <w:rPr>
          <w:rFonts w:eastAsia="Times New Roman"/>
          <w:color w:val="212121"/>
          <w:szCs w:val="24"/>
        </w:rPr>
        <w:t xml:space="preserve"> στα νηπιαγωγεία</w:t>
      </w:r>
      <w:r>
        <w:rPr>
          <w:rFonts w:eastAsia="Times New Roman"/>
          <w:color w:val="212121"/>
          <w:szCs w:val="24"/>
        </w:rPr>
        <w:t>,</w:t>
      </w:r>
      <w:r w:rsidRPr="002A640E">
        <w:rPr>
          <w:rFonts w:eastAsia="Times New Roman"/>
          <w:color w:val="212121"/>
          <w:szCs w:val="24"/>
        </w:rPr>
        <w:t xml:space="preserve"> στα μαιευτήρια και οπουδήποτε αλλού</w:t>
      </w:r>
      <w:r>
        <w:rPr>
          <w:rFonts w:eastAsia="Times New Roman"/>
          <w:color w:val="212121"/>
          <w:szCs w:val="24"/>
        </w:rPr>
        <w:t>.</w:t>
      </w:r>
    </w:p>
    <w:p w14:paraId="69298948"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Κ</w:t>
      </w:r>
      <w:r w:rsidRPr="002A640E">
        <w:rPr>
          <w:rFonts w:eastAsia="Times New Roman"/>
          <w:color w:val="212121"/>
          <w:szCs w:val="24"/>
        </w:rPr>
        <w:t xml:space="preserve">αι </w:t>
      </w:r>
      <w:r>
        <w:rPr>
          <w:rFonts w:eastAsia="Times New Roman"/>
          <w:color w:val="212121"/>
          <w:szCs w:val="24"/>
        </w:rPr>
        <w:t xml:space="preserve">επειδή έρχονται και </w:t>
      </w:r>
      <w:proofErr w:type="spellStart"/>
      <w:r>
        <w:rPr>
          <w:rFonts w:eastAsia="Times New Roman"/>
          <w:color w:val="212121"/>
          <w:szCs w:val="24"/>
        </w:rPr>
        <w:t>αυτοδιοικητικές</w:t>
      </w:r>
      <w:proofErr w:type="spellEnd"/>
      <w:r>
        <w:rPr>
          <w:rFonts w:eastAsia="Times New Roman"/>
          <w:color w:val="212121"/>
          <w:szCs w:val="24"/>
        </w:rPr>
        <w:t xml:space="preserve"> εκλογές και κατεβαίνει η Ελληνική Αυγή για την Αττική και τυγχάνει να είμαι ο </w:t>
      </w:r>
      <w:r>
        <w:rPr>
          <w:rFonts w:eastAsia="Times New Roman"/>
          <w:color w:val="212121"/>
          <w:szCs w:val="24"/>
        </w:rPr>
        <w:t xml:space="preserve">υποψήφιος </w:t>
      </w:r>
      <w:r>
        <w:rPr>
          <w:rFonts w:eastAsia="Times New Roman"/>
          <w:color w:val="212121"/>
          <w:szCs w:val="24"/>
        </w:rPr>
        <w:t>π</w:t>
      </w:r>
      <w:r>
        <w:rPr>
          <w:rFonts w:eastAsia="Times New Roman"/>
          <w:color w:val="212121"/>
          <w:szCs w:val="24"/>
        </w:rPr>
        <w:t xml:space="preserve">εριφερειάρχης, και </w:t>
      </w:r>
      <w:r w:rsidRPr="002A640E">
        <w:rPr>
          <w:rFonts w:eastAsia="Times New Roman"/>
          <w:color w:val="212121"/>
          <w:szCs w:val="24"/>
        </w:rPr>
        <w:t xml:space="preserve">λέμε και </w:t>
      </w:r>
      <w:r>
        <w:rPr>
          <w:rFonts w:eastAsia="Times New Roman"/>
          <w:color w:val="212121"/>
          <w:szCs w:val="24"/>
        </w:rPr>
        <w:t>αναφέρουμε στο πρόγραμμά μας -και εξηγούμε πώ</w:t>
      </w:r>
      <w:r w:rsidRPr="002A640E">
        <w:rPr>
          <w:rFonts w:eastAsia="Times New Roman"/>
          <w:color w:val="212121"/>
          <w:szCs w:val="24"/>
        </w:rPr>
        <w:t>ς γίνεται αυτό</w:t>
      </w:r>
      <w:r>
        <w:rPr>
          <w:rFonts w:eastAsia="Times New Roman"/>
          <w:color w:val="212121"/>
          <w:szCs w:val="24"/>
        </w:rPr>
        <w:t>-</w:t>
      </w:r>
      <w:r w:rsidRPr="002A640E">
        <w:rPr>
          <w:rFonts w:eastAsia="Times New Roman"/>
          <w:color w:val="212121"/>
          <w:szCs w:val="24"/>
        </w:rPr>
        <w:t xml:space="preserve"> </w:t>
      </w:r>
      <w:r>
        <w:rPr>
          <w:rFonts w:eastAsia="Times New Roman"/>
          <w:color w:val="212121"/>
          <w:szCs w:val="24"/>
        </w:rPr>
        <w:t>ότι κάθε ελληνόπουλο εντός της Π</w:t>
      </w:r>
      <w:r w:rsidRPr="002A640E">
        <w:rPr>
          <w:rFonts w:eastAsia="Times New Roman"/>
          <w:color w:val="212121"/>
          <w:szCs w:val="24"/>
        </w:rPr>
        <w:t>εριφέρειας Αττικής</w:t>
      </w:r>
      <w:r>
        <w:rPr>
          <w:rFonts w:eastAsia="Times New Roman"/>
          <w:color w:val="212121"/>
          <w:szCs w:val="24"/>
        </w:rPr>
        <w:t>,</w:t>
      </w:r>
      <w:r w:rsidRPr="002A640E">
        <w:rPr>
          <w:rFonts w:eastAsia="Times New Roman"/>
          <w:color w:val="212121"/>
          <w:szCs w:val="24"/>
        </w:rPr>
        <w:t xml:space="preserve"> κάθε νέο ελλ</w:t>
      </w:r>
      <w:r>
        <w:rPr>
          <w:rFonts w:eastAsia="Times New Roman"/>
          <w:color w:val="212121"/>
          <w:szCs w:val="24"/>
        </w:rPr>
        <w:t>ηνόπουλο, θα επιδοτείται με ένα σ</w:t>
      </w:r>
      <w:r w:rsidRPr="002A640E">
        <w:rPr>
          <w:rFonts w:eastAsia="Times New Roman"/>
          <w:color w:val="212121"/>
          <w:szCs w:val="24"/>
        </w:rPr>
        <w:t>εβαστό χρηματικό ποσό</w:t>
      </w:r>
      <w:r>
        <w:rPr>
          <w:rFonts w:eastAsia="Times New Roman"/>
          <w:color w:val="212121"/>
          <w:szCs w:val="24"/>
        </w:rPr>
        <w:t>,</w:t>
      </w:r>
      <w:r w:rsidRPr="002A640E">
        <w:rPr>
          <w:rFonts w:eastAsia="Times New Roman"/>
          <w:color w:val="212121"/>
          <w:szCs w:val="24"/>
        </w:rPr>
        <w:t xml:space="preserve"> το οποίο είναι κοστολογημένο και λογικό</w:t>
      </w:r>
      <w:r>
        <w:rPr>
          <w:rFonts w:eastAsia="Times New Roman"/>
          <w:color w:val="212121"/>
          <w:szCs w:val="24"/>
        </w:rPr>
        <w:t xml:space="preserve">. </w:t>
      </w:r>
    </w:p>
    <w:p w14:paraId="69298949"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 xml:space="preserve">Διότι, </w:t>
      </w:r>
      <w:r w:rsidRPr="002A640E">
        <w:rPr>
          <w:rFonts w:eastAsia="Times New Roman"/>
          <w:color w:val="212121"/>
          <w:szCs w:val="24"/>
        </w:rPr>
        <w:t>κυρίες και κύριοι</w:t>
      </w:r>
      <w:r>
        <w:rPr>
          <w:rFonts w:eastAsia="Times New Roman"/>
          <w:color w:val="212121"/>
          <w:szCs w:val="24"/>
        </w:rPr>
        <w:t>, τόσα χρόνια φορολογείτε</w:t>
      </w:r>
      <w:r w:rsidRPr="002A640E">
        <w:rPr>
          <w:rFonts w:eastAsia="Times New Roman"/>
          <w:color w:val="212121"/>
          <w:szCs w:val="24"/>
        </w:rPr>
        <w:t xml:space="preserve"> τον Έλληνα και τα παιδιά του και οδηγήσατε όλους τους Έλληνες στο να μην έχουν διάθεση ούτε καν να παντρευτούν </w:t>
      </w:r>
      <w:r>
        <w:rPr>
          <w:rFonts w:eastAsia="Times New Roman"/>
          <w:color w:val="212121"/>
          <w:szCs w:val="24"/>
        </w:rPr>
        <w:t>-</w:t>
      </w:r>
      <w:r w:rsidRPr="002A640E">
        <w:rPr>
          <w:rFonts w:eastAsia="Times New Roman"/>
          <w:color w:val="212121"/>
          <w:szCs w:val="24"/>
        </w:rPr>
        <w:t>όχι να κάνουν οικογένειες και παιδιά</w:t>
      </w:r>
      <w:r>
        <w:rPr>
          <w:rFonts w:eastAsia="Times New Roman"/>
          <w:color w:val="212121"/>
          <w:szCs w:val="24"/>
        </w:rPr>
        <w:t>-</w:t>
      </w:r>
      <w:r w:rsidRPr="002A640E">
        <w:rPr>
          <w:rFonts w:eastAsia="Times New Roman"/>
          <w:color w:val="212121"/>
          <w:szCs w:val="24"/>
        </w:rPr>
        <w:t xml:space="preserve"> οδηγήσατε εκα</w:t>
      </w:r>
      <w:r w:rsidRPr="002A640E">
        <w:rPr>
          <w:rFonts w:eastAsia="Times New Roman"/>
          <w:color w:val="212121"/>
          <w:szCs w:val="24"/>
        </w:rPr>
        <w:t>τοντάδες</w:t>
      </w:r>
      <w:r>
        <w:rPr>
          <w:rFonts w:eastAsia="Times New Roman"/>
          <w:color w:val="212121"/>
          <w:szCs w:val="24"/>
        </w:rPr>
        <w:t xml:space="preserve"> χιλιάδες Έλληνες </w:t>
      </w:r>
      <w:r>
        <w:rPr>
          <w:rFonts w:eastAsia="Times New Roman"/>
          <w:color w:val="212121"/>
          <w:szCs w:val="24"/>
        </w:rPr>
        <w:lastRenderedPageBreak/>
        <w:t xml:space="preserve">στο εξωτερικό, </w:t>
      </w:r>
      <w:r w:rsidRPr="002A640E">
        <w:rPr>
          <w:rFonts w:eastAsia="Times New Roman"/>
          <w:color w:val="212121"/>
          <w:szCs w:val="24"/>
        </w:rPr>
        <w:t>που π</w:t>
      </w:r>
      <w:r>
        <w:rPr>
          <w:rFonts w:eastAsia="Times New Roman"/>
          <w:color w:val="212121"/>
          <w:szCs w:val="24"/>
        </w:rPr>
        <w:t>λέο</w:t>
      </w:r>
      <w:r w:rsidRPr="002A640E">
        <w:rPr>
          <w:rFonts w:eastAsia="Times New Roman"/>
          <w:color w:val="212121"/>
          <w:szCs w:val="24"/>
        </w:rPr>
        <w:t xml:space="preserve">ν αυτοί </w:t>
      </w:r>
      <w:r>
        <w:rPr>
          <w:rFonts w:eastAsia="Times New Roman"/>
          <w:color w:val="212121"/>
          <w:szCs w:val="24"/>
        </w:rPr>
        <w:t>«πέταξαν»</w:t>
      </w:r>
      <w:r w:rsidRPr="002A640E">
        <w:rPr>
          <w:rFonts w:eastAsia="Times New Roman"/>
          <w:color w:val="212121"/>
          <w:szCs w:val="24"/>
        </w:rPr>
        <w:t xml:space="preserve"> και συνήθως είναι αυτοί οι </w:t>
      </w:r>
      <w:r>
        <w:rPr>
          <w:rFonts w:eastAsia="Times New Roman"/>
          <w:color w:val="212121"/>
          <w:szCs w:val="24"/>
        </w:rPr>
        <w:t>Έλληνες</w:t>
      </w:r>
      <w:r w:rsidRPr="002A640E">
        <w:rPr>
          <w:rFonts w:eastAsia="Times New Roman"/>
          <w:color w:val="212121"/>
          <w:szCs w:val="24"/>
        </w:rPr>
        <w:t xml:space="preserve"> που είναι σε παραγωγική ηλικία και σε αναπαραγωγική ηλικία</w:t>
      </w:r>
      <w:r>
        <w:rPr>
          <w:rFonts w:eastAsia="Times New Roman"/>
          <w:color w:val="212121"/>
          <w:szCs w:val="24"/>
        </w:rPr>
        <w:t>. Διότι τα παιδιά ε</w:t>
      </w:r>
      <w:r w:rsidRPr="002A640E">
        <w:rPr>
          <w:rFonts w:eastAsia="Times New Roman"/>
          <w:color w:val="212121"/>
          <w:szCs w:val="24"/>
        </w:rPr>
        <w:t xml:space="preserve">ίναι ευλογία </w:t>
      </w:r>
      <w:r>
        <w:rPr>
          <w:rFonts w:eastAsia="Times New Roman"/>
          <w:color w:val="212121"/>
          <w:szCs w:val="24"/>
        </w:rPr>
        <w:t>θ</w:t>
      </w:r>
      <w:r w:rsidRPr="002A640E">
        <w:rPr>
          <w:rFonts w:eastAsia="Times New Roman"/>
          <w:color w:val="212121"/>
          <w:szCs w:val="24"/>
        </w:rPr>
        <w:t>εού και όχι τεκμήριο προς φορολόγηση</w:t>
      </w:r>
      <w:r>
        <w:rPr>
          <w:rFonts w:eastAsia="Times New Roman"/>
          <w:color w:val="212121"/>
          <w:szCs w:val="24"/>
        </w:rPr>
        <w:t xml:space="preserve">. </w:t>
      </w:r>
    </w:p>
    <w:p w14:paraId="6929894A" w14:textId="77777777" w:rsidR="00F93F98" w:rsidRDefault="00F9424E">
      <w:pPr>
        <w:spacing w:line="600" w:lineRule="auto"/>
        <w:ind w:firstLine="720"/>
        <w:jc w:val="both"/>
        <w:rPr>
          <w:rFonts w:eastAsia="Times New Roman"/>
          <w:color w:val="212121"/>
          <w:szCs w:val="24"/>
        </w:rPr>
      </w:pPr>
      <w:r>
        <w:rPr>
          <w:rFonts w:eastAsia="Times New Roman"/>
          <w:color w:val="212121"/>
          <w:szCs w:val="24"/>
        </w:rPr>
        <w:t>Ε</w:t>
      </w:r>
      <w:r w:rsidRPr="002A640E">
        <w:rPr>
          <w:rFonts w:eastAsia="Times New Roman"/>
          <w:color w:val="212121"/>
          <w:szCs w:val="24"/>
        </w:rPr>
        <w:t>σείς με τους λαθρομεταν</w:t>
      </w:r>
      <w:r w:rsidRPr="002A640E">
        <w:rPr>
          <w:rFonts w:eastAsia="Times New Roman"/>
          <w:color w:val="212121"/>
          <w:szCs w:val="24"/>
        </w:rPr>
        <w:t xml:space="preserve">άστες και τους </w:t>
      </w:r>
      <w:r>
        <w:rPr>
          <w:rFonts w:eastAsia="Times New Roman"/>
          <w:color w:val="212121"/>
          <w:szCs w:val="24"/>
        </w:rPr>
        <w:t xml:space="preserve">ΛΟΑΤΚΙ, </w:t>
      </w:r>
      <w:r w:rsidRPr="002A640E">
        <w:rPr>
          <w:rFonts w:eastAsia="Times New Roman"/>
          <w:color w:val="212121"/>
          <w:szCs w:val="24"/>
        </w:rPr>
        <w:t>εμείς με τους Έλληνες και τα ελληνόπουλα</w:t>
      </w:r>
      <w:r>
        <w:rPr>
          <w:rFonts w:eastAsia="Times New Roman"/>
          <w:color w:val="212121"/>
          <w:szCs w:val="24"/>
        </w:rPr>
        <w:t>!</w:t>
      </w:r>
    </w:p>
    <w:p w14:paraId="6929894B" w14:textId="77777777" w:rsidR="00F93F98" w:rsidRDefault="00F9424E">
      <w:pPr>
        <w:spacing w:line="600" w:lineRule="auto"/>
        <w:ind w:firstLine="720"/>
        <w:jc w:val="both"/>
        <w:rPr>
          <w:rFonts w:eastAsia="Times New Roman"/>
          <w:color w:val="212121"/>
          <w:szCs w:val="24"/>
        </w:rPr>
      </w:pPr>
      <w:r w:rsidRPr="002A640E">
        <w:rPr>
          <w:rFonts w:eastAsia="Times New Roman"/>
          <w:color w:val="212121"/>
          <w:szCs w:val="24"/>
        </w:rPr>
        <w:t>Ευχαριστώ πολύ</w:t>
      </w:r>
      <w:r>
        <w:rPr>
          <w:rFonts w:eastAsia="Times New Roman"/>
          <w:color w:val="212121"/>
          <w:szCs w:val="24"/>
        </w:rPr>
        <w:t>.</w:t>
      </w:r>
    </w:p>
    <w:p w14:paraId="6929894C"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Η </w:t>
      </w:r>
      <w:r>
        <w:rPr>
          <w:rFonts w:eastAsia="Times New Roman"/>
          <w:szCs w:val="24"/>
        </w:rPr>
        <w:t>κ</w:t>
      </w:r>
      <w:r>
        <w:rPr>
          <w:rFonts w:eastAsia="Times New Roman"/>
          <w:szCs w:val="24"/>
        </w:rPr>
        <w:t>.</w:t>
      </w:r>
      <w:r>
        <w:rPr>
          <w:rFonts w:eastAsia="Times New Roman"/>
          <w:szCs w:val="24"/>
        </w:rPr>
        <w:t xml:space="preserve"> </w:t>
      </w:r>
      <w:r>
        <w:rPr>
          <w:rFonts w:eastAsia="Times New Roman"/>
          <w:color w:val="212121"/>
          <w:szCs w:val="24"/>
        </w:rPr>
        <w:t>Τριανταφύλλ</w:t>
      </w:r>
      <w:r w:rsidRPr="002A640E">
        <w:rPr>
          <w:rFonts w:eastAsia="Times New Roman"/>
          <w:color w:val="212121"/>
          <w:szCs w:val="24"/>
        </w:rPr>
        <w:t xml:space="preserve">ου </w:t>
      </w:r>
      <w:r>
        <w:rPr>
          <w:rFonts w:eastAsia="Times New Roman"/>
          <w:color w:val="212121"/>
          <w:szCs w:val="24"/>
        </w:rPr>
        <w:t xml:space="preserve">έχει τον λόγο. </w:t>
      </w:r>
    </w:p>
    <w:p w14:paraId="6929894D"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ΜΑΡΙΑ ΤΡΙΑΝΤΑΦΥΛΛΟΥ: </w:t>
      </w:r>
      <w:r>
        <w:rPr>
          <w:rFonts w:eastAsia="Times New Roman"/>
          <w:color w:val="212121"/>
          <w:szCs w:val="24"/>
        </w:rPr>
        <w:t xml:space="preserve">Ευχαριστώ, κύριε Πρόεδρε. </w:t>
      </w:r>
    </w:p>
    <w:p w14:paraId="6929894E"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Τα παιδιά είναι π</w:t>
      </w:r>
      <w:r w:rsidRPr="002A640E">
        <w:rPr>
          <w:rFonts w:eastAsia="Times New Roman"/>
          <w:color w:val="212121"/>
          <w:szCs w:val="24"/>
        </w:rPr>
        <w:t xml:space="preserve">ράγματι </w:t>
      </w:r>
      <w:r>
        <w:rPr>
          <w:rFonts w:eastAsia="Times New Roman"/>
          <w:color w:val="212121"/>
          <w:szCs w:val="24"/>
        </w:rPr>
        <w:t xml:space="preserve">η </w:t>
      </w:r>
      <w:r w:rsidRPr="002A640E">
        <w:rPr>
          <w:rFonts w:eastAsia="Times New Roman"/>
          <w:color w:val="212121"/>
          <w:szCs w:val="24"/>
        </w:rPr>
        <w:t xml:space="preserve">ομορφιά αυτού του κόσμου και σε </w:t>
      </w:r>
      <w:r w:rsidRPr="002A640E">
        <w:rPr>
          <w:rFonts w:eastAsia="Times New Roman"/>
          <w:color w:val="212121"/>
          <w:szCs w:val="24"/>
        </w:rPr>
        <w:t>κα</w:t>
      </w:r>
      <w:r>
        <w:rPr>
          <w:rFonts w:eastAsia="Times New Roman"/>
          <w:color w:val="212121"/>
          <w:szCs w:val="24"/>
        </w:rPr>
        <w:t>μ</w:t>
      </w:r>
      <w:r w:rsidRPr="002A640E">
        <w:rPr>
          <w:rFonts w:eastAsia="Times New Roman"/>
          <w:color w:val="212121"/>
          <w:szCs w:val="24"/>
        </w:rPr>
        <w:t>μία περίπτωση δεν θα δεχτούμε μαθήματα από χουντικούς</w:t>
      </w:r>
      <w:r>
        <w:rPr>
          <w:rFonts w:eastAsia="Times New Roman"/>
          <w:color w:val="212121"/>
          <w:szCs w:val="24"/>
        </w:rPr>
        <w:t xml:space="preserve">, </w:t>
      </w:r>
      <w:r w:rsidRPr="002A640E">
        <w:rPr>
          <w:rFonts w:eastAsia="Times New Roman"/>
          <w:color w:val="212121"/>
          <w:szCs w:val="24"/>
        </w:rPr>
        <w:t>οι οποίοι έχουν προδώσει την πατρίδα πολλές φορές</w:t>
      </w:r>
      <w:r>
        <w:rPr>
          <w:rFonts w:eastAsia="Times New Roman"/>
          <w:color w:val="212121"/>
          <w:szCs w:val="24"/>
        </w:rPr>
        <w:t>,</w:t>
      </w:r>
      <w:r w:rsidRPr="002A640E">
        <w:rPr>
          <w:rFonts w:eastAsia="Times New Roman"/>
          <w:color w:val="212121"/>
          <w:szCs w:val="24"/>
        </w:rPr>
        <w:t xml:space="preserve"> όπως </w:t>
      </w:r>
      <w:r>
        <w:rPr>
          <w:rFonts w:eastAsia="Times New Roman"/>
          <w:color w:val="212121"/>
          <w:szCs w:val="24"/>
        </w:rPr>
        <w:t>-</w:t>
      </w:r>
      <w:r w:rsidRPr="002A640E">
        <w:rPr>
          <w:rFonts w:eastAsia="Times New Roman"/>
          <w:color w:val="212121"/>
          <w:szCs w:val="24"/>
        </w:rPr>
        <w:t>ας πούμε</w:t>
      </w:r>
      <w:r>
        <w:rPr>
          <w:rFonts w:eastAsia="Times New Roman"/>
          <w:color w:val="212121"/>
          <w:szCs w:val="24"/>
        </w:rPr>
        <w:t>-</w:t>
      </w:r>
      <w:r w:rsidRPr="002A640E">
        <w:rPr>
          <w:rFonts w:eastAsia="Times New Roman"/>
          <w:color w:val="212121"/>
          <w:szCs w:val="24"/>
        </w:rPr>
        <w:t xml:space="preserve"> την Κύπρο</w:t>
      </w:r>
      <w:r>
        <w:rPr>
          <w:rFonts w:eastAsia="Times New Roman"/>
          <w:color w:val="212121"/>
          <w:szCs w:val="24"/>
        </w:rPr>
        <w:t>. Δ</w:t>
      </w:r>
      <w:r w:rsidRPr="002A640E">
        <w:rPr>
          <w:rFonts w:eastAsia="Times New Roman"/>
          <w:color w:val="212121"/>
          <w:szCs w:val="24"/>
        </w:rPr>
        <w:t>εν θα δεχτούμε</w:t>
      </w:r>
      <w:r>
        <w:rPr>
          <w:rFonts w:eastAsia="Times New Roman"/>
          <w:color w:val="212121"/>
          <w:szCs w:val="24"/>
        </w:rPr>
        <w:t>, λοιπόν,</w:t>
      </w:r>
      <w:r w:rsidRPr="002A640E">
        <w:rPr>
          <w:rFonts w:eastAsia="Times New Roman"/>
          <w:color w:val="212121"/>
          <w:szCs w:val="24"/>
        </w:rPr>
        <w:t xml:space="preserve"> μαθήματα ούτε για την οικογένεια ούτε για την πατρίδα</w:t>
      </w:r>
      <w:r>
        <w:rPr>
          <w:rFonts w:eastAsia="Times New Roman"/>
          <w:color w:val="212121"/>
          <w:szCs w:val="24"/>
        </w:rPr>
        <w:t>,</w:t>
      </w:r>
      <w:r w:rsidRPr="002A640E">
        <w:rPr>
          <w:rFonts w:eastAsia="Times New Roman"/>
          <w:color w:val="212121"/>
          <w:szCs w:val="24"/>
        </w:rPr>
        <w:t xml:space="preserve"> σε κα</w:t>
      </w:r>
      <w:r>
        <w:rPr>
          <w:rFonts w:eastAsia="Times New Roman"/>
          <w:color w:val="212121"/>
          <w:szCs w:val="24"/>
        </w:rPr>
        <w:t>μ</w:t>
      </w:r>
      <w:r w:rsidRPr="002A640E">
        <w:rPr>
          <w:rFonts w:eastAsia="Times New Roman"/>
          <w:color w:val="212121"/>
          <w:szCs w:val="24"/>
        </w:rPr>
        <w:t>μία περίπτωση</w:t>
      </w:r>
      <w:r>
        <w:rPr>
          <w:rFonts w:eastAsia="Times New Roman"/>
          <w:color w:val="212121"/>
          <w:szCs w:val="24"/>
        </w:rPr>
        <w:t>! Κ</w:t>
      </w:r>
      <w:r w:rsidRPr="002A640E">
        <w:rPr>
          <w:rFonts w:eastAsia="Times New Roman"/>
          <w:color w:val="212121"/>
          <w:szCs w:val="24"/>
        </w:rPr>
        <w:t>αι πρέπ</w:t>
      </w:r>
      <w:r>
        <w:rPr>
          <w:rFonts w:eastAsia="Times New Roman"/>
          <w:color w:val="212121"/>
          <w:szCs w:val="24"/>
        </w:rPr>
        <w:t xml:space="preserve">ει να </w:t>
      </w:r>
      <w:r>
        <w:rPr>
          <w:rFonts w:eastAsia="Times New Roman"/>
          <w:color w:val="212121"/>
          <w:szCs w:val="24"/>
        </w:rPr>
        <w:t>γνωρίζουν καλά ότι ε</w:t>
      </w:r>
      <w:r w:rsidRPr="002A640E">
        <w:rPr>
          <w:rFonts w:eastAsia="Times New Roman"/>
          <w:color w:val="212121"/>
          <w:szCs w:val="24"/>
        </w:rPr>
        <w:t>πί</w:t>
      </w:r>
      <w:r>
        <w:rPr>
          <w:rFonts w:eastAsia="Times New Roman"/>
          <w:color w:val="212121"/>
          <w:szCs w:val="24"/>
        </w:rPr>
        <w:t xml:space="preserve">σης οι γυναίκες δεν </w:t>
      </w:r>
      <w:r>
        <w:rPr>
          <w:rFonts w:eastAsia="Times New Roman"/>
          <w:color w:val="212121"/>
          <w:szCs w:val="24"/>
        </w:rPr>
        <w:lastRenderedPageBreak/>
        <w:t>μπορούν να α</w:t>
      </w:r>
      <w:r w:rsidRPr="002A640E">
        <w:rPr>
          <w:rFonts w:eastAsia="Times New Roman"/>
          <w:color w:val="212121"/>
          <w:szCs w:val="24"/>
        </w:rPr>
        <w:t>γνοούνται</w:t>
      </w:r>
      <w:r>
        <w:rPr>
          <w:rFonts w:eastAsia="Times New Roman"/>
          <w:color w:val="212121"/>
          <w:szCs w:val="24"/>
        </w:rPr>
        <w:t>. Τ</w:t>
      </w:r>
      <w:r w:rsidRPr="002A640E">
        <w:rPr>
          <w:rFonts w:eastAsia="Times New Roman"/>
          <w:color w:val="212121"/>
          <w:szCs w:val="24"/>
        </w:rPr>
        <w:t>ο δικαίωμα στην αυτοδιάθεση είναι αδιαπραγμάτευτο και ισοδύναμο με το δικαίωμα στην τεκνοποίηση και</w:t>
      </w:r>
      <w:r>
        <w:rPr>
          <w:rFonts w:eastAsia="Times New Roman"/>
          <w:color w:val="212121"/>
          <w:szCs w:val="24"/>
        </w:rPr>
        <w:t xml:space="preserve"> σ</w:t>
      </w:r>
      <w:r w:rsidRPr="002A640E">
        <w:rPr>
          <w:rFonts w:eastAsia="Times New Roman"/>
          <w:color w:val="212121"/>
          <w:szCs w:val="24"/>
        </w:rPr>
        <w:t xml:space="preserve">τη </w:t>
      </w:r>
      <w:proofErr w:type="spellStart"/>
      <w:r w:rsidRPr="002A640E">
        <w:rPr>
          <w:rFonts w:eastAsia="Times New Roman"/>
          <w:color w:val="212121"/>
          <w:szCs w:val="24"/>
        </w:rPr>
        <w:t>γονεϊκότητα</w:t>
      </w:r>
      <w:proofErr w:type="spellEnd"/>
      <w:r>
        <w:rPr>
          <w:rFonts w:eastAsia="Times New Roman"/>
          <w:color w:val="212121"/>
          <w:szCs w:val="24"/>
        </w:rPr>
        <w:t>.</w:t>
      </w:r>
    </w:p>
    <w:p w14:paraId="6929894F"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sidRPr="002A640E">
        <w:rPr>
          <w:rFonts w:eastAsia="Times New Roman"/>
          <w:color w:val="212121"/>
          <w:szCs w:val="24"/>
        </w:rPr>
        <w:t>Άρα</w:t>
      </w:r>
      <w:r>
        <w:rPr>
          <w:rFonts w:eastAsia="Times New Roman"/>
          <w:color w:val="212121"/>
          <w:szCs w:val="24"/>
        </w:rPr>
        <w:t>,</w:t>
      </w:r>
      <w:r w:rsidRPr="002A640E">
        <w:rPr>
          <w:rFonts w:eastAsia="Times New Roman"/>
          <w:color w:val="212121"/>
          <w:szCs w:val="24"/>
        </w:rPr>
        <w:t xml:space="preserve"> νομίζω ότι ήρθε η ώρα πραγματικά</w:t>
      </w:r>
      <w:r>
        <w:rPr>
          <w:rFonts w:eastAsia="Times New Roman"/>
          <w:color w:val="212121"/>
          <w:szCs w:val="24"/>
        </w:rPr>
        <w:t>,</w:t>
      </w:r>
      <w:r w:rsidRPr="002A640E">
        <w:rPr>
          <w:rFonts w:eastAsia="Times New Roman"/>
          <w:color w:val="212121"/>
          <w:szCs w:val="24"/>
        </w:rPr>
        <w:t xml:space="preserve"> εξαιτίας του ζητήματος που είναι π</w:t>
      </w:r>
      <w:r w:rsidRPr="002A640E">
        <w:rPr>
          <w:rFonts w:eastAsia="Times New Roman"/>
          <w:color w:val="212121"/>
          <w:szCs w:val="24"/>
        </w:rPr>
        <w:t>άρα πολύ μεγάλο</w:t>
      </w:r>
      <w:r>
        <w:rPr>
          <w:rFonts w:eastAsia="Times New Roman"/>
          <w:color w:val="212121"/>
          <w:szCs w:val="24"/>
        </w:rPr>
        <w:t>,</w:t>
      </w:r>
      <w:r w:rsidRPr="002A640E">
        <w:rPr>
          <w:rFonts w:eastAsia="Times New Roman"/>
          <w:color w:val="212121"/>
          <w:szCs w:val="24"/>
        </w:rPr>
        <w:t xml:space="preserve"> πάρα πολύ σοβαρό</w:t>
      </w:r>
      <w:r>
        <w:rPr>
          <w:rFonts w:eastAsia="Times New Roman"/>
          <w:color w:val="212121"/>
          <w:szCs w:val="24"/>
        </w:rPr>
        <w:t>,</w:t>
      </w:r>
      <w:r w:rsidRPr="002A640E">
        <w:rPr>
          <w:rFonts w:eastAsia="Times New Roman"/>
          <w:color w:val="212121"/>
          <w:szCs w:val="24"/>
        </w:rPr>
        <w:t xml:space="preserve"> έχει κοινωνικές και εθνικές διαστάσεις</w:t>
      </w:r>
      <w:r>
        <w:rPr>
          <w:rFonts w:eastAsia="Times New Roman"/>
          <w:color w:val="212121"/>
          <w:szCs w:val="24"/>
        </w:rPr>
        <w:t>,</w:t>
      </w:r>
      <w:r w:rsidRPr="002A640E">
        <w:rPr>
          <w:rFonts w:eastAsia="Times New Roman"/>
          <w:color w:val="212121"/>
          <w:szCs w:val="24"/>
        </w:rPr>
        <w:t xml:space="preserve"> να συζητήσουμε</w:t>
      </w:r>
      <w:r>
        <w:rPr>
          <w:rFonts w:eastAsia="Times New Roman"/>
          <w:color w:val="212121"/>
          <w:szCs w:val="24"/>
        </w:rPr>
        <w:t>,</w:t>
      </w:r>
      <w:r w:rsidRPr="002A640E">
        <w:rPr>
          <w:rFonts w:eastAsia="Times New Roman"/>
          <w:color w:val="212121"/>
          <w:szCs w:val="24"/>
        </w:rPr>
        <w:t xml:space="preserve"> όπως ταιριάζει σε αυτό το ζήτημα</w:t>
      </w:r>
      <w:r>
        <w:rPr>
          <w:rFonts w:eastAsia="Times New Roman"/>
          <w:color w:val="212121"/>
          <w:szCs w:val="24"/>
        </w:rPr>
        <w:t xml:space="preserve">. </w:t>
      </w:r>
    </w:p>
    <w:p w14:paraId="69298950"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2A640E">
        <w:rPr>
          <w:rFonts w:eastAsia="Times New Roman"/>
          <w:color w:val="212121"/>
          <w:szCs w:val="24"/>
        </w:rPr>
        <w:t>αι νομίζω ό</w:t>
      </w:r>
      <w:r>
        <w:rPr>
          <w:rFonts w:eastAsia="Times New Roman"/>
          <w:color w:val="212121"/>
          <w:szCs w:val="24"/>
        </w:rPr>
        <w:t xml:space="preserve">τι και η ίδια η δημιουργία της </w:t>
      </w:r>
      <w:r>
        <w:rPr>
          <w:rFonts w:eastAsia="Times New Roman"/>
          <w:color w:val="212121"/>
          <w:szCs w:val="24"/>
        </w:rPr>
        <w:t>δ</w:t>
      </w:r>
      <w:r>
        <w:rPr>
          <w:rFonts w:eastAsia="Times New Roman"/>
          <w:color w:val="212121"/>
          <w:szCs w:val="24"/>
        </w:rPr>
        <w:t xml:space="preserve">ιακομματικής </w:t>
      </w:r>
      <w:r>
        <w:rPr>
          <w:rFonts w:eastAsia="Times New Roman"/>
          <w:color w:val="212121"/>
          <w:szCs w:val="24"/>
        </w:rPr>
        <w:t>ε</w:t>
      </w:r>
      <w:r w:rsidRPr="002A640E">
        <w:rPr>
          <w:rFonts w:eastAsia="Times New Roman"/>
          <w:color w:val="212121"/>
          <w:szCs w:val="24"/>
        </w:rPr>
        <w:t>πιτροπής</w:t>
      </w:r>
      <w:r>
        <w:rPr>
          <w:rFonts w:eastAsia="Times New Roman"/>
          <w:color w:val="212121"/>
          <w:szCs w:val="24"/>
        </w:rPr>
        <w:t xml:space="preserve"> </w:t>
      </w:r>
      <w:r w:rsidRPr="002A640E">
        <w:rPr>
          <w:rFonts w:eastAsia="Times New Roman"/>
          <w:color w:val="212121"/>
          <w:szCs w:val="24"/>
        </w:rPr>
        <w:t>πολύ σωστά έγινε</w:t>
      </w:r>
      <w:r>
        <w:rPr>
          <w:rFonts w:eastAsia="Times New Roman"/>
          <w:color w:val="212121"/>
          <w:szCs w:val="24"/>
        </w:rPr>
        <w:t>,</w:t>
      </w:r>
      <w:r w:rsidRPr="002A640E">
        <w:rPr>
          <w:rFonts w:eastAsia="Times New Roman"/>
          <w:color w:val="212121"/>
          <w:szCs w:val="24"/>
        </w:rPr>
        <w:t xml:space="preserve"> ύστερα από την πρόταση της </w:t>
      </w:r>
      <w:r w:rsidRPr="002A640E">
        <w:rPr>
          <w:rFonts w:eastAsia="Times New Roman"/>
          <w:color w:val="212121"/>
          <w:szCs w:val="24"/>
        </w:rPr>
        <w:t>κ</w:t>
      </w:r>
      <w:r>
        <w:rPr>
          <w:rFonts w:eastAsia="Times New Roman"/>
          <w:color w:val="212121"/>
          <w:szCs w:val="24"/>
        </w:rPr>
        <w:t>.</w:t>
      </w:r>
      <w:r w:rsidRPr="002A640E">
        <w:rPr>
          <w:rFonts w:eastAsia="Times New Roman"/>
          <w:color w:val="212121"/>
          <w:szCs w:val="24"/>
        </w:rPr>
        <w:t xml:space="preserve"> Γεννηματά</w:t>
      </w:r>
      <w:r>
        <w:rPr>
          <w:rFonts w:eastAsia="Times New Roman"/>
          <w:color w:val="212121"/>
          <w:szCs w:val="24"/>
        </w:rPr>
        <w:t xml:space="preserve">. Και </w:t>
      </w:r>
      <w:r w:rsidRPr="002A640E">
        <w:rPr>
          <w:rFonts w:eastAsia="Times New Roman"/>
          <w:color w:val="212121"/>
          <w:szCs w:val="24"/>
        </w:rPr>
        <w:t>σήμερα</w:t>
      </w:r>
      <w:r>
        <w:rPr>
          <w:rFonts w:eastAsia="Times New Roman"/>
          <w:color w:val="212121"/>
          <w:szCs w:val="24"/>
        </w:rPr>
        <w:t>, αλλά</w:t>
      </w:r>
      <w:r w:rsidRPr="002A640E">
        <w:rPr>
          <w:rFonts w:eastAsia="Times New Roman"/>
          <w:color w:val="212121"/>
          <w:szCs w:val="24"/>
        </w:rPr>
        <w:t xml:space="preserve"> και σε όλη τη διάρκεια </w:t>
      </w:r>
      <w:r>
        <w:rPr>
          <w:rFonts w:eastAsia="Times New Roman"/>
          <w:color w:val="212121"/>
          <w:szCs w:val="24"/>
        </w:rPr>
        <w:t xml:space="preserve">των συνεδριάσεων της </w:t>
      </w:r>
      <w:r>
        <w:rPr>
          <w:rFonts w:eastAsia="Times New Roman"/>
          <w:color w:val="212121"/>
          <w:szCs w:val="24"/>
        </w:rPr>
        <w:t>ε</w:t>
      </w:r>
      <w:r w:rsidRPr="002A640E">
        <w:rPr>
          <w:rFonts w:eastAsia="Times New Roman"/>
          <w:color w:val="212121"/>
          <w:szCs w:val="24"/>
        </w:rPr>
        <w:t>πιτροπής</w:t>
      </w:r>
      <w:r>
        <w:rPr>
          <w:rFonts w:eastAsia="Times New Roman"/>
          <w:color w:val="212121"/>
          <w:szCs w:val="24"/>
        </w:rPr>
        <w:t xml:space="preserve">, </w:t>
      </w:r>
      <w:r w:rsidRPr="002A640E">
        <w:rPr>
          <w:rFonts w:eastAsia="Times New Roman"/>
          <w:color w:val="212121"/>
          <w:szCs w:val="24"/>
        </w:rPr>
        <w:t>ακούστηκαν επιχειρήματα και σημαντικές προτάσεις από την πλειοψηφία</w:t>
      </w:r>
      <w:r>
        <w:rPr>
          <w:rFonts w:eastAsia="Times New Roman"/>
          <w:color w:val="212121"/>
          <w:szCs w:val="24"/>
        </w:rPr>
        <w:t>, θα έλεγα,</w:t>
      </w:r>
      <w:r w:rsidRPr="002A640E">
        <w:rPr>
          <w:rFonts w:eastAsia="Times New Roman"/>
          <w:color w:val="212121"/>
          <w:szCs w:val="24"/>
        </w:rPr>
        <w:t xml:space="preserve"> των κομμάτων</w:t>
      </w:r>
      <w:r>
        <w:rPr>
          <w:rFonts w:eastAsia="Times New Roman"/>
          <w:color w:val="212121"/>
          <w:szCs w:val="24"/>
        </w:rPr>
        <w:t>. Κ</w:t>
      </w:r>
      <w:r w:rsidRPr="002A640E">
        <w:rPr>
          <w:rFonts w:eastAsia="Times New Roman"/>
          <w:color w:val="212121"/>
          <w:szCs w:val="24"/>
        </w:rPr>
        <w:t>αι νομίζω</w:t>
      </w:r>
      <w:r>
        <w:rPr>
          <w:rFonts w:eastAsia="Times New Roman"/>
          <w:color w:val="212121"/>
          <w:szCs w:val="24"/>
        </w:rPr>
        <w:t xml:space="preserve"> ότι όλοι θα πρέπει να ενσκήψουμε</w:t>
      </w:r>
      <w:r w:rsidRPr="002A640E">
        <w:rPr>
          <w:rFonts w:eastAsia="Times New Roman"/>
          <w:color w:val="212121"/>
          <w:szCs w:val="24"/>
        </w:rPr>
        <w:t xml:space="preserve"> σε αυτές και να δούμε πώς μπορούμε να αντιμετωπίσου</w:t>
      </w:r>
      <w:r w:rsidRPr="002A640E">
        <w:rPr>
          <w:rFonts w:eastAsia="Times New Roman"/>
          <w:color w:val="212121"/>
          <w:szCs w:val="24"/>
        </w:rPr>
        <w:t>με αυτό το θέμα</w:t>
      </w:r>
      <w:r>
        <w:rPr>
          <w:rFonts w:eastAsia="Times New Roman"/>
          <w:color w:val="212121"/>
          <w:szCs w:val="24"/>
        </w:rPr>
        <w:t>.</w:t>
      </w:r>
    </w:p>
    <w:p w14:paraId="69298951"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proofErr w:type="spellStart"/>
      <w:r>
        <w:rPr>
          <w:rFonts w:eastAsia="Times New Roman"/>
          <w:color w:val="212121"/>
          <w:szCs w:val="24"/>
        </w:rPr>
        <w:t>Σ</w:t>
      </w:r>
      <w:r w:rsidRPr="002A640E">
        <w:rPr>
          <w:rFonts w:eastAsia="Times New Roman"/>
          <w:color w:val="212121"/>
          <w:szCs w:val="24"/>
        </w:rPr>
        <w:t>υνομολογείται</w:t>
      </w:r>
      <w:proofErr w:type="spellEnd"/>
      <w:r w:rsidRPr="002A640E">
        <w:rPr>
          <w:rFonts w:eastAsia="Times New Roman"/>
          <w:color w:val="212121"/>
          <w:szCs w:val="24"/>
        </w:rPr>
        <w:t xml:space="preserve"> ότι πρόκειται για το σημαντικότερο πρόβλημα της χώρας </w:t>
      </w:r>
      <w:r>
        <w:rPr>
          <w:rFonts w:eastAsia="Times New Roman"/>
          <w:color w:val="212121"/>
          <w:szCs w:val="24"/>
        </w:rPr>
        <w:t>μας,</w:t>
      </w:r>
      <w:r w:rsidRPr="002A640E">
        <w:rPr>
          <w:rFonts w:eastAsia="Times New Roman"/>
          <w:color w:val="212121"/>
          <w:szCs w:val="24"/>
        </w:rPr>
        <w:t xml:space="preserve"> αλλά και της Ευρωπαϊκής Ένωσης</w:t>
      </w:r>
      <w:r>
        <w:rPr>
          <w:rFonts w:eastAsia="Times New Roman"/>
          <w:color w:val="212121"/>
          <w:szCs w:val="24"/>
        </w:rPr>
        <w:t>, ή</w:t>
      </w:r>
      <w:r w:rsidRPr="002A640E">
        <w:rPr>
          <w:rFonts w:eastAsia="Times New Roman"/>
          <w:color w:val="212121"/>
          <w:szCs w:val="24"/>
        </w:rPr>
        <w:t xml:space="preserve"> τουλάχιστον ενός μεγάλου μέρους </w:t>
      </w:r>
      <w:r>
        <w:rPr>
          <w:rFonts w:eastAsia="Times New Roman"/>
          <w:color w:val="212121"/>
          <w:szCs w:val="24"/>
        </w:rPr>
        <w:t xml:space="preserve">της. Κυρίως στη Νότια Ευρώπη </w:t>
      </w:r>
      <w:r>
        <w:rPr>
          <w:rFonts w:eastAsia="Times New Roman"/>
          <w:color w:val="212121"/>
          <w:szCs w:val="24"/>
        </w:rPr>
        <w:lastRenderedPageBreak/>
        <w:t>υπάρχει αυτό το ζήτημα. Πλήττεται η Νότια Ευρώπη.</w:t>
      </w:r>
      <w:r w:rsidRPr="002A640E">
        <w:rPr>
          <w:rFonts w:eastAsia="Times New Roman"/>
          <w:color w:val="212121"/>
          <w:szCs w:val="24"/>
        </w:rPr>
        <w:t xml:space="preserve"> </w:t>
      </w:r>
      <w:r>
        <w:rPr>
          <w:rFonts w:eastAsia="Times New Roman"/>
          <w:color w:val="212121"/>
          <w:szCs w:val="24"/>
        </w:rPr>
        <w:t xml:space="preserve">Και θα έλεγα ότι φωτεινά παραδείγματα, όπως προαναφέρθηκε, είναι η Γαλλία και οι σκανδιναβικές χώρες. </w:t>
      </w:r>
    </w:p>
    <w:p w14:paraId="69298952"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proofErr w:type="spellStart"/>
      <w:r>
        <w:rPr>
          <w:rFonts w:eastAsia="Times New Roman"/>
          <w:color w:val="212121"/>
          <w:szCs w:val="24"/>
        </w:rPr>
        <w:t>Συνομολογείται</w:t>
      </w:r>
      <w:proofErr w:type="spellEnd"/>
      <w:r>
        <w:rPr>
          <w:rFonts w:eastAsia="Times New Roman"/>
          <w:color w:val="212121"/>
          <w:szCs w:val="24"/>
        </w:rPr>
        <w:t>, επίσης,</w:t>
      </w:r>
      <w:r w:rsidRPr="002A640E">
        <w:rPr>
          <w:rFonts w:eastAsia="Times New Roman"/>
          <w:color w:val="212121"/>
          <w:szCs w:val="24"/>
        </w:rPr>
        <w:t xml:space="preserve"> η διαχρονική α</w:t>
      </w:r>
      <w:r>
        <w:rPr>
          <w:rFonts w:eastAsia="Times New Roman"/>
          <w:color w:val="212121"/>
          <w:szCs w:val="24"/>
        </w:rPr>
        <w:t>δυναμία αντιμετώπισή</w:t>
      </w:r>
      <w:r w:rsidRPr="002A640E">
        <w:rPr>
          <w:rFonts w:eastAsia="Times New Roman"/>
          <w:color w:val="212121"/>
          <w:szCs w:val="24"/>
        </w:rPr>
        <w:t>ς του</w:t>
      </w:r>
      <w:r>
        <w:rPr>
          <w:rFonts w:eastAsia="Times New Roman"/>
          <w:color w:val="212121"/>
          <w:szCs w:val="24"/>
        </w:rPr>
        <w:t>. Όλοι είπαν</w:t>
      </w:r>
      <w:r w:rsidRPr="002A640E">
        <w:rPr>
          <w:rFonts w:eastAsia="Times New Roman"/>
          <w:color w:val="212121"/>
          <w:szCs w:val="24"/>
        </w:rPr>
        <w:t xml:space="preserve"> ότι από τη δεκαετία του </w:t>
      </w:r>
      <w:r>
        <w:rPr>
          <w:rFonts w:eastAsia="Times New Roman"/>
          <w:color w:val="212121"/>
          <w:szCs w:val="24"/>
        </w:rPr>
        <w:t>19</w:t>
      </w:r>
      <w:r w:rsidRPr="002A640E">
        <w:rPr>
          <w:rFonts w:eastAsia="Times New Roman"/>
          <w:color w:val="212121"/>
          <w:szCs w:val="24"/>
        </w:rPr>
        <w:t>80 εντείνεται αυτό το πρόβλημα</w:t>
      </w:r>
      <w:r>
        <w:rPr>
          <w:rFonts w:eastAsia="Times New Roman"/>
          <w:color w:val="212121"/>
          <w:szCs w:val="24"/>
        </w:rPr>
        <w:t>,</w:t>
      </w:r>
      <w:r w:rsidRPr="002A640E">
        <w:rPr>
          <w:rFonts w:eastAsia="Times New Roman"/>
          <w:color w:val="212121"/>
          <w:szCs w:val="24"/>
        </w:rPr>
        <w:t xml:space="preserve"> παρά τα κάποια μέτρ</w:t>
      </w:r>
      <w:r w:rsidRPr="002A640E">
        <w:rPr>
          <w:rFonts w:eastAsia="Times New Roman"/>
          <w:color w:val="212121"/>
          <w:szCs w:val="24"/>
        </w:rPr>
        <w:t xml:space="preserve">α </w:t>
      </w:r>
      <w:r>
        <w:rPr>
          <w:rFonts w:eastAsia="Times New Roman"/>
          <w:color w:val="212121"/>
          <w:szCs w:val="24"/>
        </w:rPr>
        <w:t xml:space="preserve">που </w:t>
      </w:r>
      <w:r w:rsidRPr="002A640E">
        <w:rPr>
          <w:rFonts w:eastAsia="Times New Roman"/>
          <w:color w:val="212121"/>
          <w:szCs w:val="24"/>
        </w:rPr>
        <w:t>ομολογουμένως έχουν παρθεί</w:t>
      </w:r>
      <w:r>
        <w:rPr>
          <w:rFonts w:eastAsia="Times New Roman"/>
          <w:color w:val="212121"/>
          <w:szCs w:val="24"/>
        </w:rPr>
        <w:t xml:space="preserve">. </w:t>
      </w:r>
    </w:p>
    <w:p w14:paraId="69298953"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π</w:t>
      </w:r>
      <w:r w:rsidRPr="002A640E">
        <w:rPr>
          <w:rFonts w:eastAsia="Times New Roman"/>
          <w:color w:val="212121"/>
          <w:szCs w:val="24"/>
        </w:rPr>
        <w:t>ράγματι</w:t>
      </w:r>
      <w:r>
        <w:rPr>
          <w:rFonts w:eastAsia="Times New Roman"/>
          <w:color w:val="212121"/>
          <w:szCs w:val="24"/>
        </w:rPr>
        <w:t>,</w:t>
      </w:r>
      <w:r w:rsidRPr="002A640E">
        <w:rPr>
          <w:rFonts w:eastAsia="Times New Roman"/>
          <w:color w:val="212121"/>
          <w:szCs w:val="24"/>
        </w:rPr>
        <w:t xml:space="preserve"> σήμερα δε</w:t>
      </w:r>
      <w:r>
        <w:rPr>
          <w:rFonts w:eastAsia="Times New Roman"/>
          <w:color w:val="212121"/>
          <w:szCs w:val="24"/>
        </w:rPr>
        <w:t xml:space="preserve">ν ήρθαμε εδώ για να πλειοδοτήσουμε για το ποιος πήρε </w:t>
      </w:r>
      <w:r w:rsidRPr="002A640E">
        <w:rPr>
          <w:rFonts w:eastAsia="Times New Roman"/>
          <w:color w:val="212121"/>
          <w:szCs w:val="24"/>
        </w:rPr>
        <w:t>τα περισσότερα θετικά μέτρα</w:t>
      </w:r>
      <w:r>
        <w:rPr>
          <w:rFonts w:eastAsia="Times New Roman"/>
          <w:color w:val="212121"/>
          <w:szCs w:val="24"/>
        </w:rPr>
        <w:t xml:space="preserve">. Όμως, </w:t>
      </w:r>
      <w:r w:rsidRPr="002A640E">
        <w:rPr>
          <w:rFonts w:eastAsia="Times New Roman"/>
          <w:color w:val="212121"/>
          <w:szCs w:val="24"/>
        </w:rPr>
        <w:t xml:space="preserve">είναι γεγονός ότι κατά τα </w:t>
      </w:r>
      <w:proofErr w:type="spellStart"/>
      <w:r w:rsidRPr="002A640E">
        <w:rPr>
          <w:rFonts w:eastAsia="Times New Roman"/>
          <w:color w:val="212121"/>
          <w:szCs w:val="24"/>
        </w:rPr>
        <w:t>μνημονιακά</w:t>
      </w:r>
      <w:proofErr w:type="spellEnd"/>
      <w:r w:rsidRPr="002A640E">
        <w:rPr>
          <w:rFonts w:eastAsia="Times New Roman"/>
          <w:color w:val="212121"/>
          <w:szCs w:val="24"/>
        </w:rPr>
        <w:t xml:space="preserve"> χρόνια υπάρχει ανησυχητική μείωση των γεννήσεων</w:t>
      </w:r>
      <w:r>
        <w:rPr>
          <w:rFonts w:eastAsia="Times New Roman"/>
          <w:color w:val="212121"/>
          <w:szCs w:val="24"/>
        </w:rPr>
        <w:t>,</w:t>
      </w:r>
      <w:r w:rsidRPr="002A640E">
        <w:rPr>
          <w:rFonts w:eastAsia="Times New Roman"/>
          <w:color w:val="212121"/>
          <w:szCs w:val="24"/>
        </w:rPr>
        <w:t xml:space="preserve"> παγίωση του φαινομένου </w:t>
      </w:r>
      <w:r w:rsidRPr="002A640E">
        <w:rPr>
          <w:rFonts w:eastAsia="Times New Roman"/>
          <w:color w:val="212121"/>
          <w:szCs w:val="24"/>
        </w:rPr>
        <w:t xml:space="preserve">του </w:t>
      </w:r>
      <w:r w:rsidRPr="002A640E">
        <w:rPr>
          <w:rFonts w:eastAsia="Times New Roman"/>
          <w:color w:val="212121"/>
          <w:szCs w:val="24"/>
          <w:lang w:val="en"/>
        </w:rPr>
        <w:t>brain</w:t>
      </w:r>
      <w:r w:rsidRPr="002A640E">
        <w:rPr>
          <w:rFonts w:eastAsia="Times New Roman"/>
          <w:color w:val="212121"/>
          <w:szCs w:val="24"/>
        </w:rPr>
        <w:t xml:space="preserve"> </w:t>
      </w:r>
      <w:r w:rsidRPr="002A640E">
        <w:rPr>
          <w:rFonts w:eastAsia="Times New Roman"/>
          <w:color w:val="212121"/>
          <w:szCs w:val="24"/>
          <w:lang w:val="en"/>
        </w:rPr>
        <w:t>drain</w:t>
      </w:r>
      <w:r>
        <w:rPr>
          <w:rFonts w:eastAsia="Times New Roman"/>
          <w:color w:val="212121"/>
          <w:szCs w:val="24"/>
        </w:rPr>
        <w:t xml:space="preserve"> και σ</w:t>
      </w:r>
      <w:r w:rsidRPr="002A640E">
        <w:rPr>
          <w:rFonts w:eastAsia="Times New Roman"/>
          <w:color w:val="212121"/>
          <w:szCs w:val="24"/>
        </w:rPr>
        <w:t xml:space="preserve">τα χρόνια της κρίσης περισσότεροι από </w:t>
      </w:r>
      <w:r>
        <w:rPr>
          <w:rFonts w:eastAsia="Times New Roman"/>
          <w:color w:val="212121"/>
          <w:szCs w:val="24"/>
        </w:rPr>
        <w:t>τέσσερις χιλιάδες νέοι μας,</w:t>
      </w:r>
      <w:r w:rsidRPr="002A640E">
        <w:rPr>
          <w:rFonts w:eastAsia="Times New Roman"/>
          <w:color w:val="212121"/>
          <w:szCs w:val="24"/>
        </w:rPr>
        <w:t xml:space="preserve"> το πιο δυναμικό</w:t>
      </w:r>
      <w:r>
        <w:rPr>
          <w:rFonts w:eastAsia="Times New Roman"/>
          <w:color w:val="212121"/>
          <w:szCs w:val="24"/>
        </w:rPr>
        <w:t>,</w:t>
      </w:r>
      <w:r w:rsidRPr="002A640E">
        <w:rPr>
          <w:rFonts w:eastAsia="Times New Roman"/>
          <w:color w:val="212121"/>
          <w:szCs w:val="24"/>
        </w:rPr>
        <w:t xml:space="preserve"> το πιο </w:t>
      </w:r>
      <w:r>
        <w:rPr>
          <w:rFonts w:eastAsia="Times New Roman"/>
          <w:color w:val="212121"/>
          <w:szCs w:val="24"/>
        </w:rPr>
        <w:t>μορφωμένο εργατικό δυναμικό μας έ</w:t>
      </w:r>
      <w:r w:rsidRPr="002A640E">
        <w:rPr>
          <w:rFonts w:eastAsia="Times New Roman"/>
          <w:color w:val="212121"/>
          <w:szCs w:val="24"/>
        </w:rPr>
        <w:t>φυγε για το εξωτερικό</w:t>
      </w:r>
      <w:r>
        <w:rPr>
          <w:rFonts w:eastAsia="Times New Roman"/>
          <w:color w:val="212121"/>
          <w:szCs w:val="24"/>
        </w:rPr>
        <w:t>. Γ</w:t>
      </w:r>
      <w:r w:rsidRPr="002A640E">
        <w:rPr>
          <w:rFonts w:eastAsia="Times New Roman"/>
          <w:color w:val="212121"/>
          <w:szCs w:val="24"/>
        </w:rPr>
        <w:t xml:space="preserve">ια πρώτη φορά μεταπολεμικά έχουμε </w:t>
      </w:r>
      <w:r>
        <w:rPr>
          <w:rFonts w:eastAsia="Times New Roman"/>
          <w:color w:val="212121"/>
          <w:szCs w:val="24"/>
        </w:rPr>
        <w:t xml:space="preserve">πράγματι </w:t>
      </w:r>
      <w:r w:rsidRPr="002A640E">
        <w:rPr>
          <w:rFonts w:eastAsia="Times New Roman"/>
          <w:color w:val="212121"/>
          <w:szCs w:val="24"/>
        </w:rPr>
        <w:t>πληθυσμιακή μείωση και η Ελλάδα έχει το δεύτε</w:t>
      </w:r>
      <w:r w:rsidRPr="002A640E">
        <w:rPr>
          <w:rFonts w:eastAsia="Times New Roman"/>
          <w:color w:val="212121"/>
          <w:szCs w:val="24"/>
        </w:rPr>
        <w:t>ρο χειρότερο δημογραφικό προφίλ σε όλη την Ευρωπαϊκή Ένωση</w:t>
      </w:r>
      <w:r>
        <w:rPr>
          <w:rFonts w:eastAsia="Times New Roman"/>
          <w:color w:val="212121"/>
          <w:szCs w:val="24"/>
        </w:rPr>
        <w:t xml:space="preserve">. </w:t>
      </w:r>
    </w:p>
    <w:p w14:paraId="69298954"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Η</w:t>
      </w:r>
      <w:r w:rsidRPr="002A640E">
        <w:rPr>
          <w:rFonts w:eastAsia="Times New Roman"/>
          <w:color w:val="212121"/>
          <w:szCs w:val="24"/>
        </w:rPr>
        <w:t xml:space="preserve"> κατάσταση είναι οπωσδήποτε ανησυχητική και το θέμα έχει αναμφίβολα όχι μόνο κοινωνικές</w:t>
      </w:r>
      <w:r>
        <w:rPr>
          <w:rFonts w:eastAsia="Times New Roman"/>
          <w:color w:val="212121"/>
          <w:szCs w:val="24"/>
        </w:rPr>
        <w:t>, όπως είπα, αλλά</w:t>
      </w:r>
      <w:r w:rsidRPr="002A640E">
        <w:rPr>
          <w:rFonts w:eastAsia="Times New Roman"/>
          <w:color w:val="212121"/>
          <w:szCs w:val="24"/>
        </w:rPr>
        <w:t xml:space="preserve"> και εθνικές διαστάσεις</w:t>
      </w:r>
      <w:r>
        <w:rPr>
          <w:rFonts w:eastAsia="Times New Roman"/>
          <w:color w:val="212121"/>
          <w:szCs w:val="24"/>
        </w:rPr>
        <w:t>. Α</w:t>
      </w:r>
      <w:r w:rsidRPr="002A640E">
        <w:rPr>
          <w:rFonts w:eastAsia="Times New Roman"/>
          <w:color w:val="212121"/>
          <w:szCs w:val="24"/>
        </w:rPr>
        <w:t>ναφέρθηκαν πολλές φορές στοιχεία από την Τουρκία</w:t>
      </w:r>
      <w:r>
        <w:rPr>
          <w:rFonts w:eastAsia="Times New Roman"/>
          <w:color w:val="212121"/>
          <w:szCs w:val="24"/>
        </w:rPr>
        <w:t>.</w:t>
      </w:r>
      <w:r w:rsidRPr="002A640E">
        <w:rPr>
          <w:rFonts w:eastAsia="Times New Roman"/>
          <w:color w:val="212121"/>
          <w:szCs w:val="24"/>
        </w:rPr>
        <w:t xml:space="preserve"> Και</w:t>
      </w:r>
      <w:r>
        <w:rPr>
          <w:rFonts w:eastAsia="Times New Roman"/>
          <w:color w:val="212121"/>
          <w:szCs w:val="24"/>
        </w:rPr>
        <w:t>,</w:t>
      </w:r>
      <w:r w:rsidRPr="002A640E">
        <w:rPr>
          <w:rFonts w:eastAsia="Times New Roman"/>
          <w:color w:val="212121"/>
          <w:szCs w:val="24"/>
        </w:rPr>
        <w:t xml:space="preserve"> βέβαια</w:t>
      </w:r>
      <w:r>
        <w:rPr>
          <w:rFonts w:eastAsia="Times New Roman"/>
          <w:color w:val="212121"/>
          <w:szCs w:val="24"/>
        </w:rPr>
        <w:t>, θ</w:t>
      </w:r>
      <w:r>
        <w:rPr>
          <w:rFonts w:eastAsia="Times New Roman"/>
          <w:color w:val="212121"/>
          <w:szCs w:val="24"/>
        </w:rPr>
        <w:t>α πρέπει εδώ να πούμε</w:t>
      </w:r>
      <w:r w:rsidRPr="002A640E">
        <w:rPr>
          <w:rFonts w:eastAsia="Times New Roman"/>
          <w:color w:val="212121"/>
          <w:szCs w:val="24"/>
        </w:rPr>
        <w:t xml:space="preserve"> ότι </w:t>
      </w:r>
      <w:r>
        <w:rPr>
          <w:rFonts w:eastAsia="Times New Roman"/>
          <w:color w:val="212121"/>
          <w:szCs w:val="24"/>
        </w:rPr>
        <w:t>έχει μεγάλη σημασία το μέγεθος, ό</w:t>
      </w:r>
      <w:r w:rsidRPr="002A640E">
        <w:rPr>
          <w:rFonts w:eastAsia="Times New Roman"/>
          <w:color w:val="212121"/>
          <w:szCs w:val="24"/>
        </w:rPr>
        <w:t>πως και τα ποιοτικά στοιχεία</w:t>
      </w:r>
      <w:r>
        <w:rPr>
          <w:rFonts w:eastAsia="Times New Roman"/>
          <w:color w:val="212121"/>
          <w:szCs w:val="24"/>
        </w:rPr>
        <w:t>. Η</w:t>
      </w:r>
      <w:r w:rsidRPr="002A640E">
        <w:rPr>
          <w:rFonts w:eastAsia="Times New Roman"/>
          <w:color w:val="212121"/>
          <w:szCs w:val="24"/>
        </w:rPr>
        <w:t xml:space="preserve"> μέση ηλικία στην Τουρκία είναι πολύ χαμηλή</w:t>
      </w:r>
      <w:r>
        <w:rPr>
          <w:rFonts w:eastAsia="Times New Roman"/>
          <w:color w:val="212121"/>
          <w:szCs w:val="24"/>
        </w:rPr>
        <w:t>,</w:t>
      </w:r>
      <w:r w:rsidRPr="002A640E">
        <w:rPr>
          <w:rFonts w:eastAsia="Times New Roman"/>
          <w:color w:val="212121"/>
          <w:szCs w:val="24"/>
        </w:rPr>
        <w:t xml:space="preserve"> </w:t>
      </w:r>
      <w:r>
        <w:rPr>
          <w:rFonts w:eastAsia="Times New Roman"/>
          <w:color w:val="212121"/>
          <w:szCs w:val="24"/>
        </w:rPr>
        <w:t xml:space="preserve">ενώ, από την άλλη, </w:t>
      </w:r>
      <w:r w:rsidRPr="002A640E">
        <w:rPr>
          <w:rFonts w:eastAsia="Times New Roman"/>
          <w:color w:val="212121"/>
          <w:szCs w:val="24"/>
        </w:rPr>
        <w:t xml:space="preserve">υπάρχει </w:t>
      </w:r>
      <w:r>
        <w:rPr>
          <w:rFonts w:eastAsia="Times New Roman"/>
          <w:color w:val="212121"/>
          <w:szCs w:val="24"/>
        </w:rPr>
        <w:t xml:space="preserve">γήρανση </w:t>
      </w:r>
      <w:r w:rsidRPr="002A640E">
        <w:rPr>
          <w:rFonts w:eastAsia="Times New Roman"/>
          <w:color w:val="212121"/>
          <w:szCs w:val="24"/>
        </w:rPr>
        <w:t>του ελληνικού πληθυσμού</w:t>
      </w:r>
      <w:r>
        <w:rPr>
          <w:rFonts w:eastAsia="Times New Roman"/>
          <w:color w:val="212121"/>
          <w:szCs w:val="24"/>
        </w:rPr>
        <w:t>.</w:t>
      </w:r>
      <w:r w:rsidRPr="002A640E">
        <w:rPr>
          <w:rFonts w:eastAsia="Times New Roman"/>
          <w:color w:val="212121"/>
          <w:szCs w:val="24"/>
        </w:rPr>
        <w:t xml:space="preserve"> </w:t>
      </w:r>
    </w:p>
    <w:p w14:paraId="69298955"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2A640E">
        <w:rPr>
          <w:rFonts w:eastAsia="Times New Roman"/>
          <w:color w:val="212121"/>
          <w:szCs w:val="24"/>
        </w:rPr>
        <w:t xml:space="preserve">κριβώς επειδή το πρόβλημα είναι τόσο μεγάλο και με εθνικές </w:t>
      </w:r>
      <w:r w:rsidRPr="002A640E">
        <w:rPr>
          <w:rFonts w:eastAsia="Times New Roman"/>
          <w:color w:val="212121"/>
          <w:szCs w:val="24"/>
        </w:rPr>
        <w:t>διαστάσεις</w:t>
      </w:r>
      <w:r>
        <w:rPr>
          <w:rFonts w:eastAsia="Times New Roman"/>
          <w:color w:val="212121"/>
          <w:szCs w:val="24"/>
        </w:rPr>
        <w:t>,</w:t>
      </w:r>
      <w:r w:rsidRPr="002A640E">
        <w:rPr>
          <w:rFonts w:eastAsia="Times New Roman"/>
          <w:color w:val="212121"/>
          <w:szCs w:val="24"/>
        </w:rPr>
        <w:t xml:space="preserve"> δεν υπάρχουν εύκολες λύσεις και </w:t>
      </w:r>
      <w:r>
        <w:rPr>
          <w:rFonts w:eastAsia="Times New Roman"/>
          <w:color w:val="212121"/>
          <w:szCs w:val="24"/>
        </w:rPr>
        <w:t>δεν</w:t>
      </w:r>
      <w:r w:rsidRPr="002A640E">
        <w:rPr>
          <w:rFonts w:eastAsia="Times New Roman"/>
          <w:color w:val="212121"/>
          <w:szCs w:val="24"/>
        </w:rPr>
        <w:t xml:space="preserve"> υπάρχει λόγος </w:t>
      </w:r>
      <w:r>
        <w:rPr>
          <w:rFonts w:eastAsia="Times New Roman"/>
          <w:color w:val="212121"/>
          <w:szCs w:val="24"/>
        </w:rPr>
        <w:t xml:space="preserve">για </w:t>
      </w:r>
      <w:r w:rsidRPr="002A640E">
        <w:rPr>
          <w:rFonts w:eastAsia="Times New Roman"/>
          <w:color w:val="212121"/>
          <w:szCs w:val="24"/>
        </w:rPr>
        <w:t>μικροπολιτική</w:t>
      </w:r>
      <w:r>
        <w:rPr>
          <w:rFonts w:eastAsia="Times New Roman"/>
          <w:color w:val="212121"/>
          <w:szCs w:val="24"/>
        </w:rPr>
        <w:t>. Χ</w:t>
      </w:r>
      <w:r w:rsidRPr="002A640E">
        <w:rPr>
          <w:rFonts w:eastAsia="Times New Roman"/>
          <w:color w:val="212121"/>
          <w:szCs w:val="24"/>
        </w:rPr>
        <w:t>ρειάζονται πολιτικές απαντήσεις και μακροπρόθεσμος σχεδιασμός</w:t>
      </w:r>
      <w:r>
        <w:rPr>
          <w:rFonts w:eastAsia="Times New Roman"/>
          <w:color w:val="212121"/>
          <w:szCs w:val="24"/>
        </w:rPr>
        <w:t>.</w:t>
      </w:r>
    </w:p>
    <w:p w14:paraId="69298956" w14:textId="77777777" w:rsidR="00F93F98" w:rsidRDefault="00F9424E">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Πρέπει να οριστεί </w:t>
      </w:r>
      <w:r w:rsidRPr="002A640E">
        <w:rPr>
          <w:rFonts w:eastAsia="Times New Roman"/>
          <w:color w:val="212121"/>
          <w:szCs w:val="24"/>
        </w:rPr>
        <w:t>ο στόχος και οι επιδιώξεις της δημογραφικής πολιτικής και</w:t>
      </w:r>
      <w:r>
        <w:rPr>
          <w:rFonts w:eastAsia="Times New Roman"/>
          <w:color w:val="212121"/>
          <w:szCs w:val="24"/>
        </w:rPr>
        <w:t>,</w:t>
      </w:r>
      <w:r w:rsidRPr="002A640E">
        <w:rPr>
          <w:rFonts w:eastAsia="Times New Roman"/>
          <w:color w:val="212121"/>
          <w:szCs w:val="24"/>
        </w:rPr>
        <w:t xml:space="preserve"> μάλιστα</w:t>
      </w:r>
      <w:r>
        <w:rPr>
          <w:rFonts w:eastAsia="Times New Roman"/>
          <w:color w:val="212121"/>
          <w:szCs w:val="24"/>
        </w:rPr>
        <w:t>,</w:t>
      </w:r>
      <w:r w:rsidRPr="002A640E">
        <w:rPr>
          <w:rFonts w:eastAsia="Times New Roman"/>
          <w:color w:val="212121"/>
          <w:szCs w:val="24"/>
        </w:rPr>
        <w:t xml:space="preserve"> σε συνάρτηση με τους γενικότερους πολιτικούς και κοινωνικούς στόχους</w:t>
      </w:r>
      <w:r>
        <w:rPr>
          <w:rFonts w:eastAsia="Times New Roman"/>
          <w:color w:val="212121"/>
          <w:szCs w:val="24"/>
        </w:rPr>
        <w:t>,</w:t>
      </w:r>
      <w:r w:rsidRPr="002A640E">
        <w:rPr>
          <w:rFonts w:eastAsia="Times New Roman"/>
          <w:color w:val="212121"/>
          <w:szCs w:val="24"/>
        </w:rPr>
        <w:t xml:space="preserve"> με τα οράματα του μέλλοντος για την πατρίδα </w:t>
      </w:r>
      <w:r>
        <w:rPr>
          <w:rFonts w:eastAsia="Times New Roman"/>
          <w:color w:val="212121"/>
          <w:szCs w:val="24"/>
        </w:rPr>
        <w:t>μας κ</w:t>
      </w:r>
      <w:r w:rsidRPr="002A640E">
        <w:rPr>
          <w:rFonts w:eastAsia="Times New Roman"/>
          <w:color w:val="212121"/>
          <w:szCs w:val="24"/>
        </w:rPr>
        <w:t>αι μάλιστα σε αυτή την εποχή</w:t>
      </w:r>
      <w:r>
        <w:rPr>
          <w:rFonts w:eastAsia="Times New Roman"/>
          <w:color w:val="212121"/>
          <w:szCs w:val="24"/>
        </w:rPr>
        <w:t>, όπου τ</w:t>
      </w:r>
      <w:r w:rsidRPr="002A640E">
        <w:rPr>
          <w:rFonts w:eastAsia="Times New Roman"/>
          <w:color w:val="212121"/>
          <w:szCs w:val="24"/>
        </w:rPr>
        <w:t>ελείωσε το μνημόνιο και προχωράμε σε μία σταδιακή αναδιοργάνωση όλων των υποδομών</w:t>
      </w:r>
      <w:r>
        <w:rPr>
          <w:rFonts w:eastAsia="Times New Roman"/>
          <w:color w:val="212121"/>
          <w:szCs w:val="24"/>
        </w:rPr>
        <w:t>,</w:t>
      </w:r>
      <w:r w:rsidRPr="002A640E">
        <w:rPr>
          <w:rFonts w:eastAsia="Times New Roman"/>
          <w:color w:val="212121"/>
          <w:szCs w:val="24"/>
        </w:rPr>
        <w:t xml:space="preserve"> σε μία σταδιακή α</w:t>
      </w:r>
      <w:r w:rsidRPr="002A640E">
        <w:rPr>
          <w:rFonts w:eastAsia="Times New Roman"/>
          <w:color w:val="212121"/>
          <w:szCs w:val="24"/>
        </w:rPr>
        <w:t>ναδιοργάνωση της ανάπτυξης</w:t>
      </w:r>
      <w:r>
        <w:rPr>
          <w:rFonts w:eastAsia="Times New Roman"/>
          <w:color w:val="212121"/>
          <w:szCs w:val="24"/>
        </w:rPr>
        <w:t>,</w:t>
      </w:r>
      <w:r w:rsidRPr="002A640E">
        <w:rPr>
          <w:rFonts w:eastAsia="Times New Roman"/>
          <w:color w:val="212121"/>
          <w:szCs w:val="24"/>
        </w:rPr>
        <w:t xml:space="preserve"> των αναπτυξιακών δομών της χώρας </w:t>
      </w:r>
      <w:r>
        <w:rPr>
          <w:rFonts w:eastAsia="Times New Roman"/>
          <w:color w:val="212121"/>
          <w:szCs w:val="24"/>
        </w:rPr>
        <w:t>μας,</w:t>
      </w:r>
      <w:r w:rsidRPr="002A640E">
        <w:rPr>
          <w:rFonts w:eastAsia="Times New Roman"/>
          <w:color w:val="212121"/>
          <w:szCs w:val="24"/>
        </w:rPr>
        <w:t xml:space="preserve"> σε μία αναπτυξιακή αναδιοργάνωση της παραγωγής </w:t>
      </w:r>
      <w:r>
        <w:rPr>
          <w:rFonts w:eastAsia="Times New Roman"/>
          <w:color w:val="212121"/>
          <w:szCs w:val="24"/>
        </w:rPr>
        <w:t xml:space="preserve">μας. </w:t>
      </w:r>
    </w:p>
    <w:p w14:paraId="69298957" w14:textId="77777777" w:rsidR="00F93F98" w:rsidRDefault="00F9424E">
      <w:pPr>
        <w:tabs>
          <w:tab w:val="left" w:pos="2738"/>
          <w:tab w:val="center" w:pos="4753"/>
          <w:tab w:val="left" w:pos="5723"/>
        </w:tabs>
        <w:spacing w:line="600" w:lineRule="auto"/>
        <w:ind w:firstLine="720"/>
        <w:jc w:val="both"/>
        <w:rPr>
          <w:rFonts w:eastAsia="Times New Roman"/>
          <w:szCs w:val="24"/>
        </w:rPr>
      </w:pPr>
      <w:r>
        <w:rPr>
          <w:rFonts w:eastAsia="Times New Roman"/>
          <w:color w:val="212121"/>
          <w:szCs w:val="24"/>
        </w:rPr>
        <w:lastRenderedPageBreak/>
        <w:t>Υ</w:t>
      </w:r>
      <w:r w:rsidRPr="002A640E">
        <w:rPr>
          <w:rFonts w:eastAsia="Times New Roman"/>
          <w:color w:val="212121"/>
          <w:szCs w:val="24"/>
        </w:rPr>
        <w:t>πήρξε ενδελεχής απαρίθμηση των αιτιών του δημογραφικού προβλήματος</w:t>
      </w:r>
      <w:r>
        <w:rPr>
          <w:rFonts w:eastAsia="Times New Roman"/>
          <w:color w:val="212121"/>
          <w:szCs w:val="24"/>
        </w:rPr>
        <w:t>. Κ</w:t>
      </w:r>
      <w:r w:rsidRPr="002A640E">
        <w:rPr>
          <w:rFonts w:eastAsia="Times New Roman"/>
          <w:color w:val="212121"/>
          <w:szCs w:val="24"/>
        </w:rPr>
        <w:t xml:space="preserve">αι δεν είναι μόνο οικονομικά τα αίτια ή </w:t>
      </w:r>
      <w:r>
        <w:rPr>
          <w:rFonts w:eastAsia="Times New Roman"/>
          <w:color w:val="212121"/>
          <w:szCs w:val="24"/>
        </w:rPr>
        <w:t xml:space="preserve">μόνο </w:t>
      </w:r>
      <w:r w:rsidRPr="002A640E">
        <w:rPr>
          <w:rFonts w:eastAsia="Times New Roman"/>
          <w:color w:val="212121"/>
          <w:szCs w:val="24"/>
        </w:rPr>
        <w:t>η ανυπαρξία κοινωνικού</w:t>
      </w:r>
      <w:r w:rsidRPr="002A640E">
        <w:rPr>
          <w:rFonts w:eastAsia="Times New Roman"/>
          <w:color w:val="212121"/>
          <w:szCs w:val="24"/>
        </w:rPr>
        <w:t xml:space="preserve"> κράτους</w:t>
      </w:r>
      <w:r>
        <w:rPr>
          <w:rFonts w:eastAsia="Times New Roman"/>
          <w:color w:val="212121"/>
          <w:szCs w:val="24"/>
        </w:rPr>
        <w:t>. Ε</w:t>
      </w:r>
      <w:r w:rsidRPr="002A640E">
        <w:rPr>
          <w:rFonts w:eastAsia="Times New Roman"/>
          <w:color w:val="212121"/>
          <w:szCs w:val="24"/>
        </w:rPr>
        <w:t>ίναι η αγωνία και άρα</w:t>
      </w:r>
      <w:r>
        <w:rPr>
          <w:rFonts w:eastAsia="Times New Roman"/>
          <w:color w:val="212121"/>
          <w:szCs w:val="24"/>
        </w:rPr>
        <w:t xml:space="preserve">, η μέριμνα για επαγγελματική </w:t>
      </w:r>
      <w:r w:rsidRPr="002A640E">
        <w:rPr>
          <w:rFonts w:eastAsia="Times New Roman"/>
          <w:color w:val="212121"/>
          <w:szCs w:val="24"/>
        </w:rPr>
        <w:t>αποκατάσταση και φυσικά</w:t>
      </w:r>
      <w:r>
        <w:rPr>
          <w:rFonts w:eastAsia="Times New Roman"/>
          <w:color w:val="212121"/>
          <w:szCs w:val="24"/>
        </w:rPr>
        <w:t>,</w:t>
      </w:r>
      <w:r w:rsidRPr="002A640E">
        <w:rPr>
          <w:rFonts w:eastAsia="Times New Roman"/>
          <w:color w:val="212121"/>
          <w:szCs w:val="24"/>
        </w:rPr>
        <w:t xml:space="preserve"> η απόκτηση των τυπικών μορφωτικών προσόντων</w:t>
      </w:r>
      <w:r>
        <w:rPr>
          <w:rFonts w:eastAsia="Times New Roman"/>
          <w:color w:val="212121"/>
          <w:szCs w:val="24"/>
        </w:rPr>
        <w:t>,</w:t>
      </w:r>
      <w:r w:rsidRPr="002A640E">
        <w:rPr>
          <w:rFonts w:eastAsia="Times New Roman"/>
          <w:color w:val="212121"/>
          <w:szCs w:val="24"/>
        </w:rPr>
        <w:t xml:space="preserve"> που κρατούν τις γυναίκες μακριά από την τεκνοποίηση</w:t>
      </w:r>
      <w:r>
        <w:rPr>
          <w:rFonts w:eastAsia="Times New Roman"/>
          <w:color w:val="212121"/>
          <w:szCs w:val="24"/>
        </w:rPr>
        <w:t>. Υ</w:t>
      </w:r>
      <w:r w:rsidRPr="002A640E">
        <w:rPr>
          <w:rFonts w:eastAsia="Times New Roman"/>
          <w:color w:val="212121"/>
          <w:szCs w:val="24"/>
        </w:rPr>
        <w:t>πάρχουν</w:t>
      </w:r>
      <w:r>
        <w:rPr>
          <w:rFonts w:eastAsia="Times New Roman"/>
          <w:color w:val="212121"/>
          <w:szCs w:val="24"/>
        </w:rPr>
        <w:t>,</w:t>
      </w:r>
      <w:r w:rsidRPr="002A640E">
        <w:rPr>
          <w:rFonts w:eastAsia="Times New Roman"/>
          <w:color w:val="212121"/>
          <w:szCs w:val="24"/>
        </w:rPr>
        <w:t xml:space="preserve"> δηλαδή</w:t>
      </w:r>
      <w:r>
        <w:rPr>
          <w:rFonts w:eastAsia="Times New Roman"/>
          <w:color w:val="212121"/>
          <w:szCs w:val="24"/>
        </w:rPr>
        <w:t>,</w:t>
      </w:r>
      <w:r w:rsidRPr="002A640E">
        <w:rPr>
          <w:rFonts w:eastAsia="Times New Roman"/>
          <w:color w:val="212121"/>
          <w:szCs w:val="24"/>
        </w:rPr>
        <w:t xml:space="preserve"> παράγοντες κοινωνιολογικού και πολιτισμικού χαρακτήρα</w:t>
      </w:r>
      <w:r>
        <w:rPr>
          <w:rFonts w:eastAsia="Times New Roman"/>
          <w:color w:val="212121"/>
          <w:szCs w:val="24"/>
        </w:rPr>
        <w:t>. Ε</w:t>
      </w:r>
      <w:r w:rsidRPr="002A640E">
        <w:rPr>
          <w:rFonts w:eastAsia="Times New Roman"/>
          <w:color w:val="212121"/>
          <w:szCs w:val="24"/>
        </w:rPr>
        <w:t xml:space="preserve">ίναι η αλλαγή στερεοτύπων και </w:t>
      </w:r>
      <w:r>
        <w:rPr>
          <w:rFonts w:eastAsia="Times New Roman"/>
          <w:color w:val="212121"/>
          <w:szCs w:val="24"/>
        </w:rPr>
        <w:t xml:space="preserve">η </w:t>
      </w:r>
      <w:r w:rsidRPr="002A640E">
        <w:rPr>
          <w:rFonts w:eastAsia="Times New Roman"/>
          <w:color w:val="212121"/>
          <w:szCs w:val="24"/>
        </w:rPr>
        <w:t xml:space="preserve">απεγνωσμένη προσπάθεια των νέων ανθρώπων </w:t>
      </w:r>
      <w:r>
        <w:rPr>
          <w:rFonts w:eastAsia="Times New Roman"/>
          <w:color w:val="212121"/>
          <w:szCs w:val="24"/>
        </w:rPr>
        <w:t>-</w:t>
      </w:r>
      <w:r w:rsidRPr="002A640E">
        <w:rPr>
          <w:rFonts w:eastAsia="Times New Roman"/>
          <w:color w:val="212121"/>
          <w:szCs w:val="24"/>
        </w:rPr>
        <w:t>κυρίως των γυναικών</w:t>
      </w:r>
      <w:r>
        <w:rPr>
          <w:rFonts w:eastAsia="Times New Roman"/>
          <w:color w:val="212121"/>
          <w:szCs w:val="24"/>
        </w:rPr>
        <w:t>-</w:t>
      </w:r>
      <w:r w:rsidRPr="002A640E">
        <w:rPr>
          <w:rFonts w:eastAsia="Times New Roman"/>
          <w:color w:val="212121"/>
          <w:szCs w:val="24"/>
        </w:rPr>
        <w:t xml:space="preserve"> να εναρμονίσουν</w:t>
      </w:r>
      <w:r>
        <w:rPr>
          <w:rFonts w:eastAsia="Times New Roman"/>
          <w:color w:val="212121"/>
          <w:szCs w:val="24"/>
        </w:rPr>
        <w:t>, να εξισορροπήσουν την ε</w:t>
      </w:r>
      <w:r w:rsidRPr="002A640E">
        <w:rPr>
          <w:rFonts w:eastAsia="Times New Roman"/>
          <w:color w:val="212121"/>
          <w:szCs w:val="24"/>
        </w:rPr>
        <w:t>παγγελματική και την οικογενειακή ζωή</w:t>
      </w:r>
      <w:r>
        <w:rPr>
          <w:rFonts w:eastAsia="Times New Roman"/>
          <w:color w:val="212121"/>
          <w:szCs w:val="24"/>
        </w:rPr>
        <w:t>.</w:t>
      </w:r>
    </w:p>
    <w:p w14:paraId="69298958"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Πάνω από όλα, όμως, ε</w:t>
      </w:r>
      <w:r w:rsidRPr="003B2703">
        <w:rPr>
          <w:rFonts w:eastAsia="Times New Roman"/>
          <w:color w:val="212121"/>
          <w:szCs w:val="24"/>
        </w:rPr>
        <w:t>ίναι το πρότυπο ανάπτυξης που ακολουθήθηκε</w:t>
      </w:r>
      <w:r>
        <w:rPr>
          <w:rFonts w:eastAsia="Times New Roman"/>
          <w:color w:val="212121"/>
          <w:szCs w:val="24"/>
        </w:rPr>
        <w:t>,</w:t>
      </w:r>
      <w:r w:rsidRPr="003B2703">
        <w:rPr>
          <w:rFonts w:eastAsia="Times New Roman"/>
          <w:color w:val="212121"/>
          <w:szCs w:val="24"/>
        </w:rPr>
        <w:t xml:space="preserve"> οι πολιτικές λ</w:t>
      </w:r>
      <w:r w:rsidRPr="003B2703">
        <w:rPr>
          <w:rFonts w:eastAsia="Times New Roman"/>
          <w:color w:val="212121"/>
          <w:szCs w:val="24"/>
        </w:rPr>
        <w:t>ιτότητας</w:t>
      </w:r>
      <w:r>
        <w:rPr>
          <w:rFonts w:eastAsia="Times New Roman"/>
          <w:color w:val="212121"/>
          <w:szCs w:val="24"/>
        </w:rPr>
        <w:t>.</w:t>
      </w:r>
    </w:p>
    <w:p w14:paraId="69298959"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Σ</w:t>
      </w:r>
      <w:r w:rsidRPr="003B2703">
        <w:rPr>
          <w:rFonts w:eastAsia="Times New Roman"/>
          <w:color w:val="212121"/>
          <w:szCs w:val="24"/>
        </w:rPr>
        <w:t>υμπεράσματα</w:t>
      </w:r>
      <w:r>
        <w:rPr>
          <w:rFonts w:eastAsia="Times New Roman"/>
          <w:color w:val="212121"/>
          <w:szCs w:val="24"/>
        </w:rPr>
        <w:t>:</w:t>
      </w:r>
    </w:p>
    <w:p w14:paraId="6929895A" w14:textId="77777777" w:rsidR="00F93F98" w:rsidRDefault="00F9424E">
      <w:pPr>
        <w:shd w:val="clear" w:color="auto" w:fill="FFFFFF"/>
        <w:spacing w:line="600" w:lineRule="auto"/>
        <w:ind w:firstLine="720"/>
        <w:jc w:val="both"/>
        <w:rPr>
          <w:rFonts w:eastAsia="Times New Roman"/>
          <w:color w:val="212121"/>
          <w:szCs w:val="24"/>
        </w:rPr>
      </w:pPr>
      <w:r w:rsidRPr="003B2703">
        <w:rPr>
          <w:rFonts w:eastAsia="Times New Roman"/>
          <w:color w:val="212121"/>
          <w:szCs w:val="24"/>
        </w:rPr>
        <w:t>Πρώτον</w:t>
      </w:r>
      <w:r>
        <w:rPr>
          <w:rFonts w:eastAsia="Times New Roman"/>
          <w:color w:val="212121"/>
          <w:szCs w:val="24"/>
        </w:rPr>
        <w:t>,</w:t>
      </w:r>
      <w:r w:rsidRPr="003B2703">
        <w:rPr>
          <w:rFonts w:eastAsia="Times New Roman"/>
          <w:color w:val="212121"/>
          <w:szCs w:val="24"/>
        </w:rPr>
        <w:t xml:space="preserve"> το δημογραφικό είναι </w:t>
      </w:r>
      <w:r>
        <w:rPr>
          <w:rFonts w:eastAsia="Times New Roman"/>
          <w:color w:val="212121"/>
          <w:szCs w:val="24"/>
        </w:rPr>
        <w:t>δυσεπίλυτο ζήτημα</w:t>
      </w:r>
      <w:r w:rsidRPr="00F952E3">
        <w:rPr>
          <w:rFonts w:eastAsia="Times New Roman"/>
          <w:color w:val="212121"/>
          <w:szCs w:val="24"/>
        </w:rPr>
        <w:t>,</w:t>
      </w:r>
      <w:r>
        <w:rPr>
          <w:rFonts w:eastAsia="Times New Roman"/>
          <w:color w:val="212121"/>
          <w:szCs w:val="24"/>
        </w:rPr>
        <w:t xml:space="preserve"> ακριβώς γιατί είναι σύνθετο, </w:t>
      </w:r>
      <w:r w:rsidRPr="003B2703">
        <w:rPr>
          <w:rFonts w:eastAsia="Times New Roman"/>
          <w:color w:val="212121"/>
          <w:szCs w:val="24"/>
        </w:rPr>
        <w:t xml:space="preserve">γιατί είναι αλληλένδετο </w:t>
      </w:r>
      <w:r>
        <w:rPr>
          <w:rFonts w:eastAsia="Times New Roman"/>
          <w:color w:val="212121"/>
          <w:szCs w:val="24"/>
        </w:rPr>
        <w:t>και</w:t>
      </w:r>
      <w:r w:rsidRPr="003B2703">
        <w:rPr>
          <w:rFonts w:eastAsia="Times New Roman"/>
          <w:color w:val="212121"/>
          <w:szCs w:val="24"/>
        </w:rPr>
        <w:t xml:space="preserve"> </w:t>
      </w:r>
      <w:proofErr w:type="spellStart"/>
      <w:r>
        <w:rPr>
          <w:rFonts w:eastAsia="Times New Roman"/>
          <w:color w:val="212121"/>
          <w:szCs w:val="24"/>
        </w:rPr>
        <w:t>αλληλο</w:t>
      </w:r>
      <w:r w:rsidRPr="003B2703">
        <w:rPr>
          <w:rFonts w:eastAsia="Times New Roman"/>
          <w:color w:val="212121"/>
          <w:szCs w:val="24"/>
        </w:rPr>
        <w:t>εξαρτώμενο</w:t>
      </w:r>
      <w:proofErr w:type="spellEnd"/>
      <w:r w:rsidRPr="003B2703">
        <w:rPr>
          <w:rFonts w:eastAsia="Times New Roman"/>
          <w:color w:val="212121"/>
          <w:szCs w:val="24"/>
        </w:rPr>
        <w:t xml:space="preserve"> και </w:t>
      </w:r>
      <w:r>
        <w:rPr>
          <w:rFonts w:eastAsia="Times New Roman"/>
          <w:color w:val="212121"/>
          <w:szCs w:val="24"/>
        </w:rPr>
        <w:t>απαιτεί</w:t>
      </w:r>
      <w:r w:rsidRPr="003B2703">
        <w:rPr>
          <w:rFonts w:eastAsia="Times New Roman"/>
          <w:color w:val="212121"/>
          <w:szCs w:val="24"/>
        </w:rPr>
        <w:t xml:space="preserve"> πολιτικές λύσεις σε βάθος χρόνου και ολιστική προσέγγιση</w:t>
      </w:r>
      <w:r>
        <w:rPr>
          <w:rFonts w:eastAsia="Times New Roman"/>
          <w:color w:val="212121"/>
          <w:szCs w:val="24"/>
        </w:rPr>
        <w:t>.</w:t>
      </w:r>
    </w:p>
    <w:p w14:paraId="6929895B"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Δεύτερον, απαιτείται</w:t>
      </w:r>
      <w:r w:rsidRPr="003B2703">
        <w:rPr>
          <w:rFonts w:eastAsia="Times New Roman"/>
          <w:color w:val="212121"/>
          <w:szCs w:val="24"/>
        </w:rPr>
        <w:t xml:space="preserve"> εφαρμογή πολιτικών για την εναρμόνιση</w:t>
      </w:r>
      <w:r>
        <w:rPr>
          <w:rFonts w:eastAsia="Times New Roman"/>
          <w:color w:val="212121"/>
          <w:szCs w:val="24"/>
        </w:rPr>
        <w:t>,</w:t>
      </w:r>
      <w:r w:rsidRPr="003B2703">
        <w:rPr>
          <w:rFonts w:eastAsia="Times New Roman"/>
          <w:color w:val="212121"/>
          <w:szCs w:val="24"/>
        </w:rPr>
        <w:t xml:space="preserve"> για τη συμφιλίωση εργασίας και φροντίδας επαγγελματικής και οικογενειακής ζωής</w:t>
      </w:r>
      <w:r w:rsidRPr="00F952E3">
        <w:rPr>
          <w:rFonts w:eastAsia="Times New Roman"/>
          <w:color w:val="212121"/>
          <w:szCs w:val="24"/>
        </w:rPr>
        <w:t>,</w:t>
      </w:r>
      <w:r w:rsidRPr="003B2703">
        <w:rPr>
          <w:rFonts w:eastAsia="Times New Roman"/>
          <w:color w:val="212121"/>
          <w:szCs w:val="24"/>
        </w:rPr>
        <w:t xml:space="preserve"> πολιτικές </w:t>
      </w:r>
      <w:r>
        <w:rPr>
          <w:rFonts w:eastAsia="Times New Roman"/>
          <w:color w:val="212121"/>
          <w:szCs w:val="24"/>
        </w:rPr>
        <w:t>για τη μητρότητα σε όλες τις μορφές της,</w:t>
      </w:r>
      <w:r w:rsidRPr="003B2703">
        <w:rPr>
          <w:rFonts w:eastAsia="Times New Roman"/>
          <w:color w:val="212121"/>
          <w:szCs w:val="24"/>
        </w:rPr>
        <w:t xml:space="preserve"> πολιτικές για την οικογένεια</w:t>
      </w:r>
      <w:r>
        <w:rPr>
          <w:rFonts w:eastAsia="Times New Roman"/>
          <w:color w:val="212121"/>
          <w:szCs w:val="24"/>
        </w:rPr>
        <w:t>,</w:t>
      </w:r>
      <w:r w:rsidRPr="003B2703">
        <w:rPr>
          <w:rFonts w:eastAsia="Times New Roman"/>
          <w:color w:val="212121"/>
          <w:szCs w:val="24"/>
        </w:rPr>
        <w:t xml:space="preserve"> πολιτικές ισότητας</w:t>
      </w:r>
      <w:r>
        <w:rPr>
          <w:rFonts w:eastAsia="Times New Roman"/>
          <w:color w:val="212121"/>
          <w:szCs w:val="24"/>
        </w:rPr>
        <w:t>,</w:t>
      </w:r>
      <w:r w:rsidRPr="003B2703">
        <w:rPr>
          <w:rFonts w:eastAsia="Times New Roman"/>
          <w:color w:val="212121"/>
          <w:szCs w:val="24"/>
        </w:rPr>
        <w:t xml:space="preserve"> πολιτικές για την απασχόληση</w:t>
      </w:r>
      <w:r>
        <w:rPr>
          <w:rFonts w:eastAsia="Times New Roman"/>
          <w:color w:val="212121"/>
          <w:szCs w:val="24"/>
        </w:rPr>
        <w:t>, πολιτ</w:t>
      </w:r>
      <w:r>
        <w:rPr>
          <w:rFonts w:eastAsia="Times New Roman"/>
          <w:color w:val="212121"/>
          <w:szCs w:val="24"/>
        </w:rPr>
        <w:t>ικές για το παιδί, δ</w:t>
      </w:r>
      <w:r w:rsidRPr="003B2703">
        <w:rPr>
          <w:rFonts w:eastAsia="Times New Roman"/>
          <w:color w:val="212121"/>
          <w:szCs w:val="24"/>
        </w:rPr>
        <w:t xml:space="preserve">ηλαδή πολιτικές ενίσχυσης του </w:t>
      </w:r>
      <w:r>
        <w:rPr>
          <w:rFonts w:eastAsia="Times New Roman"/>
          <w:color w:val="212121"/>
          <w:szCs w:val="24"/>
        </w:rPr>
        <w:t>κοινωνικού κράτους και, μάλιστα, ό</w:t>
      </w:r>
      <w:r w:rsidRPr="003B2703">
        <w:rPr>
          <w:rFonts w:eastAsia="Times New Roman"/>
          <w:color w:val="212121"/>
          <w:szCs w:val="24"/>
        </w:rPr>
        <w:t>χι οριζόντι</w:t>
      </w:r>
      <w:r>
        <w:rPr>
          <w:rFonts w:eastAsia="Times New Roman"/>
          <w:color w:val="212121"/>
          <w:szCs w:val="24"/>
        </w:rPr>
        <w:t xml:space="preserve">α, </w:t>
      </w:r>
      <w:r w:rsidRPr="003B2703">
        <w:rPr>
          <w:rFonts w:eastAsia="Times New Roman"/>
          <w:color w:val="212121"/>
          <w:szCs w:val="24"/>
        </w:rPr>
        <w:t>παρά την έμφαση που πρέπει να δοθεί στις ευάλωτες ομάδες</w:t>
      </w:r>
      <w:r>
        <w:rPr>
          <w:rFonts w:eastAsia="Times New Roman"/>
          <w:color w:val="212121"/>
          <w:szCs w:val="24"/>
        </w:rPr>
        <w:t>,</w:t>
      </w:r>
      <w:r w:rsidRPr="003B2703">
        <w:rPr>
          <w:rFonts w:eastAsia="Times New Roman"/>
          <w:color w:val="212121"/>
          <w:szCs w:val="24"/>
        </w:rPr>
        <w:t xml:space="preserve"> πολιτικές ενίσχυσης των ηλικιωμένων</w:t>
      </w:r>
      <w:r>
        <w:rPr>
          <w:rFonts w:eastAsia="Times New Roman"/>
          <w:color w:val="212121"/>
          <w:szCs w:val="24"/>
        </w:rPr>
        <w:t>.</w:t>
      </w:r>
    </w:p>
    <w:p w14:paraId="6929895C"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Άρα πώς προχωράμ</w:t>
      </w:r>
      <w:r w:rsidRPr="003B2703">
        <w:rPr>
          <w:rFonts w:eastAsia="Times New Roman"/>
          <w:color w:val="212121"/>
          <w:szCs w:val="24"/>
        </w:rPr>
        <w:t>ε</w:t>
      </w:r>
      <w:r>
        <w:rPr>
          <w:rFonts w:eastAsia="Times New Roman"/>
          <w:color w:val="212121"/>
          <w:szCs w:val="24"/>
        </w:rPr>
        <w:t>; Υ</w:t>
      </w:r>
      <w:r w:rsidRPr="003B2703">
        <w:rPr>
          <w:rFonts w:eastAsia="Times New Roman"/>
          <w:color w:val="212121"/>
          <w:szCs w:val="24"/>
        </w:rPr>
        <w:t>π</w:t>
      </w:r>
      <w:r>
        <w:rPr>
          <w:rFonts w:eastAsia="Times New Roman"/>
          <w:color w:val="212121"/>
          <w:szCs w:val="24"/>
        </w:rPr>
        <w:t>άρχουν δείγματα γραφής από αυτή την Κυβέρν</w:t>
      </w:r>
      <w:r>
        <w:rPr>
          <w:rFonts w:eastAsia="Times New Roman"/>
          <w:color w:val="212121"/>
          <w:szCs w:val="24"/>
        </w:rPr>
        <w:t>ηση κ</w:t>
      </w:r>
      <w:r w:rsidRPr="003B2703">
        <w:rPr>
          <w:rFonts w:eastAsia="Times New Roman"/>
          <w:color w:val="212121"/>
          <w:szCs w:val="24"/>
        </w:rPr>
        <w:t xml:space="preserve">αι ποια είναι τα </w:t>
      </w:r>
      <w:proofErr w:type="spellStart"/>
      <w:r w:rsidRPr="003B2703">
        <w:rPr>
          <w:rFonts w:eastAsia="Times New Roman"/>
          <w:color w:val="212121"/>
          <w:szCs w:val="24"/>
        </w:rPr>
        <w:t>διαφοροποιά</w:t>
      </w:r>
      <w:proofErr w:type="spellEnd"/>
      <w:r w:rsidRPr="003B2703">
        <w:rPr>
          <w:rFonts w:eastAsia="Times New Roman"/>
          <w:color w:val="212121"/>
          <w:szCs w:val="24"/>
        </w:rPr>
        <w:t xml:space="preserve"> στοιχεία</w:t>
      </w:r>
      <w:r>
        <w:rPr>
          <w:rFonts w:eastAsia="Times New Roman"/>
          <w:color w:val="212121"/>
          <w:szCs w:val="24"/>
        </w:rPr>
        <w:t xml:space="preserve">; </w:t>
      </w:r>
    </w:p>
    <w:p w14:paraId="6929895D"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Τ</w:t>
      </w:r>
      <w:r w:rsidRPr="003B2703">
        <w:rPr>
          <w:rFonts w:eastAsia="Times New Roman"/>
          <w:color w:val="212121"/>
          <w:szCs w:val="24"/>
        </w:rPr>
        <w:t xml:space="preserve">ο </w:t>
      </w:r>
      <w:r>
        <w:rPr>
          <w:rFonts w:eastAsia="Times New Roman"/>
          <w:color w:val="212121"/>
          <w:szCs w:val="24"/>
        </w:rPr>
        <w:t>ολιστικό</w:t>
      </w:r>
      <w:r w:rsidRPr="003B2703">
        <w:rPr>
          <w:rFonts w:eastAsia="Times New Roman"/>
          <w:color w:val="212121"/>
          <w:szCs w:val="24"/>
        </w:rPr>
        <w:t xml:space="preserve"> σχέδιο εστιάζει την αναβάθμιση του εργασιακού περιβάλλοντος με την καλυτέρευση των εργασιακών συνθηκών</w:t>
      </w:r>
      <w:r>
        <w:rPr>
          <w:rFonts w:eastAsia="Times New Roman"/>
          <w:color w:val="212121"/>
          <w:szCs w:val="24"/>
        </w:rPr>
        <w:t>,</w:t>
      </w:r>
      <w:r w:rsidRPr="003B2703">
        <w:rPr>
          <w:rFonts w:eastAsia="Times New Roman"/>
          <w:color w:val="212121"/>
          <w:szCs w:val="24"/>
        </w:rPr>
        <w:t xml:space="preserve"> με</w:t>
      </w:r>
      <w:r>
        <w:rPr>
          <w:rFonts w:eastAsia="Times New Roman"/>
          <w:color w:val="212121"/>
          <w:szCs w:val="24"/>
        </w:rPr>
        <w:t xml:space="preserve"> τη μείωση της ανεργίας κατά εννέα, </w:t>
      </w:r>
      <w:r w:rsidRPr="003B2703">
        <w:rPr>
          <w:rFonts w:eastAsia="Times New Roman"/>
          <w:color w:val="212121"/>
          <w:szCs w:val="24"/>
        </w:rPr>
        <w:t>περίπου</w:t>
      </w:r>
      <w:r>
        <w:rPr>
          <w:rFonts w:eastAsia="Times New Roman"/>
          <w:color w:val="212121"/>
          <w:szCs w:val="24"/>
        </w:rPr>
        <w:t>,</w:t>
      </w:r>
      <w:r w:rsidRPr="003B2703">
        <w:rPr>
          <w:rFonts w:eastAsia="Times New Roman"/>
          <w:color w:val="212121"/>
          <w:szCs w:val="24"/>
        </w:rPr>
        <w:t xml:space="preserve"> μονάδες και τη δημιουργία νέων θέσεων εργασίας</w:t>
      </w:r>
      <w:r>
        <w:rPr>
          <w:rFonts w:eastAsia="Times New Roman"/>
          <w:color w:val="212121"/>
          <w:szCs w:val="24"/>
        </w:rPr>
        <w:t>,</w:t>
      </w:r>
      <w:r w:rsidRPr="003B2703">
        <w:rPr>
          <w:rFonts w:eastAsia="Times New Roman"/>
          <w:color w:val="212121"/>
          <w:szCs w:val="24"/>
        </w:rPr>
        <w:t xml:space="preserve"> με την επαναφορά των συλλογικών διαπραγματεύσεων</w:t>
      </w:r>
      <w:r>
        <w:rPr>
          <w:rFonts w:eastAsia="Times New Roman"/>
          <w:color w:val="212121"/>
          <w:szCs w:val="24"/>
        </w:rPr>
        <w:t>,</w:t>
      </w:r>
      <w:r w:rsidRPr="003B2703">
        <w:rPr>
          <w:rFonts w:eastAsia="Times New Roman"/>
          <w:color w:val="212121"/>
          <w:szCs w:val="24"/>
        </w:rPr>
        <w:t xml:space="preserve"> με την κατάργηση του </w:t>
      </w:r>
      <w:proofErr w:type="spellStart"/>
      <w:r w:rsidRPr="003B2703">
        <w:rPr>
          <w:rFonts w:eastAsia="Times New Roman"/>
          <w:color w:val="212121"/>
          <w:szCs w:val="24"/>
        </w:rPr>
        <w:t>υποκατώτατου</w:t>
      </w:r>
      <w:proofErr w:type="spellEnd"/>
      <w:r w:rsidRPr="003B2703">
        <w:rPr>
          <w:rFonts w:eastAsia="Times New Roman"/>
          <w:color w:val="212121"/>
          <w:szCs w:val="24"/>
        </w:rPr>
        <w:t xml:space="preserve"> μισθού</w:t>
      </w:r>
      <w:r>
        <w:rPr>
          <w:rFonts w:eastAsia="Times New Roman"/>
          <w:color w:val="212121"/>
          <w:szCs w:val="24"/>
        </w:rPr>
        <w:t>, με την αύξηση τ</w:t>
      </w:r>
      <w:r w:rsidRPr="003B2703">
        <w:rPr>
          <w:rFonts w:eastAsia="Times New Roman"/>
          <w:color w:val="212121"/>
          <w:szCs w:val="24"/>
        </w:rPr>
        <w:t>ου κατώτατου μισθού</w:t>
      </w:r>
      <w:r>
        <w:rPr>
          <w:rFonts w:eastAsia="Times New Roman"/>
          <w:color w:val="212121"/>
          <w:szCs w:val="24"/>
        </w:rPr>
        <w:t xml:space="preserve">. </w:t>
      </w:r>
    </w:p>
    <w:p w14:paraId="6929895E"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3B2703">
        <w:rPr>
          <w:rFonts w:eastAsia="Times New Roman"/>
          <w:color w:val="212121"/>
          <w:szCs w:val="24"/>
        </w:rPr>
        <w:t xml:space="preserve"> σταθερότητ</w:t>
      </w:r>
      <w:r>
        <w:rPr>
          <w:rFonts w:eastAsia="Times New Roman"/>
          <w:color w:val="212121"/>
          <w:szCs w:val="24"/>
        </w:rPr>
        <w:t>α στη ζωή επιτυγχάνεται και μέσω</w:t>
      </w:r>
      <w:r w:rsidRPr="003B2703">
        <w:rPr>
          <w:rFonts w:eastAsia="Times New Roman"/>
          <w:color w:val="212121"/>
          <w:szCs w:val="24"/>
        </w:rPr>
        <w:t xml:space="preserve"> της εργασιακής σταθερότητας</w:t>
      </w:r>
      <w:r w:rsidRPr="00F952E3">
        <w:rPr>
          <w:rFonts w:eastAsia="Times New Roman"/>
          <w:color w:val="212121"/>
          <w:szCs w:val="24"/>
        </w:rPr>
        <w:t xml:space="preserve">. </w:t>
      </w:r>
      <w:r>
        <w:rPr>
          <w:rFonts w:eastAsia="Times New Roman"/>
          <w:color w:val="212121"/>
          <w:szCs w:val="24"/>
        </w:rPr>
        <w:t xml:space="preserve">Έχουν ληφθεί, όμως, </w:t>
      </w:r>
      <w:r w:rsidRPr="003B2703">
        <w:rPr>
          <w:rFonts w:eastAsia="Times New Roman"/>
          <w:color w:val="212121"/>
          <w:szCs w:val="24"/>
        </w:rPr>
        <w:t xml:space="preserve">και μία σειρά από </w:t>
      </w:r>
      <w:r w:rsidRPr="003B2703">
        <w:rPr>
          <w:rFonts w:eastAsia="Times New Roman"/>
          <w:color w:val="212121"/>
          <w:szCs w:val="24"/>
        </w:rPr>
        <w:lastRenderedPageBreak/>
        <w:t>άλλα θετικά μέ</w:t>
      </w:r>
      <w:r w:rsidRPr="003B2703">
        <w:rPr>
          <w:rFonts w:eastAsia="Times New Roman"/>
          <w:color w:val="212121"/>
          <w:szCs w:val="24"/>
        </w:rPr>
        <w:t>τρα για το παιδί</w:t>
      </w:r>
      <w:r>
        <w:rPr>
          <w:rFonts w:eastAsia="Times New Roman"/>
          <w:color w:val="212121"/>
          <w:szCs w:val="24"/>
        </w:rPr>
        <w:t xml:space="preserve">, όπως </w:t>
      </w:r>
      <w:r w:rsidRPr="003B2703">
        <w:rPr>
          <w:rFonts w:eastAsia="Times New Roman"/>
          <w:color w:val="212121"/>
          <w:szCs w:val="24"/>
        </w:rPr>
        <w:t>δίχρονη υποχρεωτική προσχολική εκπαίδευση</w:t>
      </w:r>
      <w:r>
        <w:rPr>
          <w:rFonts w:eastAsia="Times New Roman"/>
          <w:color w:val="212121"/>
          <w:szCs w:val="24"/>
        </w:rPr>
        <w:t>,</w:t>
      </w:r>
      <w:r w:rsidRPr="003B2703">
        <w:rPr>
          <w:rFonts w:eastAsia="Times New Roman"/>
          <w:color w:val="212121"/>
          <w:szCs w:val="24"/>
        </w:rPr>
        <w:t xml:space="preserve"> μείωση παιδικής φτώχειας</w:t>
      </w:r>
      <w:r>
        <w:rPr>
          <w:rFonts w:eastAsia="Times New Roman"/>
          <w:color w:val="212121"/>
          <w:szCs w:val="24"/>
        </w:rPr>
        <w:t>, αύξηση οικογενειακών</w:t>
      </w:r>
      <w:r w:rsidRPr="003B2703">
        <w:rPr>
          <w:rFonts w:eastAsia="Times New Roman"/>
          <w:color w:val="212121"/>
          <w:szCs w:val="24"/>
        </w:rPr>
        <w:t xml:space="preserve"> </w:t>
      </w:r>
      <w:r>
        <w:rPr>
          <w:rFonts w:eastAsia="Times New Roman"/>
          <w:color w:val="212121"/>
          <w:szCs w:val="24"/>
        </w:rPr>
        <w:t>επιδομάτων. Ε</w:t>
      </w:r>
      <w:r w:rsidRPr="003B2703">
        <w:rPr>
          <w:rFonts w:eastAsia="Times New Roman"/>
          <w:color w:val="212121"/>
          <w:szCs w:val="24"/>
        </w:rPr>
        <w:t>πιδοτήθηκε</w:t>
      </w:r>
      <w:r>
        <w:rPr>
          <w:rFonts w:eastAsia="Times New Roman"/>
          <w:color w:val="212121"/>
          <w:szCs w:val="24"/>
        </w:rPr>
        <w:t xml:space="preserve"> και</w:t>
      </w:r>
      <w:r w:rsidRPr="003B2703">
        <w:rPr>
          <w:rFonts w:eastAsia="Times New Roman"/>
          <w:color w:val="212121"/>
          <w:szCs w:val="24"/>
        </w:rPr>
        <w:t xml:space="preserve"> το πρώτο και το δεύτερο παιδί και σε καμία περίπτωση δεν μειώθηκαν τα επιδόματα σε</w:t>
      </w:r>
      <w:r>
        <w:rPr>
          <w:rFonts w:eastAsia="Times New Roman"/>
          <w:color w:val="212121"/>
          <w:szCs w:val="24"/>
        </w:rPr>
        <w:t xml:space="preserve"> </w:t>
      </w:r>
      <w:proofErr w:type="spellStart"/>
      <w:r>
        <w:rPr>
          <w:rFonts w:eastAsia="Times New Roman"/>
          <w:color w:val="212121"/>
          <w:szCs w:val="24"/>
        </w:rPr>
        <w:t>τρίτεκνους</w:t>
      </w:r>
      <w:proofErr w:type="spellEnd"/>
      <w:r>
        <w:rPr>
          <w:rFonts w:eastAsia="Times New Roman"/>
          <w:color w:val="212121"/>
          <w:szCs w:val="24"/>
        </w:rPr>
        <w:t xml:space="preserve"> και πολύτεκνους. Ίσα-</w:t>
      </w:r>
      <w:r w:rsidRPr="003B2703">
        <w:rPr>
          <w:rFonts w:eastAsia="Times New Roman"/>
          <w:color w:val="212121"/>
          <w:szCs w:val="24"/>
        </w:rPr>
        <w:t>ίσα υπάρ</w:t>
      </w:r>
      <w:r>
        <w:rPr>
          <w:rFonts w:eastAsia="Times New Roman"/>
          <w:color w:val="212121"/>
          <w:szCs w:val="24"/>
        </w:rPr>
        <w:t>χει μία αύξηση πάνω από το 0,5%. Ε</w:t>
      </w:r>
      <w:r w:rsidRPr="003B2703">
        <w:rPr>
          <w:rFonts w:eastAsia="Times New Roman"/>
          <w:color w:val="212121"/>
          <w:szCs w:val="24"/>
        </w:rPr>
        <w:t xml:space="preserve">ίδα να παίρνουν περισσότερα χρήματα και οι πολύτεκνοι και </w:t>
      </w:r>
      <w:r>
        <w:rPr>
          <w:rFonts w:eastAsia="Times New Roman"/>
          <w:color w:val="212121"/>
          <w:szCs w:val="24"/>
        </w:rPr>
        <w:t xml:space="preserve">οι </w:t>
      </w:r>
      <w:proofErr w:type="spellStart"/>
      <w:r>
        <w:rPr>
          <w:rFonts w:eastAsia="Times New Roman"/>
          <w:color w:val="212121"/>
          <w:szCs w:val="24"/>
        </w:rPr>
        <w:t>τρίτεκνοι</w:t>
      </w:r>
      <w:proofErr w:type="spellEnd"/>
      <w:r>
        <w:rPr>
          <w:rFonts w:eastAsia="Times New Roman"/>
          <w:color w:val="212121"/>
          <w:szCs w:val="24"/>
        </w:rPr>
        <w:t xml:space="preserve">. </w:t>
      </w:r>
    </w:p>
    <w:p w14:paraId="6929895F"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Επίσης, υπάρχει α</w:t>
      </w:r>
      <w:r w:rsidRPr="003B2703">
        <w:rPr>
          <w:rFonts w:eastAsia="Times New Roman"/>
          <w:color w:val="212121"/>
          <w:szCs w:val="24"/>
        </w:rPr>
        <w:t xml:space="preserve">ύξηση της χρηματοδότησης </w:t>
      </w:r>
      <w:r>
        <w:rPr>
          <w:rFonts w:eastAsia="Times New Roman"/>
          <w:color w:val="212121"/>
          <w:szCs w:val="24"/>
        </w:rPr>
        <w:t>για</w:t>
      </w:r>
      <w:r w:rsidRPr="003B2703">
        <w:rPr>
          <w:rFonts w:eastAsia="Times New Roman"/>
          <w:color w:val="212121"/>
          <w:szCs w:val="24"/>
        </w:rPr>
        <w:t xml:space="preserve"> να μπουν τα πα</w:t>
      </w:r>
      <w:r>
        <w:rPr>
          <w:rFonts w:eastAsia="Times New Roman"/>
          <w:color w:val="212121"/>
          <w:szCs w:val="24"/>
        </w:rPr>
        <w:t xml:space="preserve">ιδιά σε βρεφονηπιακούς σταθμούς, </w:t>
      </w:r>
      <w:r>
        <w:rPr>
          <w:rFonts w:eastAsia="Times New Roman"/>
          <w:color w:val="212121"/>
          <w:szCs w:val="24"/>
          <w:lang w:val="en-US"/>
        </w:rPr>
        <w:t>v</w:t>
      </w:r>
      <w:proofErr w:type="spellStart"/>
      <w:r w:rsidRPr="003B2703">
        <w:rPr>
          <w:rFonts w:eastAsia="Times New Roman"/>
          <w:color w:val="212121"/>
          <w:szCs w:val="24"/>
        </w:rPr>
        <w:t>oucher</w:t>
      </w:r>
      <w:proofErr w:type="spellEnd"/>
      <w:r w:rsidRPr="003B2703">
        <w:rPr>
          <w:rFonts w:eastAsia="Times New Roman"/>
          <w:color w:val="212121"/>
          <w:szCs w:val="24"/>
        </w:rPr>
        <w:t xml:space="preserve"> που αφορούν και άνεργες γυν</w:t>
      </w:r>
      <w:r>
        <w:rPr>
          <w:rFonts w:eastAsia="Times New Roman"/>
          <w:color w:val="212121"/>
          <w:szCs w:val="24"/>
        </w:rPr>
        <w:t>αίκες και όχι</w:t>
      </w:r>
      <w:r>
        <w:rPr>
          <w:rFonts w:eastAsia="Times New Roman"/>
          <w:color w:val="212121"/>
          <w:szCs w:val="24"/>
        </w:rPr>
        <w:t xml:space="preserve"> μόνο εργαζόμενες, ν</w:t>
      </w:r>
      <w:r w:rsidRPr="003B2703">
        <w:rPr>
          <w:rFonts w:eastAsia="Times New Roman"/>
          <w:color w:val="212121"/>
          <w:szCs w:val="24"/>
        </w:rPr>
        <w:t>ομοσχέδιο για τις υιοθεσίες</w:t>
      </w:r>
      <w:r>
        <w:rPr>
          <w:rFonts w:eastAsia="Times New Roman"/>
          <w:color w:val="212121"/>
          <w:szCs w:val="24"/>
        </w:rPr>
        <w:t>,</w:t>
      </w:r>
      <w:r w:rsidRPr="003B2703">
        <w:rPr>
          <w:rFonts w:eastAsia="Times New Roman"/>
          <w:color w:val="212121"/>
          <w:szCs w:val="24"/>
        </w:rPr>
        <w:t xml:space="preserve"> που σημαίνει διαφάνεια</w:t>
      </w:r>
      <w:r>
        <w:rPr>
          <w:rFonts w:eastAsia="Times New Roman"/>
          <w:color w:val="212121"/>
          <w:szCs w:val="24"/>
        </w:rPr>
        <w:t>,</w:t>
      </w:r>
      <w:r w:rsidRPr="003B2703">
        <w:rPr>
          <w:rFonts w:eastAsia="Times New Roman"/>
          <w:color w:val="212121"/>
          <w:szCs w:val="24"/>
        </w:rPr>
        <w:t xml:space="preserve"> όπως και</w:t>
      </w:r>
      <w:r>
        <w:rPr>
          <w:rFonts w:eastAsia="Times New Roman"/>
          <w:color w:val="212121"/>
          <w:szCs w:val="24"/>
        </w:rPr>
        <w:t xml:space="preserve"> διαφάνεια στο κράτος πρόνοιας, επίδομα στέγασης, ε</w:t>
      </w:r>
      <w:r w:rsidRPr="003B2703">
        <w:rPr>
          <w:rFonts w:eastAsia="Times New Roman"/>
          <w:color w:val="212121"/>
          <w:szCs w:val="24"/>
        </w:rPr>
        <w:t>πίδ</w:t>
      </w:r>
      <w:r>
        <w:rPr>
          <w:rFonts w:eastAsia="Times New Roman"/>
          <w:color w:val="212121"/>
          <w:szCs w:val="24"/>
        </w:rPr>
        <w:t>ομα ενοικίου, σ</w:t>
      </w:r>
      <w:r w:rsidRPr="003B2703">
        <w:rPr>
          <w:rFonts w:eastAsia="Times New Roman"/>
          <w:color w:val="212121"/>
          <w:szCs w:val="24"/>
        </w:rPr>
        <w:t>χολικά γεύματα και ά</w:t>
      </w:r>
      <w:r>
        <w:rPr>
          <w:rFonts w:eastAsia="Times New Roman"/>
          <w:color w:val="212121"/>
          <w:szCs w:val="24"/>
        </w:rPr>
        <w:t>λλα μέτρα που έχουν νομοθετηθεί.</w:t>
      </w:r>
    </w:p>
    <w:p w14:paraId="69298960"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Δεν έχω το χρόνο, αλλά θα έλεγα </w:t>
      </w:r>
      <w:r w:rsidRPr="003B2703">
        <w:rPr>
          <w:rFonts w:eastAsia="Times New Roman"/>
          <w:color w:val="212121"/>
          <w:szCs w:val="24"/>
        </w:rPr>
        <w:t>ότι αυτά τα μέτρα</w:t>
      </w:r>
      <w:r>
        <w:rPr>
          <w:rFonts w:eastAsia="Times New Roman"/>
          <w:color w:val="212121"/>
          <w:szCs w:val="24"/>
        </w:rPr>
        <w:t>, πο</w:t>
      </w:r>
      <w:r>
        <w:rPr>
          <w:rFonts w:eastAsia="Times New Roman"/>
          <w:color w:val="212121"/>
          <w:szCs w:val="24"/>
        </w:rPr>
        <w:t>υ</w:t>
      </w:r>
      <w:r w:rsidRPr="003B2703">
        <w:rPr>
          <w:rFonts w:eastAsia="Times New Roman"/>
          <w:color w:val="212121"/>
          <w:szCs w:val="24"/>
        </w:rPr>
        <w:t xml:space="preserve"> </w:t>
      </w:r>
      <w:r>
        <w:rPr>
          <w:rFonts w:eastAsia="Times New Roman"/>
          <w:color w:val="212121"/>
          <w:szCs w:val="24"/>
        </w:rPr>
        <w:t xml:space="preserve">έχουν νομοθετηθεί, </w:t>
      </w:r>
      <w:r w:rsidRPr="003B2703">
        <w:rPr>
          <w:rFonts w:eastAsia="Times New Roman"/>
          <w:color w:val="212121"/>
          <w:szCs w:val="24"/>
        </w:rPr>
        <w:t>υπάρχουν και βρίσκονται για να καλυτερεύσουν τη ζωή πολλών νέων ανθρώπων</w:t>
      </w:r>
      <w:r>
        <w:rPr>
          <w:rFonts w:eastAsia="Times New Roman"/>
          <w:color w:val="212121"/>
          <w:szCs w:val="24"/>
        </w:rPr>
        <w:t>. Ε</w:t>
      </w:r>
      <w:r w:rsidRPr="003B2703">
        <w:rPr>
          <w:rFonts w:eastAsia="Times New Roman"/>
          <w:color w:val="212121"/>
          <w:szCs w:val="24"/>
        </w:rPr>
        <w:t>ίναι αρκετά</w:t>
      </w:r>
      <w:r>
        <w:rPr>
          <w:rFonts w:eastAsia="Times New Roman"/>
          <w:color w:val="212121"/>
          <w:szCs w:val="24"/>
        </w:rPr>
        <w:t>; Όχι. Χ</w:t>
      </w:r>
      <w:r w:rsidRPr="003B2703">
        <w:rPr>
          <w:rFonts w:eastAsia="Times New Roman"/>
          <w:color w:val="212121"/>
          <w:szCs w:val="24"/>
        </w:rPr>
        <w:t>ρειάζονται πολλά ακόμα</w:t>
      </w:r>
      <w:r>
        <w:rPr>
          <w:rFonts w:eastAsia="Times New Roman"/>
          <w:color w:val="212121"/>
          <w:szCs w:val="24"/>
        </w:rPr>
        <w:t>.</w:t>
      </w:r>
      <w:r w:rsidRPr="003B2703">
        <w:rPr>
          <w:rFonts w:eastAsia="Times New Roman"/>
          <w:color w:val="212121"/>
          <w:szCs w:val="24"/>
        </w:rPr>
        <w:t xml:space="preserve"> Νομίζω</w:t>
      </w:r>
      <w:r>
        <w:rPr>
          <w:rFonts w:eastAsia="Times New Roman"/>
          <w:color w:val="212121"/>
          <w:szCs w:val="24"/>
        </w:rPr>
        <w:t>,</w:t>
      </w:r>
      <w:r w:rsidRPr="003B2703">
        <w:rPr>
          <w:rFonts w:eastAsia="Times New Roman"/>
          <w:color w:val="212121"/>
          <w:szCs w:val="24"/>
        </w:rPr>
        <w:t xml:space="preserve"> </w:t>
      </w:r>
      <w:r>
        <w:rPr>
          <w:rFonts w:eastAsia="Times New Roman"/>
          <w:color w:val="212121"/>
          <w:szCs w:val="24"/>
        </w:rPr>
        <w:t>όμως,</w:t>
      </w:r>
      <w:r w:rsidRPr="003B2703">
        <w:rPr>
          <w:rFonts w:eastAsia="Times New Roman"/>
          <w:color w:val="212121"/>
          <w:szCs w:val="24"/>
        </w:rPr>
        <w:t xml:space="preserve"> ότι ένας κεντρικός σχεδιασμός έχει να κάνει με το ίδιο το </w:t>
      </w:r>
      <w:proofErr w:type="spellStart"/>
      <w:r w:rsidRPr="003B2703">
        <w:rPr>
          <w:rFonts w:eastAsia="Times New Roman"/>
          <w:color w:val="212121"/>
          <w:szCs w:val="24"/>
        </w:rPr>
        <w:t>μεταμνημονιακό</w:t>
      </w:r>
      <w:proofErr w:type="spellEnd"/>
      <w:r w:rsidRPr="003B2703">
        <w:rPr>
          <w:rFonts w:eastAsia="Times New Roman"/>
          <w:color w:val="212121"/>
          <w:szCs w:val="24"/>
        </w:rPr>
        <w:t xml:space="preserve"> </w:t>
      </w:r>
      <w:r>
        <w:rPr>
          <w:rFonts w:eastAsia="Times New Roman"/>
          <w:color w:val="212121"/>
          <w:szCs w:val="24"/>
        </w:rPr>
        <w:t xml:space="preserve">τοπίο. Στον </w:t>
      </w:r>
      <w:proofErr w:type="spellStart"/>
      <w:r w:rsidRPr="003B2703">
        <w:rPr>
          <w:rFonts w:eastAsia="Times New Roman"/>
          <w:color w:val="212121"/>
          <w:szCs w:val="24"/>
        </w:rPr>
        <w:t>με</w:t>
      </w:r>
      <w:r w:rsidRPr="003B2703">
        <w:rPr>
          <w:rFonts w:eastAsia="Times New Roman"/>
          <w:color w:val="212121"/>
          <w:szCs w:val="24"/>
        </w:rPr>
        <w:lastRenderedPageBreak/>
        <w:t>ταμνημονιακό</w:t>
      </w:r>
      <w:proofErr w:type="spellEnd"/>
      <w:r w:rsidRPr="003B2703">
        <w:rPr>
          <w:rFonts w:eastAsia="Times New Roman"/>
          <w:color w:val="212121"/>
          <w:szCs w:val="24"/>
        </w:rPr>
        <w:t xml:space="preserve"> προ</w:t>
      </w:r>
      <w:r w:rsidRPr="003B2703">
        <w:rPr>
          <w:rFonts w:eastAsia="Times New Roman"/>
          <w:color w:val="212121"/>
          <w:szCs w:val="24"/>
        </w:rPr>
        <w:t>σανατολισμό της χώρας χρειάζεται πραγματικά</w:t>
      </w:r>
      <w:r>
        <w:rPr>
          <w:rFonts w:eastAsia="Times New Roman"/>
          <w:color w:val="212121"/>
          <w:szCs w:val="24"/>
        </w:rPr>
        <w:t xml:space="preserve"> ένα προοδευτικό πρόγραμμα που θα δίνει έμφαση στη δημογραφική πολιτική. Νομίζω ότι έχουμε χρέος στα παιδιά μας και στις επόμενες γενιές, να το υλοποιήσουμε. Δεν γίνεται από τη μία μέρα στην άλλη. Νομίζω, όμως,</w:t>
      </w:r>
      <w:r w:rsidRPr="003B2703">
        <w:rPr>
          <w:rFonts w:eastAsia="Times New Roman"/>
          <w:color w:val="212121"/>
          <w:szCs w:val="24"/>
        </w:rPr>
        <w:t xml:space="preserve"> ότ</w:t>
      </w:r>
      <w:r>
        <w:rPr>
          <w:rFonts w:eastAsia="Times New Roman"/>
          <w:color w:val="212121"/>
          <w:szCs w:val="24"/>
        </w:rPr>
        <w:t>ι έχουμε δώσει δείγματα γραφής, ν</w:t>
      </w:r>
      <w:r w:rsidRPr="003B2703">
        <w:rPr>
          <w:rFonts w:eastAsia="Times New Roman"/>
          <w:color w:val="212121"/>
          <w:szCs w:val="24"/>
        </w:rPr>
        <w:t>ομίζω ότι δεν χρειάζεται η πλειοδοσία και νο</w:t>
      </w:r>
      <w:r>
        <w:rPr>
          <w:rFonts w:eastAsia="Times New Roman"/>
          <w:color w:val="212121"/>
          <w:szCs w:val="24"/>
        </w:rPr>
        <w:t>μίζω ότι το πρόβλημα είναι εδώ. Ά</w:t>
      </w:r>
      <w:r w:rsidRPr="003B2703">
        <w:rPr>
          <w:rFonts w:eastAsia="Times New Roman"/>
          <w:color w:val="212121"/>
          <w:szCs w:val="24"/>
        </w:rPr>
        <w:t>ρα</w:t>
      </w:r>
      <w:r>
        <w:rPr>
          <w:rFonts w:eastAsia="Times New Roman"/>
          <w:color w:val="212121"/>
          <w:szCs w:val="24"/>
        </w:rPr>
        <w:t>,</w:t>
      </w:r>
      <w:r w:rsidRPr="003B2703">
        <w:rPr>
          <w:rFonts w:eastAsia="Times New Roman"/>
          <w:color w:val="212121"/>
          <w:szCs w:val="24"/>
        </w:rPr>
        <w:t xml:space="preserve"> χρειάζεται ουσιαστική σ</w:t>
      </w:r>
      <w:r>
        <w:rPr>
          <w:rFonts w:eastAsia="Times New Roman"/>
          <w:color w:val="212121"/>
          <w:szCs w:val="24"/>
        </w:rPr>
        <w:t>υνεργασία και ιδέες που μπορούν</w:t>
      </w:r>
      <w:r w:rsidRPr="003B2703">
        <w:rPr>
          <w:rFonts w:eastAsia="Times New Roman"/>
          <w:color w:val="212121"/>
          <w:szCs w:val="24"/>
        </w:rPr>
        <w:t xml:space="preserve"> μέρα με τη μέρα να κάνουν κα</w:t>
      </w:r>
      <w:r>
        <w:rPr>
          <w:rFonts w:eastAsia="Times New Roman"/>
          <w:color w:val="212121"/>
          <w:szCs w:val="24"/>
        </w:rPr>
        <w:t xml:space="preserve">λύτερη τη ζωή των νέων ανθρώπων, </w:t>
      </w:r>
      <w:r w:rsidRPr="003B2703">
        <w:rPr>
          <w:rFonts w:eastAsia="Times New Roman"/>
          <w:color w:val="212121"/>
          <w:szCs w:val="24"/>
        </w:rPr>
        <w:t>των παιδιών και σ</w:t>
      </w:r>
      <w:r>
        <w:rPr>
          <w:rFonts w:eastAsia="Times New Roman"/>
          <w:color w:val="212121"/>
          <w:szCs w:val="24"/>
        </w:rPr>
        <w:t>υνολικά τ</w:t>
      </w:r>
      <w:r>
        <w:rPr>
          <w:rFonts w:eastAsia="Times New Roman"/>
          <w:color w:val="212121"/>
          <w:szCs w:val="24"/>
        </w:rPr>
        <w:t>ης ελληνικής κοινωνίας.</w:t>
      </w:r>
    </w:p>
    <w:p w14:paraId="69298961" w14:textId="77777777" w:rsidR="00F93F98" w:rsidRDefault="00F9424E">
      <w:pPr>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69298962" w14:textId="77777777" w:rsidR="00F93F98" w:rsidRDefault="00F9424E">
      <w:pPr>
        <w:shd w:val="clear" w:color="auto" w:fill="FFFFFF"/>
        <w:spacing w:line="600" w:lineRule="auto"/>
        <w:ind w:firstLine="720"/>
        <w:jc w:val="both"/>
        <w:rPr>
          <w:rFonts w:eastAsia="Times New Roman"/>
          <w:color w:val="212121"/>
          <w:szCs w:val="24"/>
        </w:rPr>
      </w:pPr>
      <w:r w:rsidRPr="00333330">
        <w:rPr>
          <w:rFonts w:eastAsia="Times New Roman"/>
          <w:b/>
          <w:color w:val="212121"/>
          <w:szCs w:val="24"/>
        </w:rPr>
        <w:t>ΠΡΟΕΔΡΕΥΩΝ (Γεώργιος Βαρεμένος):</w:t>
      </w:r>
      <w:r>
        <w:rPr>
          <w:rFonts w:eastAsia="Times New Roman"/>
          <w:color w:val="212121"/>
          <w:szCs w:val="24"/>
        </w:rPr>
        <w:t xml:space="preserve"> Τον λόγο έχει η Υπουργός, η </w:t>
      </w:r>
      <w:r>
        <w:rPr>
          <w:rFonts w:eastAsia="Times New Roman"/>
          <w:color w:val="212121"/>
          <w:szCs w:val="24"/>
        </w:rPr>
        <w:t>κ</w:t>
      </w:r>
      <w:r>
        <w:rPr>
          <w:rFonts w:eastAsia="Times New Roman"/>
          <w:color w:val="212121"/>
          <w:szCs w:val="24"/>
        </w:rPr>
        <w:t>.</w:t>
      </w:r>
      <w:r>
        <w:rPr>
          <w:rFonts w:eastAsia="Times New Roman"/>
          <w:color w:val="212121"/>
          <w:szCs w:val="24"/>
        </w:rPr>
        <w:t xml:space="preserve"> Φωτίου. </w:t>
      </w:r>
    </w:p>
    <w:p w14:paraId="69298963"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Κυρία Φωτίου, είκοσι λεπτά είναι αρκετά;</w:t>
      </w:r>
    </w:p>
    <w:p w14:paraId="69298964" w14:textId="77777777" w:rsidR="00F93F98" w:rsidRDefault="00F9424E">
      <w:pPr>
        <w:spacing w:line="600" w:lineRule="auto"/>
        <w:ind w:firstLine="720"/>
        <w:jc w:val="both"/>
        <w:rPr>
          <w:rFonts w:eastAsia="Times New Roman"/>
          <w:color w:val="000000"/>
          <w:szCs w:val="24"/>
          <w:shd w:val="clear" w:color="auto" w:fill="FFFFFF"/>
        </w:rPr>
      </w:pPr>
      <w:r>
        <w:rPr>
          <w:rFonts w:eastAsia="Times New Roman"/>
          <w:b/>
          <w:color w:val="212121"/>
          <w:szCs w:val="24"/>
        </w:rPr>
        <w:t>ΘΕΑΝΩ ΦΩΤΙΟΥ (Αναπληρώτρια Υπουργός Εργασίας, Κοινωνικής Ασφάλισης και Κοι</w:t>
      </w:r>
      <w:r>
        <w:rPr>
          <w:rFonts w:eastAsia="Times New Roman"/>
          <w:b/>
          <w:color w:val="212121"/>
          <w:szCs w:val="24"/>
        </w:rPr>
        <w:t xml:space="preserve">νωνικής Αλληλεγγύης): </w:t>
      </w:r>
      <w:r>
        <w:rPr>
          <w:rFonts w:eastAsia="Times New Roman"/>
          <w:color w:val="212121"/>
          <w:szCs w:val="24"/>
        </w:rPr>
        <w:t>Ελπίζω.</w:t>
      </w:r>
    </w:p>
    <w:p w14:paraId="69298965"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Κύριε Π</w:t>
      </w:r>
      <w:r w:rsidRPr="003B2703">
        <w:rPr>
          <w:rFonts w:eastAsia="Times New Roman"/>
          <w:color w:val="212121"/>
          <w:szCs w:val="24"/>
        </w:rPr>
        <w:t>ρόε</w:t>
      </w:r>
      <w:r>
        <w:rPr>
          <w:rFonts w:eastAsia="Times New Roman"/>
          <w:color w:val="212121"/>
          <w:szCs w:val="24"/>
        </w:rPr>
        <w:t xml:space="preserve">δρε, </w:t>
      </w:r>
      <w:r w:rsidRPr="003B2703">
        <w:rPr>
          <w:rFonts w:eastAsia="Times New Roman"/>
          <w:color w:val="212121"/>
          <w:szCs w:val="24"/>
        </w:rPr>
        <w:t xml:space="preserve">να συγχαρώ και εγώ </w:t>
      </w:r>
      <w:r>
        <w:rPr>
          <w:rFonts w:eastAsia="Times New Roman"/>
          <w:color w:val="212121"/>
          <w:szCs w:val="24"/>
        </w:rPr>
        <w:t xml:space="preserve">τη </w:t>
      </w:r>
      <w:r>
        <w:rPr>
          <w:rFonts w:eastAsia="Times New Roman"/>
          <w:color w:val="212121"/>
          <w:szCs w:val="24"/>
        </w:rPr>
        <w:t>δ</w:t>
      </w:r>
      <w:r w:rsidRPr="003B2703">
        <w:rPr>
          <w:rFonts w:eastAsia="Times New Roman"/>
          <w:color w:val="212121"/>
          <w:szCs w:val="24"/>
        </w:rPr>
        <w:t xml:space="preserve">ιακομματική </w:t>
      </w:r>
      <w:r>
        <w:rPr>
          <w:rFonts w:eastAsia="Times New Roman"/>
          <w:color w:val="212121"/>
          <w:szCs w:val="24"/>
        </w:rPr>
        <w:t>ε</w:t>
      </w:r>
      <w:r w:rsidRPr="003B2703">
        <w:rPr>
          <w:rFonts w:eastAsia="Times New Roman"/>
          <w:color w:val="212121"/>
          <w:szCs w:val="24"/>
        </w:rPr>
        <w:t xml:space="preserve">πιτροπή της Βουλής </w:t>
      </w:r>
      <w:r>
        <w:rPr>
          <w:rFonts w:eastAsia="Times New Roman"/>
          <w:color w:val="212121"/>
          <w:szCs w:val="24"/>
        </w:rPr>
        <w:t>για το εξαιρετικό έργο που έκανε. Π</w:t>
      </w:r>
      <w:r w:rsidRPr="003B2703">
        <w:rPr>
          <w:rFonts w:eastAsia="Times New Roman"/>
          <w:color w:val="212121"/>
          <w:szCs w:val="24"/>
        </w:rPr>
        <w:t>ρόκειται για ένα έργο</w:t>
      </w:r>
      <w:r>
        <w:rPr>
          <w:rFonts w:eastAsia="Times New Roman"/>
          <w:color w:val="212121"/>
          <w:szCs w:val="24"/>
        </w:rPr>
        <w:t>,</w:t>
      </w:r>
      <w:r w:rsidRPr="003B2703">
        <w:rPr>
          <w:rFonts w:eastAsia="Times New Roman"/>
          <w:color w:val="212121"/>
          <w:szCs w:val="24"/>
        </w:rPr>
        <w:t xml:space="preserve"> το οποίο έχει και επιστημονικό και μεθοδολογικό τρό</w:t>
      </w:r>
      <w:r>
        <w:rPr>
          <w:rFonts w:eastAsia="Times New Roman"/>
          <w:color w:val="212121"/>
          <w:szCs w:val="24"/>
        </w:rPr>
        <w:t xml:space="preserve">πο ανάλυσης του προβλήματος </w:t>
      </w:r>
      <w:r w:rsidRPr="003B2703">
        <w:rPr>
          <w:rFonts w:eastAsia="Times New Roman"/>
          <w:color w:val="212121"/>
          <w:szCs w:val="24"/>
        </w:rPr>
        <w:t>από τη μί</w:t>
      </w:r>
      <w:r>
        <w:rPr>
          <w:rFonts w:eastAsia="Times New Roman"/>
          <w:color w:val="212121"/>
          <w:szCs w:val="24"/>
        </w:rPr>
        <w:t xml:space="preserve">α και από την άλλη καταλήγει σε πολιτικές κατευθύνσεις, σε </w:t>
      </w:r>
      <w:r w:rsidRPr="003B2703">
        <w:rPr>
          <w:rFonts w:eastAsia="Times New Roman"/>
          <w:color w:val="212121"/>
          <w:szCs w:val="24"/>
        </w:rPr>
        <w:t xml:space="preserve">πεδία παρέμβασης </w:t>
      </w:r>
      <w:r>
        <w:rPr>
          <w:rFonts w:eastAsia="Times New Roman"/>
          <w:color w:val="212121"/>
          <w:szCs w:val="24"/>
        </w:rPr>
        <w:t>κ.λπ</w:t>
      </w:r>
      <w:r>
        <w:rPr>
          <w:rFonts w:eastAsia="Times New Roman"/>
          <w:color w:val="212121"/>
          <w:szCs w:val="24"/>
        </w:rPr>
        <w:t>.</w:t>
      </w:r>
      <w:r>
        <w:rPr>
          <w:rFonts w:eastAsia="Times New Roman"/>
          <w:color w:val="212121"/>
          <w:szCs w:val="24"/>
        </w:rPr>
        <w:t>.</w:t>
      </w:r>
      <w:r>
        <w:rPr>
          <w:rFonts w:eastAsia="Times New Roman"/>
          <w:color w:val="212121"/>
          <w:szCs w:val="24"/>
        </w:rPr>
        <w:t xml:space="preserve"> Δ</w:t>
      </w:r>
      <w:r w:rsidRPr="003B2703">
        <w:rPr>
          <w:rFonts w:eastAsia="Times New Roman"/>
          <w:color w:val="212121"/>
          <w:szCs w:val="24"/>
        </w:rPr>
        <w:t>εν πρ</w:t>
      </w:r>
      <w:r>
        <w:rPr>
          <w:rFonts w:eastAsia="Times New Roman"/>
          <w:color w:val="212121"/>
          <w:szCs w:val="24"/>
        </w:rPr>
        <w:t>όκειται για ένα ευχολόγιο, όπως έ</w:t>
      </w:r>
      <w:r w:rsidRPr="003B2703">
        <w:rPr>
          <w:rFonts w:eastAsia="Times New Roman"/>
          <w:color w:val="212121"/>
          <w:szCs w:val="24"/>
        </w:rPr>
        <w:t>χουμε συνηθίσει να είναι αυτές οι επιτροπές και τα πορίσματα που βγάζουν</w:t>
      </w:r>
      <w:r>
        <w:rPr>
          <w:rFonts w:eastAsia="Times New Roman"/>
          <w:color w:val="212121"/>
          <w:szCs w:val="24"/>
        </w:rPr>
        <w:t>,</w:t>
      </w:r>
      <w:r w:rsidRPr="003B2703">
        <w:rPr>
          <w:rFonts w:eastAsia="Times New Roman"/>
          <w:color w:val="212121"/>
          <w:szCs w:val="24"/>
        </w:rPr>
        <w:t xml:space="preserve"> όπως ακριβώς </w:t>
      </w:r>
      <w:r>
        <w:rPr>
          <w:rFonts w:eastAsia="Times New Roman"/>
          <w:color w:val="212121"/>
          <w:szCs w:val="24"/>
        </w:rPr>
        <w:t xml:space="preserve">ήταν </w:t>
      </w:r>
      <w:r w:rsidRPr="003B2703">
        <w:rPr>
          <w:rFonts w:eastAsia="Times New Roman"/>
          <w:color w:val="212121"/>
          <w:szCs w:val="24"/>
        </w:rPr>
        <w:t xml:space="preserve">το αντίστοιχο πόρισμα του </w:t>
      </w:r>
      <w:r>
        <w:rPr>
          <w:rFonts w:eastAsia="Times New Roman"/>
          <w:color w:val="212121"/>
          <w:szCs w:val="24"/>
        </w:rPr>
        <w:t>’</w:t>
      </w:r>
      <w:r w:rsidRPr="003B2703">
        <w:rPr>
          <w:rFonts w:eastAsia="Times New Roman"/>
          <w:color w:val="212121"/>
          <w:szCs w:val="24"/>
        </w:rPr>
        <w:t>92</w:t>
      </w:r>
      <w:r>
        <w:rPr>
          <w:rFonts w:eastAsia="Times New Roman"/>
          <w:color w:val="212121"/>
          <w:szCs w:val="24"/>
        </w:rPr>
        <w:t xml:space="preserve">. </w:t>
      </w:r>
    </w:p>
    <w:p w14:paraId="69298966"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Και, βέβαι</w:t>
      </w:r>
      <w:r>
        <w:rPr>
          <w:rFonts w:eastAsia="Times New Roman"/>
          <w:color w:val="212121"/>
          <w:szCs w:val="24"/>
        </w:rPr>
        <w:t>α, β</w:t>
      </w:r>
      <w:r w:rsidRPr="003B2703">
        <w:rPr>
          <w:rFonts w:eastAsia="Times New Roman"/>
          <w:color w:val="212121"/>
          <w:szCs w:val="24"/>
        </w:rPr>
        <w:t>ρίσκομαι στην εξαιρετική θέση να συμφωνώ με τα πορίσματα</w:t>
      </w:r>
      <w:r>
        <w:rPr>
          <w:rFonts w:eastAsia="Times New Roman"/>
          <w:color w:val="212121"/>
          <w:szCs w:val="24"/>
        </w:rPr>
        <w:t>, να συμφωνώ</w:t>
      </w:r>
      <w:r w:rsidRPr="003B2703">
        <w:rPr>
          <w:rFonts w:eastAsia="Times New Roman"/>
          <w:color w:val="212121"/>
          <w:szCs w:val="24"/>
        </w:rPr>
        <w:t xml:space="preserve"> με όλες τις προτεραιότητες και τους στόχους που τίθε</w:t>
      </w:r>
      <w:r>
        <w:rPr>
          <w:rFonts w:eastAsia="Times New Roman"/>
          <w:color w:val="212121"/>
          <w:szCs w:val="24"/>
        </w:rPr>
        <w:t>ν</w:t>
      </w:r>
      <w:r w:rsidRPr="003B2703">
        <w:rPr>
          <w:rFonts w:eastAsia="Times New Roman"/>
          <w:color w:val="212121"/>
          <w:szCs w:val="24"/>
        </w:rPr>
        <w:t>ται και</w:t>
      </w:r>
      <w:r>
        <w:rPr>
          <w:rFonts w:eastAsia="Times New Roman"/>
          <w:color w:val="212121"/>
          <w:szCs w:val="24"/>
        </w:rPr>
        <w:t>, συγχρόνως,</w:t>
      </w:r>
      <w:r w:rsidRPr="003B2703">
        <w:rPr>
          <w:rFonts w:eastAsia="Times New Roman"/>
          <w:color w:val="212121"/>
          <w:szCs w:val="24"/>
        </w:rPr>
        <w:t xml:space="preserve"> να αισθάνομαι δικαιωμένη</w:t>
      </w:r>
      <w:r>
        <w:rPr>
          <w:rFonts w:eastAsia="Times New Roman"/>
          <w:color w:val="212121"/>
          <w:szCs w:val="24"/>
        </w:rPr>
        <w:t xml:space="preserve">, γιατί </w:t>
      </w:r>
      <w:r w:rsidRPr="003B2703">
        <w:rPr>
          <w:rFonts w:eastAsia="Times New Roman"/>
          <w:color w:val="212121"/>
          <w:szCs w:val="24"/>
        </w:rPr>
        <w:t>αυτές υποστήρι</w:t>
      </w:r>
      <w:r>
        <w:rPr>
          <w:rFonts w:eastAsia="Times New Roman"/>
          <w:color w:val="212121"/>
          <w:szCs w:val="24"/>
        </w:rPr>
        <w:t>ζ</w:t>
      </w:r>
      <w:r w:rsidRPr="003B2703">
        <w:rPr>
          <w:rFonts w:eastAsia="Times New Roman"/>
          <w:color w:val="212121"/>
          <w:szCs w:val="24"/>
        </w:rPr>
        <w:t>α εδώ και τέσσερα χρόνια από τη μία και από την άλλη</w:t>
      </w:r>
      <w:r>
        <w:rPr>
          <w:rFonts w:eastAsia="Times New Roman"/>
          <w:color w:val="212121"/>
          <w:szCs w:val="24"/>
        </w:rPr>
        <w:t>,</w:t>
      </w:r>
      <w:r w:rsidRPr="003B2703">
        <w:rPr>
          <w:rFonts w:eastAsia="Times New Roman"/>
          <w:color w:val="212121"/>
          <w:szCs w:val="24"/>
        </w:rPr>
        <w:t xml:space="preserve"> γιατί ακρ</w:t>
      </w:r>
      <w:r w:rsidRPr="003B2703">
        <w:rPr>
          <w:rFonts w:eastAsia="Times New Roman"/>
          <w:color w:val="212121"/>
          <w:szCs w:val="24"/>
        </w:rPr>
        <w:t xml:space="preserve">ιβώς από τον Οκτώβρη του </w:t>
      </w:r>
      <w:r>
        <w:rPr>
          <w:rFonts w:eastAsia="Times New Roman"/>
          <w:color w:val="212121"/>
          <w:szCs w:val="24"/>
        </w:rPr>
        <w:t>20</w:t>
      </w:r>
      <w:r w:rsidRPr="003B2703">
        <w:rPr>
          <w:rFonts w:eastAsia="Times New Roman"/>
          <w:color w:val="212121"/>
          <w:szCs w:val="24"/>
        </w:rPr>
        <w:t xml:space="preserve">17 </w:t>
      </w:r>
      <w:r>
        <w:rPr>
          <w:rFonts w:eastAsia="Times New Roman"/>
          <w:color w:val="212121"/>
          <w:szCs w:val="24"/>
        </w:rPr>
        <w:t xml:space="preserve">είχα εκθέσει ακριβώς αυτές τις θέσεις στη </w:t>
      </w:r>
      <w:r>
        <w:rPr>
          <w:rFonts w:eastAsia="Times New Roman"/>
          <w:color w:val="212121"/>
          <w:szCs w:val="24"/>
        </w:rPr>
        <w:t>δ</w:t>
      </w:r>
      <w:r>
        <w:rPr>
          <w:rFonts w:eastAsia="Times New Roman"/>
          <w:color w:val="212121"/>
          <w:szCs w:val="24"/>
        </w:rPr>
        <w:t xml:space="preserve">ιακομματική </w:t>
      </w:r>
      <w:r>
        <w:rPr>
          <w:rFonts w:eastAsia="Times New Roman"/>
          <w:color w:val="212121"/>
          <w:szCs w:val="24"/>
        </w:rPr>
        <w:t>ε</w:t>
      </w:r>
      <w:r>
        <w:rPr>
          <w:rFonts w:eastAsia="Times New Roman"/>
          <w:color w:val="212121"/>
          <w:szCs w:val="24"/>
        </w:rPr>
        <w:t>πιτροπή για το δημογραφικό.</w:t>
      </w:r>
    </w:p>
    <w:p w14:paraId="69298967"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Αναφέρεται μέσα στην </w:t>
      </w:r>
      <w:r>
        <w:rPr>
          <w:rFonts w:eastAsia="Times New Roman"/>
          <w:color w:val="212121"/>
          <w:szCs w:val="24"/>
        </w:rPr>
        <w:t>έ</w:t>
      </w:r>
      <w:r w:rsidRPr="003B2703">
        <w:rPr>
          <w:rFonts w:eastAsia="Times New Roman"/>
          <w:color w:val="212121"/>
          <w:szCs w:val="24"/>
        </w:rPr>
        <w:t xml:space="preserve">κθεση ότι </w:t>
      </w:r>
      <w:r>
        <w:rPr>
          <w:rFonts w:eastAsia="Times New Roman"/>
          <w:color w:val="212121"/>
          <w:szCs w:val="24"/>
        </w:rPr>
        <w:t xml:space="preserve">οι </w:t>
      </w:r>
      <w:r w:rsidRPr="003B2703">
        <w:rPr>
          <w:rFonts w:eastAsia="Times New Roman"/>
          <w:color w:val="212121"/>
          <w:szCs w:val="24"/>
        </w:rPr>
        <w:t>επιδοματικές πολιτικές δεν αρκούν</w:t>
      </w:r>
      <w:r>
        <w:rPr>
          <w:rFonts w:eastAsia="Times New Roman"/>
          <w:color w:val="212121"/>
          <w:szCs w:val="24"/>
        </w:rPr>
        <w:t>. Βεβαίως, λέμε εμείς. Α</w:t>
      </w:r>
      <w:r w:rsidRPr="003B2703">
        <w:rPr>
          <w:rFonts w:eastAsia="Times New Roman"/>
          <w:color w:val="212121"/>
          <w:szCs w:val="24"/>
        </w:rPr>
        <w:t>παιτείται</w:t>
      </w:r>
      <w:r>
        <w:rPr>
          <w:rFonts w:eastAsia="Times New Roman"/>
          <w:color w:val="212121"/>
          <w:szCs w:val="24"/>
        </w:rPr>
        <w:t xml:space="preserve"> αλλαγή του </w:t>
      </w:r>
      <w:proofErr w:type="spellStart"/>
      <w:r>
        <w:rPr>
          <w:rFonts w:eastAsia="Times New Roman"/>
          <w:color w:val="212121"/>
          <w:szCs w:val="24"/>
        </w:rPr>
        <w:t>προνοιακού</w:t>
      </w:r>
      <w:proofErr w:type="spellEnd"/>
      <w:r>
        <w:rPr>
          <w:rFonts w:eastAsia="Times New Roman"/>
          <w:color w:val="212121"/>
          <w:szCs w:val="24"/>
        </w:rPr>
        <w:t xml:space="preserve"> μοντέλου. Θ</w:t>
      </w:r>
      <w:r w:rsidRPr="003B2703">
        <w:rPr>
          <w:rFonts w:eastAsia="Times New Roman"/>
          <w:color w:val="212121"/>
          <w:szCs w:val="24"/>
        </w:rPr>
        <w:t xml:space="preserve">α σας </w:t>
      </w:r>
      <w:r w:rsidRPr="003B2703">
        <w:rPr>
          <w:rFonts w:eastAsia="Times New Roman"/>
          <w:color w:val="212121"/>
          <w:szCs w:val="24"/>
        </w:rPr>
        <w:t>παρουσιάσω τι ακριβώς εννοούμε</w:t>
      </w:r>
      <w:r>
        <w:rPr>
          <w:rFonts w:eastAsia="Times New Roman"/>
          <w:color w:val="212121"/>
          <w:szCs w:val="24"/>
        </w:rPr>
        <w:t>.</w:t>
      </w:r>
    </w:p>
    <w:p w14:paraId="69298968"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Λέει η </w:t>
      </w:r>
      <w:r>
        <w:rPr>
          <w:rFonts w:eastAsia="Times New Roman"/>
          <w:color w:val="212121"/>
          <w:szCs w:val="24"/>
        </w:rPr>
        <w:t>έ</w:t>
      </w:r>
      <w:r w:rsidRPr="003B2703">
        <w:rPr>
          <w:rFonts w:eastAsia="Times New Roman"/>
          <w:color w:val="212121"/>
          <w:szCs w:val="24"/>
        </w:rPr>
        <w:t>κθεση</w:t>
      </w:r>
      <w:r>
        <w:rPr>
          <w:rFonts w:eastAsia="Times New Roman"/>
          <w:color w:val="212121"/>
          <w:szCs w:val="24"/>
        </w:rPr>
        <w:t xml:space="preserve"> ότι δεν υπήρξε </w:t>
      </w:r>
      <w:r>
        <w:rPr>
          <w:rFonts w:eastAsia="Times New Roman"/>
          <w:color w:val="212121"/>
          <w:szCs w:val="24"/>
        </w:rPr>
        <w:t>κα</w:t>
      </w:r>
      <w:r>
        <w:rPr>
          <w:rFonts w:eastAsia="Times New Roman"/>
          <w:color w:val="212121"/>
          <w:szCs w:val="24"/>
        </w:rPr>
        <w:t>μ</w:t>
      </w:r>
      <w:r>
        <w:rPr>
          <w:rFonts w:eastAsia="Times New Roman"/>
          <w:color w:val="212121"/>
          <w:szCs w:val="24"/>
        </w:rPr>
        <w:t>μία</w:t>
      </w:r>
      <w:r>
        <w:rPr>
          <w:rFonts w:eastAsia="Times New Roman"/>
          <w:color w:val="212121"/>
          <w:szCs w:val="24"/>
        </w:rPr>
        <w:t xml:space="preserve"> όχι μόνο ενεργός </w:t>
      </w:r>
      <w:r w:rsidRPr="003B2703">
        <w:rPr>
          <w:rFonts w:eastAsia="Times New Roman"/>
          <w:color w:val="212121"/>
          <w:szCs w:val="24"/>
        </w:rPr>
        <w:t>δημογραφική πολιτική</w:t>
      </w:r>
      <w:r>
        <w:rPr>
          <w:rFonts w:eastAsia="Times New Roman"/>
          <w:color w:val="212121"/>
          <w:szCs w:val="24"/>
        </w:rPr>
        <w:t>,</w:t>
      </w:r>
      <w:r w:rsidRPr="003B2703">
        <w:rPr>
          <w:rFonts w:eastAsia="Times New Roman"/>
          <w:color w:val="212121"/>
          <w:szCs w:val="24"/>
        </w:rPr>
        <w:t xml:space="preserve"> αλλά ούτε </w:t>
      </w:r>
      <w:r>
        <w:rPr>
          <w:rFonts w:eastAsia="Times New Roman"/>
          <w:color w:val="212121"/>
          <w:szCs w:val="24"/>
        </w:rPr>
        <w:t>και επιτελική δομή παρακολούθησης,</w:t>
      </w:r>
      <w:r w:rsidRPr="003B2703">
        <w:rPr>
          <w:rFonts w:eastAsia="Times New Roman"/>
          <w:color w:val="212121"/>
          <w:szCs w:val="24"/>
        </w:rPr>
        <w:t xml:space="preserve"> αξιολόγησης </w:t>
      </w:r>
      <w:r>
        <w:rPr>
          <w:rFonts w:eastAsia="Times New Roman"/>
          <w:color w:val="212121"/>
          <w:szCs w:val="24"/>
        </w:rPr>
        <w:t>κ.λπ. των πολιτικών.</w:t>
      </w:r>
    </w:p>
    <w:p w14:paraId="69298969"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Ακούστε, εγώ </w:t>
      </w:r>
      <w:r w:rsidRPr="003B2703">
        <w:rPr>
          <w:rFonts w:eastAsia="Times New Roman"/>
          <w:color w:val="212121"/>
          <w:szCs w:val="24"/>
        </w:rPr>
        <w:t>καταλαβαίνω ότι σε αυτό το σημείο</w:t>
      </w:r>
      <w:r>
        <w:rPr>
          <w:rFonts w:eastAsia="Times New Roman"/>
          <w:color w:val="212121"/>
          <w:szCs w:val="24"/>
        </w:rPr>
        <w:t xml:space="preserve"> η Αξιωματική Αντιπολίτευ</w:t>
      </w:r>
      <w:r>
        <w:rPr>
          <w:rFonts w:eastAsia="Times New Roman"/>
          <w:color w:val="212121"/>
          <w:szCs w:val="24"/>
        </w:rPr>
        <w:t>ση κάνει την κριτική της,</w:t>
      </w:r>
      <w:r w:rsidRPr="003B2703">
        <w:rPr>
          <w:rFonts w:eastAsia="Times New Roman"/>
          <w:color w:val="212121"/>
          <w:szCs w:val="24"/>
        </w:rPr>
        <w:t xml:space="preserve"> παρόλο που δεν θέλει να </w:t>
      </w:r>
      <w:r>
        <w:rPr>
          <w:rFonts w:eastAsia="Times New Roman"/>
          <w:color w:val="212121"/>
          <w:szCs w:val="24"/>
        </w:rPr>
        <w:t>το ομολογήσει. Λ</w:t>
      </w:r>
      <w:r w:rsidRPr="003B2703">
        <w:rPr>
          <w:rFonts w:eastAsia="Times New Roman"/>
          <w:color w:val="212121"/>
          <w:szCs w:val="24"/>
        </w:rPr>
        <w:t xml:space="preserve">έει </w:t>
      </w:r>
      <w:r>
        <w:rPr>
          <w:rFonts w:eastAsia="Times New Roman"/>
          <w:color w:val="212121"/>
          <w:szCs w:val="24"/>
        </w:rPr>
        <w:t xml:space="preserve">ότι </w:t>
      </w:r>
      <w:r w:rsidRPr="003B2703">
        <w:rPr>
          <w:rFonts w:eastAsia="Times New Roman"/>
          <w:color w:val="212121"/>
          <w:szCs w:val="24"/>
        </w:rPr>
        <w:t xml:space="preserve">δεν υπήρξε </w:t>
      </w:r>
      <w:r>
        <w:rPr>
          <w:rFonts w:eastAsia="Times New Roman"/>
          <w:color w:val="212121"/>
          <w:szCs w:val="24"/>
        </w:rPr>
        <w:t>ενεργός</w:t>
      </w:r>
      <w:r w:rsidRPr="003B2703">
        <w:rPr>
          <w:rFonts w:eastAsia="Times New Roman"/>
          <w:color w:val="212121"/>
          <w:szCs w:val="24"/>
        </w:rPr>
        <w:t xml:space="preserve"> δημογραφική πολιτική</w:t>
      </w:r>
      <w:r>
        <w:rPr>
          <w:rFonts w:eastAsia="Times New Roman"/>
          <w:color w:val="212121"/>
          <w:szCs w:val="24"/>
        </w:rPr>
        <w:t>.</w:t>
      </w:r>
      <w:r w:rsidRPr="003B2703">
        <w:rPr>
          <w:rFonts w:eastAsia="Times New Roman"/>
          <w:color w:val="212121"/>
          <w:szCs w:val="24"/>
        </w:rPr>
        <w:t xml:space="preserve"> Άρα</w:t>
      </w:r>
      <w:r>
        <w:rPr>
          <w:rFonts w:eastAsia="Times New Roman"/>
          <w:color w:val="212121"/>
          <w:szCs w:val="24"/>
        </w:rPr>
        <w:t>,</w:t>
      </w:r>
      <w:r w:rsidRPr="003B2703">
        <w:rPr>
          <w:rFonts w:eastAsia="Times New Roman"/>
          <w:color w:val="212121"/>
          <w:szCs w:val="24"/>
        </w:rPr>
        <w:t xml:space="preserve"> πραγματικά τόσα χρόνια δεν </w:t>
      </w:r>
      <w:r>
        <w:rPr>
          <w:rFonts w:eastAsia="Times New Roman"/>
          <w:color w:val="212121"/>
          <w:szCs w:val="24"/>
        </w:rPr>
        <w:t>κάναμε</w:t>
      </w:r>
      <w:r w:rsidRPr="003B2703">
        <w:rPr>
          <w:rFonts w:eastAsia="Times New Roman"/>
          <w:color w:val="212121"/>
          <w:szCs w:val="24"/>
        </w:rPr>
        <w:t xml:space="preserve"> απολύτως τίποτα</w:t>
      </w:r>
      <w:r>
        <w:rPr>
          <w:rFonts w:eastAsia="Times New Roman"/>
          <w:color w:val="212121"/>
          <w:szCs w:val="24"/>
        </w:rPr>
        <w:t>.</w:t>
      </w:r>
    </w:p>
    <w:p w14:paraId="6929896A"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3B2703">
        <w:rPr>
          <w:rFonts w:eastAsia="Times New Roman"/>
          <w:color w:val="212121"/>
          <w:szCs w:val="24"/>
        </w:rPr>
        <w:t xml:space="preserve">μείς έχουμε αποφασίσει </w:t>
      </w:r>
      <w:r>
        <w:rPr>
          <w:rFonts w:eastAsia="Times New Roman"/>
          <w:color w:val="212121"/>
          <w:szCs w:val="24"/>
        </w:rPr>
        <w:t>-</w:t>
      </w:r>
      <w:r w:rsidRPr="003B2703">
        <w:rPr>
          <w:rFonts w:eastAsia="Times New Roman"/>
          <w:color w:val="212121"/>
          <w:szCs w:val="24"/>
        </w:rPr>
        <w:t xml:space="preserve">και το είχα υποσχεθεί πάλι τον Οκτώβρη του </w:t>
      </w:r>
      <w:r>
        <w:rPr>
          <w:rFonts w:eastAsia="Times New Roman"/>
          <w:color w:val="212121"/>
          <w:szCs w:val="24"/>
        </w:rPr>
        <w:t>20</w:t>
      </w:r>
      <w:r w:rsidRPr="003B2703">
        <w:rPr>
          <w:rFonts w:eastAsia="Times New Roman"/>
          <w:color w:val="212121"/>
          <w:szCs w:val="24"/>
        </w:rPr>
        <w:t>17</w:t>
      </w:r>
      <w:r>
        <w:rPr>
          <w:rFonts w:eastAsia="Times New Roman"/>
          <w:color w:val="212121"/>
          <w:szCs w:val="24"/>
        </w:rPr>
        <w:t>-</w:t>
      </w:r>
      <w:r w:rsidRPr="003B2703">
        <w:rPr>
          <w:rFonts w:eastAsia="Times New Roman"/>
          <w:color w:val="212121"/>
          <w:szCs w:val="24"/>
        </w:rPr>
        <w:t xml:space="preserve"> ότι θα φτιά</w:t>
      </w:r>
      <w:r w:rsidRPr="003B2703">
        <w:rPr>
          <w:rFonts w:eastAsia="Times New Roman"/>
          <w:color w:val="212121"/>
          <w:szCs w:val="24"/>
        </w:rPr>
        <w:t>ξουμε μηχανισμό παρακολούθησης</w:t>
      </w:r>
      <w:r>
        <w:rPr>
          <w:rFonts w:eastAsia="Times New Roman"/>
          <w:color w:val="212121"/>
          <w:szCs w:val="24"/>
        </w:rPr>
        <w:t>,</w:t>
      </w:r>
      <w:r w:rsidRPr="003B2703">
        <w:rPr>
          <w:rFonts w:eastAsia="Times New Roman"/>
          <w:color w:val="212121"/>
          <w:szCs w:val="24"/>
        </w:rPr>
        <w:t xml:space="preserve"> ελέγχου</w:t>
      </w:r>
      <w:r>
        <w:rPr>
          <w:rFonts w:eastAsia="Times New Roman"/>
          <w:color w:val="212121"/>
          <w:szCs w:val="24"/>
        </w:rPr>
        <w:t>,</w:t>
      </w:r>
      <w:r w:rsidRPr="003B2703">
        <w:rPr>
          <w:rFonts w:eastAsia="Times New Roman"/>
          <w:color w:val="212121"/>
          <w:szCs w:val="24"/>
        </w:rPr>
        <w:t xml:space="preserve"> αξιολόγησης και συντονισμού για το δημογραφικό πρόβλημα στο Υπουργείο Εργασίας και με αυτό</w:t>
      </w:r>
      <w:r>
        <w:rPr>
          <w:rFonts w:eastAsia="Times New Roman"/>
          <w:color w:val="212121"/>
          <w:szCs w:val="24"/>
        </w:rPr>
        <w:t>ν</w:t>
      </w:r>
      <w:r w:rsidRPr="003B2703">
        <w:rPr>
          <w:rFonts w:eastAsia="Times New Roman"/>
          <w:color w:val="212121"/>
          <w:szCs w:val="24"/>
        </w:rPr>
        <w:t xml:space="preserve"> τον τρόπο θα παρακολουθούμε ό</w:t>
      </w:r>
      <w:r>
        <w:rPr>
          <w:rFonts w:eastAsia="Times New Roman"/>
          <w:color w:val="212121"/>
          <w:szCs w:val="24"/>
        </w:rPr>
        <w:t>λες τις δημογραφικές εξελίξεις. Θ</w:t>
      </w:r>
      <w:r w:rsidRPr="003B2703">
        <w:rPr>
          <w:rFonts w:eastAsia="Times New Roman"/>
          <w:color w:val="212121"/>
          <w:szCs w:val="24"/>
        </w:rPr>
        <w:t>α σας καταθέσουμε την πρόταση</w:t>
      </w:r>
      <w:r>
        <w:rPr>
          <w:rFonts w:eastAsia="Times New Roman"/>
          <w:color w:val="212121"/>
          <w:szCs w:val="24"/>
        </w:rPr>
        <w:t>,</w:t>
      </w:r>
      <w:r w:rsidRPr="003B2703">
        <w:rPr>
          <w:rFonts w:eastAsia="Times New Roman"/>
          <w:color w:val="212121"/>
          <w:szCs w:val="24"/>
        </w:rPr>
        <w:t xml:space="preserve"> γιατί φαντάζομαι θα πρέπει και</w:t>
      </w:r>
      <w:r w:rsidRPr="003B2703">
        <w:rPr>
          <w:rFonts w:eastAsia="Times New Roman"/>
          <w:color w:val="212121"/>
          <w:szCs w:val="24"/>
        </w:rPr>
        <w:t xml:space="preserve"> να το ψηφίσετε </w:t>
      </w:r>
      <w:r>
        <w:rPr>
          <w:rFonts w:eastAsia="Times New Roman"/>
          <w:color w:val="212121"/>
          <w:szCs w:val="24"/>
        </w:rPr>
        <w:t>τις επόμενες εβδομάδες.</w:t>
      </w:r>
    </w:p>
    <w:p w14:paraId="6929896B"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Τρίτον, λέει η </w:t>
      </w:r>
      <w:r>
        <w:rPr>
          <w:rFonts w:eastAsia="Times New Roman"/>
          <w:color w:val="212121"/>
          <w:szCs w:val="24"/>
        </w:rPr>
        <w:t>έ</w:t>
      </w:r>
      <w:r w:rsidRPr="003B2703">
        <w:rPr>
          <w:rFonts w:eastAsia="Times New Roman"/>
          <w:color w:val="212121"/>
          <w:szCs w:val="24"/>
        </w:rPr>
        <w:t>κθεση</w:t>
      </w:r>
      <w:r>
        <w:rPr>
          <w:rFonts w:eastAsia="Times New Roman"/>
          <w:color w:val="212121"/>
          <w:szCs w:val="24"/>
        </w:rPr>
        <w:t xml:space="preserve"> λέει ότι</w:t>
      </w:r>
      <w:r w:rsidRPr="003B2703">
        <w:rPr>
          <w:rFonts w:eastAsia="Times New Roman"/>
          <w:color w:val="212121"/>
          <w:szCs w:val="24"/>
        </w:rPr>
        <w:t xml:space="preserve"> τα μέτρα θα πρέπει να επικεντρωθ</w:t>
      </w:r>
      <w:r>
        <w:rPr>
          <w:rFonts w:eastAsia="Times New Roman"/>
          <w:color w:val="212121"/>
          <w:szCs w:val="24"/>
        </w:rPr>
        <w:t>ούν στο παιδί και την οικογένειά,</w:t>
      </w:r>
      <w:r w:rsidRPr="003B2703">
        <w:rPr>
          <w:rFonts w:eastAsia="Times New Roman"/>
          <w:color w:val="212121"/>
          <w:szCs w:val="24"/>
        </w:rPr>
        <w:t xml:space="preserve"> του ανεξάρτητα </w:t>
      </w:r>
      <w:r>
        <w:rPr>
          <w:rFonts w:eastAsia="Times New Roman"/>
          <w:color w:val="212121"/>
          <w:szCs w:val="24"/>
        </w:rPr>
        <w:t>από τη</w:t>
      </w:r>
      <w:r w:rsidRPr="003B2703">
        <w:rPr>
          <w:rFonts w:eastAsia="Times New Roman"/>
          <w:color w:val="212121"/>
          <w:szCs w:val="24"/>
        </w:rPr>
        <w:t xml:space="preserve"> </w:t>
      </w:r>
      <w:r w:rsidRPr="003B2703">
        <w:rPr>
          <w:rFonts w:eastAsia="Times New Roman"/>
          <w:color w:val="212121"/>
          <w:szCs w:val="24"/>
        </w:rPr>
        <w:lastRenderedPageBreak/>
        <w:t xml:space="preserve">μορφή </w:t>
      </w:r>
      <w:r>
        <w:rPr>
          <w:rFonts w:eastAsia="Times New Roman"/>
          <w:color w:val="212121"/>
          <w:szCs w:val="24"/>
        </w:rPr>
        <w:t xml:space="preserve">της </w:t>
      </w:r>
      <w:r w:rsidRPr="003B2703">
        <w:rPr>
          <w:rFonts w:eastAsia="Times New Roman"/>
          <w:color w:val="212121"/>
          <w:szCs w:val="24"/>
        </w:rPr>
        <w:t>οικογένειας</w:t>
      </w:r>
      <w:r>
        <w:rPr>
          <w:rFonts w:eastAsia="Times New Roman"/>
          <w:color w:val="212121"/>
          <w:szCs w:val="24"/>
        </w:rPr>
        <w:t xml:space="preserve">. Εμείς εκπονήσαμε το 2018 και </w:t>
      </w:r>
      <w:proofErr w:type="spellStart"/>
      <w:r>
        <w:rPr>
          <w:rFonts w:eastAsia="Times New Roman"/>
          <w:color w:val="212121"/>
          <w:szCs w:val="24"/>
        </w:rPr>
        <w:t>επικαιροποιήσαμε</w:t>
      </w:r>
      <w:proofErr w:type="spellEnd"/>
      <w:r>
        <w:rPr>
          <w:rFonts w:eastAsia="Times New Roman"/>
          <w:color w:val="212121"/>
          <w:szCs w:val="24"/>
        </w:rPr>
        <w:t xml:space="preserve"> στη συνεδρίαση του ΚΥΣΚΟΙΠ τ</w:t>
      </w:r>
      <w:r>
        <w:rPr>
          <w:rFonts w:eastAsia="Times New Roman"/>
          <w:color w:val="212121"/>
          <w:szCs w:val="24"/>
        </w:rPr>
        <w:t>ον Νοέμβριο του 2018, το Εθνικό Σχέδιο Δράσης για τα Δικαιώματα του Παιδιού -είναι ένας μεγάλος τόμος, τον έχω μπροστά μου, θα σας γίνει γνωστός πολύ σύντομα- για την περίοδο 2018 - 2021. Για την εκπόνησή του συνεργάστηκαν τα Υπουργεία Δικαιοσύνης, Εργασία</w:t>
      </w:r>
      <w:r>
        <w:rPr>
          <w:rFonts w:eastAsia="Times New Roman"/>
          <w:color w:val="212121"/>
          <w:szCs w:val="24"/>
        </w:rPr>
        <w:t>ς, Υγείας, Παιδείας, Προστασίας του Πολίτη, Μεταναστευτικής Π</w:t>
      </w:r>
      <w:r w:rsidRPr="003B2703">
        <w:rPr>
          <w:rFonts w:eastAsia="Times New Roman"/>
          <w:color w:val="212121"/>
          <w:szCs w:val="24"/>
        </w:rPr>
        <w:t>ολιτικής</w:t>
      </w:r>
      <w:r>
        <w:rPr>
          <w:rFonts w:eastAsia="Times New Roman"/>
          <w:color w:val="212121"/>
          <w:szCs w:val="24"/>
        </w:rPr>
        <w:t>, Εσωτερικών, Ε</w:t>
      </w:r>
      <w:r w:rsidRPr="003B2703">
        <w:rPr>
          <w:rFonts w:eastAsia="Times New Roman"/>
          <w:color w:val="212121"/>
          <w:szCs w:val="24"/>
        </w:rPr>
        <w:t>ξωτερικών και Ναυτιλίας</w:t>
      </w:r>
      <w:r>
        <w:rPr>
          <w:rFonts w:eastAsia="Times New Roman"/>
          <w:color w:val="212121"/>
          <w:szCs w:val="24"/>
        </w:rPr>
        <w:t>,</w:t>
      </w:r>
      <w:r w:rsidRPr="003B2703">
        <w:rPr>
          <w:rFonts w:eastAsia="Times New Roman"/>
          <w:color w:val="212121"/>
          <w:szCs w:val="24"/>
        </w:rPr>
        <w:t xml:space="preserve"> </w:t>
      </w:r>
      <w:r>
        <w:rPr>
          <w:rFonts w:eastAsia="Times New Roman"/>
          <w:color w:val="212121"/>
          <w:szCs w:val="24"/>
        </w:rPr>
        <w:t xml:space="preserve">διότι </w:t>
      </w:r>
      <w:r w:rsidRPr="003B2703">
        <w:rPr>
          <w:rFonts w:eastAsia="Times New Roman"/>
          <w:color w:val="212121"/>
          <w:szCs w:val="24"/>
        </w:rPr>
        <w:t xml:space="preserve">θεωρούμε ότι χωρίς αυτή τη </w:t>
      </w:r>
      <w:r>
        <w:rPr>
          <w:rFonts w:eastAsia="Times New Roman"/>
          <w:color w:val="212121"/>
          <w:szCs w:val="24"/>
        </w:rPr>
        <w:t>συνεργία</w:t>
      </w:r>
      <w:r w:rsidRPr="003B2703">
        <w:rPr>
          <w:rFonts w:eastAsia="Times New Roman"/>
          <w:color w:val="212121"/>
          <w:szCs w:val="24"/>
        </w:rPr>
        <w:t xml:space="preserve"> δεν μπορεί</w:t>
      </w:r>
      <w:r>
        <w:rPr>
          <w:rFonts w:eastAsia="Times New Roman"/>
          <w:color w:val="212121"/>
          <w:szCs w:val="24"/>
        </w:rPr>
        <w:t>ς</w:t>
      </w:r>
      <w:r w:rsidRPr="003B2703">
        <w:rPr>
          <w:rFonts w:eastAsia="Times New Roman"/>
          <w:color w:val="212121"/>
          <w:szCs w:val="24"/>
        </w:rPr>
        <w:t xml:space="preserve"> να καταλήξει</w:t>
      </w:r>
      <w:r>
        <w:rPr>
          <w:rFonts w:eastAsia="Times New Roman"/>
          <w:color w:val="212121"/>
          <w:szCs w:val="24"/>
        </w:rPr>
        <w:t>ς σε συγκεκριμένο σχέδιο δράσης γ</w:t>
      </w:r>
      <w:r w:rsidRPr="003B2703">
        <w:rPr>
          <w:rFonts w:eastAsia="Times New Roman"/>
          <w:color w:val="212121"/>
          <w:szCs w:val="24"/>
        </w:rPr>
        <w:t>ια τα επόμενα χρόνια</w:t>
      </w:r>
      <w:r>
        <w:rPr>
          <w:rFonts w:eastAsia="Times New Roman"/>
          <w:color w:val="212121"/>
          <w:szCs w:val="24"/>
        </w:rPr>
        <w:t>.</w:t>
      </w:r>
    </w:p>
    <w:p w14:paraId="6929896C"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Ποιο είναι το όραμά μας;</w:t>
      </w:r>
      <w:r w:rsidRPr="003B2703">
        <w:rPr>
          <w:rFonts w:eastAsia="Times New Roman"/>
          <w:color w:val="212121"/>
          <w:szCs w:val="24"/>
        </w:rPr>
        <w:t xml:space="preserve"> </w:t>
      </w:r>
      <w:r>
        <w:rPr>
          <w:rFonts w:eastAsia="Times New Roman"/>
          <w:color w:val="212121"/>
          <w:szCs w:val="24"/>
        </w:rPr>
        <w:t xml:space="preserve">Το </w:t>
      </w:r>
      <w:r w:rsidRPr="003B2703">
        <w:rPr>
          <w:rFonts w:eastAsia="Times New Roman"/>
          <w:color w:val="212121"/>
          <w:szCs w:val="24"/>
        </w:rPr>
        <w:t xml:space="preserve">όραμά μας είναι μία συμπεριληπτική κοινωνία για </w:t>
      </w:r>
      <w:r>
        <w:rPr>
          <w:rFonts w:eastAsia="Times New Roman"/>
          <w:color w:val="212121"/>
          <w:szCs w:val="24"/>
        </w:rPr>
        <w:t>όλα τα παιδιά, χωρίς διακρίσεις. Τ</w:t>
      </w:r>
      <w:r w:rsidRPr="003B2703">
        <w:rPr>
          <w:rFonts w:eastAsia="Times New Roman"/>
          <w:color w:val="212121"/>
          <w:szCs w:val="24"/>
        </w:rPr>
        <w:t>α παιδιά απο</w:t>
      </w:r>
      <w:r>
        <w:rPr>
          <w:rFonts w:eastAsia="Times New Roman"/>
          <w:color w:val="212121"/>
          <w:szCs w:val="24"/>
        </w:rPr>
        <w:t>τελούν το μέλλον της κοινωνίας. Η</w:t>
      </w:r>
      <w:r w:rsidRPr="003B2703">
        <w:rPr>
          <w:rFonts w:eastAsia="Times New Roman"/>
          <w:color w:val="212121"/>
          <w:szCs w:val="24"/>
        </w:rPr>
        <w:t xml:space="preserve"> κοινωνική τους καταγωγή δεν πρέπει να καθορίζει το μέλλον </w:t>
      </w:r>
      <w:r>
        <w:rPr>
          <w:rFonts w:eastAsia="Times New Roman"/>
          <w:color w:val="212121"/>
          <w:szCs w:val="24"/>
        </w:rPr>
        <w:t>τους. Επένδυση στα παιδιά</w:t>
      </w:r>
      <w:r w:rsidRPr="003B2703">
        <w:rPr>
          <w:rFonts w:eastAsia="Times New Roman"/>
          <w:color w:val="212121"/>
          <w:szCs w:val="24"/>
        </w:rPr>
        <w:t xml:space="preserve"> σημαίνει επένδυση στο μέλλον</w:t>
      </w:r>
      <w:r>
        <w:rPr>
          <w:rFonts w:eastAsia="Times New Roman"/>
          <w:color w:val="212121"/>
          <w:szCs w:val="24"/>
        </w:rPr>
        <w:t>. Γι’</w:t>
      </w:r>
      <w:r w:rsidRPr="003B2703">
        <w:rPr>
          <w:rFonts w:eastAsia="Times New Roman"/>
          <w:color w:val="212121"/>
          <w:szCs w:val="24"/>
        </w:rPr>
        <w:t xml:space="preserve"> αυτό θα</w:t>
      </w:r>
      <w:r w:rsidRPr="003B2703">
        <w:rPr>
          <w:rFonts w:eastAsia="Times New Roman"/>
          <w:color w:val="212121"/>
          <w:szCs w:val="24"/>
        </w:rPr>
        <w:t xml:space="preserve"> καταθέσουμε τις επόμε</w:t>
      </w:r>
      <w:r>
        <w:rPr>
          <w:rFonts w:eastAsia="Times New Roman"/>
          <w:color w:val="212121"/>
          <w:szCs w:val="24"/>
        </w:rPr>
        <w:t>νες εβδομάδες στον Πρόεδρο της Β</w:t>
      </w:r>
      <w:r w:rsidRPr="003B2703">
        <w:rPr>
          <w:rFonts w:eastAsia="Times New Roman"/>
          <w:color w:val="212121"/>
          <w:szCs w:val="24"/>
        </w:rPr>
        <w:t xml:space="preserve">ουλής </w:t>
      </w:r>
      <w:r>
        <w:rPr>
          <w:rFonts w:eastAsia="Times New Roman"/>
          <w:color w:val="212121"/>
          <w:szCs w:val="24"/>
        </w:rPr>
        <w:t>-</w:t>
      </w:r>
      <w:r w:rsidRPr="003B2703">
        <w:rPr>
          <w:rFonts w:eastAsia="Times New Roman"/>
          <w:color w:val="212121"/>
          <w:szCs w:val="24"/>
        </w:rPr>
        <w:t>και τον ευχαριστώ που είναι εδώ κιόλας</w:t>
      </w:r>
      <w:r>
        <w:rPr>
          <w:rFonts w:eastAsia="Times New Roman"/>
          <w:color w:val="212121"/>
          <w:szCs w:val="24"/>
        </w:rPr>
        <w:t>- το Εθνικό Σχέδιο Δ</w:t>
      </w:r>
      <w:r w:rsidRPr="003B2703">
        <w:rPr>
          <w:rFonts w:eastAsia="Times New Roman"/>
          <w:color w:val="212121"/>
          <w:szCs w:val="24"/>
        </w:rPr>
        <w:t xml:space="preserve">ράσης για τα </w:t>
      </w:r>
      <w:r>
        <w:rPr>
          <w:rFonts w:eastAsia="Times New Roman"/>
          <w:color w:val="212121"/>
          <w:szCs w:val="24"/>
        </w:rPr>
        <w:t>Δ</w:t>
      </w:r>
      <w:r w:rsidRPr="003B2703">
        <w:rPr>
          <w:rFonts w:eastAsia="Times New Roman"/>
          <w:color w:val="212121"/>
          <w:szCs w:val="24"/>
        </w:rPr>
        <w:t>ικαιώματα</w:t>
      </w:r>
      <w:r>
        <w:rPr>
          <w:rFonts w:eastAsia="Times New Roman"/>
          <w:color w:val="212121"/>
          <w:szCs w:val="24"/>
        </w:rPr>
        <w:t xml:space="preserve"> του Π</w:t>
      </w:r>
      <w:r w:rsidRPr="003B2703">
        <w:rPr>
          <w:rFonts w:eastAsia="Times New Roman"/>
          <w:color w:val="212121"/>
          <w:szCs w:val="24"/>
        </w:rPr>
        <w:t>αιδιού</w:t>
      </w:r>
      <w:r>
        <w:rPr>
          <w:rFonts w:eastAsia="Times New Roman"/>
          <w:color w:val="212121"/>
          <w:szCs w:val="24"/>
        </w:rPr>
        <w:t>.</w:t>
      </w:r>
    </w:p>
    <w:p w14:paraId="6929896D"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Τέταρτον, η </w:t>
      </w:r>
      <w:r>
        <w:rPr>
          <w:rFonts w:eastAsia="Times New Roman"/>
          <w:color w:val="212121"/>
          <w:szCs w:val="24"/>
        </w:rPr>
        <w:t>ε</w:t>
      </w:r>
      <w:r w:rsidRPr="003B2703">
        <w:rPr>
          <w:rFonts w:eastAsia="Times New Roman"/>
          <w:color w:val="212121"/>
          <w:szCs w:val="24"/>
        </w:rPr>
        <w:t xml:space="preserve">πιτροπή στη σελίδα 85 </w:t>
      </w:r>
      <w:r>
        <w:rPr>
          <w:rFonts w:eastAsia="Times New Roman"/>
          <w:color w:val="212121"/>
          <w:szCs w:val="24"/>
        </w:rPr>
        <w:t>καταλήγει ότι οι</w:t>
      </w:r>
      <w:r w:rsidRPr="003B2703">
        <w:rPr>
          <w:rFonts w:eastAsia="Times New Roman"/>
          <w:color w:val="212121"/>
          <w:szCs w:val="24"/>
        </w:rPr>
        <w:t xml:space="preserve"> παρεμβάσεις θα πρέπει να επικεντρωθούν </w:t>
      </w:r>
      <w:r>
        <w:rPr>
          <w:rFonts w:eastAsia="Times New Roman"/>
          <w:color w:val="212121"/>
          <w:szCs w:val="24"/>
        </w:rPr>
        <w:t>στη μεταν</w:t>
      </w:r>
      <w:r>
        <w:rPr>
          <w:rFonts w:eastAsia="Times New Roman"/>
          <w:color w:val="212121"/>
          <w:szCs w:val="24"/>
        </w:rPr>
        <w:t>άστευση και στη</w:t>
      </w:r>
      <w:r w:rsidRPr="003B2703">
        <w:rPr>
          <w:rFonts w:eastAsia="Times New Roman"/>
          <w:color w:val="212121"/>
          <w:szCs w:val="24"/>
        </w:rPr>
        <w:t xml:space="preserve"> γονιμότητα</w:t>
      </w:r>
      <w:r>
        <w:rPr>
          <w:rFonts w:eastAsia="Times New Roman"/>
          <w:color w:val="212121"/>
          <w:szCs w:val="24"/>
        </w:rPr>
        <w:t>,</w:t>
      </w:r>
      <w:r w:rsidRPr="003B2703">
        <w:rPr>
          <w:rFonts w:eastAsia="Times New Roman"/>
          <w:color w:val="212121"/>
          <w:szCs w:val="24"/>
        </w:rPr>
        <w:t xml:space="preserve"> με τον επαναπατρισμό τμήματος των νέων Ελλήνων και την υποδοχή ξένων μεταναστών</w:t>
      </w:r>
      <w:r>
        <w:rPr>
          <w:rFonts w:eastAsia="Times New Roman"/>
          <w:color w:val="212121"/>
          <w:szCs w:val="24"/>
        </w:rPr>
        <w:t>,</w:t>
      </w:r>
      <w:r w:rsidRPr="003B2703">
        <w:rPr>
          <w:rFonts w:eastAsia="Times New Roman"/>
          <w:color w:val="212121"/>
          <w:szCs w:val="24"/>
        </w:rPr>
        <w:t xml:space="preserve"> ενώ για τη γονιμότητα </w:t>
      </w:r>
      <w:r>
        <w:rPr>
          <w:rFonts w:eastAsia="Times New Roman"/>
          <w:color w:val="212121"/>
          <w:szCs w:val="24"/>
        </w:rPr>
        <w:t xml:space="preserve">θέτει ως νόρμα </w:t>
      </w:r>
      <w:r w:rsidRPr="003B2703">
        <w:rPr>
          <w:rFonts w:eastAsia="Times New Roman"/>
          <w:color w:val="212121"/>
          <w:szCs w:val="24"/>
        </w:rPr>
        <w:t xml:space="preserve">στο ζευγάρι </w:t>
      </w:r>
      <w:r>
        <w:rPr>
          <w:rFonts w:eastAsia="Times New Roman"/>
          <w:color w:val="212121"/>
          <w:szCs w:val="24"/>
        </w:rPr>
        <w:t xml:space="preserve">το 2 </w:t>
      </w:r>
      <w:r w:rsidRPr="003B2703">
        <w:rPr>
          <w:rFonts w:eastAsia="Times New Roman"/>
          <w:color w:val="212121"/>
          <w:szCs w:val="24"/>
        </w:rPr>
        <w:t xml:space="preserve">αντί του </w:t>
      </w:r>
      <w:r>
        <w:rPr>
          <w:rFonts w:eastAsia="Times New Roman"/>
          <w:color w:val="212121"/>
          <w:szCs w:val="24"/>
        </w:rPr>
        <w:t xml:space="preserve">1,35 που </w:t>
      </w:r>
      <w:r w:rsidRPr="003B2703">
        <w:rPr>
          <w:rFonts w:eastAsia="Times New Roman"/>
          <w:color w:val="212121"/>
          <w:szCs w:val="24"/>
        </w:rPr>
        <w:t>είνα</w:t>
      </w:r>
      <w:r>
        <w:rPr>
          <w:rFonts w:eastAsia="Times New Roman"/>
          <w:color w:val="212121"/>
          <w:szCs w:val="24"/>
        </w:rPr>
        <w:t>ι σήμερα στη χώρα μας. Ή</w:t>
      </w:r>
      <w:r w:rsidRPr="003B2703">
        <w:rPr>
          <w:rFonts w:eastAsia="Times New Roman"/>
          <w:color w:val="212121"/>
          <w:szCs w:val="24"/>
        </w:rPr>
        <w:t xml:space="preserve">ταν 1,3 το </w:t>
      </w:r>
      <w:r>
        <w:rPr>
          <w:rFonts w:eastAsia="Times New Roman"/>
          <w:color w:val="212121"/>
          <w:szCs w:val="24"/>
        </w:rPr>
        <w:t>2014. Σή</w:t>
      </w:r>
      <w:r w:rsidRPr="003B2703">
        <w:rPr>
          <w:rFonts w:eastAsia="Times New Roman"/>
          <w:color w:val="212121"/>
          <w:szCs w:val="24"/>
        </w:rPr>
        <w:t>μερα έχει ανέβ</w:t>
      </w:r>
      <w:r>
        <w:rPr>
          <w:rFonts w:eastAsia="Times New Roman"/>
          <w:color w:val="212121"/>
          <w:szCs w:val="24"/>
        </w:rPr>
        <w:t>ει</w:t>
      </w:r>
      <w:r w:rsidRPr="003B2703">
        <w:rPr>
          <w:rFonts w:eastAsia="Times New Roman"/>
          <w:color w:val="212121"/>
          <w:szCs w:val="24"/>
        </w:rPr>
        <w:t xml:space="preserve"> λιγάκι </w:t>
      </w:r>
      <w:r>
        <w:rPr>
          <w:rFonts w:eastAsia="Times New Roman"/>
          <w:color w:val="212121"/>
          <w:szCs w:val="24"/>
        </w:rPr>
        <w:t xml:space="preserve">στο </w:t>
      </w:r>
      <w:r w:rsidRPr="003B2703">
        <w:rPr>
          <w:rFonts w:eastAsia="Times New Roman"/>
          <w:color w:val="212121"/>
          <w:szCs w:val="24"/>
        </w:rPr>
        <w:t>1</w:t>
      </w:r>
      <w:r>
        <w:rPr>
          <w:rFonts w:eastAsia="Times New Roman"/>
          <w:color w:val="212121"/>
          <w:szCs w:val="24"/>
        </w:rPr>
        <w:t>,</w:t>
      </w:r>
      <w:r w:rsidRPr="003B2703">
        <w:rPr>
          <w:rFonts w:eastAsia="Times New Roman"/>
          <w:color w:val="212121"/>
          <w:szCs w:val="24"/>
        </w:rPr>
        <w:t>35</w:t>
      </w:r>
      <w:r>
        <w:rPr>
          <w:rFonts w:eastAsia="Times New Roman"/>
          <w:color w:val="212121"/>
          <w:szCs w:val="24"/>
        </w:rPr>
        <w:t xml:space="preserve">. Εν πάση </w:t>
      </w:r>
      <w:proofErr w:type="spellStart"/>
      <w:r>
        <w:rPr>
          <w:rFonts w:eastAsia="Times New Roman"/>
          <w:color w:val="212121"/>
          <w:szCs w:val="24"/>
        </w:rPr>
        <w:t>περιπτώσει</w:t>
      </w:r>
      <w:proofErr w:type="spellEnd"/>
      <w:r>
        <w:rPr>
          <w:rFonts w:eastAsia="Times New Roman"/>
          <w:color w:val="212121"/>
          <w:szCs w:val="24"/>
        </w:rPr>
        <w:t>.</w:t>
      </w:r>
    </w:p>
    <w:p w14:paraId="6929896E" w14:textId="77777777" w:rsidR="00F93F98" w:rsidRDefault="00F9424E">
      <w:pPr>
        <w:shd w:val="clear" w:color="auto" w:fill="FFFFFF"/>
        <w:spacing w:line="600" w:lineRule="auto"/>
        <w:ind w:firstLine="720"/>
        <w:jc w:val="both"/>
        <w:rPr>
          <w:rFonts w:eastAsia="Times New Roman"/>
          <w:color w:val="212121"/>
          <w:szCs w:val="24"/>
        </w:rPr>
      </w:pPr>
      <w:r>
        <w:rPr>
          <w:rFonts w:eastAsia="Times New Roman"/>
          <w:color w:val="212121"/>
          <w:szCs w:val="24"/>
        </w:rPr>
        <w:t>Δεν</w:t>
      </w:r>
      <w:r w:rsidRPr="003B2703">
        <w:rPr>
          <w:rFonts w:eastAsia="Times New Roman"/>
          <w:color w:val="212121"/>
          <w:szCs w:val="24"/>
        </w:rPr>
        <w:t xml:space="preserve"> θα σταθώ πολύ στο μεταναστευτικ</w:t>
      </w:r>
      <w:r>
        <w:rPr>
          <w:rFonts w:eastAsia="Times New Roman"/>
          <w:color w:val="212121"/>
          <w:szCs w:val="24"/>
        </w:rPr>
        <w:t>ό, γιατί νομίζω ότι το κάλυψε ο Πρωθυπουργός. Θ</w:t>
      </w:r>
      <w:r w:rsidRPr="003B2703">
        <w:rPr>
          <w:rFonts w:eastAsia="Times New Roman"/>
          <w:color w:val="212121"/>
          <w:szCs w:val="24"/>
        </w:rPr>
        <w:t>α πω</w:t>
      </w:r>
      <w:r>
        <w:rPr>
          <w:rFonts w:eastAsia="Times New Roman"/>
          <w:color w:val="212121"/>
          <w:szCs w:val="24"/>
        </w:rPr>
        <w:t>,</w:t>
      </w:r>
      <w:r w:rsidRPr="003B2703">
        <w:rPr>
          <w:rFonts w:eastAsia="Times New Roman"/>
          <w:color w:val="212121"/>
          <w:szCs w:val="24"/>
        </w:rPr>
        <w:t xml:space="preserve"> </w:t>
      </w:r>
      <w:r>
        <w:rPr>
          <w:rFonts w:eastAsia="Times New Roman"/>
          <w:color w:val="212121"/>
          <w:szCs w:val="24"/>
        </w:rPr>
        <w:t>όμως,</w:t>
      </w:r>
      <w:r w:rsidRPr="003B2703">
        <w:rPr>
          <w:rFonts w:eastAsia="Times New Roman"/>
          <w:color w:val="212121"/>
          <w:szCs w:val="24"/>
        </w:rPr>
        <w:t xml:space="preserve"> και θα σας θυμίσω τα ειδικά προγράμματα του ΟΑΕΔ για τον επαναπατρισμό των νέων</w:t>
      </w:r>
      <w:r>
        <w:rPr>
          <w:rFonts w:eastAsia="Times New Roman"/>
          <w:color w:val="212121"/>
          <w:szCs w:val="24"/>
        </w:rPr>
        <w:t>. Π</w:t>
      </w:r>
      <w:r w:rsidRPr="003B2703">
        <w:rPr>
          <w:rFonts w:eastAsia="Times New Roman"/>
          <w:color w:val="212121"/>
          <w:szCs w:val="24"/>
        </w:rPr>
        <w:t>ρό</w:t>
      </w:r>
      <w:r>
        <w:rPr>
          <w:rFonts w:eastAsia="Times New Roman"/>
          <w:color w:val="212121"/>
          <w:szCs w:val="24"/>
        </w:rPr>
        <w:t>σληψη χιλιάδων ν</w:t>
      </w:r>
      <w:r w:rsidRPr="003B2703">
        <w:rPr>
          <w:rFonts w:eastAsia="Times New Roman"/>
          <w:color w:val="212121"/>
          <w:szCs w:val="24"/>
        </w:rPr>
        <w:t>έων επιστημόνων για την ενίσ</w:t>
      </w:r>
      <w:r>
        <w:rPr>
          <w:rFonts w:eastAsia="Times New Roman"/>
          <w:color w:val="212121"/>
          <w:szCs w:val="24"/>
        </w:rPr>
        <w:t>χυση του</w:t>
      </w:r>
      <w:r>
        <w:rPr>
          <w:rFonts w:eastAsia="Times New Roman"/>
          <w:color w:val="212121"/>
          <w:szCs w:val="24"/>
        </w:rPr>
        <w:t xml:space="preserve"> δημόσιου τομέα κυρίως -σ</w:t>
      </w:r>
      <w:r w:rsidRPr="003B2703">
        <w:rPr>
          <w:rFonts w:eastAsia="Times New Roman"/>
          <w:color w:val="212121"/>
          <w:szCs w:val="24"/>
        </w:rPr>
        <w:t>υνολικά δαπανήσαμε σε αυτά τα τέσσερα χρόνια</w:t>
      </w:r>
      <w:r>
        <w:rPr>
          <w:rFonts w:eastAsia="Times New Roman"/>
          <w:color w:val="212121"/>
          <w:szCs w:val="24"/>
        </w:rPr>
        <w:t>,</w:t>
      </w:r>
      <w:r w:rsidRPr="003B2703">
        <w:rPr>
          <w:rFonts w:eastAsia="Times New Roman"/>
          <w:color w:val="212121"/>
          <w:szCs w:val="24"/>
        </w:rPr>
        <w:t xml:space="preserve"> από το </w:t>
      </w:r>
      <w:r>
        <w:rPr>
          <w:rFonts w:eastAsia="Times New Roman"/>
          <w:color w:val="212121"/>
          <w:szCs w:val="24"/>
        </w:rPr>
        <w:t>20</w:t>
      </w:r>
      <w:r w:rsidRPr="003B2703">
        <w:rPr>
          <w:rFonts w:eastAsia="Times New Roman"/>
          <w:color w:val="212121"/>
          <w:szCs w:val="24"/>
        </w:rPr>
        <w:t>15 μέχρι σήμερα</w:t>
      </w:r>
      <w:r>
        <w:rPr>
          <w:rFonts w:eastAsia="Times New Roman"/>
          <w:color w:val="212121"/>
          <w:szCs w:val="24"/>
        </w:rPr>
        <w:t xml:space="preserve">, 1,1 </w:t>
      </w:r>
      <w:r>
        <w:rPr>
          <w:rFonts w:eastAsia="Times New Roman"/>
          <w:color w:val="212121"/>
          <w:szCs w:val="24"/>
        </w:rPr>
        <w:t>δισεκατομμύρι</w:t>
      </w:r>
      <w:r>
        <w:rPr>
          <w:rFonts w:eastAsia="Times New Roman"/>
          <w:color w:val="212121"/>
          <w:szCs w:val="24"/>
        </w:rPr>
        <w:t>ο</w:t>
      </w:r>
      <w:r>
        <w:rPr>
          <w:rFonts w:eastAsia="Times New Roman"/>
          <w:color w:val="212121"/>
          <w:szCs w:val="24"/>
        </w:rPr>
        <w:t xml:space="preserve"> ευρώ- π</w:t>
      </w:r>
      <w:r w:rsidRPr="003B2703">
        <w:rPr>
          <w:rFonts w:eastAsia="Times New Roman"/>
          <w:color w:val="212121"/>
          <w:szCs w:val="24"/>
        </w:rPr>
        <w:t>ολιτικές προσέλκυσης των νέων στην</w:t>
      </w:r>
      <w:r>
        <w:rPr>
          <w:rFonts w:eastAsia="Times New Roman"/>
          <w:color w:val="212121"/>
          <w:szCs w:val="24"/>
        </w:rPr>
        <w:t xml:space="preserve"> εργασία και από την άλλη στις</w:t>
      </w:r>
      <w:r w:rsidRPr="003B2703">
        <w:rPr>
          <w:rFonts w:eastAsia="Times New Roman"/>
          <w:color w:val="212121"/>
          <w:szCs w:val="24"/>
        </w:rPr>
        <w:t xml:space="preserve"> ερευνητικές δομές της χώρας </w:t>
      </w:r>
      <w:r>
        <w:rPr>
          <w:rFonts w:eastAsia="Times New Roman"/>
          <w:color w:val="212121"/>
          <w:szCs w:val="24"/>
        </w:rPr>
        <w:t xml:space="preserve">και </w:t>
      </w:r>
      <w:r w:rsidRPr="003B2703">
        <w:rPr>
          <w:rFonts w:eastAsia="Times New Roman"/>
          <w:color w:val="212121"/>
          <w:szCs w:val="24"/>
        </w:rPr>
        <w:t>ξεχωριστά προγράμμα</w:t>
      </w:r>
      <w:r>
        <w:rPr>
          <w:rFonts w:eastAsia="Times New Roman"/>
          <w:color w:val="212121"/>
          <w:szCs w:val="24"/>
        </w:rPr>
        <w:t xml:space="preserve">τα στην </w:t>
      </w:r>
      <w:r>
        <w:rPr>
          <w:rFonts w:eastAsia="Times New Roman"/>
          <w:color w:val="212121"/>
          <w:szCs w:val="24"/>
        </w:rPr>
        <w:t>τριτοβάθμια εκπαίδευση. Ε</w:t>
      </w:r>
      <w:r w:rsidRPr="003B2703">
        <w:rPr>
          <w:rFonts w:eastAsia="Times New Roman"/>
          <w:color w:val="212121"/>
          <w:szCs w:val="24"/>
        </w:rPr>
        <w:t>πιδοτούμε τη νεανική επιχειρηματικότητα</w:t>
      </w:r>
      <w:r>
        <w:rPr>
          <w:rFonts w:eastAsia="Times New Roman"/>
          <w:color w:val="212121"/>
          <w:szCs w:val="24"/>
        </w:rPr>
        <w:t>, τις νεοφυείς</w:t>
      </w:r>
      <w:r w:rsidRPr="003B2703">
        <w:rPr>
          <w:rFonts w:eastAsia="Times New Roman"/>
          <w:color w:val="212121"/>
          <w:szCs w:val="24"/>
        </w:rPr>
        <w:t xml:space="preserve"> επιχειρήσεις και τις κοινωνικές επιχειρήσεις</w:t>
      </w:r>
      <w:r>
        <w:rPr>
          <w:rFonts w:eastAsia="Times New Roman"/>
          <w:color w:val="212121"/>
          <w:szCs w:val="24"/>
        </w:rPr>
        <w:t>.</w:t>
      </w:r>
    </w:p>
    <w:p w14:paraId="6929896F" w14:textId="77777777" w:rsidR="00F93F98" w:rsidRDefault="00F9424E">
      <w:pPr>
        <w:shd w:val="clear" w:color="auto" w:fill="FFFFFF"/>
        <w:spacing w:line="600" w:lineRule="auto"/>
        <w:ind w:firstLine="720"/>
        <w:jc w:val="both"/>
        <w:rPr>
          <w:rFonts w:eastAsia="Times New Roman"/>
          <w:color w:val="000000"/>
          <w:szCs w:val="24"/>
          <w:shd w:val="clear" w:color="auto" w:fill="FFFFFF"/>
        </w:rPr>
      </w:pPr>
      <w:r>
        <w:rPr>
          <w:rFonts w:eastAsia="Times New Roman"/>
          <w:color w:val="212121"/>
          <w:szCs w:val="24"/>
        </w:rPr>
        <w:lastRenderedPageBreak/>
        <w:t xml:space="preserve">Αναφέρθηκε σήμερα εδώ ότι, προφανώς, εμείς δεν θέλουμε να πηγαίνουν τα παιδιά στο εξωτερικό να σπουδάζουν, διότι δεν </w:t>
      </w:r>
      <w:r w:rsidRPr="002613F8">
        <w:rPr>
          <w:rFonts w:eastAsia="Times New Roman"/>
          <w:color w:val="212121"/>
          <w:szCs w:val="24"/>
        </w:rPr>
        <w:t>μπαίνουν</w:t>
      </w:r>
      <w:r>
        <w:rPr>
          <w:rFonts w:eastAsia="Times New Roman"/>
          <w:b/>
          <w:color w:val="212121"/>
          <w:szCs w:val="24"/>
        </w:rPr>
        <w:t xml:space="preserve"> </w:t>
      </w:r>
      <w:r>
        <w:rPr>
          <w:rFonts w:eastAsia="Times New Roman"/>
          <w:color w:val="212121"/>
          <w:szCs w:val="24"/>
        </w:rPr>
        <w:t xml:space="preserve">στην </w:t>
      </w:r>
      <w:r>
        <w:rPr>
          <w:rFonts w:eastAsia="Times New Roman"/>
          <w:color w:val="212121"/>
          <w:szCs w:val="24"/>
        </w:rPr>
        <w:t>Ελλάδα. Ακούσαμε και αυτήν την κατηγορία σήμερα εδώ, ότι δηλαδή στέλνουμε εμείς τα παιδιά στο εξωτερικό για να σπουδάσουν. Αυτό είναι ψευδές. Ξέρετε πολύ καλά ότι κάθε χρόνο αυξάνουμε τον αριθμό των εισακτέων. Τα παιδιά θέλουν να σπουδάσουν στα ελληνικά πα</w:t>
      </w:r>
      <w:r>
        <w:rPr>
          <w:rFonts w:eastAsia="Times New Roman"/>
          <w:color w:val="212121"/>
          <w:szCs w:val="24"/>
        </w:rPr>
        <w:t>νεπιστήμια, τα δημόσια, δωρεάν.</w:t>
      </w:r>
    </w:p>
    <w:p w14:paraId="69298970" w14:textId="77777777" w:rsidR="00F93F98" w:rsidRDefault="00F9424E">
      <w:pPr>
        <w:spacing w:line="600" w:lineRule="auto"/>
        <w:ind w:firstLine="720"/>
        <w:jc w:val="both"/>
        <w:rPr>
          <w:rFonts w:eastAsia="Times New Roman"/>
          <w:szCs w:val="24"/>
        </w:rPr>
      </w:pPr>
      <w:r>
        <w:rPr>
          <w:rFonts w:eastAsia="Times New Roman"/>
          <w:szCs w:val="24"/>
        </w:rPr>
        <w:t>Κ</w:t>
      </w:r>
      <w:r w:rsidRPr="008E379F">
        <w:rPr>
          <w:rFonts w:eastAsia="Times New Roman"/>
          <w:szCs w:val="24"/>
        </w:rPr>
        <w:t>ανένα παιδί δεν θέλει να πάει στο εξωτερικό ούτε</w:t>
      </w:r>
      <w:r>
        <w:rPr>
          <w:rFonts w:eastAsia="Times New Roman"/>
          <w:szCs w:val="24"/>
        </w:rPr>
        <w:t xml:space="preserve"> η</w:t>
      </w:r>
      <w:r w:rsidRPr="008E379F">
        <w:rPr>
          <w:rFonts w:eastAsia="Times New Roman"/>
          <w:szCs w:val="24"/>
        </w:rPr>
        <w:t xml:space="preserve"> οικογένειά του</w:t>
      </w:r>
      <w:r>
        <w:rPr>
          <w:rFonts w:eastAsia="Times New Roman"/>
          <w:szCs w:val="24"/>
        </w:rPr>
        <w:t xml:space="preserve"> θέλει να το στείλει. Ό</w:t>
      </w:r>
      <w:r w:rsidRPr="008E379F">
        <w:rPr>
          <w:rFonts w:eastAsia="Times New Roman"/>
          <w:szCs w:val="24"/>
        </w:rPr>
        <w:t xml:space="preserve">ταν θα καταφέρουμε όλα τα παιδιά να </w:t>
      </w:r>
      <w:proofErr w:type="spellStart"/>
      <w:r w:rsidRPr="008E379F">
        <w:rPr>
          <w:rFonts w:eastAsia="Times New Roman"/>
          <w:szCs w:val="24"/>
        </w:rPr>
        <w:t>απορροφούνται</w:t>
      </w:r>
      <w:proofErr w:type="spellEnd"/>
      <w:r w:rsidRPr="008E379F">
        <w:rPr>
          <w:rFonts w:eastAsia="Times New Roman"/>
          <w:szCs w:val="24"/>
        </w:rPr>
        <w:t xml:space="preserve"> από τη δημόσια ανώτατη εκπαίδευση</w:t>
      </w:r>
      <w:r>
        <w:rPr>
          <w:rFonts w:eastAsia="Times New Roman"/>
          <w:szCs w:val="24"/>
        </w:rPr>
        <w:t>,</w:t>
      </w:r>
      <w:r w:rsidRPr="008E379F">
        <w:rPr>
          <w:rFonts w:eastAsia="Times New Roman"/>
          <w:szCs w:val="24"/>
        </w:rPr>
        <w:t xml:space="preserve"> νομίζω </w:t>
      </w:r>
      <w:r>
        <w:rPr>
          <w:rFonts w:eastAsia="Times New Roman"/>
          <w:szCs w:val="24"/>
        </w:rPr>
        <w:t>τ</w:t>
      </w:r>
      <w:r w:rsidRPr="008E379F">
        <w:rPr>
          <w:rFonts w:eastAsia="Times New Roman"/>
          <w:szCs w:val="24"/>
        </w:rPr>
        <w:t>ο πρόβλημα</w:t>
      </w:r>
      <w:r>
        <w:rPr>
          <w:rFonts w:eastAsia="Times New Roman"/>
          <w:szCs w:val="24"/>
        </w:rPr>
        <w:t>,</w:t>
      </w:r>
      <w:r w:rsidRPr="008E379F">
        <w:rPr>
          <w:rFonts w:eastAsia="Times New Roman"/>
          <w:szCs w:val="24"/>
        </w:rPr>
        <w:t xml:space="preserve"> αυτό που προβάλλει ως επιχείρη</w:t>
      </w:r>
      <w:r w:rsidRPr="008E379F">
        <w:rPr>
          <w:rFonts w:eastAsia="Times New Roman"/>
          <w:szCs w:val="24"/>
        </w:rPr>
        <w:t>μα υπέρ των ιδιωτικών πανεπιστημίων</w:t>
      </w:r>
      <w:r>
        <w:rPr>
          <w:rFonts w:eastAsia="Times New Roman"/>
          <w:szCs w:val="24"/>
        </w:rPr>
        <w:t>,</w:t>
      </w:r>
      <w:r w:rsidRPr="008E379F">
        <w:rPr>
          <w:rFonts w:eastAsia="Times New Roman"/>
          <w:szCs w:val="24"/>
        </w:rPr>
        <w:t xml:space="preserve"> θα έχει πολύ μειωθεί</w:t>
      </w:r>
      <w:r>
        <w:rPr>
          <w:rFonts w:eastAsia="Times New Roman"/>
          <w:szCs w:val="24"/>
        </w:rPr>
        <w:t>,</w:t>
      </w:r>
      <w:r w:rsidRPr="008E379F">
        <w:rPr>
          <w:rFonts w:eastAsia="Times New Roman"/>
          <w:szCs w:val="24"/>
        </w:rPr>
        <w:t xml:space="preserve"> έως ελαχιστοποιηθεί</w:t>
      </w:r>
      <w:r>
        <w:rPr>
          <w:rFonts w:eastAsia="Times New Roman"/>
          <w:szCs w:val="24"/>
        </w:rPr>
        <w:t>. Α</w:t>
      </w:r>
      <w:r w:rsidRPr="008E379F">
        <w:rPr>
          <w:rFonts w:eastAsia="Times New Roman"/>
          <w:szCs w:val="24"/>
        </w:rPr>
        <w:t xml:space="preserve">πό </w:t>
      </w:r>
      <w:r>
        <w:rPr>
          <w:rFonts w:eastAsia="Times New Roman"/>
          <w:szCs w:val="24"/>
        </w:rPr>
        <w:t>ε</w:t>
      </w:r>
      <w:r w:rsidRPr="008E379F">
        <w:rPr>
          <w:rFonts w:eastAsia="Times New Roman"/>
          <w:szCs w:val="24"/>
        </w:rPr>
        <w:t>κεί και ύστερα</w:t>
      </w:r>
      <w:r>
        <w:rPr>
          <w:rFonts w:eastAsia="Times New Roman"/>
          <w:szCs w:val="24"/>
        </w:rPr>
        <w:t>, όσοι θέλουν</w:t>
      </w:r>
      <w:r w:rsidRPr="008E379F">
        <w:rPr>
          <w:rFonts w:eastAsia="Times New Roman"/>
          <w:szCs w:val="24"/>
        </w:rPr>
        <w:t xml:space="preserve"> μεταπτυχιακά ή οτιδήποτε</w:t>
      </w:r>
      <w:r>
        <w:rPr>
          <w:rFonts w:eastAsia="Times New Roman"/>
          <w:szCs w:val="24"/>
        </w:rPr>
        <w:t xml:space="preserve"> άλλο,</w:t>
      </w:r>
      <w:r w:rsidRPr="008E379F">
        <w:rPr>
          <w:rFonts w:eastAsia="Times New Roman"/>
          <w:szCs w:val="24"/>
        </w:rPr>
        <w:t xml:space="preserve"> να πηγαίνουν </w:t>
      </w:r>
      <w:r>
        <w:rPr>
          <w:rFonts w:eastAsia="Times New Roman"/>
          <w:szCs w:val="24"/>
        </w:rPr>
        <w:t>έ</w:t>
      </w:r>
      <w:r w:rsidRPr="008E379F">
        <w:rPr>
          <w:rFonts w:eastAsia="Times New Roman"/>
          <w:szCs w:val="24"/>
        </w:rPr>
        <w:t>ξω</w:t>
      </w:r>
      <w:r>
        <w:rPr>
          <w:rFonts w:eastAsia="Times New Roman"/>
          <w:szCs w:val="24"/>
        </w:rPr>
        <w:t>, γόνοι των</w:t>
      </w:r>
      <w:r w:rsidRPr="008E379F">
        <w:rPr>
          <w:rFonts w:eastAsia="Times New Roman"/>
          <w:szCs w:val="24"/>
        </w:rPr>
        <w:t xml:space="preserve"> καλών οικογενειών που δεν τους κάνει το ελληνικό πανεπιστήμιο</w:t>
      </w:r>
      <w:r>
        <w:rPr>
          <w:rFonts w:eastAsia="Times New Roman"/>
          <w:szCs w:val="24"/>
        </w:rPr>
        <w:t>,</w:t>
      </w:r>
      <w:r w:rsidRPr="008E379F">
        <w:rPr>
          <w:rFonts w:eastAsia="Times New Roman"/>
          <w:szCs w:val="24"/>
        </w:rPr>
        <w:t xml:space="preserve"> όλοι είναι ελεύθερ</w:t>
      </w:r>
      <w:r>
        <w:rPr>
          <w:rFonts w:eastAsia="Times New Roman"/>
          <w:szCs w:val="24"/>
        </w:rPr>
        <w:t xml:space="preserve">οι </w:t>
      </w:r>
      <w:r>
        <w:rPr>
          <w:rFonts w:eastAsia="Times New Roman"/>
          <w:szCs w:val="24"/>
        </w:rPr>
        <w:t>σ</w:t>
      </w:r>
      <w:r w:rsidRPr="008E379F">
        <w:rPr>
          <w:rFonts w:eastAsia="Times New Roman"/>
          <w:szCs w:val="24"/>
        </w:rPr>
        <w:t>ε αυτό το κράτος να το κάν</w:t>
      </w:r>
      <w:r>
        <w:rPr>
          <w:rFonts w:eastAsia="Times New Roman"/>
          <w:szCs w:val="24"/>
        </w:rPr>
        <w:t>ουν.</w:t>
      </w:r>
    </w:p>
    <w:p w14:paraId="69298971" w14:textId="77777777" w:rsidR="00F93F98" w:rsidRDefault="00F9424E">
      <w:pPr>
        <w:spacing w:line="600" w:lineRule="auto"/>
        <w:ind w:firstLine="720"/>
        <w:jc w:val="both"/>
        <w:rPr>
          <w:rFonts w:eastAsia="Times New Roman"/>
          <w:szCs w:val="24"/>
        </w:rPr>
      </w:pPr>
      <w:proofErr w:type="spellStart"/>
      <w:r>
        <w:rPr>
          <w:rFonts w:eastAsia="Times New Roman"/>
          <w:szCs w:val="24"/>
        </w:rPr>
        <w:lastRenderedPageBreak/>
        <w:t>Πέμπτον</w:t>
      </w:r>
      <w:proofErr w:type="spellEnd"/>
      <w:r>
        <w:rPr>
          <w:rFonts w:eastAsia="Times New Roman"/>
          <w:szCs w:val="24"/>
        </w:rPr>
        <w:t xml:space="preserve">, </w:t>
      </w:r>
      <w:r w:rsidRPr="008E379F">
        <w:rPr>
          <w:rFonts w:eastAsia="Times New Roman"/>
          <w:szCs w:val="24"/>
        </w:rPr>
        <w:t xml:space="preserve">η </w:t>
      </w:r>
      <w:r>
        <w:rPr>
          <w:rFonts w:eastAsia="Times New Roman"/>
          <w:szCs w:val="24"/>
        </w:rPr>
        <w:t>έ</w:t>
      </w:r>
      <w:r w:rsidRPr="008E379F">
        <w:rPr>
          <w:rFonts w:eastAsia="Times New Roman"/>
          <w:szCs w:val="24"/>
        </w:rPr>
        <w:t>κθεση θέτει μ</w:t>
      </w:r>
      <w:r>
        <w:rPr>
          <w:rFonts w:eastAsia="Times New Roman"/>
          <w:szCs w:val="24"/>
        </w:rPr>
        <w:t>ί</w:t>
      </w:r>
      <w:r w:rsidRPr="008E379F">
        <w:rPr>
          <w:rFonts w:eastAsia="Times New Roman"/>
          <w:szCs w:val="24"/>
        </w:rPr>
        <w:t xml:space="preserve">α σειρά </w:t>
      </w:r>
      <w:r>
        <w:rPr>
          <w:rFonts w:eastAsia="Times New Roman"/>
          <w:szCs w:val="24"/>
        </w:rPr>
        <w:t>προϋποθέσεων για την αντιμετώπιση του δημογραφικού κι</w:t>
      </w:r>
      <w:r w:rsidRPr="008E379F">
        <w:rPr>
          <w:rFonts w:eastAsia="Times New Roman"/>
          <w:szCs w:val="24"/>
        </w:rPr>
        <w:t xml:space="preserve"> αυτό νομίζω </w:t>
      </w:r>
      <w:r>
        <w:rPr>
          <w:rFonts w:eastAsia="Times New Roman"/>
          <w:szCs w:val="24"/>
        </w:rPr>
        <w:t xml:space="preserve">ότι </w:t>
      </w:r>
      <w:r w:rsidRPr="008E379F">
        <w:rPr>
          <w:rFonts w:eastAsia="Times New Roman"/>
          <w:szCs w:val="24"/>
        </w:rPr>
        <w:t xml:space="preserve">είναι το μεγάλο όφελος της </w:t>
      </w:r>
      <w:r>
        <w:rPr>
          <w:rFonts w:eastAsia="Times New Roman"/>
          <w:szCs w:val="24"/>
        </w:rPr>
        <w:t>έ</w:t>
      </w:r>
      <w:r>
        <w:rPr>
          <w:rFonts w:eastAsia="Times New Roman"/>
          <w:szCs w:val="24"/>
        </w:rPr>
        <w:t>κθεσης.</w:t>
      </w:r>
      <w:r w:rsidRPr="008E379F">
        <w:rPr>
          <w:rFonts w:eastAsia="Times New Roman"/>
          <w:szCs w:val="24"/>
        </w:rPr>
        <w:t xml:space="preserve"> </w:t>
      </w:r>
      <w:r>
        <w:rPr>
          <w:rFonts w:eastAsia="Times New Roman"/>
          <w:szCs w:val="24"/>
        </w:rPr>
        <w:t xml:space="preserve">Λυπάμαι γιατί δεν έγινε </w:t>
      </w:r>
      <w:r w:rsidRPr="008E379F">
        <w:rPr>
          <w:rFonts w:eastAsia="Times New Roman"/>
          <w:szCs w:val="24"/>
        </w:rPr>
        <w:t>κατανοητό</w:t>
      </w:r>
      <w:r>
        <w:rPr>
          <w:rFonts w:eastAsia="Times New Roman"/>
          <w:szCs w:val="24"/>
        </w:rPr>
        <w:t>,</w:t>
      </w:r>
      <w:r w:rsidRPr="008E379F">
        <w:rPr>
          <w:rFonts w:eastAsia="Times New Roman"/>
          <w:szCs w:val="24"/>
        </w:rPr>
        <w:t xml:space="preserve"> παραδείγματος χάρη</w:t>
      </w:r>
      <w:r>
        <w:rPr>
          <w:rFonts w:eastAsia="Times New Roman"/>
          <w:szCs w:val="24"/>
        </w:rPr>
        <w:t>,</w:t>
      </w:r>
      <w:r w:rsidRPr="008E379F">
        <w:rPr>
          <w:rFonts w:eastAsia="Times New Roman"/>
          <w:szCs w:val="24"/>
        </w:rPr>
        <w:t xml:space="preserve"> από το </w:t>
      </w:r>
      <w:r>
        <w:rPr>
          <w:rFonts w:eastAsia="Times New Roman"/>
          <w:szCs w:val="24"/>
        </w:rPr>
        <w:t>Κ</w:t>
      </w:r>
      <w:r w:rsidRPr="008E379F">
        <w:rPr>
          <w:rFonts w:eastAsia="Times New Roman"/>
          <w:szCs w:val="24"/>
        </w:rPr>
        <w:t xml:space="preserve">ομμουνιστικό </w:t>
      </w:r>
      <w:r>
        <w:rPr>
          <w:rFonts w:eastAsia="Times New Roman"/>
          <w:szCs w:val="24"/>
        </w:rPr>
        <w:t>Κόμμα, γ</w:t>
      </w:r>
      <w:r w:rsidRPr="008E379F">
        <w:rPr>
          <w:rFonts w:eastAsia="Times New Roman"/>
          <w:szCs w:val="24"/>
        </w:rPr>
        <w:t xml:space="preserve">ιατί λέει η </w:t>
      </w:r>
      <w:r>
        <w:rPr>
          <w:rFonts w:eastAsia="Times New Roman"/>
          <w:szCs w:val="24"/>
        </w:rPr>
        <w:t>έ</w:t>
      </w:r>
      <w:r w:rsidRPr="008E379F">
        <w:rPr>
          <w:rFonts w:eastAsia="Times New Roman"/>
          <w:szCs w:val="24"/>
        </w:rPr>
        <w:t>κθεση ότι πρέπει να υπάρξουν τριών κατευθύνσεων ενέργειες για να αντιμετωπιστεί το δημογραφικό πρόβλημα</w:t>
      </w:r>
      <w:r>
        <w:rPr>
          <w:rFonts w:eastAsia="Times New Roman"/>
          <w:szCs w:val="24"/>
        </w:rPr>
        <w:t>. Η μία</w:t>
      </w:r>
      <w:r w:rsidRPr="008E379F">
        <w:rPr>
          <w:rFonts w:eastAsia="Times New Roman"/>
          <w:szCs w:val="24"/>
        </w:rPr>
        <w:t xml:space="preserve"> είναι κοινωνικές πολιτικές</w:t>
      </w:r>
      <w:r>
        <w:rPr>
          <w:rFonts w:eastAsia="Times New Roman"/>
          <w:szCs w:val="24"/>
        </w:rPr>
        <w:t>,</w:t>
      </w:r>
      <w:r w:rsidRPr="008E379F">
        <w:rPr>
          <w:rFonts w:eastAsia="Times New Roman"/>
          <w:szCs w:val="24"/>
        </w:rPr>
        <w:t xml:space="preserve"> </w:t>
      </w:r>
      <w:r>
        <w:rPr>
          <w:rFonts w:eastAsia="Times New Roman"/>
          <w:szCs w:val="24"/>
        </w:rPr>
        <w:t>η άλλη</w:t>
      </w:r>
      <w:r w:rsidRPr="008E379F">
        <w:rPr>
          <w:rFonts w:eastAsia="Times New Roman"/>
          <w:szCs w:val="24"/>
        </w:rPr>
        <w:t xml:space="preserve"> είναι οικονομικές πολιτικές</w:t>
      </w:r>
      <w:r>
        <w:rPr>
          <w:rFonts w:eastAsia="Times New Roman"/>
          <w:szCs w:val="24"/>
        </w:rPr>
        <w:t>,</w:t>
      </w:r>
      <w:r w:rsidRPr="008E379F">
        <w:rPr>
          <w:rFonts w:eastAsia="Times New Roman"/>
          <w:szCs w:val="24"/>
        </w:rPr>
        <w:t xml:space="preserve"> </w:t>
      </w:r>
      <w:r>
        <w:rPr>
          <w:rFonts w:eastAsia="Times New Roman"/>
          <w:szCs w:val="24"/>
        </w:rPr>
        <w:t>η</w:t>
      </w:r>
      <w:r w:rsidRPr="008E379F">
        <w:rPr>
          <w:rFonts w:eastAsia="Times New Roman"/>
          <w:szCs w:val="24"/>
        </w:rPr>
        <w:t xml:space="preserve"> τρίτ</w:t>
      </w:r>
      <w:r>
        <w:rPr>
          <w:rFonts w:eastAsia="Times New Roman"/>
          <w:szCs w:val="24"/>
        </w:rPr>
        <w:t>η</w:t>
      </w:r>
      <w:r w:rsidRPr="008E379F">
        <w:rPr>
          <w:rFonts w:eastAsia="Times New Roman"/>
          <w:szCs w:val="24"/>
        </w:rPr>
        <w:t xml:space="preserve"> είναι πολιτικές εργασίας</w:t>
      </w:r>
      <w:r>
        <w:rPr>
          <w:rFonts w:eastAsia="Times New Roman"/>
          <w:szCs w:val="24"/>
        </w:rPr>
        <w:t>,</w:t>
      </w:r>
      <w:r w:rsidRPr="008E379F">
        <w:rPr>
          <w:rFonts w:eastAsia="Times New Roman"/>
          <w:szCs w:val="24"/>
        </w:rPr>
        <w:t xml:space="preserve"> πολιτικές για το παιδί κ</w:t>
      </w:r>
      <w:r>
        <w:rPr>
          <w:rFonts w:eastAsia="Times New Roman"/>
          <w:szCs w:val="24"/>
        </w:rPr>
        <w:t>υρίως κα</w:t>
      </w:r>
      <w:r w:rsidRPr="008E379F">
        <w:rPr>
          <w:rFonts w:eastAsia="Times New Roman"/>
          <w:szCs w:val="24"/>
        </w:rPr>
        <w:t xml:space="preserve">ι </w:t>
      </w:r>
      <w:r w:rsidRPr="008E379F">
        <w:rPr>
          <w:rFonts w:eastAsia="Times New Roman"/>
          <w:szCs w:val="24"/>
        </w:rPr>
        <w:t>πολιτικές οι οποίες αφορούν συγκροτημένα το παιδί κα</w:t>
      </w:r>
      <w:r>
        <w:rPr>
          <w:rFonts w:eastAsia="Times New Roman"/>
          <w:szCs w:val="24"/>
        </w:rPr>
        <w:t>ι την οικογένεια.</w:t>
      </w:r>
    </w:p>
    <w:p w14:paraId="69298972" w14:textId="77777777" w:rsidR="00F93F98" w:rsidRDefault="00F9424E">
      <w:pPr>
        <w:spacing w:line="600" w:lineRule="auto"/>
        <w:ind w:firstLine="720"/>
        <w:jc w:val="both"/>
        <w:rPr>
          <w:rFonts w:eastAsia="Times New Roman"/>
          <w:szCs w:val="24"/>
        </w:rPr>
      </w:pPr>
      <w:r>
        <w:rPr>
          <w:rFonts w:eastAsia="Times New Roman"/>
          <w:szCs w:val="24"/>
        </w:rPr>
        <w:t>Δ</w:t>
      </w:r>
      <w:r w:rsidRPr="008E379F">
        <w:rPr>
          <w:rFonts w:eastAsia="Times New Roman"/>
          <w:szCs w:val="24"/>
        </w:rPr>
        <w:t xml:space="preserve">εν θα σταθώ στο </w:t>
      </w:r>
      <w:r>
        <w:rPr>
          <w:rFonts w:eastAsia="Times New Roman"/>
          <w:szCs w:val="24"/>
        </w:rPr>
        <w:t>τ</w:t>
      </w:r>
      <w:r w:rsidRPr="008E379F">
        <w:rPr>
          <w:rFonts w:eastAsia="Times New Roman"/>
          <w:szCs w:val="24"/>
        </w:rPr>
        <w:t xml:space="preserve">ι συμβαίνει στο </w:t>
      </w:r>
      <w:r>
        <w:rPr>
          <w:rFonts w:eastAsia="Times New Roman"/>
          <w:szCs w:val="24"/>
        </w:rPr>
        <w:t>ο</w:t>
      </w:r>
      <w:r w:rsidRPr="008E379F">
        <w:rPr>
          <w:rFonts w:eastAsia="Times New Roman"/>
          <w:szCs w:val="24"/>
        </w:rPr>
        <w:t>ικονομικό πεδίο</w:t>
      </w:r>
      <w:r>
        <w:rPr>
          <w:rFonts w:eastAsia="Times New Roman"/>
          <w:szCs w:val="24"/>
        </w:rPr>
        <w:t>. Τ</w:t>
      </w:r>
      <w:r w:rsidRPr="008E379F">
        <w:rPr>
          <w:rFonts w:eastAsia="Times New Roman"/>
          <w:szCs w:val="24"/>
        </w:rPr>
        <w:t xml:space="preserve">α είπε ο </w:t>
      </w:r>
      <w:r>
        <w:rPr>
          <w:rFonts w:eastAsia="Times New Roman"/>
          <w:szCs w:val="24"/>
        </w:rPr>
        <w:t>Π</w:t>
      </w:r>
      <w:r w:rsidRPr="008E379F">
        <w:rPr>
          <w:rFonts w:eastAsia="Times New Roman"/>
          <w:szCs w:val="24"/>
        </w:rPr>
        <w:t>ρωθυπουργός και πιστεύω ότι όλοι οι πολίτες καταλαβαίνουν ότι αυτή η χώρα προχωράει</w:t>
      </w:r>
      <w:r>
        <w:rPr>
          <w:rFonts w:eastAsia="Times New Roman"/>
          <w:szCs w:val="24"/>
        </w:rPr>
        <w:t>,</w:t>
      </w:r>
      <w:r w:rsidRPr="008E379F">
        <w:rPr>
          <w:rFonts w:eastAsia="Times New Roman"/>
          <w:szCs w:val="24"/>
        </w:rPr>
        <w:t xml:space="preserve"> παρά την καταστροφολογία και τις οιμωγ</w:t>
      </w:r>
      <w:r w:rsidRPr="008E379F">
        <w:rPr>
          <w:rFonts w:eastAsia="Times New Roman"/>
          <w:szCs w:val="24"/>
        </w:rPr>
        <w:t>ές</w:t>
      </w:r>
      <w:r>
        <w:rPr>
          <w:rFonts w:eastAsia="Times New Roman"/>
          <w:szCs w:val="24"/>
        </w:rPr>
        <w:t>. Όμως,</w:t>
      </w:r>
      <w:r w:rsidRPr="008E379F">
        <w:rPr>
          <w:rFonts w:eastAsia="Times New Roman"/>
          <w:szCs w:val="24"/>
        </w:rPr>
        <w:t xml:space="preserve"> θέλω να σταθώ </w:t>
      </w:r>
      <w:r>
        <w:rPr>
          <w:rFonts w:eastAsia="Times New Roman"/>
          <w:szCs w:val="24"/>
        </w:rPr>
        <w:t>λίγο</w:t>
      </w:r>
      <w:r w:rsidRPr="008E379F">
        <w:rPr>
          <w:rFonts w:eastAsia="Times New Roman"/>
          <w:szCs w:val="24"/>
        </w:rPr>
        <w:t xml:space="preserve"> </w:t>
      </w:r>
      <w:r>
        <w:rPr>
          <w:rFonts w:eastAsia="Times New Roman"/>
          <w:szCs w:val="24"/>
        </w:rPr>
        <w:t>σ</w:t>
      </w:r>
      <w:r w:rsidRPr="008E379F">
        <w:rPr>
          <w:rFonts w:eastAsia="Times New Roman"/>
          <w:szCs w:val="24"/>
        </w:rPr>
        <w:t xml:space="preserve">την αναπτυξιακή πολιτική της </w:t>
      </w:r>
      <w:r>
        <w:rPr>
          <w:rFonts w:eastAsia="Times New Roman"/>
          <w:szCs w:val="24"/>
        </w:rPr>
        <w:t>Κ</w:t>
      </w:r>
      <w:r w:rsidRPr="008E379F">
        <w:rPr>
          <w:rFonts w:eastAsia="Times New Roman"/>
          <w:szCs w:val="24"/>
        </w:rPr>
        <w:t>υβέρνησης</w:t>
      </w:r>
      <w:r>
        <w:rPr>
          <w:rFonts w:eastAsia="Times New Roman"/>
          <w:szCs w:val="24"/>
        </w:rPr>
        <w:t>. Ε</w:t>
      </w:r>
      <w:r w:rsidRPr="008E379F">
        <w:rPr>
          <w:rFonts w:eastAsia="Times New Roman"/>
          <w:szCs w:val="24"/>
        </w:rPr>
        <w:t>ιπώθηκε και από τον Πρωθυπουργό ότι δυστυχώς δεν συνδέεται η ε</w:t>
      </w:r>
      <w:r>
        <w:rPr>
          <w:rFonts w:eastAsia="Times New Roman"/>
          <w:szCs w:val="24"/>
        </w:rPr>
        <w:t>υ</w:t>
      </w:r>
      <w:r w:rsidRPr="008E379F">
        <w:rPr>
          <w:rFonts w:eastAsia="Times New Roman"/>
          <w:szCs w:val="24"/>
        </w:rPr>
        <w:t xml:space="preserve">ημερία </w:t>
      </w:r>
      <w:r>
        <w:rPr>
          <w:rFonts w:eastAsia="Times New Roman"/>
          <w:szCs w:val="24"/>
        </w:rPr>
        <w:t xml:space="preserve">-ευημερία </w:t>
      </w:r>
      <w:r w:rsidRPr="008E379F">
        <w:rPr>
          <w:rFonts w:eastAsia="Times New Roman"/>
          <w:szCs w:val="24"/>
        </w:rPr>
        <w:t>στους αριθμούς</w:t>
      </w:r>
      <w:r>
        <w:rPr>
          <w:rFonts w:eastAsia="Times New Roman"/>
          <w:szCs w:val="24"/>
        </w:rPr>
        <w:t>-,</w:t>
      </w:r>
      <w:r w:rsidRPr="008E379F">
        <w:rPr>
          <w:rFonts w:eastAsia="Times New Roman"/>
          <w:szCs w:val="24"/>
        </w:rPr>
        <w:t xml:space="preserve"> η ανάπτυξη </w:t>
      </w:r>
      <w:r>
        <w:rPr>
          <w:rFonts w:eastAsia="Times New Roman"/>
          <w:szCs w:val="24"/>
        </w:rPr>
        <w:t>-ανάπτυξη στους</w:t>
      </w:r>
      <w:r w:rsidRPr="008E379F">
        <w:rPr>
          <w:rFonts w:eastAsia="Times New Roman"/>
          <w:szCs w:val="24"/>
        </w:rPr>
        <w:t xml:space="preserve"> αριθμούς</w:t>
      </w:r>
      <w:r>
        <w:rPr>
          <w:rFonts w:eastAsia="Times New Roman"/>
          <w:szCs w:val="24"/>
        </w:rPr>
        <w:t>-</w:t>
      </w:r>
      <w:r w:rsidRPr="008E379F">
        <w:rPr>
          <w:rFonts w:eastAsia="Times New Roman"/>
          <w:szCs w:val="24"/>
        </w:rPr>
        <w:t xml:space="preserve"> με την γεν</w:t>
      </w:r>
      <w:r>
        <w:rPr>
          <w:rFonts w:eastAsia="Times New Roman"/>
          <w:szCs w:val="24"/>
        </w:rPr>
        <w:t>νητικότητα και ειπώθηκε</w:t>
      </w:r>
      <w:r w:rsidRPr="008E379F">
        <w:rPr>
          <w:rFonts w:eastAsia="Times New Roman"/>
          <w:szCs w:val="24"/>
        </w:rPr>
        <w:t xml:space="preserve"> κατηγορηματικά</w:t>
      </w:r>
      <w:r>
        <w:rPr>
          <w:rFonts w:eastAsia="Times New Roman"/>
          <w:szCs w:val="24"/>
        </w:rPr>
        <w:t>,</w:t>
      </w:r>
      <w:r w:rsidRPr="008E379F">
        <w:rPr>
          <w:rFonts w:eastAsia="Times New Roman"/>
          <w:szCs w:val="24"/>
        </w:rPr>
        <w:t xml:space="preserve"> </w:t>
      </w:r>
      <w:r w:rsidRPr="008E379F">
        <w:rPr>
          <w:rFonts w:eastAsia="Times New Roman"/>
          <w:szCs w:val="24"/>
        </w:rPr>
        <w:t>λέγοντας συγκεκρ</w:t>
      </w:r>
      <w:r>
        <w:rPr>
          <w:rFonts w:eastAsia="Times New Roman"/>
          <w:szCs w:val="24"/>
        </w:rPr>
        <w:t>ιμένα στοιχεία από το παρελθόν, α</w:t>
      </w:r>
      <w:r w:rsidRPr="008E379F">
        <w:rPr>
          <w:rFonts w:eastAsia="Times New Roman"/>
          <w:szCs w:val="24"/>
        </w:rPr>
        <w:t xml:space="preserve">ναφέροντας τι συνέβη τις εποχές </w:t>
      </w:r>
      <w:r>
        <w:rPr>
          <w:rFonts w:eastAsia="Times New Roman"/>
          <w:szCs w:val="24"/>
        </w:rPr>
        <w:t xml:space="preserve">της </w:t>
      </w:r>
      <w:r w:rsidRPr="008E379F">
        <w:rPr>
          <w:rFonts w:eastAsia="Times New Roman"/>
          <w:szCs w:val="24"/>
        </w:rPr>
        <w:t>ευμάρειας</w:t>
      </w:r>
      <w:r>
        <w:rPr>
          <w:rFonts w:eastAsia="Times New Roman"/>
          <w:szCs w:val="24"/>
        </w:rPr>
        <w:t>. Γ</w:t>
      </w:r>
      <w:r w:rsidRPr="008E379F">
        <w:rPr>
          <w:rFonts w:eastAsia="Times New Roman"/>
          <w:szCs w:val="24"/>
        </w:rPr>
        <w:t>ιατί τότε δεν αντιμετωπίστηκε το πρόβλημα</w:t>
      </w:r>
      <w:r>
        <w:rPr>
          <w:rFonts w:eastAsia="Times New Roman"/>
          <w:szCs w:val="24"/>
        </w:rPr>
        <w:t>,</w:t>
      </w:r>
      <w:r w:rsidRPr="008E379F">
        <w:rPr>
          <w:rFonts w:eastAsia="Times New Roman"/>
          <w:szCs w:val="24"/>
        </w:rPr>
        <w:t xml:space="preserve"> </w:t>
      </w:r>
      <w:r w:rsidRPr="008E379F">
        <w:rPr>
          <w:rFonts w:eastAsia="Times New Roman"/>
          <w:szCs w:val="24"/>
        </w:rPr>
        <w:lastRenderedPageBreak/>
        <w:t>αλλά συνέχισε να είναι η πορεία</w:t>
      </w:r>
      <w:r>
        <w:rPr>
          <w:rFonts w:eastAsia="Times New Roman"/>
          <w:szCs w:val="24"/>
        </w:rPr>
        <w:t xml:space="preserve"> καθοδική; Γιατί εμείς πιστεύουμε</w:t>
      </w:r>
      <w:r w:rsidRPr="008E379F">
        <w:rPr>
          <w:rFonts w:eastAsia="Times New Roman"/>
          <w:szCs w:val="24"/>
        </w:rPr>
        <w:t xml:space="preserve"> ότι ακριβώς υπάρχει ένα διαφορετικό μοντέλο που ακο</w:t>
      </w:r>
      <w:r w:rsidRPr="008E379F">
        <w:rPr>
          <w:rFonts w:eastAsia="Times New Roman"/>
          <w:szCs w:val="24"/>
        </w:rPr>
        <w:t>λουθήθηκε μέχρι σήμερα</w:t>
      </w:r>
      <w:r>
        <w:rPr>
          <w:rFonts w:eastAsia="Times New Roman"/>
          <w:szCs w:val="24"/>
        </w:rPr>
        <w:t>,</w:t>
      </w:r>
      <w:r w:rsidRPr="008E379F">
        <w:rPr>
          <w:rFonts w:eastAsia="Times New Roman"/>
          <w:szCs w:val="24"/>
        </w:rPr>
        <w:t xml:space="preserve"> δηλαδή η οικονομία μπορεί να αναπτύσσεται</w:t>
      </w:r>
      <w:r>
        <w:rPr>
          <w:rFonts w:eastAsia="Times New Roman"/>
          <w:szCs w:val="24"/>
        </w:rPr>
        <w:t>,</w:t>
      </w:r>
      <w:r w:rsidRPr="008E379F">
        <w:rPr>
          <w:rFonts w:eastAsia="Times New Roman"/>
          <w:szCs w:val="24"/>
        </w:rPr>
        <w:t xml:space="preserve"> αλλά το κοινων</w:t>
      </w:r>
      <w:r>
        <w:rPr>
          <w:rFonts w:eastAsia="Times New Roman"/>
          <w:szCs w:val="24"/>
        </w:rPr>
        <w:t>ικό κράτος να μην αναπτύσσεται. Α</w:t>
      </w:r>
      <w:r w:rsidRPr="008E379F">
        <w:rPr>
          <w:rFonts w:eastAsia="Times New Roman"/>
          <w:szCs w:val="24"/>
        </w:rPr>
        <w:t xml:space="preserve">υτό </w:t>
      </w:r>
      <w:r>
        <w:rPr>
          <w:rFonts w:eastAsia="Times New Roman"/>
          <w:szCs w:val="24"/>
        </w:rPr>
        <w:t>τ</w:t>
      </w:r>
      <w:r w:rsidRPr="008E379F">
        <w:rPr>
          <w:rFonts w:eastAsia="Times New Roman"/>
          <w:szCs w:val="24"/>
        </w:rPr>
        <w:t xml:space="preserve">ο δίπολο </w:t>
      </w:r>
      <w:r>
        <w:rPr>
          <w:rFonts w:eastAsia="Times New Roman"/>
          <w:szCs w:val="24"/>
        </w:rPr>
        <w:t xml:space="preserve">το </w:t>
      </w:r>
      <w:r w:rsidRPr="008E379F">
        <w:rPr>
          <w:rFonts w:eastAsia="Times New Roman"/>
          <w:szCs w:val="24"/>
        </w:rPr>
        <w:t>οποίο υπήρξε στην Ελλάδα όλα αυτά τα χρόνια</w:t>
      </w:r>
      <w:r>
        <w:rPr>
          <w:rFonts w:eastAsia="Times New Roman"/>
          <w:szCs w:val="24"/>
        </w:rPr>
        <w:t>,</w:t>
      </w:r>
      <w:r w:rsidRPr="008E379F">
        <w:rPr>
          <w:rFonts w:eastAsia="Times New Roman"/>
          <w:szCs w:val="24"/>
        </w:rPr>
        <w:t xml:space="preserve"> είναι αυτό το οποίο κυρίως ευθύνεται για το ότι δεν υπήρξε κα</w:t>
      </w:r>
      <w:r>
        <w:rPr>
          <w:rFonts w:eastAsia="Times New Roman"/>
          <w:szCs w:val="24"/>
        </w:rPr>
        <w:t>μ</w:t>
      </w:r>
      <w:r w:rsidRPr="008E379F">
        <w:rPr>
          <w:rFonts w:eastAsia="Times New Roman"/>
          <w:szCs w:val="24"/>
        </w:rPr>
        <w:t xml:space="preserve">μία πολιτική </w:t>
      </w:r>
      <w:r w:rsidRPr="008E379F">
        <w:rPr>
          <w:rFonts w:eastAsia="Times New Roman"/>
          <w:szCs w:val="24"/>
        </w:rPr>
        <w:t>ανάσχεσης του μεγάλου προβλήματος του δημογραφικού</w:t>
      </w:r>
      <w:r>
        <w:rPr>
          <w:rFonts w:eastAsia="Times New Roman"/>
          <w:szCs w:val="24"/>
        </w:rPr>
        <w:t>.</w:t>
      </w:r>
    </w:p>
    <w:p w14:paraId="69298973" w14:textId="77777777" w:rsidR="00F93F98" w:rsidRDefault="00F9424E">
      <w:pPr>
        <w:spacing w:line="600" w:lineRule="auto"/>
        <w:ind w:firstLine="720"/>
        <w:jc w:val="both"/>
        <w:rPr>
          <w:rFonts w:eastAsia="Times New Roman"/>
          <w:szCs w:val="24"/>
        </w:rPr>
      </w:pPr>
      <w:r w:rsidRPr="008E379F">
        <w:rPr>
          <w:rFonts w:eastAsia="Times New Roman"/>
          <w:szCs w:val="24"/>
        </w:rPr>
        <w:t xml:space="preserve">Εμείς όχι μόνο </w:t>
      </w:r>
      <w:r>
        <w:rPr>
          <w:rFonts w:eastAsia="Times New Roman"/>
          <w:szCs w:val="24"/>
        </w:rPr>
        <w:t>πιστεύουμε ότι η</w:t>
      </w:r>
      <w:r w:rsidRPr="008E379F">
        <w:rPr>
          <w:rFonts w:eastAsia="Times New Roman"/>
          <w:szCs w:val="24"/>
        </w:rPr>
        <w:t xml:space="preserve"> ανάπτυξη δεν μπορεί να γίνει</w:t>
      </w:r>
      <w:r>
        <w:rPr>
          <w:rFonts w:eastAsia="Times New Roman"/>
          <w:szCs w:val="24"/>
        </w:rPr>
        <w:t xml:space="preserve"> -</w:t>
      </w:r>
      <w:r w:rsidRPr="008E379F">
        <w:rPr>
          <w:rFonts w:eastAsia="Times New Roman"/>
          <w:szCs w:val="24"/>
        </w:rPr>
        <w:t>δεν μπορεί</w:t>
      </w:r>
      <w:r>
        <w:rPr>
          <w:rFonts w:eastAsia="Times New Roman"/>
          <w:szCs w:val="24"/>
        </w:rPr>
        <w:t xml:space="preserve"> για εμάς, δεν είναι αποδεκτή-,</w:t>
      </w:r>
      <w:r w:rsidRPr="008E379F">
        <w:rPr>
          <w:rFonts w:eastAsia="Times New Roman"/>
          <w:szCs w:val="24"/>
        </w:rPr>
        <w:t xml:space="preserve"> αν δεν είναι δίκαιη ανάπτυξη</w:t>
      </w:r>
      <w:r>
        <w:rPr>
          <w:rFonts w:eastAsia="Times New Roman"/>
          <w:szCs w:val="24"/>
        </w:rPr>
        <w:t>,</w:t>
      </w:r>
      <w:r w:rsidRPr="008E379F">
        <w:rPr>
          <w:rFonts w:eastAsia="Times New Roman"/>
          <w:szCs w:val="24"/>
        </w:rPr>
        <w:t xml:space="preserve"> δηλαδή ανάπτυξη με κοινωνική δικαιοσύνη</w:t>
      </w:r>
      <w:r>
        <w:rPr>
          <w:rFonts w:eastAsia="Times New Roman"/>
          <w:szCs w:val="24"/>
        </w:rPr>
        <w:t>,</w:t>
      </w:r>
      <w:r w:rsidRPr="008E379F">
        <w:rPr>
          <w:rFonts w:eastAsia="Times New Roman"/>
          <w:szCs w:val="24"/>
        </w:rPr>
        <w:t xml:space="preserve"> αλλά </w:t>
      </w:r>
      <w:r>
        <w:rPr>
          <w:rFonts w:eastAsia="Times New Roman"/>
          <w:szCs w:val="24"/>
        </w:rPr>
        <w:t>βασίσαμε και όλη μας την</w:t>
      </w:r>
      <w:r>
        <w:rPr>
          <w:rFonts w:eastAsia="Times New Roman"/>
          <w:szCs w:val="24"/>
        </w:rPr>
        <w:t xml:space="preserve"> </w:t>
      </w:r>
      <w:r w:rsidRPr="008E379F">
        <w:rPr>
          <w:rFonts w:eastAsia="Times New Roman"/>
          <w:szCs w:val="24"/>
        </w:rPr>
        <w:t>αναπτυξιακή πολιτική για τα επόμενα τέσσερα χρόνια σε αυτή</w:t>
      </w:r>
      <w:r>
        <w:rPr>
          <w:rFonts w:eastAsia="Times New Roman"/>
          <w:szCs w:val="24"/>
        </w:rPr>
        <w:t>ν</w:t>
      </w:r>
      <w:r w:rsidRPr="008E379F">
        <w:rPr>
          <w:rFonts w:eastAsia="Times New Roman"/>
          <w:szCs w:val="24"/>
        </w:rPr>
        <w:t xml:space="preserve"> τη σκέψη</w:t>
      </w:r>
      <w:r>
        <w:rPr>
          <w:rFonts w:eastAsia="Times New Roman"/>
          <w:szCs w:val="24"/>
        </w:rPr>
        <w:t>. Ά</w:t>
      </w:r>
      <w:r w:rsidRPr="008E379F">
        <w:rPr>
          <w:rFonts w:eastAsia="Times New Roman"/>
          <w:szCs w:val="24"/>
        </w:rPr>
        <w:t>ρα</w:t>
      </w:r>
      <w:r>
        <w:rPr>
          <w:rFonts w:eastAsia="Times New Roman"/>
          <w:szCs w:val="24"/>
        </w:rPr>
        <w:t>,</w:t>
      </w:r>
      <w:r w:rsidRPr="008E379F">
        <w:rPr>
          <w:rFonts w:eastAsia="Times New Roman"/>
          <w:szCs w:val="24"/>
        </w:rPr>
        <w:t xml:space="preserve"> αυτό που στείλαμε στην Ευρωπαϊ</w:t>
      </w:r>
      <w:r>
        <w:rPr>
          <w:rFonts w:eastAsia="Times New Roman"/>
          <w:szCs w:val="24"/>
        </w:rPr>
        <w:t>κή Ένωση, β</w:t>
      </w:r>
      <w:r w:rsidRPr="008E379F">
        <w:rPr>
          <w:rFonts w:eastAsia="Times New Roman"/>
          <w:szCs w:val="24"/>
        </w:rPr>
        <w:t xml:space="preserve">γαίνοντας από τα μνημόνια </w:t>
      </w:r>
      <w:r>
        <w:rPr>
          <w:rFonts w:eastAsia="Times New Roman"/>
          <w:szCs w:val="24"/>
        </w:rPr>
        <w:t>και το οποίο εγκρίθηκε,</w:t>
      </w:r>
      <w:r w:rsidRPr="008E379F">
        <w:rPr>
          <w:rFonts w:eastAsia="Times New Roman"/>
          <w:szCs w:val="24"/>
        </w:rPr>
        <w:t xml:space="preserve"> είναι ακριβώς ένα αναπτυξιακό πρόγραμμα με άξονα την εργασία</w:t>
      </w:r>
      <w:r>
        <w:rPr>
          <w:rFonts w:eastAsia="Times New Roman"/>
          <w:szCs w:val="24"/>
        </w:rPr>
        <w:t>. Ε</w:t>
      </w:r>
      <w:r w:rsidRPr="008E379F">
        <w:rPr>
          <w:rFonts w:eastAsia="Times New Roman"/>
          <w:szCs w:val="24"/>
        </w:rPr>
        <w:t xml:space="preserve">ίναι η πρώτη φορά </w:t>
      </w:r>
      <w:r>
        <w:rPr>
          <w:rFonts w:eastAsia="Times New Roman"/>
          <w:szCs w:val="24"/>
        </w:rPr>
        <w:t>που η χώ</w:t>
      </w:r>
      <w:r>
        <w:rPr>
          <w:rFonts w:eastAsia="Times New Roman"/>
          <w:szCs w:val="24"/>
        </w:rPr>
        <w:t xml:space="preserve">ρα αυτή </w:t>
      </w:r>
      <w:r w:rsidRPr="008E379F">
        <w:rPr>
          <w:rFonts w:eastAsia="Times New Roman"/>
          <w:szCs w:val="24"/>
        </w:rPr>
        <w:t>φτιάχνει</w:t>
      </w:r>
      <w:r>
        <w:rPr>
          <w:rFonts w:eastAsia="Times New Roman"/>
          <w:szCs w:val="24"/>
        </w:rPr>
        <w:t>,</w:t>
      </w:r>
      <w:r w:rsidRPr="008E379F">
        <w:rPr>
          <w:rFonts w:eastAsia="Times New Roman"/>
          <w:szCs w:val="24"/>
        </w:rPr>
        <w:t xml:space="preserve"> σχεδιάζει την αναπτυξιακή της πολιτική με άξονα την εργασία</w:t>
      </w:r>
      <w:r>
        <w:rPr>
          <w:rFonts w:eastAsia="Times New Roman"/>
          <w:szCs w:val="24"/>
        </w:rPr>
        <w:t>.</w:t>
      </w:r>
      <w:r w:rsidRPr="008E379F">
        <w:rPr>
          <w:rFonts w:eastAsia="Times New Roman"/>
          <w:szCs w:val="24"/>
        </w:rPr>
        <w:t xml:space="preserve"> Τι θα πει εργασία</w:t>
      </w:r>
      <w:r>
        <w:rPr>
          <w:rFonts w:eastAsia="Times New Roman"/>
          <w:szCs w:val="24"/>
        </w:rPr>
        <w:t>;</w:t>
      </w:r>
      <w:r w:rsidRPr="008E379F">
        <w:rPr>
          <w:rFonts w:eastAsia="Times New Roman"/>
          <w:szCs w:val="24"/>
        </w:rPr>
        <w:t xml:space="preserve"> </w:t>
      </w:r>
      <w:r>
        <w:rPr>
          <w:rFonts w:eastAsia="Times New Roman"/>
          <w:szCs w:val="24"/>
        </w:rPr>
        <w:t>Σ</w:t>
      </w:r>
      <w:r w:rsidRPr="008E379F">
        <w:rPr>
          <w:rFonts w:eastAsia="Times New Roman"/>
          <w:szCs w:val="24"/>
        </w:rPr>
        <w:t>ημαίνει ακριβώς οι συλλογικές διαπραγ</w:t>
      </w:r>
      <w:r w:rsidRPr="008E379F">
        <w:rPr>
          <w:rFonts w:eastAsia="Times New Roman"/>
          <w:szCs w:val="24"/>
        </w:rPr>
        <w:lastRenderedPageBreak/>
        <w:t>ματεύσεις</w:t>
      </w:r>
      <w:r>
        <w:rPr>
          <w:rFonts w:eastAsia="Times New Roman"/>
          <w:szCs w:val="24"/>
        </w:rPr>
        <w:t>,</w:t>
      </w:r>
      <w:r w:rsidRPr="008E379F">
        <w:rPr>
          <w:rFonts w:eastAsia="Times New Roman"/>
          <w:szCs w:val="24"/>
        </w:rPr>
        <w:t xml:space="preserve"> σημαίνει ο κατώτατος μισθός</w:t>
      </w:r>
      <w:r>
        <w:rPr>
          <w:rFonts w:eastAsia="Times New Roman"/>
          <w:szCs w:val="24"/>
        </w:rPr>
        <w:t>,</w:t>
      </w:r>
      <w:r w:rsidRPr="008E379F">
        <w:rPr>
          <w:rFonts w:eastAsia="Times New Roman"/>
          <w:szCs w:val="24"/>
        </w:rPr>
        <w:t xml:space="preserve"> σημαίνει όλη η υπεράσπιση του χώρου</w:t>
      </w:r>
      <w:r>
        <w:rPr>
          <w:rFonts w:eastAsia="Times New Roman"/>
          <w:szCs w:val="24"/>
        </w:rPr>
        <w:t xml:space="preserve"> της</w:t>
      </w:r>
      <w:r w:rsidRPr="008E379F">
        <w:rPr>
          <w:rFonts w:eastAsia="Times New Roman"/>
          <w:szCs w:val="24"/>
        </w:rPr>
        <w:t xml:space="preserve"> εργασίας από τη μία</w:t>
      </w:r>
      <w:r>
        <w:rPr>
          <w:rFonts w:eastAsia="Times New Roman"/>
          <w:szCs w:val="24"/>
        </w:rPr>
        <w:t>,</w:t>
      </w:r>
      <w:r w:rsidRPr="008E379F">
        <w:rPr>
          <w:rFonts w:eastAsia="Times New Roman"/>
          <w:szCs w:val="24"/>
        </w:rPr>
        <w:t xml:space="preserve"> από την άλλη ένα σω</w:t>
      </w:r>
      <w:r w:rsidRPr="008E379F">
        <w:rPr>
          <w:rFonts w:eastAsia="Times New Roman"/>
          <w:szCs w:val="24"/>
        </w:rPr>
        <w:t>στό και δίκαιο δημόσιο σύστημα ασφάλισης</w:t>
      </w:r>
      <w:r>
        <w:rPr>
          <w:rFonts w:eastAsia="Times New Roman"/>
          <w:szCs w:val="24"/>
        </w:rPr>
        <w:t>, τον ΕΦΚΑ</w:t>
      </w:r>
      <w:r w:rsidRPr="008E379F">
        <w:rPr>
          <w:rFonts w:eastAsia="Times New Roman"/>
          <w:szCs w:val="24"/>
        </w:rPr>
        <w:t xml:space="preserve"> </w:t>
      </w:r>
      <w:r>
        <w:rPr>
          <w:rFonts w:eastAsia="Times New Roman"/>
          <w:szCs w:val="24"/>
        </w:rPr>
        <w:t>-</w:t>
      </w:r>
      <w:r w:rsidRPr="008E379F">
        <w:rPr>
          <w:rFonts w:eastAsia="Times New Roman"/>
          <w:szCs w:val="24"/>
        </w:rPr>
        <w:t>αυτόν που κάναμε</w:t>
      </w:r>
      <w:r>
        <w:rPr>
          <w:rFonts w:eastAsia="Times New Roman"/>
          <w:szCs w:val="24"/>
        </w:rPr>
        <w:t>-,</w:t>
      </w:r>
      <w:r w:rsidRPr="008E379F">
        <w:rPr>
          <w:rFonts w:eastAsia="Times New Roman"/>
          <w:szCs w:val="24"/>
        </w:rPr>
        <w:t xml:space="preserve"> και από την άλλη την πρόνοια</w:t>
      </w:r>
      <w:r>
        <w:rPr>
          <w:rFonts w:eastAsia="Times New Roman"/>
          <w:szCs w:val="24"/>
        </w:rPr>
        <w:t>, μ</w:t>
      </w:r>
      <w:r>
        <w:rPr>
          <w:rFonts w:eastAsia="Times New Roman"/>
          <w:szCs w:val="24"/>
        </w:rPr>
        <w:t>ί</w:t>
      </w:r>
      <w:r>
        <w:rPr>
          <w:rFonts w:eastAsia="Times New Roman"/>
          <w:szCs w:val="24"/>
        </w:rPr>
        <w:t xml:space="preserve">α πρόνοια </w:t>
      </w:r>
      <w:r w:rsidRPr="008E379F">
        <w:rPr>
          <w:rFonts w:eastAsia="Times New Roman"/>
          <w:szCs w:val="24"/>
        </w:rPr>
        <w:t xml:space="preserve">η οποία ενδιαφέρεται οριζόντια για τον πληθυσμό και όχι μόνο για τους </w:t>
      </w:r>
      <w:r>
        <w:rPr>
          <w:rFonts w:eastAsia="Times New Roman"/>
          <w:szCs w:val="24"/>
        </w:rPr>
        <w:t>φτω</w:t>
      </w:r>
      <w:r w:rsidRPr="008E379F">
        <w:rPr>
          <w:rFonts w:eastAsia="Times New Roman"/>
          <w:szCs w:val="24"/>
        </w:rPr>
        <w:t>χούς</w:t>
      </w:r>
      <w:r>
        <w:rPr>
          <w:rFonts w:eastAsia="Times New Roman"/>
          <w:szCs w:val="24"/>
        </w:rPr>
        <w:t xml:space="preserve"> και τους ευάλωτους. Α</w:t>
      </w:r>
      <w:r w:rsidRPr="008E379F">
        <w:rPr>
          <w:rFonts w:eastAsia="Times New Roman"/>
          <w:szCs w:val="24"/>
        </w:rPr>
        <w:t>υτό το τρίπτυχο εμείς θεωρούμε ότι μπορεί να</w:t>
      </w:r>
      <w:r w:rsidRPr="008E379F">
        <w:rPr>
          <w:rFonts w:eastAsia="Times New Roman"/>
          <w:szCs w:val="24"/>
        </w:rPr>
        <w:t xml:space="preserve"> είναι εγγύη</w:t>
      </w:r>
      <w:r>
        <w:rPr>
          <w:rFonts w:eastAsia="Times New Roman"/>
          <w:szCs w:val="24"/>
        </w:rPr>
        <w:t>ση για το δημογραφικό πρόβλημα, α</w:t>
      </w:r>
      <w:r w:rsidRPr="008E379F">
        <w:rPr>
          <w:rFonts w:eastAsia="Times New Roman"/>
          <w:szCs w:val="24"/>
        </w:rPr>
        <w:t>λλιώς δεν νομίζουμε ότι υπάρχουν δυνατότητες για ν</w:t>
      </w:r>
      <w:r>
        <w:rPr>
          <w:rFonts w:eastAsia="Times New Roman"/>
          <w:szCs w:val="24"/>
        </w:rPr>
        <w:t>α αλλάξει αυτή η κατάσταση.</w:t>
      </w:r>
    </w:p>
    <w:p w14:paraId="69298974" w14:textId="77777777" w:rsidR="00F93F98" w:rsidRDefault="00F9424E">
      <w:pPr>
        <w:spacing w:line="600" w:lineRule="auto"/>
        <w:ind w:firstLine="720"/>
        <w:jc w:val="both"/>
        <w:rPr>
          <w:rFonts w:eastAsia="Times New Roman"/>
          <w:szCs w:val="24"/>
        </w:rPr>
      </w:pPr>
      <w:r>
        <w:rPr>
          <w:rFonts w:eastAsia="Times New Roman"/>
          <w:szCs w:val="24"/>
        </w:rPr>
        <w:t>Ε</w:t>
      </w:r>
      <w:r w:rsidRPr="008E379F">
        <w:rPr>
          <w:rFonts w:eastAsia="Times New Roman"/>
          <w:szCs w:val="24"/>
        </w:rPr>
        <w:t>ίπα στην αρχή ότι συμφων</w:t>
      </w:r>
      <w:r>
        <w:rPr>
          <w:rFonts w:eastAsia="Times New Roman"/>
          <w:szCs w:val="24"/>
        </w:rPr>
        <w:t>ώ</w:t>
      </w:r>
      <w:r w:rsidRPr="008E379F">
        <w:rPr>
          <w:rFonts w:eastAsia="Times New Roman"/>
          <w:szCs w:val="24"/>
        </w:rPr>
        <w:t xml:space="preserve"> με την </w:t>
      </w:r>
      <w:r>
        <w:rPr>
          <w:rFonts w:eastAsia="Times New Roman"/>
          <w:szCs w:val="24"/>
        </w:rPr>
        <w:t>έ</w:t>
      </w:r>
      <w:r w:rsidRPr="008E379F">
        <w:rPr>
          <w:rFonts w:eastAsia="Times New Roman"/>
          <w:szCs w:val="24"/>
        </w:rPr>
        <w:t xml:space="preserve">κθεση ότι </w:t>
      </w:r>
      <w:r>
        <w:rPr>
          <w:rFonts w:eastAsia="Times New Roman"/>
          <w:szCs w:val="24"/>
        </w:rPr>
        <w:t xml:space="preserve">οι </w:t>
      </w:r>
      <w:r w:rsidRPr="008E379F">
        <w:rPr>
          <w:rFonts w:eastAsia="Times New Roman"/>
          <w:szCs w:val="24"/>
        </w:rPr>
        <w:t>επιδοματικές πολιτικές δεν αρκούν και να πω γρήγορα ότι μας εγκαλ</w:t>
      </w:r>
      <w:r>
        <w:rPr>
          <w:rFonts w:eastAsia="Times New Roman"/>
          <w:szCs w:val="24"/>
        </w:rPr>
        <w:t>ούν για επιδοματικές</w:t>
      </w:r>
      <w:r>
        <w:rPr>
          <w:rFonts w:eastAsia="Times New Roman"/>
          <w:szCs w:val="24"/>
        </w:rPr>
        <w:t xml:space="preserve"> πολιτικές. Ν</w:t>
      </w:r>
      <w:r w:rsidRPr="008E379F">
        <w:rPr>
          <w:rFonts w:eastAsia="Times New Roman"/>
          <w:szCs w:val="24"/>
        </w:rPr>
        <w:t xml:space="preserve">ομίζω </w:t>
      </w:r>
      <w:r>
        <w:rPr>
          <w:rFonts w:eastAsia="Times New Roman"/>
          <w:szCs w:val="24"/>
        </w:rPr>
        <w:t>πως</w:t>
      </w:r>
      <w:r w:rsidRPr="008E379F">
        <w:rPr>
          <w:rFonts w:eastAsia="Times New Roman"/>
          <w:szCs w:val="24"/>
        </w:rPr>
        <w:t xml:space="preserve"> θα σας αποδείξω πολύ γρήγορα</w:t>
      </w:r>
      <w:r>
        <w:rPr>
          <w:rFonts w:eastAsia="Times New Roman"/>
          <w:szCs w:val="24"/>
        </w:rPr>
        <w:t xml:space="preserve"> ότι δεν υπάρχει τέτοιο πράγμα. Α</w:t>
      </w:r>
      <w:r w:rsidRPr="008E379F">
        <w:rPr>
          <w:rFonts w:eastAsia="Times New Roman"/>
          <w:szCs w:val="24"/>
        </w:rPr>
        <w:t>λλά τι χρειάζεται σήμερα</w:t>
      </w:r>
      <w:r>
        <w:rPr>
          <w:rFonts w:eastAsia="Times New Roman"/>
          <w:szCs w:val="24"/>
        </w:rPr>
        <w:t>; Χ</w:t>
      </w:r>
      <w:r w:rsidRPr="008E379F">
        <w:rPr>
          <w:rFonts w:eastAsia="Times New Roman"/>
          <w:szCs w:val="24"/>
        </w:rPr>
        <w:t xml:space="preserve">ρειάζεται αλλαγή του </w:t>
      </w:r>
      <w:proofErr w:type="spellStart"/>
      <w:r w:rsidRPr="008E379F">
        <w:rPr>
          <w:rFonts w:eastAsia="Times New Roman"/>
          <w:szCs w:val="24"/>
        </w:rPr>
        <w:t>προνοιακού</w:t>
      </w:r>
      <w:proofErr w:type="spellEnd"/>
      <w:r w:rsidRPr="008E379F">
        <w:rPr>
          <w:rFonts w:eastAsia="Times New Roman"/>
          <w:szCs w:val="24"/>
        </w:rPr>
        <w:t xml:space="preserve"> μοντέλου</w:t>
      </w:r>
      <w:r>
        <w:rPr>
          <w:rFonts w:eastAsia="Times New Roman"/>
          <w:szCs w:val="24"/>
        </w:rPr>
        <w:t>. Ε</w:t>
      </w:r>
      <w:r w:rsidRPr="008E379F">
        <w:rPr>
          <w:rFonts w:eastAsia="Times New Roman"/>
          <w:szCs w:val="24"/>
        </w:rPr>
        <w:t xml:space="preserve">λάχιστοι στάθηκαν σε αυτό </w:t>
      </w:r>
      <w:r>
        <w:rPr>
          <w:rFonts w:eastAsia="Times New Roman"/>
          <w:szCs w:val="24"/>
        </w:rPr>
        <w:t>σήμερα. Θ</w:t>
      </w:r>
      <w:r w:rsidRPr="008E379F">
        <w:rPr>
          <w:rFonts w:eastAsia="Times New Roman"/>
          <w:szCs w:val="24"/>
        </w:rPr>
        <w:t>α ήθελα λίγο να το πω παραπάνω</w:t>
      </w:r>
      <w:r>
        <w:rPr>
          <w:rFonts w:eastAsia="Times New Roman"/>
          <w:szCs w:val="24"/>
        </w:rPr>
        <w:t xml:space="preserve">. Υπάρχουν, λέει η </w:t>
      </w:r>
      <w:r>
        <w:rPr>
          <w:rFonts w:eastAsia="Times New Roman"/>
          <w:szCs w:val="24"/>
        </w:rPr>
        <w:t>έ</w:t>
      </w:r>
      <w:r>
        <w:rPr>
          <w:rFonts w:eastAsia="Times New Roman"/>
          <w:szCs w:val="24"/>
        </w:rPr>
        <w:t>κθεσ</w:t>
      </w:r>
      <w:r w:rsidRPr="008E379F">
        <w:rPr>
          <w:rFonts w:eastAsia="Times New Roman"/>
          <w:szCs w:val="24"/>
        </w:rPr>
        <w:t xml:space="preserve">η </w:t>
      </w:r>
      <w:r>
        <w:rPr>
          <w:rFonts w:eastAsia="Times New Roman"/>
          <w:szCs w:val="24"/>
        </w:rPr>
        <w:t>-</w:t>
      </w:r>
      <w:r w:rsidRPr="008E379F">
        <w:rPr>
          <w:rFonts w:eastAsia="Times New Roman"/>
          <w:szCs w:val="24"/>
        </w:rPr>
        <w:t>και θα ή</w:t>
      </w:r>
      <w:r>
        <w:rPr>
          <w:rFonts w:eastAsia="Times New Roman"/>
          <w:szCs w:val="24"/>
        </w:rPr>
        <w:t>θ</w:t>
      </w:r>
      <w:r w:rsidRPr="008E379F">
        <w:rPr>
          <w:rFonts w:eastAsia="Times New Roman"/>
          <w:szCs w:val="24"/>
        </w:rPr>
        <w:t xml:space="preserve">ελα πολύ να το κατανοήσουν όλοι και κυρίως </w:t>
      </w:r>
      <w:r>
        <w:rPr>
          <w:rFonts w:eastAsia="Times New Roman"/>
          <w:szCs w:val="24"/>
        </w:rPr>
        <w:t xml:space="preserve">οι </w:t>
      </w:r>
      <w:r w:rsidRPr="008E379F">
        <w:rPr>
          <w:rFonts w:eastAsia="Times New Roman"/>
          <w:szCs w:val="24"/>
        </w:rPr>
        <w:t xml:space="preserve">της Νέας Δημοκρατίας και του </w:t>
      </w:r>
      <w:r>
        <w:rPr>
          <w:rFonts w:eastAsia="Times New Roman"/>
          <w:szCs w:val="24"/>
        </w:rPr>
        <w:t>Κ</w:t>
      </w:r>
      <w:r w:rsidRPr="008E379F">
        <w:rPr>
          <w:rFonts w:eastAsia="Times New Roman"/>
          <w:szCs w:val="24"/>
        </w:rPr>
        <w:t xml:space="preserve">ινήματος </w:t>
      </w:r>
      <w:r>
        <w:rPr>
          <w:rFonts w:eastAsia="Times New Roman"/>
          <w:szCs w:val="24"/>
        </w:rPr>
        <w:t>Α</w:t>
      </w:r>
      <w:r w:rsidRPr="008E379F">
        <w:rPr>
          <w:rFonts w:eastAsia="Times New Roman"/>
          <w:szCs w:val="24"/>
        </w:rPr>
        <w:t>λλαγής</w:t>
      </w:r>
      <w:r>
        <w:rPr>
          <w:rFonts w:eastAsia="Times New Roman"/>
          <w:szCs w:val="24"/>
        </w:rPr>
        <w:t>-,</w:t>
      </w:r>
      <w:r w:rsidRPr="008E379F">
        <w:rPr>
          <w:rFonts w:eastAsia="Times New Roman"/>
          <w:szCs w:val="24"/>
        </w:rPr>
        <w:t xml:space="preserve"> τέσσερα μοντέλα</w:t>
      </w:r>
      <w:r>
        <w:rPr>
          <w:rFonts w:eastAsia="Times New Roman"/>
          <w:szCs w:val="24"/>
        </w:rPr>
        <w:t>,</w:t>
      </w:r>
      <w:r w:rsidRPr="008E379F">
        <w:rPr>
          <w:rFonts w:eastAsia="Times New Roman"/>
          <w:szCs w:val="24"/>
        </w:rPr>
        <w:t xml:space="preserve"> λίγο ως πολύ</w:t>
      </w:r>
      <w:r>
        <w:rPr>
          <w:rFonts w:eastAsia="Times New Roman"/>
          <w:szCs w:val="24"/>
        </w:rPr>
        <w:t xml:space="preserve"> και </w:t>
      </w:r>
      <w:r w:rsidRPr="008E379F">
        <w:rPr>
          <w:rFonts w:eastAsia="Times New Roman"/>
          <w:szCs w:val="24"/>
        </w:rPr>
        <w:t>τα περιγράφει</w:t>
      </w:r>
      <w:r>
        <w:rPr>
          <w:rFonts w:eastAsia="Times New Roman"/>
          <w:szCs w:val="24"/>
        </w:rPr>
        <w:t xml:space="preserve">. Η </w:t>
      </w:r>
      <w:r w:rsidRPr="008E379F">
        <w:rPr>
          <w:rFonts w:eastAsia="Times New Roman"/>
          <w:szCs w:val="24"/>
        </w:rPr>
        <w:t xml:space="preserve">δική μας χώρα ανήκει στο </w:t>
      </w:r>
      <w:proofErr w:type="spellStart"/>
      <w:r w:rsidRPr="008E379F">
        <w:rPr>
          <w:rFonts w:eastAsia="Times New Roman"/>
          <w:szCs w:val="24"/>
        </w:rPr>
        <w:t>προνοιακό</w:t>
      </w:r>
      <w:proofErr w:type="spellEnd"/>
      <w:r w:rsidRPr="008E379F">
        <w:rPr>
          <w:rFonts w:eastAsia="Times New Roman"/>
          <w:szCs w:val="24"/>
        </w:rPr>
        <w:t xml:space="preserve"> μοντέλο των χωρών του Νότου</w:t>
      </w:r>
      <w:r>
        <w:rPr>
          <w:rFonts w:eastAsia="Times New Roman"/>
          <w:szCs w:val="24"/>
        </w:rPr>
        <w:t>.</w:t>
      </w:r>
      <w:r w:rsidRPr="008E379F">
        <w:rPr>
          <w:rFonts w:eastAsia="Times New Roman"/>
          <w:szCs w:val="24"/>
        </w:rPr>
        <w:t xml:space="preserve"> </w:t>
      </w:r>
      <w:r w:rsidRPr="008E379F">
        <w:rPr>
          <w:rFonts w:eastAsia="Times New Roman"/>
          <w:szCs w:val="24"/>
        </w:rPr>
        <w:lastRenderedPageBreak/>
        <w:t>Τι εννοεί με αυτό</w:t>
      </w:r>
      <w:r>
        <w:rPr>
          <w:rFonts w:eastAsia="Times New Roman"/>
          <w:szCs w:val="24"/>
        </w:rPr>
        <w:t>;</w:t>
      </w:r>
      <w:r w:rsidRPr="008E379F">
        <w:rPr>
          <w:rFonts w:eastAsia="Times New Roman"/>
          <w:szCs w:val="24"/>
        </w:rPr>
        <w:t xml:space="preserve"> </w:t>
      </w:r>
      <w:r>
        <w:rPr>
          <w:rFonts w:eastAsia="Times New Roman"/>
          <w:szCs w:val="24"/>
        </w:rPr>
        <w:t>Π</w:t>
      </w:r>
      <w:r w:rsidRPr="008E379F">
        <w:rPr>
          <w:rFonts w:eastAsia="Times New Roman"/>
          <w:szCs w:val="24"/>
        </w:rPr>
        <w:t>οιες είναι οι χώρες</w:t>
      </w:r>
      <w:r>
        <w:rPr>
          <w:rFonts w:eastAsia="Times New Roman"/>
          <w:szCs w:val="24"/>
        </w:rPr>
        <w:t>;</w:t>
      </w:r>
      <w:r w:rsidRPr="008E379F">
        <w:rPr>
          <w:rFonts w:eastAsia="Times New Roman"/>
          <w:szCs w:val="24"/>
        </w:rPr>
        <w:t xml:space="preserve"> </w:t>
      </w:r>
      <w:r>
        <w:rPr>
          <w:rFonts w:eastAsia="Times New Roman"/>
          <w:szCs w:val="24"/>
        </w:rPr>
        <w:t>Ε</w:t>
      </w:r>
      <w:r w:rsidRPr="008E379F">
        <w:rPr>
          <w:rFonts w:eastAsia="Times New Roman"/>
          <w:szCs w:val="24"/>
        </w:rPr>
        <w:t>ίναι</w:t>
      </w:r>
      <w:r>
        <w:rPr>
          <w:rFonts w:eastAsia="Times New Roman"/>
          <w:szCs w:val="24"/>
        </w:rPr>
        <w:t xml:space="preserve"> η</w:t>
      </w:r>
      <w:r w:rsidRPr="008E379F">
        <w:rPr>
          <w:rFonts w:eastAsia="Times New Roman"/>
          <w:szCs w:val="24"/>
        </w:rPr>
        <w:t xml:space="preserve"> Ισπανία</w:t>
      </w:r>
      <w:r>
        <w:rPr>
          <w:rFonts w:eastAsia="Times New Roman"/>
          <w:szCs w:val="24"/>
        </w:rPr>
        <w:t>, η</w:t>
      </w:r>
      <w:r w:rsidRPr="008E379F">
        <w:rPr>
          <w:rFonts w:eastAsia="Times New Roman"/>
          <w:szCs w:val="24"/>
        </w:rPr>
        <w:t xml:space="preserve"> Πορτογαλία</w:t>
      </w:r>
      <w:r>
        <w:rPr>
          <w:rFonts w:eastAsia="Times New Roman"/>
          <w:szCs w:val="24"/>
        </w:rPr>
        <w:t>, η</w:t>
      </w:r>
      <w:r w:rsidRPr="008E379F">
        <w:rPr>
          <w:rFonts w:eastAsia="Times New Roman"/>
          <w:szCs w:val="24"/>
        </w:rPr>
        <w:t xml:space="preserve"> Ιταλία</w:t>
      </w:r>
      <w:r>
        <w:rPr>
          <w:rFonts w:eastAsia="Times New Roman"/>
          <w:szCs w:val="24"/>
        </w:rPr>
        <w:t>, η</w:t>
      </w:r>
      <w:r w:rsidRPr="008E379F">
        <w:rPr>
          <w:rFonts w:eastAsia="Times New Roman"/>
          <w:szCs w:val="24"/>
        </w:rPr>
        <w:t xml:space="preserve"> Κύπρος και </w:t>
      </w:r>
      <w:r>
        <w:rPr>
          <w:rFonts w:eastAsia="Times New Roman"/>
          <w:szCs w:val="24"/>
        </w:rPr>
        <w:t>η Ελλάδα. Έ</w:t>
      </w:r>
      <w:r w:rsidRPr="008E379F">
        <w:rPr>
          <w:rFonts w:eastAsia="Times New Roman"/>
          <w:szCs w:val="24"/>
        </w:rPr>
        <w:t>χουν αυτές οι χώρες πολλά διαφορετικά πράγματα</w:t>
      </w:r>
      <w:r>
        <w:rPr>
          <w:rFonts w:eastAsia="Times New Roman"/>
          <w:szCs w:val="24"/>
        </w:rPr>
        <w:t xml:space="preserve"> -</w:t>
      </w:r>
      <w:r w:rsidRPr="008E379F">
        <w:rPr>
          <w:rFonts w:eastAsia="Times New Roman"/>
          <w:szCs w:val="24"/>
        </w:rPr>
        <w:t xml:space="preserve">προϋπολογισμούς </w:t>
      </w:r>
      <w:proofErr w:type="spellStart"/>
      <w:r>
        <w:rPr>
          <w:rFonts w:eastAsia="Times New Roman"/>
          <w:szCs w:val="24"/>
        </w:rPr>
        <w:t>κ.ο.κ.</w:t>
      </w:r>
      <w:proofErr w:type="spellEnd"/>
      <w:r>
        <w:rPr>
          <w:rFonts w:eastAsia="Times New Roman"/>
          <w:szCs w:val="24"/>
        </w:rPr>
        <w:t>-, αλλά</w:t>
      </w:r>
      <w:r w:rsidRPr="008E379F">
        <w:rPr>
          <w:rFonts w:eastAsia="Times New Roman"/>
          <w:szCs w:val="24"/>
        </w:rPr>
        <w:t xml:space="preserve"> έχουν</w:t>
      </w:r>
      <w:r>
        <w:rPr>
          <w:rFonts w:eastAsia="Times New Roman"/>
          <w:szCs w:val="24"/>
        </w:rPr>
        <w:t xml:space="preserve"> και </w:t>
      </w:r>
      <w:r w:rsidRPr="008E379F">
        <w:rPr>
          <w:rFonts w:eastAsia="Times New Roman"/>
          <w:szCs w:val="24"/>
        </w:rPr>
        <w:t>ένα κοινό</w:t>
      </w:r>
      <w:r>
        <w:rPr>
          <w:rFonts w:eastAsia="Times New Roman"/>
          <w:szCs w:val="24"/>
        </w:rPr>
        <w:t>,</w:t>
      </w:r>
      <w:r w:rsidRPr="008E379F">
        <w:rPr>
          <w:rFonts w:eastAsia="Times New Roman"/>
          <w:szCs w:val="24"/>
        </w:rPr>
        <w:t xml:space="preserve"> ένα </w:t>
      </w:r>
      <w:proofErr w:type="spellStart"/>
      <w:r w:rsidRPr="008E379F">
        <w:rPr>
          <w:rFonts w:eastAsia="Times New Roman"/>
          <w:szCs w:val="24"/>
        </w:rPr>
        <w:t>προνοιακό</w:t>
      </w:r>
      <w:proofErr w:type="spellEnd"/>
      <w:r w:rsidRPr="008E379F">
        <w:rPr>
          <w:rFonts w:eastAsia="Times New Roman"/>
          <w:szCs w:val="24"/>
        </w:rPr>
        <w:t xml:space="preserve"> μοντέλο το ίδιο</w:t>
      </w:r>
      <w:r>
        <w:rPr>
          <w:rFonts w:eastAsia="Times New Roman"/>
          <w:szCs w:val="24"/>
        </w:rPr>
        <w:t>. Α</w:t>
      </w:r>
      <w:r w:rsidRPr="008E379F">
        <w:rPr>
          <w:rFonts w:eastAsia="Times New Roman"/>
          <w:szCs w:val="24"/>
        </w:rPr>
        <w:t>υτό παράγει μεγάλες ανισότητες</w:t>
      </w:r>
      <w:r>
        <w:rPr>
          <w:rFonts w:eastAsia="Times New Roman"/>
          <w:szCs w:val="24"/>
        </w:rPr>
        <w:t>,</w:t>
      </w:r>
      <w:r w:rsidRPr="008E379F">
        <w:rPr>
          <w:rFonts w:eastAsia="Times New Roman"/>
          <w:szCs w:val="24"/>
        </w:rPr>
        <w:t xml:space="preserve"> μεγάλα ποσοστά φτώχειας</w:t>
      </w:r>
      <w:r>
        <w:rPr>
          <w:rFonts w:eastAsia="Times New Roman"/>
          <w:szCs w:val="24"/>
        </w:rPr>
        <w:t>,</w:t>
      </w:r>
      <w:r w:rsidRPr="008E379F">
        <w:rPr>
          <w:rFonts w:eastAsia="Times New Roman"/>
          <w:szCs w:val="24"/>
        </w:rPr>
        <w:t xml:space="preserve"> μεγάλα π</w:t>
      </w:r>
      <w:r w:rsidRPr="008E379F">
        <w:rPr>
          <w:rFonts w:eastAsia="Times New Roman"/>
          <w:szCs w:val="24"/>
        </w:rPr>
        <w:t>οσοστά παιδικής</w:t>
      </w:r>
      <w:r>
        <w:rPr>
          <w:rFonts w:eastAsia="Times New Roman"/>
          <w:szCs w:val="24"/>
        </w:rPr>
        <w:t xml:space="preserve"> φτώχειας, α</w:t>
      </w:r>
      <w:r w:rsidRPr="008E379F">
        <w:rPr>
          <w:rFonts w:eastAsia="Times New Roman"/>
          <w:szCs w:val="24"/>
        </w:rPr>
        <w:t>κόμη και υψηλά ποσοστά ανεργίας τις εποχές της ευμάρειας</w:t>
      </w:r>
      <w:r>
        <w:rPr>
          <w:rFonts w:eastAsia="Times New Roman"/>
          <w:szCs w:val="24"/>
        </w:rPr>
        <w:t>. Μου κάνει</w:t>
      </w:r>
      <w:r w:rsidRPr="008E379F">
        <w:rPr>
          <w:rFonts w:eastAsia="Times New Roman"/>
          <w:szCs w:val="24"/>
        </w:rPr>
        <w:t xml:space="preserve"> εντύπωση που αυτό περνάει αβρόχοις </w:t>
      </w:r>
      <w:proofErr w:type="spellStart"/>
      <w:r w:rsidRPr="008E379F">
        <w:rPr>
          <w:rFonts w:eastAsia="Times New Roman"/>
          <w:szCs w:val="24"/>
        </w:rPr>
        <w:t>ποσίν</w:t>
      </w:r>
      <w:proofErr w:type="spellEnd"/>
      <w:r w:rsidRPr="008E379F">
        <w:rPr>
          <w:rFonts w:eastAsia="Times New Roman"/>
          <w:szCs w:val="24"/>
        </w:rPr>
        <w:t xml:space="preserve"> για την </w:t>
      </w:r>
      <w:r>
        <w:rPr>
          <w:rFonts w:eastAsia="Times New Roman"/>
          <w:szCs w:val="24"/>
        </w:rPr>
        <w:t>Α</w:t>
      </w:r>
      <w:r w:rsidRPr="008E379F">
        <w:rPr>
          <w:rFonts w:eastAsia="Times New Roman"/>
          <w:szCs w:val="24"/>
        </w:rPr>
        <w:t xml:space="preserve">ξιωματική </w:t>
      </w:r>
      <w:r>
        <w:rPr>
          <w:rFonts w:eastAsia="Times New Roman"/>
          <w:szCs w:val="24"/>
        </w:rPr>
        <w:t>Αντιπολίτευση. Μ</w:t>
      </w:r>
      <w:r w:rsidRPr="008E379F">
        <w:rPr>
          <w:rFonts w:eastAsia="Times New Roman"/>
          <w:szCs w:val="24"/>
        </w:rPr>
        <w:t xml:space="preserve">ου κάνει εντύπωση ότι όχι μόνο δεν θέλει να το αναφέρει </w:t>
      </w:r>
      <w:r>
        <w:rPr>
          <w:rFonts w:eastAsia="Times New Roman"/>
          <w:szCs w:val="24"/>
        </w:rPr>
        <w:t xml:space="preserve">ή </w:t>
      </w:r>
      <w:r w:rsidRPr="008E379F">
        <w:rPr>
          <w:rFonts w:eastAsia="Times New Roman"/>
          <w:szCs w:val="24"/>
        </w:rPr>
        <w:t>να το σκεφτεί αυτό το πράγμ</w:t>
      </w:r>
      <w:r w:rsidRPr="008E379F">
        <w:rPr>
          <w:rFonts w:eastAsia="Times New Roman"/>
          <w:szCs w:val="24"/>
        </w:rPr>
        <w:t>α</w:t>
      </w:r>
      <w:r>
        <w:rPr>
          <w:rFonts w:eastAsia="Times New Roman"/>
          <w:szCs w:val="24"/>
        </w:rPr>
        <w:t>,</w:t>
      </w:r>
      <w:r w:rsidRPr="008E379F">
        <w:rPr>
          <w:rFonts w:eastAsia="Times New Roman"/>
          <w:szCs w:val="24"/>
        </w:rPr>
        <w:t xml:space="preserve"> αλλά είναι προφανές ότι θέλει και να το συνεχίσει αυτό το μοντέλο</w:t>
      </w:r>
      <w:r>
        <w:rPr>
          <w:rFonts w:eastAsia="Times New Roman"/>
          <w:szCs w:val="24"/>
        </w:rPr>
        <w:t>. Κ</w:t>
      </w:r>
      <w:r w:rsidRPr="008E379F">
        <w:rPr>
          <w:rFonts w:eastAsia="Times New Roman"/>
          <w:szCs w:val="24"/>
        </w:rPr>
        <w:t>αι θα το πω σε σχέση με τις προτάσεις που άκουσα σήμερα από τη Νέα Δημοκρατία</w:t>
      </w:r>
      <w:r>
        <w:rPr>
          <w:rFonts w:eastAsia="Times New Roman"/>
          <w:szCs w:val="24"/>
        </w:rPr>
        <w:t>.</w:t>
      </w:r>
    </w:p>
    <w:p w14:paraId="69298975" w14:textId="77777777" w:rsidR="00F93F98" w:rsidRDefault="00F9424E">
      <w:pPr>
        <w:spacing w:line="600" w:lineRule="auto"/>
        <w:ind w:firstLine="720"/>
        <w:jc w:val="both"/>
        <w:rPr>
          <w:rFonts w:eastAsia="Times New Roman"/>
          <w:szCs w:val="24"/>
        </w:rPr>
      </w:pPr>
      <w:r w:rsidRPr="008E379F">
        <w:rPr>
          <w:rFonts w:eastAsia="Times New Roman"/>
          <w:szCs w:val="24"/>
        </w:rPr>
        <w:t>Τι έχει αυτό το μοντέλο</w:t>
      </w:r>
      <w:r>
        <w:rPr>
          <w:rFonts w:eastAsia="Times New Roman"/>
          <w:szCs w:val="24"/>
        </w:rPr>
        <w:t>; Έ</w:t>
      </w:r>
      <w:r w:rsidRPr="008E379F">
        <w:rPr>
          <w:rFonts w:eastAsia="Times New Roman"/>
          <w:szCs w:val="24"/>
        </w:rPr>
        <w:t>χει χαμηλούς προϋπολογισμούς για την πρόνοια</w:t>
      </w:r>
      <w:r>
        <w:rPr>
          <w:rFonts w:eastAsia="Times New Roman"/>
          <w:szCs w:val="24"/>
        </w:rPr>
        <w:t>. Δ</w:t>
      </w:r>
      <w:r w:rsidRPr="008E379F">
        <w:rPr>
          <w:rFonts w:eastAsia="Times New Roman"/>
          <w:szCs w:val="24"/>
        </w:rPr>
        <w:t xml:space="preserve">ηλαδή ως ποσοστό του ΑΕΠ και οι </w:t>
      </w:r>
      <w:r w:rsidRPr="008E379F">
        <w:rPr>
          <w:rFonts w:eastAsia="Times New Roman"/>
          <w:szCs w:val="24"/>
        </w:rPr>
        <w:t>τέσσερις</w:t>
      </w:r>
      <w:r>
        <w:rPr>
          <w:rFonts w:eastAsia="Times New Roman"/>
          <w:szCs w:val="24"/>
        </w:rPr>
        <w:t>-</w:t>
      </w:r>
      <w:r w:rsidRPr="008E379F">
        <w:rPr>
          <w:rFonts w:eastAsia="Times New Roman"/>
          <w:szCs w:val="24"/>
        </w:rPr>
        <w:t>πέντε αυτές χώρες</w:t>
      </w:r>
      <w:r>
        <w:rPr>
          <w:rFonts w:eastAsia="Times New Roman"/>
          <w:szCs w:val="24"/>
        </w:rPr>
        <w:t>,</w:t>
      </w:r>
      <w:r w:rsidRPr="008E379F">
        <w:rPr>
          <w:rFonts w:eastAsia="Times New Roman"/>
          <w:szCs w:val="24"/>
        </w:rPr>
        <w:t xml:space="preserve"> πολύ διαφορετικών ταχυτήτων</w:t>
      </w:r>
      <w:r>
        <w:rPr>
          <w:rFonts w:eastAsia="Times New Roman"/>
          <w:szCs w:val="24"/>
        </w:rPr>
        <w:t>, έ</w:t>
      </w:r>
      <w:r w:rsidRPr="008E379F">
        <w:rPr>
          <w:rFonts w:eastAsia="Times New Roman"/>
          <w:szCs w:val="24"/>
        </w:rPr>
        <w:t>χουν όλες χαμηλούς προϋπολογισμούς για την πρόνοια</w:t>
      </w:r>
      <w:r>
        <w:rPr>
          <w:rFonts w:eastAsia="Times New Roman"/>
          <w:szCs w:val="24"/>
        </w:rPr>
        <w:t>. Δ</w:t>
      </w:r>
      <w:r w:rsidRPr="008E379F">
        <w:rPr>
          <w:rFonts w:eastAsia="Times New Roman"/>
          <w:szCs w:val="24"/>
        </w:rPr>
        <w:t>εύτερον</w:t>
      </w:r>
      <w:r>
        <w:rPr>
          <w:rFonts w:eastAsia="Times New Roman"/>
          <w:szCs w:val="24"/>
        </w:rPr>
        <w:t>,</w:t>
      </w:r>
      <w:r w:rsidRPr="008E379F">
        <w:rPr>
          <w:rFonts w:eastAsia="Times New Roman"/>
          <w:szCs w:val="24"/>
        </w:rPr>
        <w:t xml:space="preserve"> έχει μεγάλ</w:t>
      </w:r>
      <w:r>
        <w:rPr>
          <w:rFonts w:eastAsia="Times New Roman"/>
          <w:szCs w:val="24"/>
        </w:rPr>
        <w:t>ο</w:t>
      </w:r>
      <w:r w:rsidRPr="008E379F">
        <w:rPr>
          <w:rFonts w:eastAsia="Times New Roman"/>
          <w:szCs w:val="24"/>
        </w:rPr>
        <w:t xml:space="preserve"> ποσοστ</w:t>
      </w:r>
      <w:r>
        <w:rPr>
          <w:rFonts w:eastAsia="Times New Roman"/>
          <w:szCs w:val="24"/>
        </w:rPr>
        <w:t>ό</w:t>
      </w:r>
      <w:r w:rsidRPr="008E379F">
        <w:rPr>
          <w:rFonts w:eastAsia="Times New Roman"/>
          <w:szCs w:val="24"/>
        </w:rPr>
        <w:t xml:space="preserve"> ανεργίας</w:t>
      </w:r>
      <w:r>
        <w:rPr>
          <w:rFonts w:eastAsia="Times New Roman"/>
          <w:szCs w:val="24"/>
        </w:rPr>
        <w:t>,</w:t>
      </w:r>
      <w:r w:rsidRPr="008E379F">
        <w:rPr>
          <w:rFonts w:eastAsia="Times New Roman"/>
          <w:szCs w:val="24"/>
        </w:rPr>
        <w:t xml:space="preserve"> παιδικής φτώχειας και φτώχειας</w:t>
      </w:r>
      <w:r>
        <w:rPr>
          <w:rFonts w:eastAsia="Times New Roman"/>
          <w:szCs w:val="24"/>
        </w:rPr>
        <w:t xml:space="preserve">. Να </w:t>
      </w:r>
      <w:r w:rsidRPr="008E379F">
        <w:rPr>
          <w:rFonts w:eastAsia="Times New Roman"/>
          <w:szCs w:val="24"/>
        </w:rPr>
        <w:t xml:space="preserve">πω εδώ χαρακτηριστικά ότι στην Ελλάδα τις εποχές της </w:t>
      </w:r>
      <w:r>
        <w:rPr>
          <w:rFonts w:eastAsia="Times New Roman"/>
          <w:szCs w:val="24"/>
        </w:rPr>
        <w:t>ευ</w:t>
      </w:r>
      <w:r w:rsidRPr="008E379F">
        <w:rPr>
          <w:rFonts w:eastAsia="Times New Roman"/>
          <w:szCs w:val="24"/>
        </w:rPr>
        <w:t xml:space="preserve">μάρειας η </w:t>
      </w:r>
      <w:r w:rsidRPr="008E379F">
        <w:rPr>
          <w:rFonts w:eastAsia="Times New Roman"/>
          <w:szCs w:val="24"/>
        </w:rPr>
        <w:t>παιδική φτώχεια ήταν στο 23%</w:t>
      </w:r>
      <w:r>
        <w:rPr>
          <w:rFonts w:eastAsia="Times New Roman"/>
          <w:szCs w:val="24"/>
        </w:rPr>
        <w:t>.</w:t>
      </w:r>
      <w:r w:rsidRPr="008E379F">
        <w:rPr>
          <w:rFonts w:eastAsia="Times New Roman"/>
          <w:szCs w:val="24"/>
        </w:rPr>
        <w:t xml:space="preserve"> Δεν ξέρω αν έχετε </w:t>
      </w:r>
      <w:r w:rsidRPr="008E379F">
        <w:rPr>
          <w:rFonts w:eastAsia="Times New Roman"/>
          <w:szCs w:val="24"/>
        </w:rPr>
        <w:lastRenderedPageBreak/>
        <w:t>καταλάβει</w:t>
      </w:r>
      <w:r>
        <w:rPr>
          <w:rFonts w:eastAsia="Times New Roman"/>
          <w:szCs w:val="24"/>
        </w:rPr>
        <w:t>. Τ</w:t>
      </w:r>
      <w:r w:rsidRPr="008E379F">
        <w:rPr>
          <w:rFonts w:eastAsia="Times New Roman"/>
          <w:szCs w:val="24"/>
        </w:rPr>
        <w:t>ην εποχή</w:t>
      </w:r>
      <w:r>
        <w:rPr>
          <w:rFonts w:eastAsia="Times New Roman"/>
          <w:szCs w:val="24"/>
        </w:rPr>
        <w:t>,</w:t>
      </w:r>
      <w:r w:rsidRPr="008E379F">
        <w:rPr>
          <w:rFonts w:eastAsia="Times New Roman"/>
          <w:szCs w:val="24"/>
        </w:rPr>
        <w:t xml:space="preserve"> δηλαδή</w:t>
      </w:r>
      <w:r>
        <w:rPr>
          <w:rFonts w:eastAsia="Times New Roman"/>
          <w:szCs w:val="24"/>
        </w:rPr>
        <w:t>,</w:t>
      </w:r>
      <w:r w:rsidRPr="008E379F">
        <w:rPr>
          <w:rFonts w:eastAsia="Times New Roman"/>
          <w:szCs w:val="24"/>
        </w:rPr>
        <w:t xml:space="preserve"> των μεγάλων </w:t>
      </w:r>
      <w:r>
        <w:rPr>
          <w:rFonts w:eastAsia="Times New Roman"/>
          <w:szCs w:val="24"/>
        </w:rPr>
        <w:t>πετα</w:t>
      </w:r>
      <w:r w:rsidRPr="008E379F">
        <w:rPr>
          <w:rFonts w:eastAsia="Times New Roman"/>
          <w:szCs w:val="24"/>
        </w:rPr>
        <w:t>γμάτων</w:t>
      </w:r>
      <w:r>
        <w:rPr>
          <w:rFonts w:eastAsia="Times New Roman"/>
          <w:szCs w:val="24"/>
        </w:rPr>
        <w:t>,</w:t>
      </w:r>
      <w:r w:rsidRPr="008E379F">
        <w:rPr>
          <w:rFonts w:eastAsia="Times New Roman"/>
          <w:szCs w:val="24"/>
        </w:rPr>
        <w:t xml:space="preserve"> των Ολυμπιακών Αγώνων</w:t>
      </w:r>
      <w:r>
        <w:rPr>
          <w:rFonts w:eastAsia="Times New Roman"/>
          <w:szCs w:val="24"/>
        </w:rPr>
        <w:t>,</w:t>
      </w:r>
      <w:r w:rsidRPr="008E379F">
        <w:rPr>
          <w:rFonts w:eastAsia="Times New Roman"/>
          <w:szCs w:val="24"/>
        </w:rPr>
        <w:t xml:space="preserve"> της </w:t>
      </w:r>
      <w:r>
        <w:rPr>
          <w:rFonts w:eastAsia="Times New Roman"/>
          <w:szCs w:val="24"/>
        </w:rPr>
        <w:t>μ</w:t>
      </w:r>
      <w:r w:rsidRPr="008E379F">
        <w:rPr>
          <w:rFonts w:eastAsia="Times New Roman"/>
          <w:szCs w:val="24"/>
        </w:rPr>
        <w:t>εγάλης ανάπτυξης</w:t>
      </w:r>
      <w:r>
        <w:rPr>
          <w:rFonts w:eastAsia="Times New Roman"/>
          <w:szCs w:val="24"/>
        </w:rPr>
        <w:t>,</w:t>
      </w:r>
      <w:r w:rsidRPr="008E379F">
        <w:rPr>
          <w:rFonts w:eastAsia="Times New Roman"/>
          <w:szCs w:val="24"/>
        </w:rPr>
        <w:t xml:space="preserve"> πώς ήταν δυνατόν παραπάνω από ένα στα τέσσερα παιδιά να είναι φτωχό</w:t>
      </w:r>
      <w:r>
        <w:rPr>
          <w:rFonts w:eastAsia="Times New Roman"/>
          <w:szCs w:val="24"/>
        </w:rPr>
        <w:t>;</w:t>
      </w:r>
      <w:r w:rsidRPr="008E379F">
        <w:rPr>
          <w:rFonts w:eastAsia="Times New Roman"/>
          <w:szCs w:val="24"/>
        </w:rPr>
        <w:t xml:space="preserve"> Πώς είναι δυνατόν</w:t>
      </w:r>
      <w:r>
        <w:rPr>
          <w:rFonts w:eastAsia="Times New Roman"/>
          <w:szCs w:val="24"/>
        </w:rPr>
        <w:t>;</w:t>
      </w:r>
      <w:r w:rsidRPr="008E379F">
        <w:rPr>
          <w:rFonts w:eastAsia="Times New Roman"/>
          <w:szCs w:val="24"/>
        </w:rPr>
        <w:t xml:space="preserve"> Αυτό ακριβώς το κοιν</w:t>
      </w:r>
      <w:r w:rsidRPr="008E379F">
        <w:rPr>
          <w:rFonts w:eastAsia="Times New Roman"/>
          <w:szCs w:val="24"/>
        </w:rPr>
        <w:t xml:space="preserve">ωνικό κράτος </w:t>
      </w:r>
      <w:r>
        <w:rPr>
          <w:rFonts w:eastAsia="Times New Roman"/>
          <w:szCs w:val="24"/>
        </w:rPr>
        <w:t>έκαναν. Τρίτο</w:t>
      </w:r>
      <w:r w:rsidRPr="008E379F">
        <w:rPr>
          <w:rFonts w:eastAsia="Times New Roman"/>
          <w:szCs w:val="24"/>
        </w:rPr>
        <w:t xml:space="preserve"> σημείο</w:t>
      </w:r>
      <w:r>
        <w:rPr>
          <w:rFonts w:eastAsia="Times New Roman"/>
          <w:szCs w:val="24"/>
        </w:rPr>
        <w:t>:</w:t>
      </w:r>
      <w:r w:rsidRPr="008E379F">
        <w:rPr>
          <w:rFonts w:eastAsia="Times New Roman"/>
          <w:szCs w:val="24"/>
        </w:rPr>
        <w:t xml:space="preserve"> </w:t>
      </w:r>
      <w:r>
        <w:rPr>
          <w:rFonts w:eastAsia="Times New Roman"/>
          <w:szCs w:val="24"/>
        </w:rPr>
        <w:t>Σ</w:t>
      </w:r>
      <w:r w:rsidRPr="008E379F">
        <w:rPr>
          <w:rFonts w:eastAsia="Times New Roman"/>
          <w:szCs w:val="24"/>
        </w:rPr>
        <w:t>ύστημα πελατειακό με διαπλοκή και διαφθορά</w:t>
      </w:r>
      <w:r>
        <w:rPr>
          <w:rFonts w:eastAsia="Times New Roman"/>
          <w:szCs w:val="24"/>
        </w:rPr>
        <w:t>. Ε</w:t>
      </w:r>
      <w:r w:rsidRPr="008E379F">
        <w:rPr>
          <w:rFonts w:eastAsia="Times New Roman"/>
          <w:szCs w:val="24"/>
        </w:rPr>
        <w:t xml:space="preserve">μείς αυτό </w:t>
      </w:r>
      <w:r>
        <w:rPr>
          <w:rFonts w:eastAsia="Times New Roman"/>
          <w:szCs w:val="24"/>
        </w:rPr>
        <w:t>τ</w:t>
      </w:r>
      <w:r w:rsidRPr="008E379F">
        <w:rPr>
          <w:rFonts w:eastAsia="Times New Roman"/>
          <w:szCs w:val="24"/>
        </w:rPr>
        <w:t>ο ζήσαμε στο πετσί μας από την πρώτη μέρα που ήρθαμε</w:t>
      </w:r>
      <w:r>
        <w:rPr>
          <w:rFonts w:eastAsia="Times New Roman"/>
          <w:szCs w:val="24"/>
        </w:rPr>
        <w:t>,</w:t>
      </w:r>
      <w:r w:rsidRPr="008E379F">
        <w:rPr>
          <w:rFonts w:eastAsia="Times New Roman"/>
          <w:szCs w:val="24"/>
        </w:rPr>
        <w:t xml:space="preserve"> διότι δεν μπορείς να θέλεις να κάνεις </w:t>
      </w:r>
      <w:proofErr w:type="spellStart"/>
      <w:r w:rsidRPr="008E379F">
        <w:rPr>
          <w:rFonts w:eastAsia="Times New Roman"/>
          <w:szCs w:val="24"/>
        </w:rPr>
        <w:t>προνοιακή</w:t>
      </w:r>
      <w:proofErr w:type="spellEnd"/>
      <w:r w:rsidRPr="008E379F">
        <w:rPr>
          <w:rFonts w:eastAsia="Times New Roman"/>
          <w:szCs w:val="24"/>
        </w:rPr>
        <w:t xml:space="preserve"> πολιτική</w:t>
      </w:r>
      <w:r>
        <w:rPr>
          <w:rFonts w:eastAsia="Times New Roman"/>
          <w:szCs w:val="24"/>
        </w:rPr>
        <w:t>,</w:t>
      </w:r>
      <w:r w:rsidRPr="008E379F">
        <w:rPr>
          <w:rFonts w:eastAsia="Times New Roman"/>
          <w:szCs w:val="24"/>
        </w:rPr>
        <w:t xml:space="preserve"> να είσαι κράτος και να έχεις </w:t>
      </w:r>
      <w:r>
        <w:rPr>
          <w:rFonts w:eastAsia="Times New Roman"/>
          <w:szCs w:val="24"/>
        </w:rPr>
        <w:t>πενήντα τέσσερις</w:t>
      </w:r>
      <w:r w:rsidRPr="008E379F">
        <w:rPr>
          <w:rFonts w:eastAsia="Times New Roman"/>
          <w:szCs w:val="24"/>
        </w:rPr>
        <w:t xml:space="preserve"> υπαλλή</w:t>
      </w:r>
      <w:r w:rsidRPr="008E379F">
        <w:rPr>
          <w:rFonts w:eastAsia="Times New Roman"/>
          <w:szCs w:val="24"/>
        </w:rPr>
        <w:t xml:space="preserve">λους που να είναι στην </w:t>
      </w:r>
      <w:r>
        <w:rPr>
          <w:rFonts w:eastAsia="Times New Roman"/>
          <w:szCs w:val="24"/>
        </w:rPr>
        <w:t>πρόνοια. Ε</w:t>
      </w:r>
      <w:r w:rsidRPr="008E379F">
        <w:rPr>
          <w:rFonts w:eastAsia="Times New Roman"/>
          <w:szCs w:val="24"/>
        </w:rPr>
        <w:t>ίναι</w:t>
      </w:r>
      <w:r>
        <w:rPr>
          <w:rFonts w:eastAsia="Times New Roman"/>
          <w:szCs w:val="24"/>
        </w:rPr>
        <w:t xml:space="preserve"> δυνατόν ποτέ</w:t>
      </w:r>
      <w:r w:rsidRPr="008E379F">
        <w:rPr>
          <w:rFonts w:eastAsia="Times New Roman"/>
          <w:szCs w:val="24"/>
        </w:rPr>
        <w:t xml:space="preserve"> να κάνει ένα κράτος </w:t>
      </w:r>
      <w:proofErr w:type="spellStart"/>
      <w:r w:rsidRPr="008E379F">
        <w:rPr>
          <w:rFonts w:eastAsia="Times New Roman"/>
          <w:szCs w:val="24"/>
        </w:rPr>
        <w:t>προνοιακή</w:t>
      </w:r>
      <w:proofErr w:type="spellEnd"/>
      <w:r w:rsidRPr="008E379F">
        <w:rPr>
          <w:rFonts w:eastAsia="Times New Roman"/>
          <w:szCs w:val="24"/>
        </w:rPr>
        <w:t xml:space="preserve"> πολιτική με </w:t>
      </w:r>
      <w:r>
        <w:rPr>
          <w:rFonts w:eastAsia="Times New Roman"/>
          <w:szCs w:val="24"/>
        </w:rPr>
        <w:t>πενήντα τέσσερις</w:t>
      </w:r>
      <w:r w:rsidRPr="008E379F">
        <w:rPr>
          <w:rFonts w:eastAsia="Times New Roman"/>
          <w:szCs w:val="24"/>
        </w:rPr>
        <w:t xml:space="preserve"> υπαλλήλους</w:t>
      </w:r>
      <w:r>
        <w:rPr>
          <w:rFonts w:eastAsia="Times New Roman"/>
          <w:szCs w:val="24"/>
        </w:rPr>
        <w:t>; Κ</w:t>
      </w:r>
      <w:r w:rsidRPr="008E379F">
        <w:rPr>
          <w:rFonts w:eastAsia="Times New Roman"/>
          <w:szCs w:val="24"/>
        </w:rPr>
        <w:t>αταλαβαίνετε</w:t>
      </w:r>
      <w:r>
        <w:rPr>
          <w:rFonts w:eastAsia="Times New Roman"/>
          <w:szCs w:val="24"/>
        </w:rPr>
        <w:t>,</w:t>
      </w:r>
      <w:r w:rsidRPr="008E379F">
        <w:rPr>
          <w:rFonts w:eastAsia="Times New Roman"/>
          <w:szCs w:val="24"/>
        </w:rPr>
        <w:t xml:space="preserve"> λοιπόν</w:t>
      </w:r>
      <w:r>
        <w:rPr>
          <w:rFonts w:eastAsia="Times New Roman"/>
          <w:szCs w:val="24"/>
        </w:rPr>
        <w:t>,</w:t>
      </w:r>
      <w:r w:rsidRPr="008E379F">
        <w:rPr>
          <w:rFonts w:eastAsia="Times New Roman"/>
          <w:szCs w:val="24"/>
        </w:rPr>
        <w:t xml:space="preserve"> ότι αυτό είχε ανατεθεί αλλού</w:t>
      </w:r>
      <w:r>
        <w:rPr>
          <w:rFonts w:eastAsia="Times New Roman"/>
          <w:szCs w:val="24"/>
        </w:rPr>
        <w:t>. Ό</w:t>
      </w:r>
      <w:r w:rsidRPr="008E379F">
        <w:rPr>
          <w:rFonts w:eastAsia="Times New Roman"/>
          <w:szCs w:val="24"/>
        </w:rPr>
        <w:t>λα αυτά τα χρόνια</w:t>
      </w:r>
      <w:r>
        <w:rPr>
          <w:rFonts w:eastAsia="Times New Roman"/>
          <w:szCs w:val="24"/>
        </w:rPr>
        <w:t xml:space="preserve"> η</w:t>
      </w:r>
      <w:r w:rsidRPr="008E379F">
        <w:rPr>
          <w:rFonts w:eastAsia="Times New Roman"/>
          <w:szCs w:val="24"/>
        </w:rPr>
        <w:t xml:space="preserve"> ιστορία </w:t>
      </w:r>
      <w:r>
        <w:rPr>
          <w:rFonts w:eastAsia="Times New Roman"/>
          <w:szCs w:val="24"/>
        </w:rPr>
        <w:t xml:space="preserve">της πρόνοιας ήταν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επίφαση. Δεν υπήρχε κράτος πρό</w:t>
      </w:r>
      <w:r>
        <w:rPr>
          <w:rFonts w:eastAsia="Times New Roman"/>
          <w:szCs w:val="24"/>
        </w:rPr>
        <w:t>νοιας. Α</w:t>
      </w:r>
      <w:r w:rsidRPr="008E379F">
        <w:rPr>
          <w:rFonts w:eastAsia="Times New Roman"/>
          <w:szCs w:val="24"/>
        </w:rPr>
        <w:t xml:space="preserve">υτό ήταν </w:t>
      </w:r>
      <w:r>
        <w:rPr>
          <w:rFonts w:eastAsia="Times New Roman"/>
          <w:szCs w:val="24"/>
        </w:rPr>
        <w:t>αλλού</w:t>
      </w:r>
      <w:r w:rsidRPr="008E379F">
        <w:rPr>
          <w:rFonts w:eastAsia="Times New Roman"/>
          <w:szCs w:val="24"/>
        </w:rPr>
        <w:t xml:space="preserve"> </w:t>
      </w:r>
      <w:r>
        <w:rPr>
          <w:rFonts w:eastAsia="Times New Roman"/>
          <w:szCs w:val="24"/>
        </w:rPr>
        <w:t>ανατεθειμένο. Ήταν σε</w:t>
      </w:r>
      <w:r w:rsidRPr="008E379F">
        <w:rPr>
          <w:rFonts w:eastAsia="Times New Roman"/>
          <w:szCs w:val="24"/>
        </w:rPr>
        <w:t xml:space="preserve"> σχέσεις</w:t>
      </w:r>
      <w:r>
        <w:rPr>
          <w:rFonts w:eastAsia="Times New Roman"/>
          <w:szCs w:val="24"/>
        </w:rPr>
        <w:t xml:space="preserve"> δημάρχων, εκ</w:t>
      </w:r>
      <w:r w:rsidRPr="008E379F">
        <w:rPr>
          <w:rFonts w:eastAsia="Times New Roman"/>
          <w:szCs w:val="24"/>
        </w:rPr>
        <w:t xml:space="preserve">λεγμένων </w:t>
      </w:r>
      <w:r>
        <w:rPr>
          <w:rFonts w:eastAsia="Times New Roman"/>
          <w:szCs w:val="24"/>
        </w:rPr>
        <w:t>εδώ Β</w:t>
      </w:r>
      <w:r w:rsidRPr="008E379F">
        <w:rPr>
          <w:rFonts w:eastAsia="Times New Roman"/>
          <w:szCs w:val="24"/>
        </w:rPr>
        <w:t xml:space="preserve">ουλευτών </w:t>
      </w:r>
      <w:r>
        <w:rPr>
          <w:rFonts w:eastAsia="Times New Roman"/>
          <w:szCs w:val="24"/>
        </w:rPr>
        <w:t>-εννοώ</w:t>
      </w:r>
      <w:r w:rsidRPr="008E379F">
        <w:rPr>
          <w:rFonts w:eastAsia="Times New Roman"/>
          <w:szCs w:val="24"/>
        </w:rPr>
        <w:t xml:space="preserve"> του ΣΥΡΙΖΑ</w:t>
      </w:r>
      <w:r>
        <w:rPr>
          <w:rFonts w:eastAsia="Times New Roman"/>
          <w:szCs w:val="24"/>
        </w:rPr>
        <w:t>,</w:t>
      </w:r>
      <w:r w:rsidRPr="008E379F">
        <w:rPr>
          <w:rFonts w:eastAsia="Times New Roman"/>
          <w:szCs w:val="24"/>
        </w:rPr>
        <w:t xml:space="preserve"> για να μην λέω κανέναν άλλον</w:t>
      </w:r>
      <w:r>
        <w:rPr>
          <w:rFonts w:eastAsia="Times New Roman"/>
          <w:szCs w:val="24"/>
        </w:rPr>
        <w:t>-,</w:t>
      </w:r>
      <w:r w:rsidRPr="008E379F">
        <w:rPr>
          <w:rFonts w:eastAsia="Times New Roman"/>
          <w:szCs w:val="24"/>
        </w:rPr>
        <w:t xml:space="preserve"> οποιονδήποτε θέλετε</w:t>
      </w:r>
      <w:r>
        <w:rPr>
          <w:rFonts w:eastAsia="Times New Roman"/>
          <w:szCs w:val="24"/>
        </w:rPr>
        <w:t>,</w:t>
      </w:r>
      <w:r w:rsidRPr="008E379F">
        <w:rPr>
          <w:rFonts w:eastAsia="Times New Roman"/>
          <w:szCs w:val="24"/>
        </w:rPr>
        <w:t xml:space="preserve"> </w:t>
      </w:r>
      <w:r>
        <w:rPr>
          <w:rFonts w:eastAsia="Times New Roman"/>
          <w:szCs w:val="24"/>
        </w:rPr>
        <w:t>πλην του κράτους. Τ</w:t>
      </w:r>
      <w:r w:rsidRPr="008E379F">
        <w:rPr>
          <w:rFonts w:eastAsia="Times New Roman"/>
          <w:szCs w:val="24"/>
        </w:rPr>
        <w:t xml:space="preserve">ο κράτος όχι μόνο δεν </w:t>
      </w:r>
      <w:r>
        <w:rPr>
          <w:rFonts w:eastAsia="Times New Roman"/>
          <w:szCs w:val="24"/>
        </w:rPr>
        <w:t xml:space="preserve">ήλεγχε </w:t>
      </w:r>
      <w:r w:rsidRPr="008E379F">
        <w:rPr>
          <w:rFonts w:eastAsia="Times New Roman"/>
          <w:szCs w:val="24"/>
        </w:rPr>
        <w:t>τίποτα</w:t>
      </w:r>
      <w:r>
        <w:rPr>
          <w:rFonts w:eastAsia="Times New Roman"/>
          <w:szCs w:val="24"/>
        </w:rPr>
        <w:t>, αλλά</w:t>
      </w:r>
      <w:r w:rsidRPr="008E379F">
        <w:rPr>
          <w:rFonts w:eastAsia="Times New Roman"/>
          <w:szCs w:val="24"/>
        </w:rPr>
        <w:t xml:space="preserve"> είχε όλα κι</w:t>
      </w:r>
      <w:r>
        <w:rPr>
          <w:rFonts w:eastAsia="Times New Roman"/>
          <w:szCs w:val="24"/>
        </w:rPr>
        <w:t xml:space="preserve"> </w:t>
      </w:r>
      <w:r w:rsidRPr="008E379F">
        <w:rPr>
          <w:rFonts w:eastAsia="Times New Roman"/>
          <w:szCs w:val="24"/>
        </w:rPr>
        <w:t xml:space="preserve">όλα </w:t>
      </w:r>
      <w:r>
        <w:rPr>
          <w:rFonts w:eastAsia="Times New Roman"/>
          <w:szCs w:val="24"/>
        </w:rPr>
        <w:t>εγγράψει 789</w:t>
      </w:r>
      <w:r w:rsidRPr="008E379F">
        <w:rPr>
          <w:rFonts w:eastAsia="Times New Roman"/>
          <w:szCs w:val="24"/>
        </w:rPr>
        <w:t xml:space="preserve"> εκατομμύρια και είχε </w:t>
      </w:r>
      <w:r>
        <w:rPr>
          <w:rFonts w:eastAsia="Times New Roman"/>
          <w:szCs w:val="24"/>
        </w:rPr>
        <w:t>πενήντα τέσσερις</w:t>
      </w:r>
      <w:r w:rsidRPr="008E379F">
        <w:rPr>
          <w:rFonts w:eastAsia="Times New Roman"/>
          <w:szCs w:val="24"/>
        </w:rPr>
        <w:t xml:space="preserve"> υ</w:t>
      </w:r>
      <w:r>
        <w:rPr>
          <w:rFonts w:eastAsia="Times New Roman"/>
          <w:szCs w:val="24"/>
        </w:rPr>
        <w:t>παλλήλους για να το υλοποιήσει. Α</w:t>
      </w:r>
      <w:r w:rsidRPr="008E379F">
        <w:rPr>
          <w:rFonts w:eastAsia="Times New Roman"/>
          <w:szCs w:val="24"/>
        </w:rPr>
        <w:t>ν είναι δυνατόν</w:t>
      </w:r>
      <w:r>
        <w:rPr>
          <w:rFonts w:eastAsia="Times New Roman"/>
          <w:szCs w:val="24"/>
        </w:rPr>
        <w:t>!</w:t>
      </w:r>
      <w:r w:rsidRPr="008E379F">
        <w:rPr>
          <w:rFonts w:eastAsia="Times New Roman"/>
          <w:szCs w:val="24"/>
        </w:rPr>
        <w:t xml:space="preserve"> </w:t>
      </w:r>
      <w:r>
        <w:rPr>
          <w:rFonts w:eastAsia="Times New Roman"/>
          <w:szCs w:val="24"/>
        </w:rPr>
        <w:t>Ε</w:t>
      </w:r>
      <w:r w:rsidRPr="008E379F">
        <w:rPr>
          <w:rFonts w:eastAsia="Times New Roman"/>
          <w:szCs w:val="24"/>
        </w:rPr>
        <w:t>πο</w:t>
      </w:r>
      <w:r w:rsidRPr="008E379F">
        <w:rPr>
          <w:rFonts w:eastAsia="Times New Roman"/>
          <w:szCs w:val="24"/>
        </w:rPr>
        <w:lastRenderedPageBreak/>
        <w:t xml:space="preserve">πτεία </w:t>
      </w:r>
      <w:r>
        <w:rPr>
          <w:rFonts w:eastAsia="Times New Roman"/>
          <w:szCs w:val="24"/>
        </w:rPr>
        <w:t>δεν ε</w:t>
      </w:r>
      <w:r w:rsidRPr="008E379F">
        <w:rPr>
          <w:rFonts w:eastAsia="Times New Roman"/>
          <w:szCs w:val="24"/>
        </w:rPr>
        <w:t>ίχε</w:t>
      </w:r>
      <w:r>
        <w:rPr>
          <w:rFonts w:eastAsia="Times New Roman"/>
          <w:szCs w:val="24"/>
        </w:rPr>
        <w:t>, τ</w:t>
      </w:r>
      <w:r w:rsidRPr="008E379F">
        <w:rPr>
          <w:rFonts w:eastAsia="Times New Roman"/>
          <w:szCs w:val="24"/>
        </w:rPr>
        <w:t>ίποτα δεν εί</w:t>
      </w:r>
      <w:r>
        <w:rPr>
          <w:rFonts w:eastAsia="Times New Roman"/>
          <w:szCs w:val="24"/>
        </w:rPr>
        <w:t>χε. Κ</w:t>
      </w:r>
      <w:r w:rsidRPr="008E379F">
        <w:rPr>
          <w:rFonts w:eastAsia="Times New Roman"/>
          <w:szCs w:val="24"/>
        </w:rPr>
        <w:t>αι τέλος</w:t>
      </w:r>
      <w:r>
        <w:rPr>
          <w:rFonts w:eastAsia="Times New Roman"/>
          <w:szCs w:val="24"/>
        </w:rPr>
        <w:t>,</w:t>
      </w:r>
      <w:r w:rsidRPr="008E379F">
        <w:rPr>
          <w:rFonts w:eastAsia="Times New Roman"/>
          <w:szCs w:val="24"/>
        </w:rPr>
        <w:t xml:space="preserve"> βέβαια</w:t>
      </w:r>
      <w:r>
        <w:rPr>
          <w:rFonts w:eastAsia="Times New Roman"/>
          <w:szCs w:val="24"/>
        </w:rPr>
        <w:t>,</w:t>
      </w:r>
      <w:r w:rsidRPr="008E379F">
        <w:rPr>
          <w:rFonts w:eastAsia="Times New Roman"/>
          <w:szCs w:val="24"/>
        </w:rPr>
        <w:t xml:space="preserve"> παροχές επιδοματικές μόνο για τους ευάλωτους</w:t>
      </w:r>
      <w:r>
        <w:rPr>
          <w:rFonts w:eastAsia="Times New Roman"/>
          <w:szCs w:val="24"/>
        </w:rPr>
        <w:t>, δ</w:t>
      </w:r>
      <w:r w:rsidRPr="008E379F">
        <w:rPr>
          <w:rFonts w:eastAsia="Times New Roman"/>
          <w:szCs w:val="24"/>
        </w:rPr>
        <w:t xml:space="preserve">ηλαδή για τους </w:t>
      </w:r>
      <w:r>
        <w:rPr>
          <w:rFonts w:eastAsia="Times New Roman"/>
          <w:szCs w:val="24"/>
        </w:rPr>
        <w:t>φτω</w:t>
      </w:r>
      <w:r w:rsidRPr="008E379F">
        <w:rPr>
          <w:rFonts w:eastAsia="Times New Roman"/>
          <w:szCs w:val="24"/>
        </w:rPr>
        <w:t>χούς</w:t>
      </w:r>
      <w:r>
        <w:rPr>
          <w:rFonts w:eastAsia="Times New Roman"/>
          <w:szCs w:val="24"/>
        </w:rPr>
        <w:t>,</w:t>
      </w:r>
      <w:r w:rsidRPr="008E379F">
        <w:rPr>
          <w:rFonts w:eastAsia="Times New Roman"/>
          <w:szCs w:val="24"/>
        </w:rPr>
        <w:t xml:space="preserve"> </w:t>
      </w:r>
      <w:r>
        <w:rPr>
          <w:rFonts w:eastAsia="Times New Roman"/>
          <w:szCs w:val="24"/>
        </w:rPr>
        <w:t xml:space="preserve">τους </w:t>
      </w:r>
      <w:r w:rsidRPr="008E379F">
        <w:rPr>
          <w:rFonts w:eastAsia="Times New Roman"/>
          <w:szCs w:val="24"/>
        </w:rPr>
        <w:t>ανάπηρους</w:t>
      </w:r>
      <w:r>
        <w:rPr>
          <w:rFonts w:eastAsia="Times New Roman"/>
          <w:szCs w:val="24"/>
        </w:rPr>
        <w:t>, τους</w:t>
      </w:r>
      <w:r w:rsidRPr="008E379F">
        <w:rPr>
          <w:rFonts w:eastAsia="Times New Roman"/>
          <w:szCs w:val="24"/>
        </w:rPr>
        <w:t xml:space="preserve"> άστεγους </w:t>
      </w:r>
      <w:r>
        <w:rPr>
          <w:rFonts w:eastAsia="Times New Roman"/>
          <w:szCs w:val="24"/>
        </w:rPr>
        <w:t>κ.λπ</w:t>
      </w:r>
      <w:r>
        <w:rPr>
          <w:rFonts w:eastAsia="Times New Roman"/>
          <w:szCs w:val="24"/>
        </w:rPr>
        <w:t>.</w:t>
      </w:r>
      <w:r>
        <w:rPr>
          <w:rFonts w:eastAsia="Times New Roman"/>
          <w:szCs w:val="24"/>
        </w:rPr>
        <w:t>.</w:t>
      </w:r>
    </w:p>
    <w:p w14:paraId="69298976" w14:textId="77777777" w:rsidR="00F93F98" w:rsidRDefault="00F9424E">
      <w:pPr>
        <w:spacing w:line="600" w:lineRule="auto"/>
        <w:ind w:firstLine="720"/>
        <w:jc w:val="both"/>
        <w:rPr>
          <w:rFonts w:eastAsia="Times New Roman"/>
          <w:szCs w:val="24"/>
        </w:rPr>
      </w:pPr>
      <w:r>
        <w:rPr>
          <w:rFonts w:eastAsia="Times New Roman"/>
          <w:szCs w:val="24"/>
        </w:rPr>
        <w:t>Τώρ</w:t>
      </w:r>
      <w:r>
        <w:rPr>
          <w:rFonts w:eastAsia="Times New Roman"/>
          <w:szCs w:val="24"/>
        </w:rPr>
        <w:t xml:space="preserve">α, ακούστε, </w:t>
      </w:r>
      <w:r w:rsidRPr="008E379F">
        <w:rPr>
          <w:rFonts w:eastAsia="Times New Roman"/>
          <w:szCs w:val="24"/>
        </w:rPr>
        <w:t>εδώ υπάρχει ένα μεγάλο πρόβλημα</w:t>
      </w:r>
      <w:r>
        <w:rPr>
          <w:rFonts w:eastAsia="Times New Roman"/>
          <w:szCs w:val="24"/>
        </w:rPr>
        <w:t>. Το έχουμε</w:t>
      </w:r>
      <w:r w:rsidRPr="008E379F">
        <w:rPr>
          <w:rFonts w:eastAsia="Times New Roman"/>
          <w:szCs w:val="24"/>
        </w:rPr>
        <w:t xml:space="preserve"> ακούσει και από τον κ</w:t>
      </w:r>
      <w:r>
        <w:rPr>
          <w:rFonts w:eastAsia="Times New Roman"/>
          <w:szCs w:val="24"/>
        </w:rPr>
        <w:t>.</w:t>
      </w:r>
      <w:r w:rsidRPr="008E379F">
        <w:rPr>
          <w:rFonts w:eastAsia="Times New Roman"/>
          <w:szCs w:val="24"/>
        </w:rPr>
        <w:t xml:space="preserve"> Μητσοτάκη και στο </w:t>
      </w:r>
      <w:r>
        <w:rPr>
          <w:rFonts w:eastAsia="Times New Roman"/>
          <w:szCs w:val="24"/>
        </w:rPr>
        <w:t>σ</w:t>
      </w:r>
      <w:r w:rsidRPr="008E379F">
        <w:rPr>
          <w:rFonts w:eastAsia="Times New Roman"/>
          <w:szCs w:val="24"/>
        </w:rPr>
        <w:t>υνέδριο</w:t>
      </w:r>
      <w:r>
        <w:rPr>
          <w:rFonts w:eastAsia="Times New Roman"/>
          <w:szCs w:val="24"/>
        </w:rPr>
        <w:t>, α</w:t>
      </w:r>
      <w:r w:rsidRPr="008E379F">
        <w:rPr>
          <w:rFonts w:eastAsia="Times New Roman"/>
          <w:szCs w:val="24"/>
        </w:rPr>
        <w:t xml:space="preserve">λλά και στη </w:t>
      </w:r>
      <w:r>
        <w:rPr>
          <w:rFonts w:eastAsia="Times New Roman"/>
          <w:szCs w:val="24"/>
        </w:rPr>
        <w:t>σ</w:t>
      </w:r>
      <w:r>
        <w:rPr>
          <w:rFonts w:eastAsia="Times New Roman"/>
          <w:szCs w:val="24"/>
        </w:rPr>
        <w:t xml:space="preserve">υνδιάσκεψη που έκανε, αν </w:t>
      </w:r>
      <w:r w:rsidRPr="008E379F">
        <w:rPr>
          <w:rFonts w:eastAsia="Times New Roman"/>
          <w:szCs w:val="24"/>
        </w:rPr>
        <w:t>δεν κάνω λάθος</w:t>
      </w:r>
      <w:r>
        <w:rPr>
          <w:rFonts w:eastAsia="Times New Roman"/>
          <w:szCs w:val="24"/>
        </w:rPr>
        <w:t>,</w:t>
      </w:r>
      <w:r w:rsidRPr="008E379F">
        <w:rPr>
          <w:rFonts w:eastAsia="Times New Roman"/>
          <w:szCs w:val="24"/>
        </w:rPr>
        <w:t xml:space="preserve"> στο</w:t>
      </w:r>
      <w:r>
        <w:rPr>
          <w:rFonts w:eastAsia="Times New Roman"/>
          <w:szCs w:val="24"/>
        </w:rPr>
        <w:t>ν</w:t>
      </w:r>
      <w:r w:rsidRPr="008E379F">
        <w:rPr>
          <w:rFonts w:eastAsia="Times New Roman"/>
          <w:szCs w:val="24"/>
        </w:rPr>
        <w:t xml:space="preserve"> Βόλο</w:t>
      </w:r>
      <w:r>
        <w:rPr>
          <w:rFonts w:eastAsia="Times New Roman"/>
          <w:szCs w:val="24"/>
        </w:rPr>
        <w:t>. Έχω τα Πρακτικά και θα τα καταθέσω. Τ</w:t>
      </w:r>
      <w:r w:rsidRPr="008E379F">
        <w:rPr>
          <w:rFonts w:eastAsia="Times New Roman"/>
          <w:szCs w:val="24"/>
        </w:rPr>
        <w:t>ι λέει ο κ</w:t>
      </w:r>
      <w:r>
        <w:rPr>
          <w:rFonts w:eastAsia="Times New Roman"/>
          <w:szCs w:val="24"/>
        </w:rPr>
        <w:t>.</w:t>
      </w:r>
      <w:r w:rsidRPr="008E379F">
        <w:rPr>
          <w:rFonts w:eastAsia="Times New Roman"/>
          <w:szCs w:val="24"/>
        </w:rPr>
        <w:t xml:space="preserve"> Μητσοτάκης εκεί</w:t>
      </w:r>
      <w:r>
        <w:rPr>
          <w:rFonts w:eastAsia="Times New Roman"/>
          <w:szCs w:val="24"/>
        </w:rPr>
        <w:t>;</w:t>
      </w:r>
      <w:r w:rsidRPr="008E379F">
        <w:rPr>
          <w:rFonts w:eastAsia="Times New Roman"/>
          <w:szCs w:val="24"/>
        </w:rPr>
        <w:t xml:space="preserve"> </w:t>
      </w:r>
    </w:p>
    <w:p w14:paraId="69298977"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Λέει ότι εάν κατα</w:t>
      </w:r>
      <w:r>
        <w:rPr>
          <w:rFonts w:eastAsia="Times New Roman"/>
          <w:szCs w:val="24"/>
        </w:rPr>
        <w:t>φέρουμε τα μικρότερα πλεονάσματα, αν καταφέρουμε να συμφωνήσει η Ευρωπαϊκή Ένωση να ρίξουμε τα πρωτογενή πλεονάσματα, τότε έχουμε περιθώρια να κάνουμε πράξεις για την κοινωνική πολιτική και εν συνεχεία λέει ακριβώς να δώσουμε σε οκτακόσιους χιλιάδες ανθρώπ</w:t>
      </w:r>
      <w:r>
        <w:rPr>
          <w:rFonts w:eastAsia="Times New Roman"/>
          <w:szCs w:val="24"/>
        </w:rPr>
        <w:t>ους ένα δισεκατομμύριο. Δηλαδή όλο αυτό που λέει όλη αυτήν την περίοδο το συναρτά ευθέως με το αν θα καταφέρει να μειωθούν τα πρωτογενή πλεονάσματα. Είναι η λογική που λέει ότι αν έχω μερικά χρήματα παραπάνω, τα δίνω για τους φτωχούς -αυτή ήταν η λογική στ</w:t>
      </w:r>
      <w:r>
        <w:rPr>
          <w:rFonts w:eastAsia="Times New Roman"/>
          <w:szCs w:val="24"/>
        </w:rPr>
        <w:t xml:space="preserve">ο ελληνικό κράτος μέχρι σήμερα και για τους ευάλωτους- και μάλιστα τα δίνω υπό μορφή φιλανθρωπίας, χωρίς να είναι </w:t>
      </w:r>
      <w:r>
        <w:rPr>
          <w:rFonts w:eastAsia="Times New Roman"/>
          <w:szCs w:val="24"/>
        </w:rPr>
        <w:lastRenderedPageBreak/>
        <w:t xml:space="preserve">διαφανής ο τρόπος, χωρίς να έχω συστήματα με τα οποία όλοι να ελέγχουν πού πάει το χρήμα ακριβώς. Αν δεν έχω, δυστυχώς, γιατί το πρόβλημά μου </w:t>
      </w:r>
      <w:r>
        <w:rPr>
          <w:rFonts w:eastAsia="Times New Roman"/>
          <w:szCs w:val="24"/>
        </w:rPr>
        <w:t xml:space="preserve">είναι η ανάπτυξη, λέει ο κ. Μητσοτάκης. Ανάπτυξη, όμως, σημαίνει σε τελευταία ανάλυση πώς αναδιανέμεις αυτόν τον πλούτο που παράγεται από τους εργαζόμενους, πώς τον επιστρέφεις στην κοινωνία. </w:t>
      </w:r>
    </w:p>
    <w:p w14:paraId="69298978"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Γι’ αυτό εμείς πιστεύουμε ότι εδώ συγκρούονται δύο πολιτικές, ε</w:t>
      </w:r>
      <w:r>
        <w:rPr>
          <w:rFonts w:eastAsia="Times New Roman"/>
          <w:szCs w:val="24"/>
        </w:rPr>
        <w:t xml:space="preserve">ίτε θέλουν να το καταλάβουν εδώ από την Αντιπολίτευση, είτε το ΚΚΕ, είτε το Ποτάμι. Συγκρούονται δύο μεγάλες πολιτικές: η νεοφιλελεύθερη πολιτική που θεωρεί ότι κάθε επένδυση για την πρόνοια ή εν πάση </w:t>
      </w:r>
      <w:proofErr w:type="spellStart"/>
      <w:r>
        <w:rPr>
          <w:rFonts w:eastAsia="Times New Roman"/>
          <w:szCs w:val="24"/>
        </w:rPr>
        <w:t>περιπτώσει</w:t>
      </w:r>
      <w:proofErr w:type="spellEnd"/>
      <w:r>
        <w:rPr>
          <w:rFonts w:eastAsia="Times New Roman"/>
          <w:szCs w:val="24"/>
        </w:rPr>
        <w:t xml:space="preserve"> κάθε ευρώ που δίνεται στην πρόνοια πάει χαμέ</w:t>
      </w:r>
      <w:r>
        <w:rPr>
          <w:rFonts w:eastAsia="Times New Roman"/>
          <w:szCs w:val="24"/>
        </w:rPr>
        <w:t>νο, ρίχνεται στην τρύπα, δεν είναι αναπτυξιακό, κι εμείς που πιστεύουμε ότι κάθε ευρώ που δίνεται στην πρόνοια είναι αναπτυξιακό, δηλαδή έχει δημοσιονομικό πολλαπλασιαστή 1,03% έως 1,6%, ανάλογα με το πού δίνεται, σε υπηρεσίες ή επιδόματα. Τι σημαίνει αυτό</w:t>
      </w:r>
      <w:r>
        <w:rPr>
          <w:rFonts w:eastAsia="Times New Roman"/>
          <w:szCs w:val="24"/>
        </w:rPr>
        <w:t>; Κάθε ευρώ που δίνουμε στην πρόνοια επιστρέφει στο τέλος πολλαπλασιασμένο κατά 1,03% έως 1,6%.</w:t>
      </w:r>
    </w:p>
    <w:p w14:paraId="69298979"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 xml:space="preserve">Αλλάζουμε, λοιπόν, αυτό το μοντέλο εμείς και αρχίζουμε τις οριζόντιες παροχές από τη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και από την άλλη τη μεγάλη επένδυση στην πρόνοια. Ναι, πράγματι –το είπ</w:t>
      </w:r>
      <w:r>
        <w:rPr>
          <w:rFonts w:eastAsia="Times New Roman"/>
          <w:szCs w:val="24"/>
        </w:rPr>
        <w:t>ε ο Πρόεδρος, νομίζω, το πρωί- ότι από 790 εκατομμύρια που βρήκαμε την πρόνοια, φτάσαμε στα 3 δισεκατομμύρια 225 εκατομμύρια.</w:t>
      </w:r>
    </w:p>
    <w:p w14:paraId="6929897A"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Αλλάζουμε, όμως, και το μοντέλο υπέρ των πολλών; Πώς το κάνουμε αυτό; Το κάνουμε με τα παιδιά από τη μ</w:t>
      </w:r>
      <w:r>
        <w:rPr>
          <w:rFonts w:eastAsia="Times New Roman"/>
          <w:szCs w:val="24"/>
        </w:rPr>
        <w:t>ί</w:t>
      </w:r>
      <w:r>
        <w:rPr>
          <w:rFonts w:eastAsia="Times New Roman"/>
          <w:szCs w:val="24"/>
        </w:rPr>
        <w:t xml:space="preserve">α και με το επίδομα στέγης </w:t>
      </w:r>
      <w:r>
        <w:rPr>
          <w:rFonts w:eastAsia="Times New Roman"/>
          <w:szCs w:val="24"/>
        </w:rPr>
        <w:t xml:space="preserve">που ανοίγει αυτές τις μέρες από την άλλη. Τι θα πει αυτό; Τα είπε ο Πρωθυπουργός. Δεν θα τα επαναλάβω. Εμείς παραλάβαμε ένα εκατομμύριο τετρακόσιες σαράντα χιλιάδες παιδιά και 650 εκατομμύρια. Τα φτάσαμε από </w:t>
      </w:r>
      <w:r>
        <w:rPr>
          <w:rFonts w:eastAsia="Times New Roman"/>
          <w:szCs w:val="24"/>
        </w:rPr>
        <w:t>οκτακόσιες χιλιάδες</w:t>
      </w:r>
      <w:r>
        <w:rPr>
          <w:rFonts w:eastAsia="Times New Roman"/>
          <w:szCs w:val="24"/>
        </w:rPr>
        <w:t xml:space="preserve"> οικογένειες σε </w:t>
      </w:r>
      <w:r>
        <w:rPr>
          <w:rFonts w:eastAsia="Times New Roman"/>
          <w:szCs w:val="24"/>
        </w:rPr>
        <w:t xml:space="preserve">εννιακόσιες </w:t>
      </w:r>
      <w:r>
        <w:rPr>
          <w:rFonts w:eastAsia="Times New Roman"/>
          <w:szCs w:val="24"/>
        </w:rPr>
        <w:t>χιλιάδες</w:t>
      </w:r>
      <w:r>
        <w:rPr>
          <w:rFonts w:eastAsia="Times New Roman"/>
          <w:szCs w:val="24"/>
        </w:rPr>
        <w:t xml:space="preserve"> οικογένειες, </w:t>
      </w:r>
      <w:r>
        <w:rPr>
          <w:rFonts w:eastAsia="Times New Roman"/>
          <w:szCs w:val="24"/>
        </w:rPr>
        <w:t>ένα εκατομμύριο εξακόσιες χιλιάδες</w:t>
      </w:r>
      <w:r>
        <w:rPr>
          <w:rFonts w:eastAsia="Times New Roman"/>
          <w:szCs w:val="24"/>
        </w:rPr>
        <w:t xml:space="preserve"> παιδιά, και τελικά </w:t>
      </w:r>
      <w:r>
        <w:rPr>
          <w:rFonts w:eastAsia="Times New Roman"/>
          <w:szCs w:val="24"/>
        </w:rPr>
        <w:t>1</w:t>
      </w:r>
      <w:r>
        <w:rPr>
          <w:rFonts w:eastAsia="Times New Roman"/>
          <w:szCs w:val="24"/>
        </w:rPr>
        <w:t xml:space="preserve"> δισεκατομμύριο </w:t>
      </w:r>
      <w:r>
        <w:rPr>
          <w:rFonts w:eastAsia="Times New Roman"/>
          <w:szCs w:val="24"/>
        </w:rPr>
        <w:t>100</w:t>
      </w:r>
      <w:r>
        <w:rPr>
          <w:rFonts w:eastAsia="Times New Roman"/>
          <w:szCs w:val="24"/>
        </w:rPr>
        <w:t xml:space="preserve"> εκατομμύρια.</w:t>
      </w:r>
    </w:p>
    <w:p w14:paraId="6929897B"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Θα καταθέσω τώρα στα Πρακτικά όλα όσα είπα το πρωί.</w:t>
      </w:r>
    </w:p>
    <w:p w14:paraId="6929897C" w14:textId="77777777" w:rsidR="00F93F98" w:rsidRDefault="00F9424E">
      <w:pPr>
        <w:tabs>
          <w:tab w:val="left" w:pos="709"/>
          <w:tab w:val="center" w:pos="4753"/>
        </w:tabs>
        <w:spacing w:line="600" w:lineRule="auto"/>
        <w:ind w:firstLine="709"/>
        <w:contextualSpacing/>
        <w:jc w:val="both"/>
        <w:rPr>
          <w:rFonts w:eastAsia="Times New Roman"/>
          <w:szCs w:val="24"/>
        </w:rPr>
      </w:pPr>
      <w:r w:rsidRPr="00923CC1">
        <w:rPr>
          <w:rFonts w:eastAsia="Times New Roman"/>
          <w:szCs w:val="24"/>
        </w:rPr>
        <w:t>(</w:t>
      </w:r>
      <w:r>
        <w:rPr>
          <w:rFonts w:eastAsia="Times New Roman"/>
          <w:szCs w:val="24"/>
        </w:rPr>
        <w:t xml:space="preserve">Στο σημείο αυτό η Αναπληρώτρια Υπουργός </w:t>
      </w:r>
      <w:r>
        <w:rPr>
          <w:rFonts w:eastAsia="Times New Roman"/>
          <w:szCs w:val="24"/>
        </w:rPr>
        <w:t>κ</w:t>
      </w:r>
      <w:r>
        <w:rPr>
          <w:rFonts w:eastAsia="Times New Roman"/>
          <w:szCs w:val="24"/>
        </w:rPr>
        <w:t>.</w:t>
      </w:r>
      <w:r>
        <w:rPr>
          <w:rFonts w:eastAsia="Times New Roman"/>
          <w:szCs w:val="24"/>
        </w:rPr>
        <w:t xml:space="preserve"> Θεανώ Φωτίου καταθέτει για τα Πρακτικά τα προαναφε</w:t>
      </w:r>
      <w:r>
        <w:rPr>
          <w:rFonts w:eastAsia="Times New Roman"/>
          <w:szCs w:val="24"/>
        </w:rPr>
        <w:t>ρθέντα έγγραφα, τα οποία βρίσκονται στο αρχείο του Τμήματος Στενογραφίας της Διεύθυνσης Στενογραφίας και Πρακτικών της Βουλής)</w:t>
      </w:r>
    </w:p>
    <w:p w14:paraId="6929897D" w14:textId="77777777" w:rsidR="00F93F98" w:rsidRDefault="00F9424E">
      <w:pPr>
        <w:tabs>
          <w:tab w:val="left" w:pos="709"/>
          <w:tab w:val="center" w:pos="4753"/>
        </w:tabs>
        <w:spacing w:line="600" w:lineRule="auto"/>
        <w:ind w:firstLine="709"/>
        <w:contextualSpacing/>
        <w:jc w:val="both"/>
        <w:rPr>
          <w:rFonts w:eastAsia="Times New Roman"/>
          <w:szCs w:val="24"/>
        </w:rPr>
      </w:pPr>
      <w:r w:rsidRPr="00496E78">
        <w:rPr>
          <w:rFonts w:eastAsia="Times New Roman"/>
          <w:b/>
          <w:szCs w:val="24"/>
        </w:rPr>
        <w:lastRenderedPageBreak/>
        <w:t>ΠΡΟΕΔΡΕΥΩΝ (Γεώργιος Βαρεμένος):</w:t>
      </w:r>
      <w:r>
        <w:rPr>
          <w:rFonts w:eastAsia="Times New Roman"/>
          <w:szCs w:val="24"/>
        </w:rPr>
        <w:t xml:space="preserve"> Μισό λεπτό να σας διακόψω, κυρία Υπουργέ. Θα ήθελα να ανακοινώσω στο Σώμα ότι τη συνεδρίασή μας </w:t>
      </w:r>
      <w:r>
        <w:rPr>
          <w:rFonts w:eastAsia="Times New Roman"/>
          <w:szCs w:val="24"/>
        </w:rPr>
        <w:t xml:space="preserve">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 xml:space="preserve">τριάντα πέντε </w:t>
      </w:r>
      <w:r>
        <w:rPr>
          <w:rFonts w:eastAsia="Times New Roman"/>
          <w:szCs w:val="24"/>
        </w:rPr>
        <w:t xml:space="preserve">μαθήτριες και μαθητές και </w:t>
      </w:r>
      <w:r>
        <w:rPr>
          <w:rFonts w:eastAsia="Times New Roman"/>
          <w:szCs w:val="24"/>
        </w:rPr>
        <w:t xml:space="preserve">τρεις </w:t>
      </w:r>
      <w:r>
        <w:rPr>
          <w:rFonts w:eastAsia="Times New Roman"/>
          <w:szCs w:val="24"/>
        </w:rPr>
        <w:t>συνοδοί εκπαιδευτικοί από το 11</w:t>
      </w:r>
      <w:r w:rsidRPr="00DA3C97">
        <w:rPr>
          <w:rFonts w:eastAsia="Times New Roman"/>
          <w:szCs w:val="24"/>
          <w:vertAlign w:val="superscript"/>
        </w:rPr>
        <w:t>ο</w:t>
      </w:r>
      <w:r>
        <w:rPr>
          <w:rFonts w:eastAsia="Times New Roman"/>
          <w:szCs w:val="24"/>
        </w:rPr>
        <w:t xml:space="preserve"> Δημοτικό Σχολείο Λαμίας.</w:t>
      </w:r>
    </w:p>
    <w:p w14:paraId="6929897E"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Η Βουλή τούς καλωσορίζει.</w:t>
      </w:r>
    </w:p>
    <w:p w14:paraId="6929897F" w14:textId="77777777" w:rsidR="00F93F98" w:rsidRDefault="00F9424E">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 όλες τις πτέρυγες της Βουλής)</w:t>
      </w:r>
    </w:p>
    <w:p w14:paraId="69298980"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Συνεχίστε, κυρία Υπουργέ.</w:t>
      </w:r>
    </w:p>
    <w:p w14:paraId="69298981" w14:textId="77777777" w:rsidR="00F93F98" w:rsidRDefault="00F9424E">
      <w:pPr>
        <w:tabs>
          <w:tab w:val="left" w:pos="709"/>
          <w:tab w:val="center" w:pos="4753"/>
        </w:tabs>
        <w:spacing w:line="600" w:lineRule="auto"/>
        <w:ind w:firstLine="709"/>
        <w:contextualSpacing/>
        <w:jc w:val="both"/>
        <w:rPr>
          <w:rFonts w:eastAsia="Times New Roman"/>
          <w:szCs w:val="24"/>
        </w:rPr>
      </w:pPr>
      <w:r w:rsidRPr="00496E78">
        <w:rPr>
          <w:rFonts w:eastAsia="Times New Roman"/>
          <w:b/>
          <w:szCs w:val="24"/>
        </w:rPr>
        <w:t>ΘΕΑΝΩ ΦΩΤΙΟΥ (Αναπληρώτρια Υπουργός Εργασίας, Κοινωνικής</w:t>
      </w:r>
      <w:r>
        <w:rPr>
          <w:rFonts w:eastAsia="Times New Roman"/>
          <w:szCs w:val="24"/>
        </w:rPr>
        <w:t xml:space="preserve"> </w:t>
      </w:r>
      <w:r w:rsidRPr="00496E78">
        <w:rPr>
          <w:rFonts w:eastAsia="Times New Roman"/>
          <w:b/>
          <w:szCs w:val="24"/>
        </w:rPr>
        <w:t>Ασφάλισης και Κοινωνικής Αλληλεγγ</w:t>
      </w:r>
      <w:r w:rsidRPr="00496E78">
        <w:rPr>
          <w:rFonts w:eastAsia="Times New Roman"/>
          <w:b/>
          <w:szCs w:val="24"/>
        </w:rPr>
        <w:t>ύης):</w:t>
      </w:r>
      <w:r>
        <w:rPr>
          <w:rFonts w:eastAsia="Times New Roman"/>
          <w:szCs w:val="24"/>
        </w:rPr>
        <w:t xml:space="preserve"> Κατέθεσα τα επίσημα στοιχεία του ΟΠΕΚΑ. Δεν υπάρχει καμμία αμφιβολία ότι έγινε αυτό. Επομένως, πράγματι παραλάβαμε έναν προϋπολογισμό για το παιδί 822 εκατομμύρια και το φτάσαμε στο 1 δισεκατομμύριο 417 εκατομμύρια. Αν αυτό δεν σημαίνει τίποτα, εντάξ</w:t>
      </w:r>
      <w:r>
        <w:rPr>
          <w:rFonts w:eastAsia="Times New Roman"/>
          <w:szCs w:val="24"/>
        </w:rPr>
        <w:t>ει, εγώ παραδίδομαι!</w:t>
      </w:r>
    </w:p>
    <w:p w14:paraId="69298982"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Τα σχολικά γεύματα</w:t>
      </w:r>
      <w:r w:rsidRPr="00DA3C97">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 τρεις χιλιάδες</w:t>
      </w:r>
      <w:r w:rsidRPr="00DA3C97">
        <w:rPr>
          <w:rFonts w:eastAsia="Times New Roman"/>
          <w:szCs w:val="24"/>
        </w:rPr>
        <w:t xml:space="preserve"> </w:t>
      </w:r>
      <w:r>
        <w:rPr>
          <w:rFonts w:eastAsia="Times New Roman"/>
          <w:szCs w:val="24"/>
        </w:rPr>
        <w:t xml:space="preserve">καθημερινά σχολικά γεύματα σε </w:t>
      </w:r>
      <w:r>
        <w:rPr>
          <w:rFonts w:eastAsia="Times New Roman"/>
          <w:szCs w:val="24"/>
        </w:rPr>
        <w:t>χίλια</w:t>
      </w:r>
      <w:r>
        <w:rPr>
          <w:rFonts w:eastAsia="Times New Roman"/>
          <w:szCs w:val="24"/>
        </w:rPr>
        <w:t xml:space="preserve"> σχολεία. Του χρόνου </w:t>
      </w:r>
      <w:r>
        <w:rPr>
          <w:rFonts w:eastAsia="Times New Roman"/>
          <w:szCs w:val="24"/>
        </w:rPr>
        <w:t>τριακόσιες χιλιάδες</w:t>
      </w:r>
      <w:r>
        <w:rPr>
          <w:rFonts w:eastAsia="Times New Roman"/>
          <w:szCs w:val="24"/>
        </w:rPr>
        <w:t xml:space="preserve"> και τον επόμενο χρόνο που θα είμαστε πάλι Κυβέρνηση, </w:t>
      </w:r>
      <w:r>
        <w:rPr>
          <w:rFonts w:eastAsia="Times New Roman"/>
          <w:szCs w:val="24"/>
        </w:rPr>
        <w:t>εξακόσιες χιλιάδες</w:t>
      </w:r>
      <w:r>
        <w:rPr>
          <w:rFonts w:eastAsia="Times New Roman"/>
          <w:szCs w:val="24"/>
        </w:rPr>
        <w:t>. Όλα τα δημοτικά σχολεία. Προσέξτε το</w:t>
      </w:r>
      <w:r>
        <w:rPr>
          <w:rFonts w:eastAsia="Times New Roman"/>
          <w:szCs w:val="24"/>
        </w:rPr>
        <w:t>.</w:t>
      </w:r>
    </w:p>
    <w:p w14:paraId="69298983" w14:textId="77777777" w:rsidR="00F93F98" w:rsidRDefault="00F9424E">
      <w:pPr>
        <w:tabs>
          <w:tab w:val="left" w:pos="709"/>
          <w:tab w:val="center" w:pos="4753"/>
        </w:tabs>
        <w:spacing w:line="600" w:lineRule="auto"/>
        <w:ind w:firstLine="709"/>
        <w:contextualSpacing/>
        <w:jc w:val="both"/>
        <w:rPr>
          <w:rFonts w:eastAsia="Times New Roman"/>
          <w:szCs w:val="24"/>
        </w:rPr>
      </w:pPr>
      <w:r w:rsidRPr="002A019C">
        <w:rPr>
          <w:rFonts w:eastAsia="Times New Roman"/>
          <w:b/>
          <w:szCs w:val="24"/>
        </w:rPr>
        <w:t>ΕΜΜΑΝΟΥΗΛ ΣΥΝΤΥΧΑΚΗΣ:</w:t>
      </w:r>
      <w:r>
        <w:rPr>
          <w:rFonts w:eastAsia="Times New Roman"/>
          <w:szCs w:val="24"/>
        </w:rPr>
        <w:t xml:space="preserve"> Μεγαλώνει η φτώχεια!</w:t>
      </w:r>
    </w:p>
    <w:p w14:paraId="69298984" w14:textId="77777777" w:rsidR="00F93F98" w:rsidRDefault="00F9424E">
      <w:pPr>
        <w:tabs>
          <w:tab w:val="left" w:pos="709"/>
          <w:tab w:val="center" w:pos="4753"/>
        </w:tabs>
        <w:spacing w:line="600" w:lineRule="auto"/>
        <w:ind w:firstLine="709"/>
        <w:contextualSpacing/>
        <w:jc w:val="both"/>
        <w:rPr>
          <w:rFonts w:eastAsia="Times New Roman"/>
          <w:szCs w:val="24"/>
        </w:rPr>
      </w:pPr>
      <w:r w:rsidRPr="002A019C">
        <w:rPr>
          <w:rFonts w:eastAsia="Times New Roman"/>
          <w:b/>
          <w:szCs w:val="24"/>
        </w:rPr>
        <w:t>ΘΕΑΝΩ ΦΩΤΙΟΥ (Αναπληρώτρια Υπουργός Εργασίας, Κοινωνικής</w:t>
      </w:r>
      <w:r>
        <w:rPr>
          <w:rFonts w:eastAsia="Times New Roman"/>
          <w:szCs w:val="24"/>
        </w:rPr>
        <w:t xml:space="preserve"> </w:t>
      </w:r>
      <w:r w:rsidRPr="002A019C">
        <w:rPr>
          <w:rFonts w:eastAsia="Times New Roman"/>
          <w:b/>
          <w:szCs w:val="24"/>
        </w:rPr>
        <w:t>Ασφάλισης και Κοινωνικής Αλληλεγγύης):</w:t>
      </w:r>
      <w:r>
        <w:rPr>
          <w:rFonts w:eastAsia="Times New Roman"/>
          <w:szCs w:val="24"/>
        </w:rPr>
        <w:t xml:space="preserve"> Όποιος νομίζει ότι το να τρώνε όλα τα παιδιά μέσα στο δημόσιο σχολείο -και μάλιστα να μου το λέει αυτό το ΚΚΕ- σημα</w:t>
      </w:r>
      <w:r>
        <w:rPr>
          <w:rFonts w:eastAsia="Times New Roman"/>
          <w:szCs w:val="24"/>
        </w:rPr>
        <w:t>ίνει ότι μεγαλώνει η φτώχεια και όχι ότι κάνουμε μ</w:t>
      </w:r>
      <w:r>
        <w:rPr>
          <w:rFonts w:eastAsia="Times New Roman"/>
          <w:szCs w:val="24"/>
        </w:rPr>
        <w:t>ί</w:t>
      </w:r>
      <w:r>
        <w:rPr>
          <w:rFonts w:eastAsia="Times New Roman"/>
          <w:szCs w:val="24"/>
        </w:rPr>
        <w:t xml:space="preserve">α πολιτική ώστε όλα τα παιδιά να τρώνε μαζί, να είναι σύντροφοι, να χαίρονται όλα μαζί και να αλλάζουν συμπεριφορά, τότε πάλι λυπάμαι πολύ γιατί τίποτα δεν καταλάβαμε σ’ αυτό ειδικά το θέμα. </w:t>
      </w:r>
    </w:p>
    <w:p w14:paraId="69298985"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Θέλω να πω επ</w:t>
      </w:r>
      <w:r>
        <w:rPr>
          <w:rFonts w:eastAsia="Times New Roman"/>
          <w:szCs w:val="24"/>
        </w:rPr>
        <w:t>ίσης το εξής</w:t>
      </w:r>
      <w:r w:rsidRPr="00DA3C97">
        <w:rPr>
          <w:rFonts w:eastAsia="Times New Roman"/>
          <w:szCs w:val="24"/>
        </w:rPr>
        <w:t xml:space="preserve">: </w:t>
      </w:r>
      <w:r>
        <w:rPr>
          <w:rFonts w:eastAsia="Times New Roman"/>
          <w:szCs w:val="24"/>
        </w:rPr>
        <w:t xml:space="preserve">Ο κ. Μητσοτάκης προχθές, αν θυμάμαι καλά, είπε ότι εκτός τού ότι θα καταπολεμήσει τον καρκίνο, θα καταπολεμήσει και την παιδική παχυσαρκία. Καλά, αυτά εκτός τού ότι είναι πομφόλυγες τεραστίων διαστάσεων, δείχνουν πράγματι ότι ο κ. Μητσοτάκης </w:t>
      </w:r>
      <w:r>
        <w:rPr>
          <w:rFonts w:eastAsia="Times New Roman"/>
          <w:szCs w:val="24"/>
        </w:rPr>
        <w:t xml:space="preserve">δεν μαθαίνει τίποτε απ’ ό,τι γίνεται σ’ αυτήν τη χώρα. Σ’ αυτήν τη χώρα σχεδιάσαμε με το </w:t>
      </w:r>
      <w:r>
        <w:rPr>
          <w:rFonts w:eastAsia="Times New Roman"/>
          <w:szCs w:val="24"/>
        </w:rPr>
        <w:lastRenderedPageBreak/>
        <w:t>Γεωπονικό Πανεπιστήμιο τα σχολικά γεύματα κατά της παχυσαρκίας των παιδιών, γιατί τα παιδιά μ’ αυτά τα σχολικά γεύματα εθίζονται στη μεσογειακή διατροφή χωρίς ζύμες, χ</w:t>
      </w:r>
      <w:r>
        <w:rPr>
          <w:rFonts w:eastAsia="Times New Roman"/>
          <w:szCs w:val="24"/>
        </w:rPr>
        <w:t>ωρίς γλυκαντικά, ώστε να αρχίσουν να μην θέλουν αυτά τα πράγματα. Άρα, αυτό έχει τεράστια παιδαγωγική σημασία, τεράστια σημασία όσον αφορά την υγεία. Αυτά που ακούμε όλον αυτόν τον καιρό τα θεωρούμε πάρα πολύ αφελή τουλάχιστον και βλέπουμε ότι η Δεξιά, όπω</w:t>
      </w:r>
      <w:r>
        <w:rPr>
          <w:rFonts w:eastAsia="Times New Roman"/>
          <w:szCs w:val="24"/>
        </w:rPr>
        <w:t>ς πάντα, είναι ανενημέρωτη.</w:t>
      </w:r>
    </w:p>
    <w:p w14:paraId="69298986"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Βέβαια, όσο για τα περιβόητα </w:t>
      </w:r>
      <w:r>
        <w:rPr>
          <w:rFonts w:eastAsia="Times New Roman"/>
          <w:szCs w:val="24"/>
          <w:lang w:val="en-US"/>
        </w:rPr>
        <w:t>vouchers</w:t>
      </w:r>
      <w:r>
        <w:rPr>
          <w:rFonts w:eastAsia="Times New Roman"/>
          <w:szCs w:val="24"/>
        </w:rPr>
        <w:t>, εδώ πια ακούσαμε συγκλονιστικά πράγματα, ότι με 1.800 ευρώ τον χρόνο, με 180 ευρώ δηλαδή τον μήνα θα έλυνε το πρόβλημα των βρεφονηπιακών. Είναι δυνατό να μην ξέρει ο κ. Μητσοτάκης, να μην του έχει πει κανείς ότι δίνουμε πολύ περισσότερα τον χρόνο από 1.8</w:t>
      </w:r>
      <w:r>
        <w:rPr>
          <w:rFonts w:eastAsia="Times New Roman"/>
          <w:szCs w:val="24"/>
        </w:rPr>
        <w:t xml:space="preserve">00 ευρώ; Τα είπε ο Πρωθυπουργός το πρωί. Είναι δυνατόν να μην ξέρει ότι δεν υπάρχουν βρεφονηπιακοί σταθμοί και ότι πρέπει να ιδρυθούν; Δεν ξέρει ότι το </w:t>
      </w:r>
      <w:r>
        <w:rPr>
          <w:rFonts w:eastAsia="Times New Roman"/>
          <w:szCs w:val="24"/>
          <w:lang w:val="en-US"/>
        </w:rPr>
        <w:t>voucher</w:t>
      </w:r>
      <w:r w:rsidRPr="00DA3C97">
        <w:rPr>
          <w:rFonts w:eastAsia="Times New Roman"/>
          <w:szCs w:val="24"/>
        </w:rPr>
        <w:t xml:space="preserve"> </w:t>
      </w:r>
      <w:r>
        <w:rPr>
          <w:rFonts w:eastAsia="Times New Roman"/>
          <w:szCs w:val="24"/>
        </w:rPr>
        <w:t xml:space="preserve">που δίνουμε και που είναι μιάμιση έως δύο φορές πιο ακριβό απ’ αυτό που υποσχέθηκε, το παίρνουν </w:t>
      </w:r>
      <w:r>
        <w:rPr>
          <w:rFonts w:eastAsia="Times New Roman"/>
          <w:szCs w:val="24"/>
        </w:rPr>
        <w:t>όλα τα παιδιά για να πάνε είτε στους ιδιω</w:t>
      </w:r>
      <w:r>
        <w:rPr>
          <w:rFonts w:eastAsia="Times New Roman"/>
          <w:szCs w:val="24"/>
        </w:rPr>
        <w:lastRenderedPageBreak/>
        <w:t xml:space="preserve">τικούς σταθμούς είτε στους δημοτικούς το ίδιο και ξαφνικά ανακάλυψε ότι θα τους στείλει όλους στους δημοτικούς; Τι έκανε τόσα χρόνια; Έκρυβε το πρόβλημα κάτω από το τραπέζι. Έδιναν </w:t>
      </w:r>
      <w:r>
        <w:rPr>
          <w:rFonts w:eastAsia="Times New Roman"/>
          <w:szCs w:val="24"/>
          <w:lang w:val="en-US"/>
        </w:rPr>
        <w:t>vouchers</w:t>
      </w:r>
      <w:r w:rsidRPr="00733AF3">
        <w:rPr>
          <w:rFonts w:eastAsia="Times New Roman"/>
          <w:szCs w:val="24"/>
        </w:rPr>
        <w:t xml:space="preserve"> </w:t>
      </w:r>
      <w:r>
        <w:rPr>
          <w:rFonts w:eastAsia="Times New Roman"/>
          <w:szCs w:val="24"/>
        </w:rPr>
        <w:t>μόνο στην εργαζόμενη γυνα</w:t>
      </w:r>
      <w:r>
        <w:rPr>
          <w:rFonts w:eastAsia="Times New Roman"/>
          <w:szCs w:val="24"/>
        </w:rPr>
        <w:t>ίκα, όχι στη φτωχή, όχι στην άνεργη. Αυτό δεν είναι καλή πολιτική άραγε από αριστερή πλευρά; Αναρωτιέμαι.</w:t>
      </w:r>
    </w:p>
    <w:p w14:paraId="69298987"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Τέλος, κάνουμε το επίδομα της στέγης. Θα μπορούσα να μιλάω πολλή ώρα για τα πράγματα που κάναμε, αλλά ακούστε. Το επίδομα στέγης είναι βασικά μια ενίσ</w:t>
      </w:r>
      <w:r>
        <w:rPr>
          <w:rFonts w:eastAsia="Times New Roman"/>
          <w:szCs w:val="24"/>
        </w:rPr>
        <w:t xml:space="preserve">χυση των νοικοκυριών και των παιδιών, γιατί ωφελούνται απ’ αυτό. Το 40% του πληθυσμού που θα ωφεληθεί, δηλαδή </w:t>
      </w:r>
      <w:r>
        <w:rPr>
          <w:rFonts w:eastAsia="Times New Roman"/>
          <w:szCs w:val="24"/>
        </w:rPr>
        <w:t>εξακόσιες εξήντα επτά χιλιάδες</w:t>
      </w:r>
      <w:r>
        <w:rPr>
          <w:rFonts w:eastAsia="Times New Roman"/>
          <w:szCs w:val="24"/>
        </w:rPr>
        <w:t xml:space="preserve"> άνθρωποι, είναι παιδιά. Είναι σχεδιασμένο όλο το επίδομα στέγης για τα νεαρά ζευγάρια και για τα παιδιά. Αυτό θα πε</w:t>
      </w:r>
      <w:r>
        <w:rPr>
          <w:rFonts w:eastAsia="Times New Roman"/>
          <w:szCs w:val="24"/>
        </w:rPr>
        <w:t xml:space="preserve">ι καθολική και οριζόντια πολιτική. Αυτό σημαίνει αλλαγή του </w:t>
      </w:r>
      <w:proofErr w:type="spellStart"/>
      <w:r>
        <w:rPr>
          <w:rFonts w:eastAsia="Times New Roman"/>
          <w:szCs w:val="24"/>
        </w:rPr>
        <w:t>προνοιακού</w:t>
      </w:r>
      <w:proofErr w:type="spellEnd"/>
      <w:r>
        <w:rPr>
          <w:rFonts w:eastAsia="Times New Roman"/>
          <w:szCs w:val="24"/>
        </w:rPr>
        <w:t xml:space="preserve"> μοντέλου. </w:t>
      </w:r>
    </w:p>
    <w:p w14:paraId="69298988"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t>Θα πω δυο κουβέντες για το Κοινωνικό Εισόδημα Αλληλεγγύης που το ανακάλυψε τώρα και αυτό ο κ. Μητσοτάκης. Λέει ότι ήταν δικό του, ότι είχαν σχεδιάσει το ελάχιστο εγγυημένο ει</w:t>
      </w:r>
      <w:r>
        <w:rPr>
          <w:rFonts w:eastAsia="Times New Roman"/>
          <w:szCs w:val="24"/>
        </w:rPr>
        <w:t xml:space="preserve">σόδημα. </w:t>
      </w:r>
    </w:p>
    <w:p w14:paraId="69298989" w14:textId="77777777" w:rsidR="00F93F98" w:rsidRDefault="00F9424E">
      <w:pPr>
        <w:tabs>
          <w:tab w:val="left" w:pos="709"/>
          <w:tab w:val="center" w:pos="4753"/>
        </w:tabs>
        <w:spacing w:line="600" w:lineRule="auto"/>
        <w:ind w:firstLine="709"/>
        <w:contextualSpacing/>
        <w:jc w:val="both"/>
        <w:rPr>
          <w:rFonts w:eastAsia="Times New Roman"/>
          <w:szCs w:val="24"/>
        </w:rPr>
      </w:pPr>
      <w:r>
        <w:rPr>
          <w:rFonts w:eastAsia="Times New Roman"/>
          <w:szCs w:val="24"/>
        </w:rPr>
        <w:lastRenderedPageBreak/>
        <w:t>Ακούστε</w:t>
      </w:r>
      <w:r w:rsidRPr="00733AF3">
        <w:rPr>
          <w:rFonts w:eastAsia="Times New Roman"/>
          <w:szCs w:val="24"/>
        </w:rPr>
        <w:t xml:space="preserve">: </w:t>
      </w:r>
      <w:r>
        <w:rPr>
          <w:rFonts w:eastAsia="Times New Roman"/>
          <w:szCs w:val="24"/>
          <w:lang w:val="en-US"/>
        </w:rPr>
        <w:t>To</w:t>
      </w:r>
      <w:r w:rsidRPr="00733AF3">
        <w:rPr>
          <w:rFonts w:eastAsia="Times New Roman"/>
          <w:szCs w:val="24"/>
        </w:rPr>
        <w:t xml:space="preserve"> </w:t>
      </w:r>
      <w:r>
        <w:rPr>
          <w:rFonts w:eastAsia="Times New Roman"/>
          <w:szCs w:val="24"/>
        </w:rPr>
        <w:t>ελάχιστο εγγυημένο εισόδημα που σχεδίασαν, ούτε οι δανειστές δεν το ενέκριναν. Ο κ. Μητσοτάκης και η προηγούμενη κυβέρνηση δεν έδωσαν ούτε ένα ευρώ επί πέντε χρόνια στη φτώχεια. Εμείς μέσα σε δύο χρόνια, τα δύο πρώτα πολύ δύσκολα χρόνι</w:t>
      </w:r>
      <w:r>
        <w:rPr>
          <w:rFonts w:eastAsia="Times New Roman"/>
          <w:szCs w:val="24"/>
        </w:rPr>
        <w:t xml:space="preserve">α, δώσαμε 315 εκατομμύρια. Σήμερα δίνουμε 850 εκατομμύρια σε </w:t>
      </w:r>
      <w:r>
        <w:rPr>
          <w:rFonts w:eastAsia="Times New Roman"/>
          <w:szCs w:val="24"/>
        </w:rPr>
        <w:t>εξακόσιες πενήντα χιλιάδες</w:t>
      </w:r>
      <w:r>
        <w:rPr>
          <w:rFonts w:eastAsia="Times New Roman"/>
          <w:szCs w:val="24"/>
        </w:rPr>
        <w:t xml:space="preserve"> συνανθρώπους μας που είναι στην ακραία φτώχεια και καταφέραμε να μειώσουμε το ποσοστό της παιδικής φτώχειας από 26,3% το 2015 σε 24,7% το 2017, που σημαίνει τι; 24,7%. </w:t>
      </w:r>
      <w:r>
        <w:rPr>
          <w:rFonts w:eastAsia="Times New Roman"/>
          <w:szCs w:val="24"/>
        </w:rPr>
        <w:t>Θυμάστε το 23% που σας είπα τις εποχές προ κρίσης;</w:t>
      </w:r>
    </w:p>
    <w:p w14:paraId="6929898A"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Σήμερα, με τις πολιτικές που έχουμε εφαρμόσει έχουμε φθάσει πολύ χαμηλότερα από το 23% που ήταν τις εποχές της ευμάρειας η παιδική φτώχεια. Είμαστε κάτω από το 20%. Θα ήθελα τουλάχιστον λίγο σεβασμό στην π</w:t>
      </w:r>
      <w:r>
        <w:rPr>
          <w:rFonts w:eastAsia="Times New Roman" w:cs="Times New Roman"/>
          <w:szCs w:val="24"/>
        </w:rPr>
        <w:t xml:space="preserve">ραγματικότητα αυτής της χώρας, σ’ αυτά που έχουμε ψηφίσει, σ’ αυτά που υλοποιούμε. </w:t>
      </w:r>
    </w:p>
    <w:p w14:paraId="6929898B"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Και, βέβαια, αλλάξαμε όλο το </w:t>
      </w:r>
      <w:proofErr w:type="spellStart"/>
      <w:r>
        <w:rPr>
          <w:rFonts w:eastAsia="Times New Roman" w:cs="Times New Roman"/>
          <w:szCs w:val="24"/>
        </w:rPr>
        <w:t>προνοιακό</w:t>
      </w:r>
      <w:proofErr w:type="spellEnd"/>
      <w:r>
        <w:rPr>
          <w:rFonts w:eastAsia="Times New Roman" w:cs="Times New Roman"/>
          <w:szCs w:val="24"/>
        </w:rPr>
        <w:t xml:space="preserve"> κράτος –και τελειώνω- γιατί φτιάξαμε δύο ψηφιακούς πυλώνες, τον ΟΠΕΚΑ και </w:t>
      </w:r>
      <w:r>
        <w:rPr>
          <w:rFonts w:eastAsia="Times New Roman" w:cs="Times New Roman"/>
          <w:szCs w:val="24"/>
        </w:rPr>
        <w:lastRenderedPageBreak/>
        <w:t xml:space="preserve">το κράτος με τις περιφέρειες, όπου έχουν ένα κοινό ψηφιακό </w:t>
      </w:r>
      <w:r>
        <w:rPr>
          <w:rFonts w:eastAsia="Times New Roman" w:cs="Times New Roman"/>
          <w:szCs w:val="24"/>
        </w:rPr>
        <w:t xml:space="preserve">σύστημα που το κέντρο και η καρδιά του είναι τα διακόσια σαράντα δύο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w:t>
      </w:r>
    </w:p>
    <w:p w14:paraId="6929898C"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Δεν τα ψήφισε η Δεξιά. Ήξερε γιατί δεν τα ψήφιζε. Δεν τα ψήφισε, γιατί έτσι φτιάχναμε ένα </w:t>
      </w:r>
      <w:proofErr w:type="spellStart"/>
      <w:r>
        <w:rPr>
          <w:rFonts w:eastAsia="Times New Roman" w:cs="Times New Roman"/>
          <w:szCs w:val="24"/>
        </w:rPr>
        <w:t>προνοιακό</w:t>
      </w:r>
      <w:proofErr w:type="spellEnd"/>
      <w:r>
        <w:rPr>
          <w:rFonts w:eastAsia="Times New Roman" w:cs="Times New Roman"/>
          <w:szCs w:val="24"/>
        </w:rPr>
        <w:t xml:space="preserve"> κράτος διαφανές, όπου θα φαινόταν το χρήμα. Είδατε σήμερα, αν </w:t>
      </w:r>
      <w:r>
        <w:rPr>
          <w:rFonts w:eastAsia="Times New Roman" w:cs="Times New Roman"/>
          <w:szCs w:val="24"/>
        </w:rPr>
        <w:t>προσέξατε, ότι αμφισβήτησε τα λεγόμενά μου ο κ. Καραμανλής. Την ίδια ώρα μπορούσα να έχω τα στοιχεία από τον ΟΠΕΚΑ και να τα καταθέτω στη Βουλή. Την ίδια ώρα! Είναι όλα διαφανή. Είναι όλα ψηφιακά και αποδεικνύονται.</w:t>
      </w:r>
    </w:p>
    <w:p w14:paraId="6929898D"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Το ίδιο ισχύει και για τα επιδόματα. Μας</w:t>
      </w:r>
      <w:r>
        <w:rPr>
          <w:rFonts w:eastAsia="Times New Roman" w:cs="Times New Roman"/>
          <w:szCs w:val="24"/>
        </w:rPr>
        <w:t xml:space="preserve"> κατηγορούν για επιδόματα. Διακόσια επιδόματα παραλάβαμε, τα οποία δίνονταν από </w:t>
      </w:r>
      <w:proofErr w:type="spellStart"/>
      <w:r>
        <w:rPr>
          <w:rFonts w:eastAsia="Times New Roman" w:cs="Times New Roman"/>
          <w:szCs w:val="24"/>
        </w:rPr>
        <w:t>εκατόν</w:t>
      </w:r>
      <w:proofErr w:type="spellEnd"/>
      <w:r>
        <w:rPr>
          <w:rFonts w:eastAsia="Times New Roman" w:cs="Times New Roman"/>
          <w:szCs w:val="24"/>
        </w:rPr>
        <w:t xml:space="preserve"> είκοσι πηγές. Δηλαδή, πραγματικά, ποιοι μιλάνε; Σήμερα, όλα δίνονται από μία πηγή.</w:t>
      </w:r>
    </w:p>
    <w:p w14:paraId="6929898E"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Αυτά είναι τα μέτρα, λοιπόν, κοινωνικής πολιτικής που πήραμε στα τέσσερα πολύ δύσκολα </w:t>
      </w:r>
      <w:r>
        <w:rPr>
          <w:rFonts w:eastAsia="Times New Roman" w:cs="Times New Roman"/>
          <w:szCs w:val="24"/>
        </w:rPr>
        <w:t xml:space="preserve">χρόνια. Σήμερα διαπιστώνουμε από την έκθεση της </w:t>
      </w:r>
      <w:r>
        <w:rPr>
          <w:rFonts w:eastAsia="Times New Roman" w:cs="Times New Roman"/>
          <w:szCs w:val="24"/>
        </w:rPr>
        <w:t>δ</w:t>
      </w:r>
      <w:r>
        <w:rPr>
          <w:rFonts w:eastAsia="Times New Roman" w:cs="Times New Roman"/>
          <w:szCs w:val="24"/>
        </w:rPr>
        <w:t xml:space="preserve">ιακομματικής </w:t>
      </w:r>
      <w:r>
        <w:rPr>
          <w:rFonts w:eastAsia="Times New Roman" w:cs="Times New Roman"/>
          <w:szCs w:val="24"/>
        </w:rPr>
        <w:t>ε</w:t>
      </w:r>
      <w:r>
        <w:rPr>
          <w:rFonts w:eastAsia="Times New Roman" w:cs="Times New Roman"/>
          <w:szCs w:val="24"/>
        </w:rPr>
        <w:t xml:space="preserve">πιτροπής για το δημογραφικό ότι συνάδουν με τις ενέργειες που οφείλει να κάνει το </w:t>
      </w:r>
      <w:r>
        <w:rPr>
          <w:rFonts w:eastAsia="Times New Roman" w:cs="Times New Roman"/>
          <w:szCs w:val="24"/>
        </w:rPr>
        <w:lastRenderedPageBreak/>
        <w:t xml:space="preserve">κράτος για να αντιμετωπίσει το μεγάλο σύνθετο και πολυσχιδές πρόβλημα του δημογραφικού, για το οποίο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προ</w:t>
      </w:r>
      <w:r>
        <w:rPr>
          <w:rFonts w:eastAsia="Times New Roman" w:cs="Times New Roman"/>
          <w:szCs w:val="24"/>
        </w:rPr>
        <w:t>ηγούμενη κυβέρνηση δεν έκανε κάτι σημαντικό ή, τέλος πάντων, κάτι συστηματικό.</w:t>
      </w:r>
    </w:p>
    <w:p w14:paraId="6929898F"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 xml:space="preserve">Το δημογραφικό δεν λύνεται, δυστυχώς, με </w:t>
      </w:r>
      <w:proofErr w:type="spellStart"/>
      <w:r>
        <w:rPr>
          <w:rFonts w:eastAsia="Times New Roman" w:cs="Times New Roman"/>
          <w:szCs w:val="24"/>
        </w:rPr>
        <w:t>διχίλιαρα</w:t>
      </w:r>
      <w:proofErr w:type="spellEnd"/>
      <w:r>
        <w:rPr>
          <w:rFonts w:eastAsia="Times New Roman" w:cs="Times New Roman"/>
          <w:szCs w:val="24"/>
        </w:rPr>
        <w:t xml:space="preserve"> για κάθε γέννηση. Λύνεται με επιμονή σε οριζόντιες δράσεις για το παιδί, το νοικοκυριό, τη μητρότητα, τη γυναίκα. Σήμερα βάζου</w:t>
      </w:r>
      <w:r>
        <w:rPr>
          <w:rFonts w:eastAsia="Times New Roman" w:cs="Times New Roman"/>
          <w:szCs w:val="24"/>
        </w:rPr>
        <w:t>με τις σταθερές βάσεις, για να δρέψουν καρπούς οι επόμενες γενιές.</w:t>
      </w:r>
    </w:p>
    <w:p w14:paraId="69298990"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Σας ευχαριστώ.</w:t>
      </w:r>
    </w:p>
    <w:p w14:paraId="69298991" w14:textId="77777777" w:rsidR="00F93F98" w:rsidRDefault="00F9424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69298992"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ολοκληρώθηκε η συζήτηση επί της Εκθέσεως της Διακομματικής Επιτροπή</w:t>
      </w:r>
      <w:r>
        <w:rPr>
          <w:rFonts w:eastAsia="Times New Roman" w:cs="Times New Roman"/>
          <w:szCs w:val="24"/>
        </w:rPr>
        <w:t>ς για το δημογραφικό</w:t>
      </w:r>
      <w:r>
        <w:rPr>
          <w:rFonts w:eastAsia="Times New Roman" w:cs="Times New Roman"/>
          <w:szCs w:val="24"/>
        </w:rPr>
        <w:t xml:space="preserve">. Δεν διεξάγεται ψηφοφορία </w:t>
      </w:r>
      <w:r>
        <w:rPr>
          <w:rFonts w:eastAsia="Times New Roman" w:cs="Times New Roman"/>
          <w:szCs w:val="24"/>
        </w:rPr>
        <w:t>σύμφωνα με το άρθρο 45 παράγραφος 2 του Κανονισμού της Βουλής.</w:t>
      </w:r>
    </w:p>
    <w:p w14:paraId="69298993" w14:textId="77777777" w:rsidR="00F93F98" w:rsidRDefault="00F9424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9298994"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lastRenderedPageBreak/>
        <w:t>ΟΛΟΙ ΟΙ</w:t>
      </w:r>
      <w:r w:rsidRPr="00AF59BB">
        <w:rPr>
          <w:rFonts w:eastAsia="Times New Roman" w:cs="Times New Roman"/>
          <w:b/>
          <w:szCs w:val="24"/>
        </w:rPr>
        <w:t xml:space="preserve"> ΒΟΥΛΕΥΤΕΣ:</w:t>
      </w:r>
      <w:r>
        <w:rPr>
          <w:rFonts w:eastAsia="Times New Roman" w:cs="Times New Roman"/>
          <w:szCs w:val="24"/>
        </w:rPr>
        <w:t xml:space="preserve"> Μάλιστα, μάλιστα.</w:t>
      </w:r>
    </w:p>
    <w:p w14:paraId="69298995" w14:textId="77777777" w:rsidR="00F93F98" w:rsidRDefault="00F9424E">
      <w:pPr>
        <w:spacing w:line="600" w:lineRule="auto"/>
        <w:ind w:firstLine="720"/>
        <w:jc w:val="both"/>
        <w:rPr>
          <w:rFonts w:eastAsia="Times New Roman" w:cs="Times New Roman"/>
          <w:szCs w:val="24"/>
        </w:rPr>
      </w:pPr>
      <w:r w:rsidRPr="00AF59BB">
        <w:rPr>
          <w:rFonts w:eastAsia="Times New Roman" w:cs="Times New Roman"/>
          <w:b/>
          <w:szCs w:val="24"/>
        </w:rPr>
        <w:t xml:space="preserve">ΠΡΟΕΔΡΕΥΩΝ (Γεώργιος </w:t>
      </w:r>
      <w:r w:rsidRPr="00AF59BB">
        <w:rPr>
          <w:rFonts w:eastAsia="Times New Roman" w:cs="Times New Roman"/>
          <w:b/>
          <w:szCs w:val="24"/>
        </w:rPr>
        <w:t>Βαρεμένος):</w:t>
      </w:r>
      <w:r>
        <w:rPr>
          <w:rFonts w:eastAsia="Times New Roman" w:cs="Times New Roman"/>
          <w:b/>
          <w:szCs w:val="24"/>
        </w:rPr>
        <w:t xml:space="preserve"> </w:t>
      </w:r>
      <w:r>
        <w:rPr>
          <w:rFonts w:eastAsia="Times New Roman" w:cs="Times New Roman"/>
          <w:szCs w:val="24"/>
        </w:rPr>
        <w:t xml:space="preserve">Με τη συναίνεση του Σώματος και ώρα 16.45΄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Τρίτη 5 Μαρτίου 2019 και ώρα 18.00΄,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έχει διανεμηθεί.</w:t>
      </w:r>
    </w:p>
    <w:p w14:paraId="69298996" w14:textId="77777777" w:rsidR="00F93F98" w:rsidRDefault="00F9424E">
      <w:pPr>
        <w:spacing w:line="600" w:lineRule="auto"/>
        <w:ind w:firstLine="720"/>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sectPr w:rsidR="00F93F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3HGGu+oG2LkwUGtqQK+aXeec07o=" w:salt="5ZTIuWTkxMEr54XVIj3H8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98"/>
    <w:rsid w:val="00422B81"/>
    <w:rsid w:val="00F93F98"/>
    <w:rsid w:val="00F942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85B0"/>
  <w15:docId w15:val="{D4B143E7-29E1-4B21-8AF1-258099E8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189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918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800</MetadataID>
    <Session xmlns="641f345b-441b-4b81-9152-adc2e73ba5e1">Δ´</Session>
    <Date xmlns="641f345b-441b-4b81-9152-adc2e73ba5e1">2019-03-04T22:00:00+00:00</Date>
    <Status xmlns="641f345b-441b-4b81-9152-adc2e73ba5e1">
      <Url>https://intra.parliament.gr/praktika/Lists/Incoming_Metadata/EditForm.aspx?ID=800&amp;Source=/praktika/Recordings_Library/Forms/AllItems.aspx</Url>
      <Description>Δημοσιεύτηκε</Description>
    </Status>
    <Meeting xmlns="641f345b-441b-4b81-9152-adc2e73ba5e1">ΠΘ´</Meeting>
  </documentManagement>
</p:properties>
</file>

<file path=customXml/itemProps1.xml><?xml version="1.0" encoding="utf-8"?>
<ds:datastoreItem xmlns:ds="http://schemas.openxmlformats.org/officeDocument/2006/customXml" ds:itemID="{A45F6779-1EFF-4931-A4C5-D549C6B0C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ADDE20-5166-4049-913A-DFF697A7F01D}">
  <ds:schemaRefs>
    <ds:schemaRef ds:uri="http://schemas.microsoft.com/sharepoint/v3/contenttype/forms"/>
  </ds:schemaRefs>
</ds:datastoreItem>
</file>

<file path=customXml/itemProps3.xml><?xml version="1.0" encoding="utf-8"?>
<ds:datastoreItem xmlns:ds="http://schemas.openxmlformats.org/officeDocument/2006/customXml" ds:itemID="{18A0C861-C69F-4A9E-97E5-C4329EC9CC0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274</Pages>
  <Words>52618</Words>
  <Characters>284143</Characters>
  <Application>Microsoft Office Word</Application>
  <DocSecurity>0</DocSecurity>
  <Lines>2367</Lines>
  <Paragraphs>672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2019-03-13T11:51:00Z</dcterms:created>
  <dcterms:modified xsi:type="dcterms:W3CDTF">2019-03-13T11:51:00Z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