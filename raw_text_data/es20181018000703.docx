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CDD3E" w14:textId="77777777" w:rsidR="00A54F41" w:rsidRPr="00A54F41" w:rsidRDefault="00A54F41" w:rsidP="00A54F41">
      <w:pPr>
        <w:spacing w:after="0" w:line="360" w:lineRule="auto"/>
        <w:rPr>
          <w:ins w:id="0" w:author="Φλούδα Χριστίνα" w:date="2018-10-24T13:01:00Z"/>
          <w:rFonts w:eastAsia="Times New Roman"/>
          <w:szCs w:val="24"/>
          <w:lang w:eastAsia="en-US"/>
        </w:rPr>
      </w:pPr>
      <w:bookmarkStart w:id="1" w:name="_GoBack"/>
      <w:bookmarkEnd w:id="1"/>
      <w:ins w:id="2" w:author="Φλούδα Χριστίνα" w:date="2018-10-24T13:01:00Z">
        <w:r w:rsidRPr="00A54F4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6C05636" w14:textId="77777777" w:rsidR="00A54F41" w:rsidRPr="00A54F41" w:rsidRDefault="00A54F41" w:rsidP="00A54F41">
      <w:pPr>
        <w:spacing w:after="0" w:line="360" w:lineRule="auto"/>
        <w:rPr>
          <w:ins w:id="3" w:author="Φλούδα Χριστίνα" w:date="2018-10-24T13:01:00Z"/>
          <w:rFonts w:eastAsia="Times New Roman"/>
          <w:szCs w:val="24"/>
          <w:lang w:eastAsia="en-US"/>
        </w:rPr>
      </w:pPr>
    </w:p>
    <w:p w14:paraId="6BB8226B" w14:textId="77777777" w:rsidR="00A54F41" w:rsidRPr="00A54F41" w:rsidRDefault="00A54F41" w:rsidP="00A54F41">
      <w:pPr>
        <w:spacing w:after="0" w:line="360" w:lineRule="auto"/>
        <w:rPr>
          <w:ins w:id="4" w:author="Φλούδα Χριστίνα" w:date="2018-10-24T13:01:00Z"/>
          <w:rFonts w:eastAsia="Times New Roman"/>
          <w:szCs w:val="24"/>
          <w:lang w:eastAsia="en-US"/>
        </w:rPr>
      </w:pPr>
      <w:ins w:id="5" w:author="Φλούδα Χριστίνα" w:date="2018-10-24T13:01:00Z">
        <w:r w:rsidRPr="00A54F41">
          <w:rPr>
            <w:rFonts w:eastAsia="Times New Roman"/>
            <w:szCs w:val="24"/>
            <w:lang w:eastAsia="en-US"/>
          </w:rPr>
          <w:t>ΠΙΝΑΚΑΣ ΠΕΡΙΕΧΟΜΕΝΩΝ</w:t>
        </w:r>
      </w:ins>
    </w:p>
    <w:p w14:paraId="120D43AE" w14:textId="77777777" w:rsidR="00A54F41" w:rsidRPr="00A54F41" w:rsidRDefault="00A54F41" w:rsidP="00A54F41">
      <w:pPr>
        <w:spacing w:after="0" w:line="360" w:lineRule="auto"/>
        <w:rPr>
          <w:ins w:id="6" w:author="Φλούδα Χριστίνα" w:date="2018-10-24T13:01:00Z"/>
          <w:rFonts w:eastAsia="Times New Roman"/>
          <w:szCs w:val="24"/>
          <w:lang w:eastAsia="en-US"/>
        </w:rPr>
      </w:pPr>
      <w:ins w:id="7" w:author="Φλούδα Χριστίνα" w:date="2018-10-24T13:01:00Z">
        <w:r w:rsidRPr="00A54F41">
          <w:rPr>
            <w:rFonts w:eastAsia="Times New Roman"/>
            <w:szCs w:val="24"/>
            <w:lang w:eastAsia="en-US"/>
          </w:rPr>
          <w:t xml:space="preserve">ΙΖ΄ ΠΕΡΙΟΔΟΣ </w:t>
        </w:r>
      </w:ins>
    </w:p>
    <w:p w14:paraId="21EA37C4" w14:textId="77777777" w:rsidR="00A54F41" w:rsidRPr="00A54F41" w:rsidRDefault="00A54F41" w:rsidP="00A54F41">
      <w:pPr>
        <w:spacing w:after="0" w:line="360" w:lineRule="auto"/>
        <w:rPr>
          <w:ins w:id="8" w:author="Φλούδα Χριστίνα" w:date="2018-10-24T13:01:00Z"/>
          <w:rFonts w:eastAsia="Times New Roman"/>
          <w:szCs w:val="24"/>
          <w:lang w:eastAsia="en-US"/>
        </w:rPr>
      </w:pPr>
      <w:ins w:id="9" w:author="Φλούδα Χριστίνα" w:date="2018-10-24T13:01:00Z">
        <w:r w:rsidRPr="00A54F41">
          <w:rPr>
            <w:rFonts w:eastAsia="Times New Roman"/>
            <w:szCs w:val="24"/>
            <w:lang w:eastAsia="en-US"/>
          </w:rPr>
          <w:t>ΠΡΟΕΔΡΕΥΟΜΕΝΗΣ ΚΟΙΝΟΒΟΥΛΕΥΤΙΚΗΣ ΔΗΜΟΚΡΑΤΙΑΣ</w:t>
        </w:r>
      </w:ins>
    </w:p>
    <w:p w14:paraId="316A0D9B" w14:textId="77777777" w:rsidR="00A54F41" w:rsidRPr="00A54F41" w:rsidRDefault="00A54F41" w:rsidP="00A54F41">
      <w:pPr>
        <w:spacing w:after="0" w:line="360" w:lineRule="auto"/>
        <w:rPr>
          <w:ins w:id="10" w:author="Φλούδα Χριστίνα" w:date="2018-10-24T13:01:00Z"/>
          <w:rFonts w:eastAsia="Times New Roman"/>
          <w:szCs w:val="24"/>
          <w:lang w:eastAsia="en-US"/>
        </w:rPr>
      </w:pPr>
      <w:ins w:id="11" w:author="Φλούδα Χριστίνα" w:date="2018-10-24T13:01:00Z">
        <w:r w:rsidRPr="00A54F41">
          <w:rPr>
            <w:rFonts w:eastAsia="Times New Roman"/>
            <w:szCs w:val="24"/>
            <w:lang w:eastAsia="en-US"/>
          </w:rPr>
          <w:t>ΣΥΝΟΔΟΣ Δ΄</w:t>
        </w:r>
      </w:ins>
    </w:p>
    <w:p w14:paraId="4C98BE03" w14:textId="77777777" w:rsidR="00A54F41" w:rsidRPr="00A54F41" w:rsidRDefault="00A54F41" w:rsidP="00A54F41">
      <w:pPr>
        <w:spacing w:after="0" w:line="360" w:lineRule="auto"/>
        <w:rPr>
          <w:ins w:id="12" w:author="Φλούδα Χριστίνα" w:date="2018-10-24T13:01:00Z"/>
          <w:rFonts w:eastAsia="Times New Roman"/>
          <w:szCs w:val="24"/>
          <w:lang w:eastAsia="en-US"/>
        </w:rPr>
      </w:pPr>
    </w:p>
    <w:p w14:paraId="1ABE569A" w14:textId="77777777" w:rsidR="00A54F41" w:rsidRPr="00A54F41" w:rsidRDefault="00A54F41" w:rsidP="00A54F41">
      <w:pPr>
        <w:spacing w:after="0" w:line="360" w:lineRule="auto"/>
        <w:rPr>
          <w:ins w:id="13" w:author="Φλούδα Χριστίνα" w:date="2018-10-24T13:01:00Z"/>
          <w:rFonts w:eastAsia="Times New Roman"/>
          <w:szCs w:val="24"/>
          <w:lang w:eastAsia="en-US"/>
        </w:rPr>
      </w:pPr>
      <w:ins w:id="14" w:author="Φλούδα Χριστίνα" w:date="2018-10-24T13:01:00Z">
        <w:r w:rsidRPr="00A54F41">
          <w:rPr>
            <w:rFonts w:eastAsia="Times New Roman"/>
            <w:szCs w:val="24"/>
            <w:lang w:eastAsia="en-US"/>
          </w:rPr>
          <w:t>ΣΥΝΕΔΡΙΑΣΗ ΙΑ΄</w:t>
        </w:r>
      </w:ins>
    </w:p>
    <w:p w14:paraId="130D1FCD" w14:textId="77777777" w:rsidR="00A54F41" w:rsidRPr="00A54F41" w:rsidRDefault="00A54F41" w:rsidP="00A54F41">
      <w:pPr>
        <w:spacing w:after="0" w:line="360" w:lineRule="auto"/>
        <w:rPr>
          <w:ins w:id="15" w:author="Φλούδα Χριστίνα" w:date="2018-10-24T13:01:00Z"/>
          <w:rFonts w:eastAsia="Times New Roman"/>
          <w:szCs w:val="24"/>
          <w:lang w:eastAsia="en-US"/>
        </w:rPr>
      </w:pPr>
      <w:ins w:id="16" w:author="Φλούδα Χριστίνα" w:date="2018-10-24T13:01:00Z">
        <w:r w:rsidRPr="00A54F41">
          <w:rPr>
            <w:rFonts w:eastAsia="Times New Roman"/>
            <w:szCs w:val="24"/>
            <w:lang w:eastAsia="en-US"/>
          </w:rPr>
          <w:t>Πέμπτη  18 Οκτωβρίου 2018</w:t>
        </w:r>
      </w:ins>
    </w:p>
    <w:p w14:paraId="7989A461" w14:textId="77777777" w:rsidR="00A54F41" w:rsidRPr="00A54F41" w:rsidRDefault="00A54F41" w:rsidP="00A54F41">
      <w:pPr>
        <w:spacing w:after="0" w:line="360" w:lineRule="auto"/>
        <w:rPr>
          <w:ins w:id="17" w:author="Φλούδα Χριστίνα" w:date="2018-10-24T13:01:00Z"/>
          <w:rFonts w:eastAsia="Times New Roman"/>
          <w:szCs w:val="24"/>
          <w:lang w:eastAsia="en-US"/>
        </w:rPr>
      </w:pPr>
    </w:p>
    <w:p w14:paraId="3074242F" w14:textId="77777777" w:rsidR="00A54F41" w:rsidRPr="00A54F41" w:rsidRDefault="00A54F41" w:rsidP="00A54F41">
      <w:pPr>
        <w:spacing w:after="0" w:line="360" w:lineRule="auto"/>
        <w:rPr>
          <w:ins w:id="18" w:author="Φλούδα Χριστίνα" w:date="2018-10-24T13:01:00Z"/>
          <w:rFonts w:eastAsia="Times New Roman"/>
          <w:szCs w:val="24"/>
          <w:lang w:eastAsia="en-US"/>
        </w:rPr>
      </w:pPr>
      <w:ins w:id="19" w:author="Φλούδα Χριστίνα" w:date="2018-10-24T13:01:00Z">
        <w:r w:rsidRPr="00A54F41">
          <w:rPr>
            <w:rFonts w:eastAsia="Times New Roman"/>
            <w:szCs w:val="24"/>
            <w:lang w:eastAsia="en-US"/>
          </w:rPr>
          <w:t>ΘΕΜΑΤΑ</w:t>
        </w:r>
      </w:ins>
    </w:p>
    <w:p w14:paraId="729CFE28" w14:textId="77777777" w:rsidR="00A54F41" w:rsidRPr="00A54F41" w:rsidRDefault="00A54F41" w:rsidP="00A54F41">
      <w:pPr>
        <w:spacing w:after="0" w:line="360" w:lineRule="auto"/>
        <w:rPr>
          <w:ins w:id="20" w:author="Φλούδα Χριστίνα" w:date="2018-10-24T13:01:00Z"/>
          <w:rFonts w:eastAsia="Times New Roman"/>
          <w:szCs w:val="24"/>
          <w:lang w:eastAsia="en-US"/>
        </w:rPr>
      </w:pPr>
      <w:ins w:id="21" w:author="Φλούδα Χριστίνα" w:date="2018-10-24T13:01:00Z">
        <w:r w:rsidRPr="00A54F41">
          <w:rPr>
            <w:rFonts w:eastAsia="Times New Roman"/>
            <w:szCs w:val="24"/>
            <w:lang w:eastAsia="en-US"/>
          </w:rPr>
          <w:t xml:space="preserve"> </w:t>
        </w:r>
        <w:r w:rsidRPr="00A54F41">
          <w:rPr>
            <w:rFonts w:eastAsia="Times New Roman"/>
            <w:szCs w:val="24"/>
            <w:lang w:eastAsia="en-US"/>
          </w:rPr>
          <w:br/>
          <w:t xml:space="preserve">Α. ΕΙΔΙΚΑ ΘΕΜΑΤΑ </w:t>
        </w:r>
        <w:r w:rsidRPr="00A54F41">
          <w:rPr>
            <w:rFonts w:eastAsia="Times New Roman"/>
            <w:szCs w:val="24"/>
            <w:lang w:eastAsia="en-US"/>
          </w:rPr>
          <w:br/>
          <w:t xml:space="preserve">1.  Άδεια απουσίας των Βουλευτών κ.κ. Ν. </w:t>
        </w:r>
        <w:proofErr w:type="spellStart"/>
        <w:r w:rsidRPr="00A54F41">
          <w:rPr>
            <w:rFonts w:eastAsia="Times New Roman"/>
            <w:szCs w:val="24"/>
            <w:lang w:eastAsia="en-US"/>
          </w:rPr>
          <w:t>Κεραμέως</w:t>
        </w:r>
        <w:proofErr w:type="spellEnd"/>
        <w:r w:rsidRPr="00A54F41">
          <w:rPr>
            <w:rFonts w:eastAsia="Times New Roman"/>
            <w:szCs w:val="24"/>
            <w:lang w:eastAsia="en-US"/>
          </w:rPr>
          <w:t xml:space="preserve">, Γ. Κουμουτσάκου και Μ. </w:t>
        </w:r>
        <w:proofErr w:type="spellStart"/>
        <w:r w:rsidRPr="00A54F41">
          <w:rPr>
            <w:rFonts w:eastAsia="Times New Roman"/>
            <w:szCs w:val="24"/>
            <w:lang w:eastAsia="en-US"/>
          </w:rPr>
          <w:t>Χαρακόπουλου</w:t>
        </w:r>
        <w:proofErr w:type="spellEnd"/>
        <w:r w:rsidRPr="00A54F41">
          <w:rPr>
            <w:rFonts w:eastAsia="Times New Roman"/>
            <w:szCs w:val="24"/>
            <w:lang w:eastAsia="en-US"/>
          </w:rPr>
          <w:t xml:space="preserve">, σελ. </w:t>
        </w:r>
        <w:r w:rsidRPr="00A54F41">
          <w:rPr>
            <w:rFonts w:eastAsia="Times New Roman"/>
            <w:szCs w:val="24"/>
            <w:lang w:eastAsia="en-US"/>
          </w:rPr>
          <w:br/>
          <w:t xml:space="preserve">2. Ανακοινώνεται ότι τη συνεδρίαση παρακολουθούν μαθητές από το 1ο Δημοτικό Σχολείο Πειραιά και το 2ο Δημοτικό Σχολείο Αλίμου, σελ. </w:t>
        </w:r>
        <w:r w:rsidRPr="00A54F41">
          <w:rPr>
            <w:rFonts w:eastAsia="Times New Roman"/>
            <w:szCs w:val="24"/>
            <w:lang w:eastAsia="en-US"/>
          </w:rPr>
          <w:br/>
          <w:t xml:space="preserve">3. Επί διαδικαστικού θέματος, σελ. </w:t>
        </w:r>
        <w:r w:rsidRPr="00A54F41">
          <w:rPr>
            <w:rFonts w:eastAsia="Times New Roman"/>
            <w:szCs w:val="24"/>
            <w:lang w:eastAsia="en-US"/>
          </w:rPr>
          <w:br/>
          <w:t xml:space="preserve"> </w:t>
        </w:r>
        <w:r w:rsidRPr="00A54F41">
          <w:rPr>
            <w:rFonts w:eastAsia="Times New Roman"/>
            <w:szCs w:val="24"/>
            <w:lang w:eastAsia="en-US"/>
          </w:rPr>
          <w:br/>
          <w:t xml:space="preserve">Β. ΚΟΙΝΟΒΟΥΛΕΥΤΙΚΟΣ ΕΛΕΓΧΟΣ </w:t>
        </w:r>
        <w:r w:rsidRPr="00A54F41">
          <w:rPr>
            <w:rFonts w:eastAsia="Times New Roman"/>
            <w:szCs w:val="24"/>
            <w:lang w:eastAsia="en-US"/>
          </w:rPr>
          <w:br/>
          <w:t xml:space="preserve">1. Ανακοίνωση του δελτίου επικαίρων ερωτήσεων της Παρασκευής 19 Οκτωβρίου 2018, σελ. </w:t>
        </w:r>
        <w:r w:rsidRPr="00A54F41">
          <w:rPr>
            <w:rFonts w:eastAsia="Times New Roman"/>
            <w:szCs w:val="24"/>
            <w:lang w:eastAsia="en-US"/>
          </w:rPr>
          <w:br/>
          <w:t>2. Συζήτηση επικαίρων ερωτήσεων:</w:t>
        </w:r>
        <w:r w:rsidRPr="00A54F41">
          <w:rPr>
            <w:rFonts w:eastAsia="Times New Roman"/>
            <w:szCs w:val="24"/>
            <w:lang w:eastAsia="en-US"/>
          </w:rPr>
          <w:br/>
          <w:t xml:space="preserve">    α) Προς την Υπουργό Εργασίας, Κοινωνικής Ασφάλισης και Κοινωνικής Αλληλεγγύης, με θέμα: «Επιτακτική ανάγκη λύσης στο θέμα των αστέγων», σελ. </w:t>
        </w:r>
        <w:r w:rsidRPr="00A54F41">
          <w:rPr>
            <w:rFonts w:eastAsia="Times New Roman"/>
            <w:szCs w:val="24"/>
            <w:lang w:eastAsia="en-US"/>
          </w:rPr>
          <w:br/>
          <w:t xml:space="preserve">    β) Προς τον Υπουργό Υποδομών και Μεταφορών:</w:t>
        </w:r>
        <w:r w:rsidRPr="00A54F41">
          <w:rPr>
            <w:rFonts w:eastAsia="Times New Roman"/>
            <w:szCs w:val="24"/>
            <w:lang w:eastAsia="en-US"/>
          </w:rPr>
          <w:br/>
          <w:t xml:space="preserve">        i. με θέμα: «Τεράστιες ουρές στα εκδοτήρια των μέσων μεταφοράς», σελ. </w:t>
        </w:r>
        <w:r w:rsidRPr="00A54F41">
          <w:rPr>
            <w:rFonts w:eastAsia="Times New Roman"/>
            <w:szCs w:val="24"/>
            <w:lang w:eastAsia="en-US"/>
          </w:rPr>
          <w:br/>
          <w:t xml:space="preserve">        </w:t>
        </w:r>
        <w:proofErr w:type="spellStart"/>
        <w:r w:rsidRPr="00A54F41">
          <w:rPr>
            <w:rFonts w:eastAsia="Times New Roman"/>
            <w:szCs w:val="24"/>
            <w:lang w:eastAsia="en-US"/>
          </w:rPr>
          <w:t>ii</w:t>
        </w:r>
        <w:proofErr w:type="spellEnd"/>
        <w:r w:rsidRPr="00A54F41">
          <w:rPr>
            <w:rFonts w:eastAsia="Times New Roman"/>
            <w:szCs w:val="24"/>
            <w:lang w:eastAsia="en-US"/>
          </w:rPr>
          <w:t xml:space="preserve">. με θέμα: «Αντιμετώπιση των προβλημάτων από την  πυρκαγιά της 23ης  Ιουλίου 2018», σελ. </w:t>
        </w:r>
        <w:r w:rsidRPr="00A54F41">
          <w:rPr>
            <w:rFonts w:eastAsia="Times New Roman"/>
            <w:szCs w:val="24"/>
            <w:lang w:eastAsia="en-US"/>
          </w:rPr>
          <w:br/>
          <w:t xml:space="preserve"> </w:t>
        </w:r>
        <w:r w:rsidRPr="00A54F41">
          <w:rPr>
            <w:rFonts w:eastAsia="Times New Roman"/>
            <w:szCs w:val="24"/>
            <w:lang w:eastAsia="en-US"/>
          </w:rPr>
          <w:br/>
          <w:t xml:space="preserve">Γ. ΝΟΜΟΘΕΤΙΚΗ ΕΡΓΑΣΙΑ </w:t>
        </w:r>
        <w:r w:rsidRPr="00A54F41">
          <w:rPr>
            <w:rFonts w:eastAsia="Times New Roman"/>
            <w:szCs w:val="24"/>
            <w:lang w:eastAsia="en-US"/>
          </w:rPr>
          <w:br/>
          <w:t xml:space="preserve">Κατάθεση πρότασης νόμου: </w:t>
        </w:r>
      </w:ins>
    </w:p>
    <w:p w14:paraId="0BCF31A1" w14:textId="77777777" w:rsidR="00A54F41" w:rsidRPr="00A54F41" w:rsidRDefault="00A54F41" w:rsidP="00A54F41">
      <w:pPr>
        <w:spacing w:after="0" w:line="360" w:lineRule="auto"/>
        <w:rPr>
          <w:ins w:id="22" w:author="Φλούδα Χριστίνα" w:date="2018-10-24T13:01:00Z"/>
          <w:rFonts w:eastAsia="Times New Roman"/>
          <w:szCs w:val="24"/>
          <w:lang w:eastAsia="en-US"/>
        </w:rPr>
      </w:pPr>
      <w:ins w:id="23" w:author="Φλούδα Χριστίνα" w:date="2018-10-24T13:01:00Z">
        <w:r w:rsidRPr="00A54F41">
          <w:rPr>
            <w:rFonts w:eastAsia="Times New Roman"/>
            <w:szCs w:val="24"/>
            <w:lang w:eastAsia="en-US"/>
          </w:rPr>
          <w:t xml:space="preserve">Οι Βουλευτές της Δημοκρατικής Συμπαράταξης (ΠΑΣΟΚ-ΔΗΜΑΡ) Βασίλειος </w:t>
        </w:r>
        <w:proofErr w:type="spellStart"/>
        <w:r w:rsidRPr="00A54F41">
          <w:rPr>
            <w:rFonts w:eastAsia="Times New Roman"/>
            <w:szCs w:val="24"/>
            <w:lang w:eastAsia="en-US"/>
          </w:rPr>
          <w:t>Κεγκέρογλου</w:t>
        </w:r>
        <w:proofErr w:type="spellEnd"/>
        <w:r w:rsidRPr="00A54F41">
          <w:rPr>
            <w:rFonts w:eastAsia="Times New Roman"/>
            <w:szCs w:val="24"/>
            <w:lang w:eastAsia="en-US"/>
          </w:rPr>
          <w:t xml:space="preserve">, Γεώργιος-Δημήτριος Καρράς, Μιχαήλ Τζελέπης, Θεόδωρος Παπαθεοδώρου, Γεώργιος </w:t>
        </w:r>
        <w:proofErr w:type="spellStart"/>
        <w:r w:rsidRPr="00A54F41">
          <w:rPr>
            <w:rFonts w:eastAsia="Times New Roman"/>
            <w:szCs w:val="24"/>
            <w:lang w:eastAsia="en-US"/>
          </w:rPr>
          <w:t>Αρβανιτίδης</w:t>
        </w:r>
        <w:proofErr w:type="spellEnd"/>
        <w:r w:rsidRPr="00A54F41">
          <w:rPr>
            <w:rFonts w:eastAsia="Times New Roman"/>
            <w:szCs w:val="24"/>
            <w:lang w:eastAsia="en-US"/>
          </w:rPr>
          <w:t xml:space="preserve"> και Δημήτριος Κωνσταντόπουλος κατέθεσαν στις 17/10/2018 πρόταση νόμου: «Ρύθμιση επαγγελματικών δικαιωμάτων Πτυχιούχων Μηχανικών και άλλες διατάξεις», σελ. </w:t>
        </w:r>
        <w:r w:rsidRPr="00A54F41">
          <w:rPr>
            <w:rFonts w:eastAsia="Times New Roman"/>
            <w:szCs w:val="24"/>
            <w:lang w:eastAsia="en-US"/>
          </w:rPr>
          <w:br/>
        </w:r>
      </w:ins>
    </w:p>
    <w:p w14:paraId="26AFB2F3" w14:textId="77777777" w:rsidR="00A54F41" w:rsidRPr="00A54F41" w:rsidRDefault="00A54F41" w:rsidP="00A54F41">
      <w:pPr>
        <w:spacing w:after="0" w:line="360" w:lineRule="auto"/>
        <w:rPr>
          <w:ins w:id="24" w:author="Φλούδα Χριστίνα" w:date="2018-10-24T13:01:00Z"/>
          <w:rFonts w:eastAsia="Times New Roman"/>
          <w:szCs w:val="24"/>
          <w:lang w:eastAsia="en-US"/>
        </w:rPr>
      </w:pPr>
      <w:ins w:id="25" w:author="Φλούδα Χριστίνα" w:date="2018-10-24T13:01:00Z">
        <w:r w:rsidRPr="00A54F41">
          <w:rPr>
            <w:rFonts w:eastAsia="Times New Roman"/>
            <w:szCs w:val="24"/>
            <w:lang w:eastAsia="en-US"/>
          </w:rPr>
          <w:t>ΠΡΟΕΔΡΕΥΩΝ</w:t>
        </w:r>
      </w:ins>
    </w:p>
    <w:p w14:paraId="3D70D65D" w14:textId="77777777" w:rsidR="00A54F41" w:rsidRPr="00A54F41" w:rsidRDefault="00A54F41" w:rsidP="00A54F41">
      <w:pPr>
        <w:spacing w:after="0" w:line="360" w:lineRule="auto"/>
        <w:rPr>
          <w:ins w:id="26" w:author="Φλούδα Χριστίνα" w:date="2018-10-24T13:01:00Z"/>
          <w:rFonts w:eastAsia="Times New Roman"/>
          <w:szCs w:val="24"/>
          <w:lang w:eastAsia="en-US"/>
        </w:rPr>
      </w:pPr>
    </w:p>
    <w:p w14:paraId="2CDC8F91" w14:textId="77777777" w:rsidR="00A54F41" w:rsidRPr="00A54F41" w:rsidRDefault="00A54F41" w:rsidP="00A54F41">
      <w:pPr>
        <w:spacing w:after="0" w:line="360" w:lineRule="auto"/>
        <w:rPr>
          <w:ins w:id="27" w:author="Φλούδα Χριστίνα" w:date="2018-10-24T13:01:00Z"/>
          <w:rFonts w:eastAsia="Times New Roman"/>
          <w:szCs w:val="24"/>
          <w:lang w:eastAsia="en-US"/>
        </w:rPr>
      </w:pPr>
      <w:ins w:id="28" w:author="Φλούδα Χριστίνα" w:date="2018-10-24T13:01:00Z">
        <w:r w:rsidRPr="00A54F41">
          <w:rPr>
            <w:rFonts w:eastAsia="Times New Roman"/>
            <w:szCs w:val="24"/>
            <w:lang w:eastAsia="en-US"/>
          </w:rPr>
          <w:t>ΒΑΡΕΜΕΝΟΣ Γ. , σελ.</w:t>
        </w:r>
        <w:r w:rsidRPr="00A54F41">
          <w:rPr>
            <w:rFonts w:eastAsia="Times New Roman"/>
            <w:szCs w:val="24"/>
            <w:lang w:eastAsia="en-US"/>
          </w:rPr>
          <w:br/>
        </w:r>
      </w:ins>
    </w:p>
    <w:p w14:paraId="247C8917" w14:textId="77777777" w:rsidR="00A54F41" w:rsidRPr="00A54F41" w:rsidRDefault="00A54F41" w:rsidP="00A54F41">
      <w:pPr>
        <w:spacing w:after="0" w:line="360" w:lineRule="auto"/>
        <w:rPr>
          <w:ins w:id="29" w:author="Φλούδα Χριστίνα" w:date="2018-10-24T13:01:00Z"/>
          <w:rFonts w:eastAsia="Times New Roman"/>
          <w:szCs w:val="24"/>
          <w:lang w:eastAsia="en-US"/>
        </w:rPr>
      </w:pPr>
    </w:p>
    <w:p w14:paraId="58A401E8" w14:textId="77777777" w:rsidR="00A54F41" w:rsidRPr="00A54F41" w:rsidRDefault="00A54F41" w:rsidP="00A54F41">
      <w:pPr>
        <w:spacing w:after="0" w:line="360" w:lineRule="auto"/>
        <w:rPr>
          <w:ins w:id="30" w:author="Φλούδα Χριστίνα" w:date="2018-10-24T13:01:00Z"/>
          <w:rFonts w:eastAsia="Times New Roman"/>
          <w:szCs w:val="24"/>
          <w:lang w:eastAsia="en-US"/>
        </w:rPr>
      </w:pPr>
      <w:ins w:id="31" w:author="Φλούδα Χριστίνα" w:date="2018-10-24T13:01:00Z">
        <w:r w:rsidRPr="00A54F41">
          <w:rPr>
            <w:rFonts w:eastAsia="Times New Roman"/>
            <w:szCs w:val="24"/>
            <w:lang w:eastAsia="en-US"/>
          </w:rPr>
          <w:t>ΟΜΙΛΗΤΕΣ</w:t>
        </w:r>
      </w:ins>
    </w:p>
    <w:p w14:paraId="26EA1738" w14:textId="77777777" w:rsidR="00A54F41" w:rsidRPr="00A54F41" w:rsidRDefault="00A54F41" w:rsidP="00A54F41">
      <w:pPr>
        <w:spacing w:after="0" w:line="360" w:lineRule="auto"/>
        <w:rPr>
          <w:ins w:id="32" w:author="Φλούδα Χριστίνα" w:date="2018-10-24T13:01:00Z"/>
          <w:rFonts w:eastAsia="Times New Roman"/>
          <w:szCs w:val="24"/>
          <w:lang w:eastAsia="en-US"/>
        </w:rPr>
      </w:pPr>
      <w:ins w:id="33" w:author="Φλούδα Χριστίνα" w:date="2018-10-24T13:01:00Z">
        <w:r w:rsidRPr="00A54F41">
          <w:rPr>
            <w:rFonts w:eastAsia="Times New Roman"/>
            <w:szCs w:val="24"/>
            <w:lang w:eastAsia="en-US"/>
          </w:rPr>
          <w:br/>
          <w:t>Α. Επί διαδικαστικού θέματος:</w:t>
        </w:r>
        <w:r w:rsidRPr="00A54F41">
          <w:rPr>
            <w:rFonts w:eastAsia="Times New Roman"/>
            <w:szCs w:val="24"/>
            <w:lang w:eastAsia="en-US"/>
          </w:rPr>
          <w:br/>
          <w:t>ΒΑΡΕΜΕΝΟΣ Γ. , σελ.</w:t>
        </w:r>
        <w:r w:rsidRPr="00A54F41">
          <w:rPr>
            <w:rFonts w:eastAsia="Times New Roman"/>
            <w:szCs w:val="24"/>
            <w:lang w:eastAsia="en-US"/>
          </w:rPr>
          <w:br/>
          <w:t>ΛΥΚΟΥΔΗΣ Σ. , σελ.</w:t>
        </w:r>
        <w:r w:rsidRPr="00A54F41">
          <w:rPr>
            <w:rFonts w:eastAsia="Times New Roman"/>
            <w:szCs w:val="24"/>
            <w:lang w:eastAsia="en-US"/>
          </w:rPr>
          <w:br/>
        </w:r>
        <w:r w:rsidRPr="00A54F41">
          <w:rPr>
            <w:rFonts w:eastAsia="Times New Roman"/>
            <w:szCs w:val="24"/>
            <w:lang w:eastAsia="en-US"/>
          </w:rPr>
          <w:br/>
          <w:t>Β. Επί των επικαίρων ερωτήσεων:</w:t>
        </w:r>
      </w:ins>
    </w:p>
    <w:p w14:paraId="0A65F1E0" w14:textId="7D89956F" w:rsidR="00A54F41" w:rsidRDefault="00A54F41" w:rsidP="00A54F41">
      <w:pPr>
        <w:spacing w:line="600" w:lineRule="auto"/>
        <w:ind w:firstLine="720"/>
        <w:contextualSpacing/>
        <w:jc w:val="center"/>
        <w:rPr>
          <w:ins w:id="34" w:author="Φλούδα Χριστίνα" w:date="2018-10-24T13:01:00Z"/>
          <w:rFonts w:eastAsia="Times New Roman"/>
          <w:szCs w:val="24"/>
        </w:rPr>
      </w:pPr>
      <w:ins w:id="35" w:author="Φλούδα Χριστίνα" w:date="2018-10-24T13:01:00Z">
        <w:r w:rsidRPr="00A54F41">
          <w:rPr>
            <w:rFonts w:eastAsia="Times New Roman"/>
            <w:szCs w:val="24"/>
            <w:lang w:eastAsia="en-US"/>
          </w:rPr>
          <w:t>ΒΛΑΧΟΣ Γ. , σελ.</w:t>
        </w:r>
        <w:r w:rsidRPr="00A54F41">
          <w:rPr>
            <w:rFonts w:eastAsia="Times New Roman"/>
            <w:szCs w:val="24"/>
            <w:lang w:eastAsia="en-US"/>
          </w:rPr>
          <w:br/>
          <w:t>ΛΥΚΟΥΔΗΣ Σ. ,  σελ.</w:t>
        </w:r>
        <w:r w:rsidRPr="00A54F41">
          <w:rPr>
            <w:rFonts w:eastAsia="Times New Roman"/>
            <w:szCs w:val="24"/>
            <w:lang w:eastAsia="en-US"/>
          </w:rPr>
          <w:br/>
          <w:t>ΠΑΠΑΧΡΙΣΤΟΠΟΥΛΟΣ Α. , σελ.</w:t>
        </w:r>
        <w:r w:rsidRPr="00A54F41">
          <w:rPr>
            <w:rFonts w:eastAsia="Times New Roman"/>
            <w:szCs w:val="24"/>
            <w:lang w:eastAsia="en-US"/>
          </w:rPr>
          <w:br/>
          <w:t>ΣΠΙΡΤΖΗΣ Χ. , σελ.</w:t>
        </w:r>
        <w:r w:rsidRPr="00A54F41">
          <w:rPr>
            <w:rFonts w:eastAsia="Times New Roman"/>
            <w:szCs w:val="24"/>
            <w:lang w:eastAsia="en-US"/>
          </w:rPr>
          <w:br/>
          <w:t>ΦΩΤΙΟΥ Θ. , σελ.</w:t>
        </w:r>
        <w:r w:rsidRPr="00A54F41">
          <w:rPr>
            <w:rFonts w:eastAsia="Times New Roman"/>
            <w:szCs w:val="24"/>
            <w:lang w:eastAsia="en-US"/>
          </w:rPr>
          <w:br/>
        </w:r>
      </w:ins>
    </w:p>
    <w:p w14:paraId="3DA32B5C" w14:textId="0ACD8B4E" w:rsidR="00C25A58" w:rsidRDefault="00A54F41">
      <w:pPr>
        <w:spacing w:line="600" w:lineRule="auto"/>
        <w:ind w:firstLine="720"/>
        <w:contextualSpacing/>
        <w:jc w:val="center"/>
        <w:rPr>
          <w:rFonts w:eastAsia="Times New Roman"/>
          <w:szCs w:val="24"/>
        </w:rPr>
      </w:pPr>
      <w:r>
        <w:rPr>
          <w:rFonts w:eastAsia="Times New Roman"/>
          <w:szCs w:val="24"/>
        </w:rPr>
        <w:t>ΠΡΑΚΤΙΚΑ ΒΟΥΛΗΣ</w:t>
      </w:r>
    </w:p>
    <w:p w14:paraId="3DA32B5D" w14:textId="77777777" w:rsidR="00C25A58" w:rsidRDefault="00A54F41">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 xml:space="preserve">Ζ΄ ΠΕΡΙΟΔΟΣ </w:t>
      </w:r>
    </w:p>
    <w:p w14:paraId="3DA32B5E" w14:textId="77777777" w:rsidR="00C25A58" w:rsidRDefault="00A54F41">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3DA32B5F" w14:textId="77777777" w:rsidR="00C25A58" w:rsidRDefault="00A54F41">
      <w:pPr>
        <w:spacing w:line="600" w:lineRule="auto"/>
        <w:ind w:firstLine="720"/>
        <w:contextualSpacing/>
        <w:jc w:val="center"/>
        <w:rPr>
          <w:rFonts w:eastAsia="Times New Roman"/>
          <w:szCs w:val="24"/>
        </w:rPr>
      </w:pPr>
      <w:r>
        <w:rPr>
          <w:rFonts w:eastAsia="Times New Roman"/>
          <w:szCs w:val="24"/>
        </w:rPr>
        <w:t>ΣΥΝΟΔΟΣ Δ΄</w:t>
      </w:r>
    </w:p>
    <w:p w14:paraId="3DA32B60" w14:textId="77777777" w:rsidR="00C25A58" w:rsidRDefault="00A54F41">
      <w:pPr>
        <w:spacing w:line="600" w:lineRule="auto"/>
        <w:ind w:firstLine="720"/>
        <w:contextualSpacing/>
        <w:jc w:val="center"/>
        <w:rPr>
          <w:rFonts w:eastAsia="Times New Roman"/>
          <w:szCs w:val="24"/>
        </w:rPr>
      </w:pPr>
      <w:r>
        <w:rPr>
          <w:rFonts w:eastAsia="Times New Roman"/>
          <w:szCs w:val="24"/>
        </w:rPr>
        <w:t>ΣΥΝΕΔΡΙΑΣΗ ΙΑ΄</w:t>
      </w:r>
    </w:p>
    <w:p w14:paraId="3DA32B61" w14:textId="77777777" w:rsidR="00C25A58" w:rsidRDefault="00A54F41">
      <w:pPr>
        <w:spacing w:line="600" w:lineRule="auto"/>
        <w:ind w:firstLine="720"/>
        <w:contextualSpacing/>
        <w:jc w:val="center"/>
        <w:rPr>
          <w:rFonts w:eastAsia="Times New Roman"/>
          <w:szCs w:val="24"/>
        </w:rPr>
      </w:pPr>
      <w:r>
        <w:rPr>
          <w:rFonts w:eastAsia="Times New Roman"/>
          <w:szCs w:val="24"/>
        </w:rPr>
        <w:t>Πέμπτη 18 Οκτωβρίου 2018</w:t>
      </w:r>
    </w:p>
    <w:p w14:paraId="3DA32B62" w14:textId="77777777" w:rsidR="00C25A58" w:rsidRDefault="00A54F41">
      <w:pPr>
        <w:spacing w:after="0" w:line="720" w:lineRule="auto"/>
        <w:ind w:firstLine="720"/>
        <w:contextualSpacing/>
        <w:jc w:val="both"/>
        <w:rPr>
          <w:rFonts w:eastAsia="Times New Roman"/>
          <w:szCs w:val="24"/>
        </w:rPr>
      </w:pPr>
      <w:r>
        <w:rPr>
          <w:rFonts w:eastAsia="Times New Roman"/>
          <w:szCs w:val="24"/>
        </w:rPr>
        <w:t>Αθήνα, σήμερα στις 18 Οκτωβρίου 2018, ημέρα Πέμπτη και ώρα 9.43΄</w:t>
      </w:r>
      <w:r w:rsidRPr="00C5351B">
        <w:rPr>
          <w:rFonts w:eastAsia="Times New Roman"/>
          <w:szCs w:val="24"/>
        </w:rPr>
        <w:t>,</w:t>
      </w:r>
      <w:r>
        <w:rPr>
          <w:rFonts w:eastAsia="Times New Roman"/>
          <w:szCs w:val="24"/>
        </w:rPr>
        <w:t xml:space="preserve"> συνήλθε στην Αίθουσα των συνεδριάσεων του Βουλευτηρίου η Βουλή </w:t>
      </w:r>
      <w:r>
        <w:rPr>
          <w:rFonts w:eastAsia="Times New Roman"/>
          <w:szCs w:val="24"/>
        </w:rPr>
        <w:t xml:space="preserve">σε ολομέλεια </w:t>
      </w:r>
      <w:r>
        <w:rPr>
          <w:rFonts w:eastAsia="Times New Roman"/>
          <w:szCs w:val="24"/>
        </w:rPr>
        <w:t xml:space="preserve">για να συνεδριάσει υπό την προεδρία του Β΄ Αντιπροέδρου αυτής κ. </w:t>
      </w:r>
      <w:r w:rsidRPr="004035DC">
        <w:rPr>
          <w:rFonts w:eastAsia="Times New Roman"/>
          <w:b/>
          <w:szCs w:val="24"/>
        </w:rPr>
        <w:t>ΓΕΩΡΓΙΟΥ ΒΑΡΕΜΕΝΟΥ</w:t>
      </w:r>
      <w:r>
        <w:rPr>
          <w:rFonts w:eastAsia="Times New Roman"/>
          <w:szCs w:val="24"/>
        </w:rPr>
        <w:t>.</w:t>
      </w:r>
    </w:p>
    <w:p w14:paraId="3DA32B63" w14:textId="77777777" w:rsidR="00C25A58" w:rsidRDefault="00A54F41">
      <w:pPr>
        <w:spacing w:after="0" w:line="72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 αρχίζει η συνεδρίαση.</w:t>
      </w:r>
    </w:p>
    <w:p w14:paraId="3DA32B64" w14:textId="77777777" w:rsidR="00C25A58" w:rsidRDefault="00A54F41">
      <w:pPr>
        <w:spacing w:after="0" w:line="720" w:lineRule="auto"/>
        <w:ind w:firstLine="720"/>
        <w:contextualSpacing/>
        <w:jc w:val="both"/>
        <w:rPr>
          <w:rFonts w:eastAsia="Times New Roman"/>
          <w:szCs w:val="24"/>
        </w:rPr>
      </w:pPr>
      <w:r>
        <w:rPr>
          <w:rFonts w:eastAsia="Times New Roman"/>
          <w:szCs w:val="24"/>
        </w:rPr>
        <w:t>Έχω την τιμή να ανακοινώσω στο Σώμα το δελτίο επικαίρων ερωτήσεων της Παρ</w:t>
      </w:r>
      <w:r>
        <w:rPr>
          <w:rFonts w:eastAsia="Times New Roman"/>
          <w:szCs w:val="24"/>
        </w:rPr>
        <w:t>ασκευής 19 Οκτωβρίου 2018.</w:t>
      </w:r>
    </w:p>
    <w:p w14:paraId="3DA32B65" w14:textId="77777777" w:rsidR="00C25A58" w:rsidRDefault="00A54F41">
      <w:pPr>
        <w:spacing w:after="0" w:line="720" w:lineRule="auto"/>
        <w:ind w:firstLine="720"/>
        <w:contextualSpacing/>
        <w:jc w:val="both"/>
        <w:rPr>
          <w:rFonts w:eastAsia="Times New Roman"/>
          <w:szCs w:val="24"/>
        </w:rPr>
      </w:pPr>
      <w:r w:rsidRPr="00D577BF">
        <w:rPr>
          <w:rFonts w:eastAsia="Times New Roman"/>
          <w:szCs w:val="24"/>
        </w:rPr>
        <w:lastRenderedPageBreak/>
        <w:t xml:space="preserve">Α. ΕΠΙΚΑΙΡΕΣ ΕΡΩΤΗΣΕΙΣ </w:t>
      </w:r>
      <w:r>
        <w:rPr>
          <w:rFonts w:eastAsia="Times New Roman"/>
          <w:szCs w:val="24"/>
        </w:rPr>
        <w:t>Π</w:t>
      </w:r>
      <w:r w:rsidRPr="00D577BF">
        <w:rPr>
          <w:rFonts w:eastAsia="Times New Roman"/>
          <w:szCs w:val="24"/>
        </w:rPr>
        <w:t xml:space="preserve">ρώτου </w:t>
      </w:r>
      <w:r>
        <w:rPr>
          <w:rFonts w:eastAsia="Times New Roman"/>
          <w:szCs w:val="24"/>
        </w:rPr>
        <w:t>Κ</w:t>
      </w:r>
      <w:r w:rsidRPr="00D577BF">
        <w:rPr>
          <w:rFonts w:eastAsia="Times New Roman"/>
          <w:szCs w:val="24"/>
        </w:rPr>
        <w:t>ύκλου (Άρθρο 130 παρ</w:t>
      </w:r>
      <w:r>
        <w:rPr>
          <w:rFonts w:eastAsia="Times New Roman"/>
          <w:szCs w:val="24"/>
        </w:rPr>
        <w:t>άγραφοι</w:t>
      </w:r>
      <w:r w:rsidRPr="00D577BF">
        <w:rPr>
          <w:rFonts w:eastAsia="Times New Roman"/>
          <w:szCs w:val="24"/>
        </w:rPr>
        <w:t xml:space="preserve"> 2 και 3 </w:t>
      </w:r>
      <w:r>
        <w:rPr>
          <w:rFonts w:eastAsia="Times New Roman"/>
          <w:szCs w:val="24"/>
        </w:rPr>
        <w:t xml:space="preserve">του </w:t>
      </w:r>
      <w:r w:rsidRPr="00D577BF">
        <w:rPr>
          <w:rFonts w:eastAsia="Times New Roman"/>
          <w:szCs w:val="24"/>
        </w:rPr>
        <w:t>Καν</w:t>
      </w:r>
      <w:r>
        <w:rPr>
          <w:rFonts w:eastAsia="Times New Roman"/>
          <w:szCs w:val="24"/>
        </w:rPr>
        <w:t>ονισμού της</w:t>
      </w:r>
      <w:r w:rsidRPr="00D577BF">
        <w:rPr>
          <w:rFonts w:eastAsia="Times New Roman"/>
          <w:szCs w:val="24"/>
        </w:rPr>
        <w:t xml:space="preserve"> Βουλής)</w:t>
      </w:r>
    </w:p>
    <w:p w14:paraId="3DA32B66" w14:textId="77777777" w:rsidR="00C25A58" w:rsidRDefault="00A54F41">
      <w:pPr>
        <w:spacing w:after="0" w:line="720" w:lineRule="auto"/>
        <w:ind w:firstLine="720"/>
        <w:contextualSpacing/>
        <w:jc w:val="both"/>
        <w:rPr>
          <w:rFonts w:eastAsia="Times New Roman"/>
          <w:szCs w:val="24"/>
        </w:rPr>
      </w:pPr>
      <w:r w:rsidRPr="00D577BF">
        <w:rPr>
          <w:rFonts w:eastAsia="Times New Roman"/>
          <w:szCs w:val="24"/>
        </w:rPr>
        <w:t>1.</w:t>
      </w:r>
      <w:r>
        <w:rPr>
          <w:rFonts w:eastAsia="Times New Roman"/>
          <w:szCs w:val="24"/>
        </w:rPr>
        <w:t xml:space="preserve"> </w:t>
      </w:r>
      <w:r w:rsidRPr="00D577BF">
        <w:rPr>
          <w:rFonts w:eastAsia="Times New Roman"/>
          <w:szCs w:val="24"/>
        </w:rPr>
        <w:t xml:space="preserve">Η με αριθμό 66/16-10-2018 </w:t>
      </w:r>
      <w:r>
        <w:rPr>
          <w:rFonts w:eastAsia="Times New Roman"/>
          <w:szCs w:val="24"/>
        </w:rPr>
        <w:t>ε</w:t>
      </w:r>
      <w:r w:rsidRPr="00D577BF">
        <w:rPr>
          <w:rFonts w:eastAsia="Times New Roman"/>
          <w:szCs w:val="24"/>
        </w:rPr>
        <w:t xml:space="preserve">πίκαιρη </w:t>
      </w:r>
      <w:r>
        <w:rPr>
          <w:rFonts w:eastAsia="Times New Roman"/>
          <w:szCs w:val="24"/>
        </w:rPr>
        <w:t>ε</w:t>
      </w:r>
      <w:r w:rsidRPr="00D577BF">
        <w:rPr>
          <w:rFonts w:eastAsia="Times New Roman"/>
          <w:szCs w:val="24"/>
        </w:rPr>
        <w:t xml:space="preserve">ρώτηση του Βουλευτή Δωδεκανήσου της Νέας Δημοκρατίας κ. Εμμανουήλ </w:t>
      </w:r>
      <w:proofErr w:type="spellStart"/>
      <w:r w:rsidRPr="00D577BF">
        <w:rPr>
          <w:rFonts w:eastAsia="Times New Roman"/>
          <w:szCs w:val="24"/>
        </w:rPr>
        <w:t>Κόνσολα</w:t>
      </w:r>
      <w:proofErr w:type="spellEnd"/>
      <w:r w:rsidRPr="00D577BF">
        <w:rPr>
          <w:rFonts w:eastAsia="Times New Roman"/>
          <w:szCs w:val="24"/>
        </w:rPr>
        <w:t xml:space="preserve"> προς τον Υπουργό Ναυτι</w:t>
      </w:r>
      <w:r w:rsidRPr="00D577BF">
        <w:rPr>
          <w:rFonts w:eastAsia="Times New Roman"/>
          <w:szCs w:val="24"/>
        </w:rPr>
        <w:t>λίας και Νησιωτικής Πολιτικής, με θέμα: «Ζητήματα αναβάθμισης της λειτουργίας της Ακαδημίας Εμπορικού Ναυτικού στην Κάλυμνο».</w:t>
      </w:r>
    </w:p>
    <w:p w14:paraId="3DA32B67" w14:textId="77777777" w:rsidR="00C25A58" w:rsidRDefault="00A54F41">
      <w:pPr>
        <w:spacing w:after="0" w:line="720" w:lineRule="auto"/>
        <w:ind w:firstLine="720"/>
        <w:contextualSpacing/>
        <w:jc w:val="both"/>
        <w:rPr>
          <w:rFonts w:eastAsia="Times New Roman"/>
          <w:szCs w:val="24"/>
        </w:rPr>
      </w:pPr>
      <w:r>
        <w:rPr>
          <w:rFonts w:eastAsia="Times New Roman"/>
          <w:szCs w:val="24"/>
        </w:rPr>
        <w:t>2.</w:t>
      </w:r>
      <w:r w:rsidRPr="00D577BF">
        <w:rPr>
          <w:rFonts w:eastAsia="Times New Roman"/>
          <w:szCs w:val="24"/>
        </w:rPr>
        <w:t xml:space="preserve"> Η με αριθμό 59/12-10-2018 </w:t>
      </w:r>
      <w:r>
        <w:rPr>
          <w:rFonts w:eastAsia="Times New Roman"/>
          <w:szCs w:val="24"/>
        </w:rPr>
        <w:t>ε</w:t>
      </w:r>
      <w:r w:rsidRPr="00D577BF">
        <w:rPr>
          <w:rFonts w:eastAsia="Times New Roman"/>
          <w:szCs w:val="24"/>
        </w:rPr>
        <w:t xml:space="preserve">πίκαιρη </w:t>
      </w:r>
      <w:r>
        <w:rPr>
          <w:rFonts w:eastAsia="Times New Roman"/>
          <w:szCs w:val="24"/>
        </w:rPr>
        <w:t>ε</w:t>
      </w:r>
      <w:r w:rsidRPr="00D577BF">
        <w:rPr>
          <w:rFonts w:eastAsia="Times New Roman"/>
          <w:szCs w:val="24"/>
        </w:rPr>
        <w:t>ρώτηση του Βουλευτή Σερρών της Δημοκρατικής Συμπαράταξης ΠΑΣΟΚ</w:t>
      </w:r>
      <w:r>
        <w:rPr>
          <w:rFonts w:eastAsia="Times New Roman"/>
          <w:szCs w:val="24"/>
        </w:rPr>
        <w:t xml:space="preserve"> </w:t>
      </w:r>
      <w:r w:rsidRPr="00D577BF">
        <w:rPr>
          <w:rFonts w:eastAsia="Times New Roman"/>
          <w:szCs w:val="24"/>
        </w:rPr>
        <w:t>-</w:t>
      </w:r>
      <w:r>
        <w:rPr>
          <w:rFonts w:eastAsia="Times New Roman"/>
          <w:szCs w:val="24"/>
        </w:rPr>
        <w:t xml:space="preserve"> </w:t>
      </w:r>
      <w:r w:rsidRPr="00D577BF">
        <w:rPr>
          <w:rFonts w:eastAsia="Times New Roman"/>
          <w:szCs w:val="24"/>
        </w:rPr>
        <w:t>ΔΗΜΑΡ κ. Μιχαήλ Τζελέπη πρ</w:t>
      </w:r>
      <w:r w:rsidRPr="00D577BF">
        <w:rPr>
          <w:rFonts w:eastAsia="Times New Roman"/>
          <w:szCs w:val="24"/>
        </w:rPr>
        <w:t>ος τον Υπουργό Οικονομίας και Ανάπτυξης, με θέμα: «Αδιέξοδη η κατάσταση της Ελληνι</w:t>
      </w:r>
      <w:r>
        <w:rPr>
          <w:rFonts w:eastAsia="Times New Roman"/>
          <w:szCs w:val="24"/>
        </w:rPr>
        <w:t>κής Βιομηχανίας Ζάχαρης (ΕΒΖ)».</w:t>
      </w:r>
    </w:p>
    <w:p w14:paraId="3DA32B68" w14:textId="77777777" w:rsidR="00C25A58" w:rsidRDefault="00A54F41">
      <w:pPr>
        <w:spacing w:after="0" w:line="720" w:lineRule="auto"/>
        <w:ind w:firstLine="720"/>
        <w:contextualSpacing/>
        <w:jc w:val="both"/>
        <w:rPr>
          <w:rFonts w:eastAsia="Times New Roman"/>
          <w:szCs w:val="24"/>
        </w:rPr>
      </w:pPr>
      <w:r w:rsidRPr="00D577BF">
        <w:rPr>
          <w:rFonts w:eastAsia="Times New Roman"/>
          <w:szCs w:val="24"/>
        </w:rPr>
        <w:t>3.</w:t>
      </w:r>
      <w:r>
        <w:rPr>
          <w:rFonts w:eastAsia="Times New Roman"/>
          <w:szCs w:val="24"/>
        </w:rPr>
        <w:t xml:space="preserve"> Η με αριθμό 53/11-10-2018 ε</w:t>
      </w:r>
      <w:r w:rsidRPr="00D577BF">
        <w:rPr>
          <w:rFonts w:eastAsia="Times New Roman"/>
          <w:szCs w:val="24"/>
        </w:rPr>
        <w:t xml:space="preserve">πίκαιρη </w:t>
      </w:r>
      <w:r>
        <w:rPr>
          <w:rFonts w:eastAsia="Times New Roman"/>
          <w:szCs w:val="24"/>
        </w:rPr>
        <w:t>ε</w:t>
      </w:r>
      <w:r w:rsidRPr="00D577BF">
        <w:rPr>
          <w:rFonts w:eastAsia="Times New Roman"/>
          <w:szCs w:val="24"/>
        </w:rPr>
        <w:t>ρώτηση του Βουλευτή Α΄ Πειραιώς του Λαϊκού Συνδέσμου</w:t>
      </w:r>
      <w:r>
        <w:rPr>
          <w:rFonts w:eastAsia="Times New Roman"/>
          <w:szCs w:val="24"/>
        </w:rPr>
        <w:t xml:space="preserve"> </w:t>
      </w:r>
      <w:r w:rsidRPr="00D577BF">
        <w:rPr>
          <w:rFonts w:eastAsia="Times New Roman"/>
          <w:szCs w:val="24"/>
        </w:rPr>
        <w:t>-</w:t>
      </w:r>
      <w:r>
        <w:rPr>
          <w:rFonts w:eastAsia="Times New Roman"/>
          <w:szCs w:val="24"/>
        </w:rPr>
        <w:t xml:space="preserve"> </w:t>
      </w:r>
      <w:r w:rsidRPr="00D577BF">
        <w:rPr>
          <w:rFonts w:eastAsia="Times New Roman"/>
          <w:szCs w:val="24"/>
        </w:rPr>
        <w:t xml:space="preserve">Χρυσή Αυγή κ. Νικολάου </w:t>
      </w:r>
      <w:proofErr w:type="spellStart"/>
      <w:r w:rsidRPr="00D577BF">
        <w:rPr>
          <w:rFonts w:eastAsia="Times New Roman"/>
          <w:szCs w:val="24"/>
        </w:rPr>
        <w:t>Κούζηλου</w:t>
      </w:r>
      <w:proofErr w:type="spellEnd"/>
      <w:r w:rsidRPr="00D577BF">
        <w:rPr>
          <w:rFonts w:eastAsia="Times New Roman"/>
          <w:szCs w:val="24"/>
        </w:rPr>
        <w:t xml:space="preserve"> προς τον Υπουργό</w:t>
      </w:r>
      <w:r w:rsidRPr="00D577BF">
        <w:rPr>
          <w:rFonts w:eastAsia="Times New Roman"/>
          <w:szCs w:val="24"/>
        </w:rPr>
        <w:t xml:space="preserve"> Ναυτιλίας και Νησιωτικής Πολιτικής, με θέμα: «Ενίσχυση του Λιμενικού Σώματος εν όψει </w:t>
      </w:r>
      <w:r w:rsidRPr="00D577BF">
        <w:rPr>
          <w:rFonts w:eastAsia="Times New Roman"/>
          <w:szCs w:val="24"/>
        </w:rPr>
        <w:lastRenderedPageBreak/>
        <w:t>θέσπισης ΑΟΖ και εξόρυξης υδρογονανθράκων και φυσικού αερίου».</w:t>
      </w:r>
    </w:p>
    <w:p w14:paraId="3DA32B69" w14:textId="77777777" w:rsidR="00C25A58" w:rsidRDefault="00A54F41">
      <w:pPr>
        <w:spacing w:after="0" w:line="720" w:lineRule="auto"/>
        <w:ind w:firstLine="720"/>
        <w:contextualSpacing/>
        <w:jc w:val="both"/>
        <w:rPr>
          <w:rFonts w:eastAsia="Times New Roman"/>
          <w:szCs w:val="24"/>
        </w:rPr>
      </w:pPr>
      <w:r w:rsidRPr="00D577BF">
        <w:rPr>
          <w:rFonts w:eastAsia="Times New Roman"/>
          <w:szCs w:val="24"/>
        </w:rPr>
        <w:t xml:space="preserve">4. Η με αριθμό 70/16-10-2018 </w:t>
      </w:r>
      <w:r>
        <w:rPr>
          <w:rFonts w:eastAsia="Times New Roman"/>
          <w:szCs w:val="24"/>
        </w:rPr>
        <w:t>ε</w:t>
      </w:r>
      <w:r w:rsidRPr="00D577BF">
        <w:rPr>
          <w:rFonts w:eastAsia="Times New Roman"/>
          <w:szCs w:val="24"/>
        </w:rPr>
        <w:t xml:space="preserve">πίκαιρη </w:t>
      </w:r>
      <w:r>
        <w:rPr>
          <w:rFonts w:eastAsia="Times New Roman"/>
          <w:szCs w:val="24"/>
        </w:rPr>
        <w:t>ε</w:t>
      </w:r>
      <w:r w:rsidRPr="00D577BF">
        <w:rPr>
          <w:rFonts w:eastAsia="Times New Roman"/>
          <w:szCs w:val="24"/>
        </w:rPr>
        <w:t>ρώτηση του Βουλευτή Αχαΐας του Κομμουνιστικού Κόμματος Ελλάδ</w:t>
      </w:r>
      <w:r>
        <w:rPr>
          <w:rFonts w:eastAsia="Times New Roman"/>
          <w:szCs w:val="24"/>
        </w:rPr>
        <w:t>α</w:t>
      </w:r>
      <w:r w:rsidRPr="00D577BF">
        <w:rPr>
          <w:rFonts w:eastAsia="Times New Roman"/>
          <w:szCs w:val="24"/>
        </w:rPr>
        <w:t>ς κ. Νι</w:t>
      </w:r>
      <w:r w:rsidRPr="00D577BF">
        <w:rPr>
          <w:rFonts w:eastAsia="Times New Roman"/>
          <w:szCs w:val="24"/>
        </w:rPr>
        <w:t xml:space="preserve">κολάου </w:t>
      </w:r>
      <w:proofErr w:type="spellStart"/>
      <w:r w:rsidRPr="00D577BF">
        <w:rPr>
          <w:rFonts w:eastAsia="Times New Roman"/>
          <w:szCs w:val="24"/>
        </w:rPr>
        <w:t>Καραθανασόπουλου</w:t>
      </w:r>
      <w:proofErr w:type="spellEnd"/>
      <w:r w:rsidRPr="00D577BF">
        <w:rPr>
          <w:rFonts w:eastAsia="Times New Roman"/>
          <w:szCs w:val="24"/>
        </w:rPr>
        <w:t xml:space="preserve"> προς τον Υπουργό Εσωτερικών, με θέμα: «Για τις καταστροφές από τον κυκλώνα </w:t>
      </w:r>
      <w:r>
        <w:rPr>
          <w:rFonts w:eastAsia="Times New Roman"/>
          <w:szCs w:val="24"/>
        </w:rPr>
        <w:t>«</w:t>
      </w:r>
      <w:r w:rsidRPr="00D577BF">
        <w:rPr>
          <w:rFonts w:eastAsia="Times New Roman"/>
          <w:szCs w:val="24"/>
        </w:rPr>
        <w:t>Ζορμπά</w:t>
      </w:r>
      <w:r>
        <w:rPr>
          <w:rFonts w:eastAsia="Times New Roman"/>
          <w:szCs w:val="24"/>
        </w:rPr>
        <w:t>»</w:t>
      </w:r>
      <w:r w:rsidRPr="00D577BF">
        <w:rPr>
          <w:rFonts w:eastAsia="Times New Roman"/>
          <w:szCs w:val="24"/>
        </w:rPr>
        <w:t xml:space="preserve"> που προκλήθηκαν στην Πελοπόννησο».</w:t>
      </w:r>
    </w:p>
    <w:p w14:paraId="3DA32B6A" w14:textId="77777777" w:rsidR="00C25A58" w:rsidRDefault="00A54F41">
      <w:pPr>
        <w:spacing w:after="0" w:line="720" w:lineRule="auto"/>
        <w:ind w:firstLine="720"/>
        <w:contextualSpacing/>
        <w:jc w:val="both"/>
        <w:rPr>
          <w:rFonts w:eastAsia="Times New Roman"/>
          <w:szCs w:val="24"/>
        </w:rPr>
      </w:pPr>
      <w:r w:rsidRPr="00D577BF">
        <w:rPr>
          <w:rFonts w:eastAsia="Times New Roman"/>
          <w:szCs w:val="24"/>
        </w:rPr>
        <w:t xml:space="preserve">Β. ΕΠΙΚΑΙΡΕΣ ΕΡΩΤΗΣΕΙΣ </w:t>
      </w:r>
      <w:r>
        <w:rPr>
          <w:rFonts w:eastAsia="Times New Roman"/>
          <w:szCs w:val="24"/>
        </w:rPr>
        <w:t>Δ</w:t>
      </w:r>
      <w:r w:rsidRPr="00D577BF">
        <w:rPr>
          <w:rFonts w:eastAsia="Times New Roman"/>
          <w:szCs w:val="24"/>
        </w:rPr>
        <w:t xml:space="preserve">εύτερου </w:t>
      </w:r>
      <w:r>
        <w:rPr>
          <w:rFonts w:eastAsia="Times New Roman"/>
          <w:szCs w:val="24"/>
        </w:rPr>
        <w:t>Κ</w:t>
      </w:r>
      <w:r w:rsidRPr="00D577BF">
        <w:rPr>
          <w:rFonts w:eastAsia="Times New Roman"/>
          <w:szCs w:val="24"/>
        </w:rPr>
        <w:t>ύκλου (Άρθρο 130 παρ</w:t>
      </w:r>
      <w:r>
        <w:rPr>
          <w:rFonts w:eastAsia="Times New Roman"/>
          <w:szCs w:val="24"/>
        </w:rPr>
        <w:t>άγραφοι</w:t>
      </w:r>
      <w:r w:rsidRPr="00D577BF">
        <w:rPr>
          <w:rFonts w:eastAsia="Times New Roman"/>
          <w:szCs w:val="24"/>
        </w:rPr>
        <w:t xml:space="preserve"> 2 και 3 </w:t>
      </w:r>
      <w:r>
        <w:rPr>
          <w:rFonts w:eastAsia="Times New Roman"/>
          <w:szCs w:val="24"/>
        </w:rPr>
        <w:t xml:space="preserve">του </w:t>
      </w:r>
      <w:r w:rsidRPr="00D577BF">
        <w:rPr>
          <w:rFonts w:eastAsia="Times New Roman"/>
          <w:szCs w:val="24"/>
        </w:rPr>
        <w:t>Καν</w:t>
      </w:r>
      <w:r>
        <w:rPr>
          <w:rFonts w:eastAsia="Times New Roman"/>
          <w:szCs w:val="24"/>
        </w:rPr>
        <w:t>ονισμού της</w:t>
      </w:r>
      <w:r w:rsidRPr="00D577BF">
        <w:rPr>
          <w:rFonts w:eastAsia="Times New Roman"/>
          <w:szCs w:val="24"/>
        </w:rPr>
        <w:t xml:space="preserve"> Βουλής)</w:t>
      </w:r>
    </w:p>
    <w:p w14:paraId="3DA32B6B" w14:textId="77777777" w:rsidR="00C25A58" w:rsidRDefault="00A54F41">
      <w:pPr>
        <w:spacing w:after="0" w:line="720" w:lineRule="auto"/>
        <w:ind w:firstLine="720"/>
        <w:contextualSpacing/>
        <w:jc w:val="both"/>
        <w:rPr>
          <w:rFonts w:eastAsia="Times New Roman"/>
          <w:szCs w:val="24"/>
        </w:rPr>
      </w:pPr>
      <w:r w:rsidRPr="00D577BF">
        <w:rPr>
          <w:rFonts w:eastAsia="Times New Roman"/>
          <w:szCs w:val="24"/>
        </w:rPr>
        <w:t xml:space="preserve">1. Η με αριθμό 67/16-10-2018 </w:t>
      </w:r>
      <w:r>
        <w:rPr>
          <w:rFonts w:eastAsia="Times New Roman"/>
          <w:szCs w:val="24"/>
        </w:rPr>
        <w:t>ε</w:t>
      </w:r>
      <w:r w:rsidRPr="00D577BF">
        <w:rPr>
          <w:rFonts w:eastAsia="Times New Roman"/>
          <w:szCs w:val="24"/>
        </w:rPr>
        <w:t xml:space="preserve">πίκαιρη </w:t>
      </w:r>
      <w:r>
        <w:rPr>
          <w:rFonts w:eastAsia="Times New Roman"/>
          <w:szCs w:val="24"/>
        </w:rPr>
        <w:t>ε</w:t>
      </w:r>
      <w:r w:rsidRPr="00D577BF">
        <w:rPr>
          <w:rFonts w:eastAsia="Times New Roman"/>
          <w:szCs w:val="24"/>
        </w:rPr>
        <w:t>ρώτηση του Βουλευτή Κορινθίας της Νέας Δημοκρατίας κ. Χρίστου Δήμα προς τον Υπουργό Οικονομίας και Ανάπτυξης, με θέμα: «Απορρόφηση πόρων ΕΣΠΑ 2014</w:t>
      </w:r>
      <w:r>
        <w:rPr>
          <w:rFonts w:eastAsia="Times New Roman"/>
          <w:szCs w:val="24"/>
        </w:rPr>
        <w:t xml:space="preserve"> </w:t>
      </w:r>
      <w:r w:rsidRPr="00D577BF">
        <w:rPr>
          <w:rFonts w:eastAsia="Times New Roman"/>
          <w:szCs w:val="24"/>
        </w:rPr>
        <w:t>-</w:t>
      </w:r>
      <w:r>
        <w:rPr>
          <w:rFonts w:eastAsia="Times New Roman"/>
          <w:szCs w:val="24"/>
        </w:rPr>
        <w:t xml:space="preserve"> </w:t>
      </w:r>
      <w:r w:rsidRPr="00D577BF">
        <w:rPr>
          <w:rFonts w:eastAsia="Times New Roman"/>
          <w:szCs w:val="24"/>
        </w:rPr>
        <w:t>2020».</w:t>
      </w:r>
    </w:p>
    <w:p w14:paraId="3DA32B6C" w14:textId="77777777" w:rsidR="00C25A58" w:rsidRDefault="00A54F41">
      <w:pPr>
        <w:spacing w:after="0" w:line="720" w:lineRule="auto"/>
        <w:ind w:firstLine="720"/>
        <w:contextualSpacing/>
        <w:jc w:val="both"/>
        <w:rPr>
          <w:rFonts w:eastAsia="Times New Roman"/>
          <w:szCs w:val="24"/>
        </w:rPr>
      </w:pPr>
      <w:r w:rsidRPr="00D577BF">
        <w:rPr>
          <w:rFonts w:eastAsia="Times New Roman"/>
          <w:szCs w:val="24"/>
        </w:rPr>
        <w:t xml:space="preserve">2. Η με αριθμό 73/16-10-2018 </w:t>
      </w:r>
      <w:r>
        <w:rPr>
          <w:rFonts w:eastAsia="Times New Roman"/>
          <w:szCs w:val="24"/>
        </w:rPr>
        <w:t>ε</w:t>
      </w:r>
      <w:r w:rsidRPr="00D577BF">
        <w:rPr>
          <w:rFonts w:eastAsia="Times New Roman"/>
          <w:szCs w:val="24"/>
        </w:rPr>
        <w:t xml:space="preserve">πίκαιρη </w:t>
      </w:r>
      <w:r>
        <w:rPr>
          <w:rFonts w:eastAsia="Times New Roman"/>
          <w:szCs w:val="24"/>
        </w:rPr>
        <w:t>ε</w:t>
      </w:r>
      <w:r w:rsidRPr="00D577BF">
        <w:rPr>
          <w:rFonts w:eastAsia="Times New Roman"/>
          <w:szCs w:val="24"/>
        </w:rPr>
        <w:t>ρώτηση του Βουλευτή Ηρ</w:t>
      </w:r>
      <w:r w:rsidRPr="00D577BF">
        <w:rPr>
          <w:rFonts w:eastAsia="Times New Roman"/>
          <w:szCs w:val="24"/>
        </w:rPr>
        <w:t>ακλείου της Δημοκρατικής Συμπαράταξης ΠΑΣΟΚ</w:t>
      </w:r>
      <w:r>
        <w:rPr>
          <w:rFonts w:eastAsia="Times New Roman"/>
          <w:szCs w:val="24"/>
        </w:rPr>
        <w:t xml:space="preserve"> </w:t>
      </w:r>
      <w:r w:rsidRPr="00D577BF">
        <w:rPr>
          <w:rFonts w:eastAsia="Times New Roman"/>
          <w:szCs w:val="24"/>
        </w:rPr>
        <w:t>-</w:t>
      </w:r>
      <w:r>
        <w:rPr>
          <w:rFonts w:eastAsia="Times New Roman"/>
          <w:szCs w:val="24"/>
        </w:rPr>
        <w:t xml:space="preserve"> </w:t>
      </w:r>
      <w:r w:rsidRPr="00D577BF">
        <w:rPr>
          <w:rFonts w:eastAsia="Times New Roman"/>
          <w:szCs w:val="24"/>
        </w:rPr>
        <w:t xml:space="preserve">ΔΗΜΑΡ κ. Βασιλείου </w:t>
      </w:r>
      <w:proofErr w:type="spellStart"/>
      <w:r w:rsidRPr="00D577BF">
        <w:rPr>
          <w:rFonts w:eastAsia="Times New Roman"/>
          <w:szCs w:val="24"/>
        </w:rPr>
        <w:t>Κεγκέρογλου</w:t>
      </w:r>
      <w:proofErr w:type="spellEnd"/>
      <w:r w:rsidRPr="00D577BF">
        <w:rPr>
          <w:rFonts w:eastAsia="Times New Roman"/>
          <w:szCs w:val="24"/>
        </w:rPr>
        <w:t xml:space="preserve"> προς τον Υπουργό Ναυτιλίας </w:t>
      </w:r>
      <w:r w:rsidRPr="00D577BF">
        <w:rPr>
          <w:rFonts w:eastAsia="Times New Roman"/>
          <w:szCs w:val="24"/>
        </w:rPr>
        <w:lastRenderedPageBreak/>
        <w:t xml:space="preserve">και Νησιωτικής Πολιτικής, με θέμα: «Η Κρήτη δικαιούται την ένταξη στην καθολική εφαρμογή του </w:t>
      </w:r>
      <w:r>
        <w:rPr>
          <w:rFonts w:eastAsia="Times New Roman"/>
          <w:szCs w:val="24"/>
        </w:rPr>
        <w:t>μ</w:t>
      </w:r>
      <w:r w:rsidRPr="00D577BF">
        <w:rPr>
          <w:rFonts w:eastAsia="Times New Roman"/>
          <w:szCs w:val="24"/>
        </w:rPr>
        <w:t>εταφορι</w:t>
      </w:r>
      <w:r>
        <w:rPr>
          <w:rFonts w:eastAsia="Times New Roman"/>
          <w:szCs w:val="24"/>
        </w:rPr>
        <w:t xml:space="preserve">κού </w:t>
      </w:r>
      <w:r>
        <w:rPr>
          <w:rFonts w:eastAsia="Times New Roman"/>
          <w:szCs w:val="24"/>
        </w:rPr>
        <w:t>ι</w:t>
      </w:r>
      <w:r>
        <w:rPr>
          <w:rFonts w:eastAsia="Times New Roman"/>
          <w:szCs w:val="24"/>
        </w:rPr>
        <w:t>σοδυνάμου από 1-01-2019».</w:t>
      </w:r>
    </w:p>
    <w:p w14:paraId="3DA32B6D" w14:textId="77777777" w:rsidR="00C25A58" w:rsidRDefault="00A54F41">
      <w:pPr>
        <w:spacing w:after="0" w:line="720" w:lineRule="auto"/>
        <w:ind w:firstLine="720"/>
        <w:contextualSpacing/>
        <w:jc w:val="both"/>
        <w:rPr>
          <w:rFonts w:eastAsia="Times New Roman"/>
          <w:szCs w:val="24"/>
        </w:rPr>
      </w:pPr>
      <w:r w:rsidRPr="00D577BF">
        <w:rPr>
          <w:rFonts w:eastAsia="Times New Roman"/>
          <w:szCs w:val="24"/>
        </w:rPr>
        <w:t>3. Η με αριθμό 71/16</w:t>
      </w:r>
      <w:r w:rsidRPr="00D577BF">
        <w:rPr>
          <w:rFonts w:eastAsia="Times New Roman"/>
          <w:szCs w:val="24"/>
        </w:rPr>
        <w:t xml:space="preserve">-10-2018 </w:t>
      </w:r>
      <w:r>
        <w:rPr>
          <w:rFonts w:eastAsia="Times New Roman"/>
          <w:szCs w:val="24"/>
        </w:rPr>
        <w:t>ε</w:t>
      </w:r>
      <w:r w:rsidRPr="00D577BF">
        <w:rPr>
          <w:rFonts w:eastAsia="Times New Roman"/>
          <w:szCs w:val="24"/>
        </w:rPr>
        <w:t xml:space="preserve">πίκαιρη </w:t>
      </w:r>
      <w:r>
        <w:rPr>
          <w:rFonts w:eastAsia="Times New Roman"/>
          <w:szCs w:val="24"/>
        </w:rPr>
        <w:t>ε</w:t>
      </w:r>
      <w:r w:rsidRPr="00D577BF">
        <w:rPr>
          <w:rFonts w:eastAsia="Times New Roman"/>
          <w:szCs w:val="24"/>
        </w:rPr>
        <w:t>ρώτηση της Βουλευτού Β΄ Πειραιώς του Κομμουνιστικού Κόμματος Ελλάδ</w:t>
      </w:r>
      <w:r>
        <w:rPr>
          <w:rFonts w:eastAsia="Times New Roman"/>
          <w:szCs w:val="24"/>
        </w:rPr>
        <w:t>α</w:t>
      </w:r>
      <w:r w:rsidRPr="00D577BF">
        <w:rPr>
          <w:rFonts w:eastAsia="Times New Roman"/>
          <w:szCs w:val="24"/>
        </w:rPr>
        <w:t>ς κ</w:t>
      </w:r>
      <w:r>
        <w:rPr>
          <w:rFonts w:eastAsia="Times New Roman"/>
          <w:szCs w:val="24"/>
        </w:rPr>
        <w:t xml:space="preserve">. </w:t>
      </w:r>
      <w:r w:rsidRPr="00D577BF">
        <w:rPr>
          <w:rFonts w:eastAsia="Times New Roman"/>
          <w:szCs w:val="24"/>
        </w:rPr>
        <w:t xml:space="preserve">Διαμάντως </w:t>
      </w:r>
      <w:proofErr w:type="spellStart"/>
      <w:r w:rsidRPr="00D577BF">
        <w:rPr>
          <w:rFonts w:eastAsia="Times New Roman"/>
          <w:szCs w:val="24"/>
        </w:rPr>
        <w:t>Μανωλάκου</w:t>
      </w:r>
      <w:proofErr w:type="spellEnd"/>
      <w:r w:rsidRPr="00D577BF">
        <w:rPr>
          <w:rFonts w:eastAsia="Times New Roman"/>
          <w:szCs w:val="24"/>
        </w:rPr>
        <w:t xml:space="preserve"> προς τον Υπουργό Εσωτερικών, με θέμα: «Για τις καταστροφικές πλημμύρες που προκλήθηκαν στη </w:t>
      </w:r>
      <w:proofErr w:type="spellStart"/>
      <w:r>
        <w:rPr>
          <w:rFonts w:eastAsia="Times New Roman"/>
          <w:szCs w:val="24"/>
        </w:rPr>
        <w:t>β</w:t>
      </w:r>
      <w:r w:rsidRPr="00D577BF">
        <w:rPr>
          <w:rFonts w:eastAsia="Times New Roman"/>
          <w:szCs w:val="24"/>
        </w:rPr>
        <w:t>ορειοκεντρική</w:t>
      </w:r>
      <w:proofErr w:type="spellEnd"/>
      <w:r w:rsidRPr="00D577BF">
        <w:rPr>
          <w:rFonts w:eastAsia="Times New Roman"/>
          <w:szCs w:val="24"/>
        </w:rPr>
        <w:t xml:space="preserve"> Εύβοια».</w:t>
      </w:r>
    </w:p>
    <w:p w14:paraId="3DA32B6E" w14:textId="77777777" w:rsidR="00C25A58" w:rsidRDefault="00A54F41">
      <w:pPr>
        <w:spacing w:after="0" w:line="720" w:lineRule="auto"/>
        <w:ind w:firstLine="720"/>
        <w:contextualSpacing/>
        <w:jc w:val="both"/>
        <w:rPr>
          <w:rFonts w:eastAsia="Times New Roman"/>
          <w:szCs w:val="24"/>
        </w:rPr>
      </w:pPr>
      <w:r w:rsidRPr="00D577BF">
        <w:rPr>
          <w:rFonts w:eastAsia="Times New Roman"/>
          <w:szCs w:val="24"/>
        </w:rPr>
        <w:t xml:space="preserve">4. Η με αριθμό 72/16-10-2018 </w:t>
      </w:r>
      <w:r>
        <w:rPr>
          <w:rFonts w:eastAsia="Times New Roman"/>
          <w:szCs w:val="24"/>
        </w:rPr>
        <w:t>ε</w:t>
      </w:r>
      <w:r w:rsidRPr="00D577BF">
        <w:rPr>
          <w:rFonts w:eastAsia="Times New Roman"/>
          <w:szCs w:val="24"/>
        </w:rPr>
        <w:t xml:space="preserve">πίκαιρη </w:t>
      </w:r>
      <w:r>
        <w:rPr>
          <w:rFonts w:eastAsia="Times New Roman"/>
          <w:szCs w:val="24"/>
        </w:rPr>
        <w:t>ε</w:t>
      </w:r>
      <w:r w:rsidRPr="00D577BF">
        <w:rPr>
          <w:rFonts w:eastAsia="Times New Roman"/>
          <w:szCs w:val="24"/>
        </w:rPr>
        <w:t>ρώτηση του Βουλευτή Ηρακλείου του Κομμουνιστικού Κόμματος Ελλάδ</w:t>
      </w:r>
      <w:r>
        <w:rPr>
          <w:rFonts w:eastAsia="Times New Roman"/>
          <w:szCs w:val="24"/>
        </w:rPr>
        <w:t>α</w:t>
      </w:r>
      <w:r w:rsidRPr="00D577BF">
        <w:rPr>
          <w:rFonts w:eastAsia="Times New Roman"/>
          <w:szCs w:val="24"/>
        </w:rPr>
        <w:t>ς κ. Εμμανουήλ Συντυχάκη προς τον Υπουργό Παιδείας, Έρευνας και Θρησκευμάτων, με θέμα: «Να δοθεί άμεσα λύση στο ζήτημα της καθαριότητας και της υγιεινής των σχολείων».</w:t>
      </w:r>
    </w:p>
    <w:p w14:paraId="3DA32B6F" w14:textId="77777777" w:rsidR="00C25A58" w:rsidRDefault="00A54F41">
      <w:pPr>
        <w:spacing w:after="0" w:line="720" w:lineRule="auto"/>
        <w:ind w:firstLine="720"/>
        <w:contextualSpacing/>
        <w:jc w:val="both"/>
        <w:rPr>
          <w:rFonts w:eastAsia="Times New Roman"/>
          <w:szCs w:val="24"/>
        </w:rPr>
      </w:pPr>
      <w:r w:rsidRPr="00D577BF">
        <w:rPr>
          <w:rFonts w:eastAsia="Times New Roman"/>
          <w:szCs w:val="24"/>
        </w:rPr>
        <w:t>5.</w:t>
      </w:r>
      <w:r>
        <w:rPr>
          <w:rFonts w:eastAsia="Times New Roman"/>
          <w:szCs w:val="24"/>
        </w:rPr>
        <w:t xml:space="preserve"> </w:t>
      </w:r>
      <w:r w:rsidRPr="00D577BF">
        <w:rPr>
          <w:rFonts w:eastAsia="Times New Roman"/>
          <w:szCs w:val="24"/>
        </w:rPr>
        <w:t xml:space="preserve">Η με αριθμό </w:t>
      </w:r>
      <w:r w:rsidRPr="00D577BF">
        <w:rPr>
          <w:rFonts w:eastAsia="Times New Roman"/>
          <w:szCs w:val="24"/>
        </w:rPr>
        <w:t xml:space="preserve">60/16-10-2018 </w:t>
      </w:r>
      <w:r>
        <w:rPr>
          <w:rFonts w:eastAsia="Times New Roman"/>
          <w:szCs w:val="24"/>
        </w:rPr>
        <w:t>ε</w:t>
      </w:r>
      <w:r w:rsidRPr="00D577BF">
        <w:rPr>
          <w:rFonts w:eastAsia="Times New Roman"/>
          <w:szCs w:val="24"/>
        </w:rPr>
        <w:t xml:space="preserve">πίκαιρη </w:t>
      </w:r>
      <w:r>
        <w:rPr>
          <w:rFonts w:eastAsia="Times New Roman"/>
          <w:szCs w:val="24"/>
        </w:rPr>
        <w:t>ε</w:t>
      </w:r>
      <w:r w:rsidRPr="00D577BF">
        <w:rPr>
          <w:rFonts w:eastAsia="Times New Roman"/>
          <w:szCs w:val="24"/>
        </w:rPr>
        <w:t xml:space="preserve">ρώτηση του Ανεξάρτητου Βουλευτή Β΄ Αθηνών κ. Θεοχάρη </w:t>
      </w:r>
      <w:proofErr w:type="spellStart"/>
      <w:r w:rsidRPr="00D577BF">
        <w:rPr>
          <w:rFonts w:eastAsia="Times New Roman"/>
          <w:szCs w:val="24"/>
        </w:rPr>
        <w:t>Θεοχάρη</w:t>
      </w:r>
      <w:proofErr w:type="spellEnd"/>
      <w:r w:rsidRPr="00D577BF">
        <w:rPr>
          <w:rFonts w:eastAsia="Times New Roman"/>
          <w:szCs w:val="24"/>
        </w:rPr>
        <w:t xml:space="preserve"> προς τον </w:t>
      </w:r>
      <w:r w:rsidRPr="00D577BF">
        <w:rPr>
          <w:rFonts w:eastAsia="Times New Roman"/>
          <w:szCs w:val="24"/>
        </w:rPr>
        <w:lastRenderedPageBreak/>
        <w:t xml:space="preserve">Υπουργό Παιδείας, Έρευνας και Θρησκευμάτων, με θέμα: «Προβληματικές οι </w:t>
      </w:r>
      <w:r>
        <w:rPr>
          <w:rFonts w:eastAsia="Times New Roman"/>
          <w:szCs w:val="24"/>
        </w:rPr>
        <w:t>δ</w:t>
      </w:r>
      <w:r w:rsidRPr="00D577BF">
        <w:rPr>
          <w:rFonts w:eastAsia="Times New Roman"/>
          <w:szCs w:val="24"/>
        </w:rPr>
        <w:t xml:space="preserve">ιαδικασίες για την </w:t>
      </w:r>
      <w:proofErr w:type="spellStart"/>
      <w:r>
        <w:rPr>
          <w:rFonts w:eastAsia="Times New Roman"/>
          <w:szCs w:val="24"/>
        </w:rPr>
        <w:t>υ</w:t>
      </w:r>
      <w:r w:rsidRPr="00D577BF">
        <w:rPr>
          <w:rFonts w:eastAsia="Times New Roman"/>
          <w:szCs w:val="24"/>
        </w:rPr>
        <w:t>ποχρεωτικότητα</w:t>
      </w:r>
      <w:proofErr w:type="spellEnd"/>
      <w:r w:rsidRPr="00D577BF">
        <w:rPr>
          <w:rFonts w:eastAsia="Times New Roman"/>
          <w:szCs w:val="24"/>
        </w:rPr>
        <w:t xml:space="preserve"> της </w:t>
      </w:r>
      <w:r>
        <w:rPr>
          <w:rFonts w:eastAsia="Times New Roman"/>
          <w:szCs w:val="24"/>
        </w:rPr>
        <w:t>π</w:t>
      </w:r>
      <w:r w:rsidRPr="00D577BF">
        <w:rPr>
          <w:rFonts w:eastAsia="Times New Roman"/>
          <w:szCs w:val="24"/>
        </w:rPr>
        <w:t xml:space="preserve">ροσχολικής </w:t>
      </w:r>
      <w:r>
        <w:rPr>
          <w:rFonts w:eastAsia="Times New Roman"/>
          <w:szCs w:val="24"/>
        </w:rPr>
        <w:t>α</w:t>
      </w:r>
      <w:r w:rsidRPr="00D577BF">
        <w:rPr>
          <w:rFonts w:eastAsia="Times New Roman"/>
          <w:szCs w:val="24"/>
        </w:rPr>
        <w:t xml:space="preserve">γωγής σε </w:t>
      </w:r>
      <w:r>
        <w:rPr>
          <w:rFonts w:eastAsia="Times New Roman"/>
          <w:szCs w:val="24"/>
        </w:rPr>
        <w:t>δ</w:t>
      </w:r>
      <w:r w:rsidRPr="00D577BF">
        <w:rPr>
          <w:rFonts w:eastAsia="Times New Roman"/>
          <w:szCs w:val="24"/>
        </w:rPr>
        <w:t xml:space="preserve">ημόσιες και </w:t>
      </w:r>
      <w:r>
        <w:rPr>
          <w:rFonts w:eastAsia="Times New Roman"/>
          <w:szCs w:val="24"/>
        </w:rPr>
        <w:t>δ</w:t>
      </w:r>
      <w:r w:rsidRPr="00D577BF">
        <w:rPr>
          <w:rFonts w:eastAsia="Times New Roman"/>
          <w:szCs w:val="24"/>
        </w:rPr>
        <w:t xml:space="preserve">ημοτικές </w:t>
      </w:r>
      <w:r>
        <w:rPr>
          <w:rFonts w:eastAsia="Times New Roman"/>
          <w:szCs w:val="24"/>
        </w:rPr>
        <w:t>δ</w:t>
      </w:r>
      <w:r w:rsidRPr="00D577BF">
        <w:rPr>
          <w:rFonts w:eastAsia="Times New Roman"/>
          <w:szCs w:val="24"/>
        </w:rPr>
        <w:t>ομές»</w:t>
      </w:r>
      <w:r w:rsidRPr="00D577BF">
        <w:rPr>
          <w:rFonts w:eastAsia="Times New Roman"/>
          <w:szCs w:val="24"/>
        </w:rPr>
        <w:t>.</w:t>
      </w:r>
    </w:p>
    <w:p w14:paraId="3DA32B70" w14:textId="77777777" w:rsidR="00C25A58" w:rsidRDefault="00A54F41">
      <w:pPr>
        <w:spacing w:after="0" w:line="720" w:lineRule="auto"/>
        <w:ind w:firstLine="720"/>
        <w:contextualSpacing/>
        <w:jc w:val="both"/>
        <w:rPr>
          <w:rFonts w:eastAsia="Times New Roman"/>
          <w:szCs w:val="24"/>
        </w:rPr>
      </w:pPr>
      <w:r w:rsidRPr="00D577BF">
        <w:rPr>
          <w:rFonts w:eastAsia="Times New Roman"/>
          <w:szCs w:val="24"/>
        </w:rPr>
        <w:t>6.</w:t>
      </w:r>
      <w:r>
        <w:rPr>
          <w:rFonts w:eastAsia="Times New Roman"/>
          <w:szCs w:val="24"/>
        </w:rPr>
        <w:t xml:space="preserve"> Η με αριθμό 20/3-10-2018 ε</w:t>
      </w:r>
      <w:r w:rsidRPr="00D577BF">
        <w:rPr>
          <w:rFonts w:eastAsia="Times New Roman"/>
          <w:szCs w:val="24"/>
        </w:rPr>
        <w:t xml:space="preserve">πίκαιρη </w:t>
      </w:r>
      <w:r>
        <w:rPr>
          <w:rFonts w:eastAsia="Times New Roman"/>
          <w:szCs w:val="24"/>
        </w:rPr>
        <w:t>ε</w:t>
      </w:r>
      <w:r w:rsidRPr="00D577BF">
        <w:rPr>
          <w:rFonts w:eastAsia="Times New Roman"/>
          <w:szCs w:val="24"/>
        </w:rPr>
        <w:t>ρώτηση του Βουλευτή Α΄ Πειραιώς του Λαϊκού Συνδέσμου</w:t>
      </w:r>
      <w:r>
        <w:rPr>
          <w:rFonts w:eastAsia="Times New Roman"/>
          <w:szCs w:val="24"/>
        </w:rPr>
        <w:t xml:space="preserve"> </w:t>
      </w:r>
      <w:r w:rsidRPr="00D577BF">
        <w:rPr>
          <w:rFonts w:eastAsia="Times New Roman"/>
          <w:szCs w:val="24"/>
        </w:rPr>
        <w:t>-</w:t>
      </w:r>
      <w:r>
        <w:rPr>
          <w:rFonts w:eastAsia="Times New Roman"/>
          <w:szCs w:val="24"/>
        </w:rPr>
        <w:t xml:space="preserve"> </w:t>
      </w:r>
      <w:r w:rsidRPr="00D577BF">
        <w:rPr>
          <w:rFonts w:eastAsia="Times New Roman"/>
          <w:szCs w:val="24"/>
        </w:rPr>
        <w:t xml:space="preserve">Χρυσή Αυγή κ. Νικολάου </w:t>
      </w:r>
      <w:proofErr w:type="spellStart"/>
      <w:r w:rsidRPr="00D577BF">
        <w:rPr>
          <w:rFonts w:eastAsia="Times New Roman"/>
          <w:szCs w:val="24"/>
        </w:rPr>
        <w:t>Κούζηλου</w:t>
      </w:r>
      <w:proofErr w:type="spellEnd"/>
      <w:r w:rsidRPr="00D577BF">
        <w:rPr>
          <w:rFonts w:eastAsia="Times New Roman"/>
          <w:szCs w:val="24"/>
        </w:rPr>
        <w:t xml:space="preserve"> προς τον Υπουργό Ναυτιλίας και Νησιωτικής Πολιτικής, με θέμα: «Συνεχίζεται η τουρκική προκλητικότητα στο Αιγαίο.»</w:t>
      </w:r>
    </w:p>
    <w:p w14:paraId="3DA32B71" w14:textId="77777777" w:rsidR="00C25A58" w:rsidRDefault="00A54F41">
      <w:pPr>
        <w:spacing w:after="0" w:line="720" w:lineRule="auto"/>
        <w:ind w:firstLine="720"/>
        <w:contextualSpacing/>
        <w:jc w:val="both"/>
        <w:rPr>
          <w:rFonts w:eastAsia="Times New Roman"/>
          <w:szCs w:val="24"/>
        </w:rPr>
      </w:pPr>
      <w:r w:rsidRPr="00D577BF">
        <w:rPr>
          <w:rFonts w:eastAsia="Times New Roman"/>
          <w:szCs w:val="24"/>
        </w:rPr>
        <w:t>7.</w:t>
      </w:r>
      <w:r>
        <w:rPr>
          <w:rFonts w:eastAsia="Times New Roman"/>
          <w:szCs w:val="24"/>
        </w:rPr>
        <w:t xml:space="preserve"> </w:t>
      </w:r>
      <w:r w:rsidRPr="00D577BF">
        <w:rPr>
          <w:rFonts w:eastAsia="Times New Roman"/>
          <w:szCs w:val="24"/>
        </w:rPr>
        <w:t xml:space="preserve">Η με αριθμό 27/5-10-2018 </w:t>
      </w:r>
      <w:r>
        <w:rPr>
          <w:rFonts w:eastAsia="Times New Roman"/>
          <w:szCs w:val="24"/>
        </w:rPr>
        <w:t>ε</w:t>
      </w:r>
      <w:r w:rsidRPr="00D577BF">
        <w:rPr>
          <w:rFonts w:eastAsia="Times New Roman"/>
          <w:szCs w:val="24"/>
        </w:rPr>
        <w:t xml:space="preserve">πίκαιρη </w:t>
      </w:r>
      <w:r>
        <w:rPr>
          <w:rFonts w:eastAsia="Times New Roman"/>
          <w:szCs w:val="24"/>
        </w:rPr>
        <w:t>ε</w:t>
      </w:r>
      <w:r w:rsidRPr="00D577BF">
        <w:rPr>
          <w:rFonts w:eastAsia="Times New Roman"/>
          <w:szCs w:val="24"/>
        </w:rPr>
        <w:t>ρώτηση του Βουλευτή Β΄ Αθηνών της Δημοκρατικής Συμπαράταξης ΠΑΣΟΚ</w:t>
      </w:r>
      <w:r>
        <w:rPr>
          <w:rFonts w:eastAsia="Times New Roman"/>
          <w:szCs w:val="24"/>
        </w:rPr>
        <w:t xml:space="preserve"> </w:t>
      </w:r>
      <w:r w:rsidRPr="00D577BF">
        <w:rPr>
          <w:rFonts w:eastAsia="Times New Roman"/>
          <w:szCs w:val="24"/>
        </w:rPr>
        <w:t>-</w:t>
      </w:r>
      <w:r>
        <w:rPr>
          <w:rFonts w:eastAsia="Times New Roman"/>
          <w:szCs w:val="24"/>
        </w:rPr>
        <w:t xml:space="preserve"> </w:t>
      </w:r>
      <w:r w:rsidRPr="00D577BF">
        <w:rPr>
          <w:rFonts w:eastAsia="Times New Roman"/>
          <w:szCs w:val="24"/>
        </w:rPr>
        <w:t>ΔΗ</w:t>
      </w:r>
      <w:r>
        <w:rPr>
          <w:rFonts w:eastAsia="Times New Roman"/>
          <w:szCs w:val="24"/>
        </w:rPr>
        <w:t>Μ</w:t>
      </w:r>
      <w:r w:rsidRPr="00D577BF">
        <w:rPr>
          <w:rFonts w:eastAsia="Times New Roman"/>
          <w:szCs w:val="24"/>
        </w:rPr>
        <w:t xml:space="preserve">ΑΡ κ. Γεωργίου-Δημητρίου Καρρά προς τον Υπουργό Οικονομίας και Ανάπτυξης, με θέμα: «Κυβερνητική παραπληροφόρηση ότι προστατεύονται οι εγγυητές </w:t>
      </w:r>
      <w:r>
        <w:rPr>
          <w:rFonts w:eastAsia="Times New Roman"/>
          <w:szCs w:val="24"/>
        </w:rPr>
        <w:t>των υπε</w:t>
      </w:r>
      <w:r>
        <w:rPr>
          <w:rFonts w:eastAsia="Times New Roman"/>
          <w:szCs w:val="24"/>
        </w:rPr>
        <w:t>ρχρεωμένων νοικοκυριών».</w:t>
      </w:r>
    </w:p>
    <w:p w14:paraId="3DA32B72" w14:textId="77777777" w:rsidR="00C25A58" w:rsidRDefault="00A54F41">
      <w:pPr>
        <w:spacing w:after="0" w:line="720" w:lineRule="auto"/>
        <w:ind w:firstLine="720"/>
        <w:contextualSpacing/>
        <w:jc w:val="both"/>
        <w:rPr>
          <w:rFonts w:eastAsia="Times New Roman"/>
          <w:szCs w:val="24"/>
        </w:rPr>
      </w:pPr>
      <w:r w:rsidRPr="00D577BF">
        <w:rPr>
          <w:rFonts w:eastAsia="Times New Roman"/>
          <w:szCs w:val="24"/>
        </w:rPr>
        <w:lastRenderedPageBreak/>
        <w:t xml:space="preserve">8. Η με αριθμό 46/9-10-2018 </w:t>
      </w:r>
      <w:r>
        <w:rPr>
          <w:rFonts w:eastAsia="Times New Roman"/>
          <w:szCs w:val="24"/>
        </w:rPr>
        <w:t>ε</w:t>
      </w:r>
      <w:r w:rsidRPr="00D577BF">
        <w:rPr>
          <w:rFonts w:eastAsia="Times New Roman"/>
          <w:szCs w:val="24"/>
        </w:rPr>
        <w:t xml:space="preserve">πίκαιρη </w:t>
      </w:r>
      <w:r>
        <w:rPr>
          <w:rFonts w:eastAsia="Times New Roman"/>
          <w:szCs w:val="24"/>
        </w:rPr>
        <w:t>ε</w:t>
      </w:r>
      <w:r w:rsidRPr="00D577BF">
        <w:rPr>
          <w:rFonts w:eastAsia="Times New Roman"/>
          <w:szCs w:val="24"/>
        </w:rPr>
        <w:t>ρώτηση του Βουλευτή Ηρακλείου του Κομμουνιστικού Κόμματος Ελλάδ</w:t>
      </w:r>
      <w:r>
        <w:rPr>
          <w:rFonts w:eastAsia="Times New Roman"/>
          <w:szCs w:val="24"/>
        </w:rPr>
        <w:t>α</w:t>
      </w:r>
      <w:r w:rsidRPr="00D577BF">
        <w:rPr>
          <w:rFonts w:eastAsia="Times New Roman"/>
          <w:szCs w:val="24"/>
        </w:rPr>
        <w:t>ς κ. Εμμανουήλ Συντυχάκη προς τον Υπουργό Παιδείας, Έρευνας και Θρησκευμάτων, με θέμα: «Να υλοποιηθούν άμεσα μέτρα στήριξης των φ</w:t>
      </w:r>
      <w:r w:rsidRPr="00D577BF">
        <w:rPr>
          <w:rFonts w:eastAsia="Times New Roman"/>
          <w:szCs w:val="24"/>
        </w:rPr>
        <w:t>οιτητών που στεγάζονταν στις φοιτητικές εστίες που κάηκαν καθώς και για την ανέγερση νέων εστιών».</w:t>
      </w:r>
    </w:p>
    <w:p w14:paraId="3DA32B73" w14:textId="77777777" w:rsidR="00C25A58" w:rsidRDefault="00A54F41">
      <w:pPr>
        <w:spacing w:after="0" w:line="720" w:lineRule="auto"/>
        <w:ind w:firstLine="720"/>
        <w:contextualSpacing/>
        <w:jc w:val="both"/>
        <w:rPr>
          <w:rFonts w:eastAsia="Times New Roman"/>
          <w:szCs w:val="24"/>
        </w:rPr>
      </w:pPr>
      <w:r w:rsidRPr="00D577BF">
        <w:rPr>
          <w:rFonts w:eastAsia="Times New Roman"/>
          <w:szCs w:val="24"/>
        </w:rPr>
        <w:t xml:space="preserve">9. Η με αριθμό 38/8-10-2018 </w:t>
      </w:r>
      <w:r>
        <w:rPr>
          <w:rFonts w:eastAsia="Times New Roman"/>
          <w:szCs w:val="24"/>
        </w:rPr>
        <w:t>ε</w:t>
      </w:r>
      <w:r w:rsidRPr="00D577BF">
        <w:rPr>
          <w:rFonts w:eastAsia="Times New Roman"/>
          <w:szCs w:val="24"/>
        </w:rPr>
        <w:t xml:space="preserve">πίκαιρη </w:t>
      </w:r>
      <w:r>
        <w:rPr>
          <w:rFonts w:eastAsia="Times New Roman"/>
          <w:szCs w:val="24"/>
        </w:rPr>
        <w:t>ε</w:t>
      </w:r>
      <w:r w:rsidRPr="00D577BF">
        <w:rPr>
          <w:rFonts w:eastAsia="Times New Roman"/>
          <w:szCs w:val="24"/>
        </w:rPr>
        <w:t>ρώτηση του Βουλευτή Αρκαδίας της Δημοκρατικής Συμπαράταξης ΠΑΣΟΚ</w:t>
      </w:r>
      <w:r>
        <w:rPr>
          <w:rFonts w:eastAsia="Times New Roman"/>
          <w:szCs w:val="24"/>
        </w:rPr>
        <w:t xml:space="preserve"> </w:t>
      </w:r>
      <w:r w:rsidRPr="00D577BF">
        <w:rPr>
          <w:rFonts w:eastAsia="Times New Roman"/>
          <w:szCs w:val="24"/>
        </w:rPr>
        <w:t>-</w:t>
      </w:r>
      <w:r>
        <w:rPr>
          <w:rFonts w:eastAsia="Times New Roman"/>
          <w:szCs w:val="24"/>
        </w:rPr>
        <w:t xml:space="preserve"> </w:t>
      </w:r>
      <w:r w:rsidRPr="00D577BF">
        <w:rPr>
          <w:rFonts w:eastAsia="Times New Roman"/>
          <w:szCs w:val="24"/>
        </w:rPr>
        <w:t xml:space="preserve">ΔΗΜΑΡ κ. Οδυσσέα Κωνσταντινόπουλου προς τον Υπουργό </w:t>
      </w:r>
      <w:r w:rsidRPr="00D577BF">
        <w:rPr>
          <w:rFonts w:eastAsia="Times New Roman"/>
          <w:szCs w:val="24"/>
        </w:rPr>
        <w:t>Οικονομίας και Ανάπτυξης , με θέμα: «Ένταξη έργου β</w:t>
      </w:r>
      <w:r>
        <w:rPr>
          <w:rFonts w:eastAsia="Times New Roman"/>
          <w:szCs w:val="24"/>
        </w:rPr>
        <w:t>΄</w:t>
      </w:r>
      <w:r w:rsidRPr="00D577BF">
        <w:rPr>
          <w:rFonts w:eastAsia="Times New Roman"/>
          <w:szCs w:val="24"/>
        </w:rPr>
        <w:t xml:space="preserve"> φάσης επέκτασης δικτύου διανομής τηλεθέρμανσης Μεγαλόπολης Αρκαδίας».</w:t>
      </w:r>
    </w:p>
    <w:p w14:paraId="3DA32B74" w14:textId="77777777" w:rsidR="00C25A58" w:rsidRDefault="00A54F41">
      <w:pPr>
        <w:spacing w:after="0" w:line="720" w:lineRule="auto"/>
        <w:ind w:firstLine="720"/>
        <w:contextualSpacing/>
        <w:jc w:val="both"/>
        <w:rPr>
          <w:rFonts w:eastAsia="Times New Roman"/>
          <w:szCs w:val="24"/>
        </w:rPr>
      </w:pPr>
      <w:r w:rsidRPr="00D577BF">
        <w:rPr>
          <w:rFonts w:eastAsia="Times New Roman"/>
          <w:szCs w:val="24"/>
        </w:rPr>
        <w:t xml:space="preserve">10. Η με αριθμό 26/5-10-2018 </w:t>
      </w:r>
      <w:r>
        <w:rPr>
          <w:rFonts w:eastAsia="Times New Roman"/>
          <w:szCs w:val="24"/>
        </w:rPr>
        <w:t>ε</w:t>
      </w:r>
      <w:r w:rsidRPr="00D577BF">
        <w:rPr>
          <w:rFonts w:eastAsia="Times New Roman"/>
          <w:szCs w:val="24"/>
        </w:rPr>
        <w:t xml:space="preserve">πίκαιρη </w:t>
      </w:r>
      <w:r>
        <w:rPr>
          <w:rFonts w:eastAsia="Times New Roman"/>
          <w:szCs w:val="24"/>
        </w:rPr>
        <w:t>ε</w:t>
      </w:r>
      <w:r w:rsidRPr="00D577BF">
        <w:rPr>
          <w:rFonts w:eastAsia="Times New Roman"/>
          <w:szCs w:val="24"/>
        </w:rPr>
        <w:t>ρώτηση του Ανεξάρτητου Βουλευτή Β΄ Πειραιώς κ. Δημητρίου Καμμένου προς τον Υπουργό Παιδείας, Έ</w:t>
      </w:r>
      <w:r w:rsidRPr="00D577BF">
        <w:rPr>
          <w:rFonts w:eastAsia="Times New Roman"/>
          <w:szCs w:val="24"/>
        </w:rPr>
        <w:t xml:space="preserve">ρευνας και Θρησκευμάτων, σχετικά με </w:t>
      </w:r>
      <w:r w:rsidRPr="00D577BF">
        <w:rPr>
          <w:rFonts w:eastAsia="Times New Roman"/>
          <w:szCs w:val="24"/>
        </w:rPr>
        <w:lastRenderedPageBreak/>
        <w:t xml:space="preserve">την «τροπολογία που παγώνει το </w:t>
      </w:r>
      <w:r>
        <w:rPr>
          <w:rFonts w:eastAsia="Times New Roman"/>
          <w:szCs w:val="24"/>
        </w:rPr>
        <w:t>προεδρικό διάταγμα</w:t>
      </w:r>
      <w:r w:rsidRPr="00D577BF">
        <w:rPr>
          <w:rFonts w:eastAsia="Times New Roman"/>
          <w:szCs w:val="24"/>
        </w:rPr>
        <w:t xml:space="preserve"> για τους </w:t>
      </w:r>
      <w:r>
        <w:rPr>
          <w:rFonts w:eastAsia="Times New Roman"/>
          <w:szCs w:val="24"/>
        </w:rPr>
        <w:t>μ</w:t>
      </w:r>
      <w:r w:rsidRPr="00D577BF">
        <w:rPr>
          <w:rFonts w:eastAsia="Times New Roman"/>
          <w:szCs w:val="24"/>
        </w:rPr>
        <w:t xml:space="preserve">ουφτήδες». </w:t>
      </w:r>
    </w:p>
    <w:p w14:paraId="3DA32B75" w14:textId="77777777" w:rsidR="00C25A58" w:rsidRDefault="00A54F41">
      <w:pPr>
        <w:spacing w:after="0" w:line="720" w:lineRule="auto"/>
        <w:ind w:firstLine="720"/>
        <w:contextualSpacing/>
        <w:jc w:val="both"/>
        <w:rPr>
          <w:rFonts w:eastAsia="Times New Roman"/>
          <w:szCs w:val="24"/>
        </w:rPr>
      </w:pPr>
      <w:r w:rsidRPr="00D577BF">
        <w:rPr>
          <w:rFonts w:eastAsia="Times New Roman"/>
          <w:szCs w:val="24"/>
        </w:rPr>
        <w:t>ΑΝΑΦΟΡΕΣ</w:t>
      </w:r>
      <w:r>
        <w:rPr>
          <w:rFonts w:eastAsia="Times New Roman"/>
          <w:szCs w:val="24"/>
        </w:rPr>
        <w:t xml:space="preserve"> </w:t>
      </w:r>
      <w:r w:rsidRPr="00D577BF">
        <w:rPr>
          <w:rFonts w:eastAsia="Times New Roman"/>
          <w:szCs w:val="24"/>
        </w:rPr>
        <w:t>-</w:t>
      </w:r>
      <w:r>
        <w:rPr>
          <w:rFonts w:eastAsia="Times New Roman"/>
          <w:szCs w:val="24"/>
        </w:rPr>
        <w:t xml:space="preserve"> </w:t>
      </w:r>
      <w:r w:rsidRPr="00D577BF">
        <w:rPr>
          <w:rFonts w:eastAsia="Times New Roman"/>
          <w:szCs w:val="24"/>
        </w:rPr>
        <w:t>ΕΡΩΤΗΣΕΙΣ (Άρθρο 130 παρ</w:t>
      </w:r>
      <w:r>
        <w:rPr>
          <w:rFonts w:eastAsia="Times New Roman"/>
          <w:szCs w:val="24"/>
        </w:rPr>
        <w:t>άγραφος</w:t>
      </w:r>
      <w:r w:rsidRPr="00D577BF">
        <w:rPr>
          <w:rFonts w:eastAsia="Times New Roman"/>
          <w:szCs w:val="24"/>
        </w:rPr>
        <w:t xml:space="preserve"> 5 </w:t>
      </w:r>
      <w:r>
        <w:rPr>
          <w:rFonts w:eastAsia="Times New Roman"/>
          <w:szCs w:val="24"/>
        </w:rPr>
        <w:t xml:space="preserve">του </w:t>
      </w:r>
      <w:r w:rsidRPr="00D577BF">
        <w:rPr>
          <w:rFonts w:eastAsia="Times New Roman"/>
          <w:szCs w:val="24"/>
        </w:rPr>
        <w:t>Καν</w:t>
      </w:r>
      <w:r>
        <w:rPr>
          <w:rFonts w:eastAsia="Times New Roman"/>
          <w:szCs w:val="24"/>
        </w:rPr>
        <w:t>ονισμού της</w:t>
      </w:r>
      <w:r w:rsidRPr="00D577BF">
        <w:rPr>
          <w:rFonts w:eastAsia="Times New Roman"/>
          <w:szCs w:val="24"/>
        </w:rPr>
        <w:t xml:space="preserve"> Βουλής)</w:t>
      </w:r>
    </w:p>
    <w:p w14:paraId="3DA32B76" w14:textId="77777777" w:rsidR="00C25A58" w:rsidRDefault="00A54F41">
      <w:pPr>
        <w:spacing w:after="0" w:line="720" w:lineRule="auto"/>
        <w:ind w:firstLine="720"/>
        <w:contextualSpacing/>
        <w:jc w:val="both"/>
        <w:rPr>
          <w:rFonts w:eastAsia="Times New Roman"/>
          <w:szCs w:val="24"/>
        </w:rPr>
      </w:pPr>
      <w:r w:rsidRPr="00D577BF">
        <w:rPr>
          <w:rFonts w:eastAsia="Times New Roman"/>
          <w:szCs w:val="24"/>
        </w:rPr>
        <w:t xml:space="preserve">1. Η με αριθμό 1326/6-9-2018 </w:t>
      </w:r>
      <w:r>
        <w:rPr>
          <w:rFonts w:eastAsia="Times New Roman"/>
          <w:szCs w:val="24"/>
        </w:rPr>
        <w:t>ε</w:t>
      </w:r>
      <w:r w:rsidRPr="00D577BF">
        <w:rPr>
          <w:rFonts w:eastAsia="Times New Roman"/>
          <w:szCs w:val="24"/>
        </w:rPr>
        <w:t>ρώτηση του Βουλευτή Β΄ Αθηνών της Δημοκρατικής</w:t>
      </w:r>
      <w:r w:rsidRPr="00D577BF">
        <w:rPr>
          <w:rFonts w:eastAsia="Times New Roman"/>
          <w:szCs w:val="24"/>
        </w:rPr>
        <w:t xml:space="preserve"> Συμπαράταξης ΠΑΣΟΚ – ΔΗΜΑΡ κ. Γεωργίου - Δημητρίου Καρρά προς τον Υπουργό Περιβάλλοντος και Ενέργειας, με θέμα: «Απίστευτη αναλγησία της ΔΕΗ σε βάρος καταναλωτών της, που συνοδεύεται και από αφάνταστη ταλαιπωρία τους στα καταστήματα της ΔΕΗ».</w:t>
      </w:r>
    </w:p>
    <w:p w14:paraId="3DA32B77"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συνάδελφοι, εισερχόμαστε στη συζήτηση των</w:t>
      </w:r>
    </w:p>
    <w:p w14:paraId="3DA32B78" w14:textId="77777777" w:rsidR="00C25A58" w:rsidRDefault="00A54F41">
      <w:pPr>
        <w:spacing w:line="600" w:lineRule="auto"/>
        <w:ind w:firstLine="720"/>
        <w:contextualSpacing/>
        <w:jc w:val="center"/>
        <w:rPr>
          <w:rFonts w:eastAsia="Times New Roman" w:cs="Times New Roman"/>
          <w:b/>
          <w:szCs w:val="24"/>
        </w:rPr>
      </w:pPr>
      <w:r w:rsidRPr="00A7194D">
        <w:rPr>
          <w:rFonts w:eastAsia="Times New Roman" w:cs="Times New Roman"/>
          <w:b/>
          <w:szCs w:val="24"/>
        </w:rPr>
        <w:t>ΕΠΙΚΑΙΡΩΝ ΕΡΩΤΗΣΕΩΝ</w:t>
      </w:r>
    </w:p>
    <w:p w14:paraId="3DA32B79"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α συζητηθεί η τρίτη με αριθμό 58/11-10-2018 επίκαιρη ερώτηση πρώτου κύκλου του Βουλευτή Β΄ Αθηνών των Ανεξαρτήτων Ελλήνων κ.</w:t>
      </w:r>
      <w:r>
        <w:rPr>
          <w:rFonts w:eastAsia="Times New Roman" w:cs="Times New Roman"/>
          <w:b/>
          <w:bCs/>
          <w:szCs w:val="24"/>
        </w:rPr>
        <w:t xml:space="preserve"> </w:t>
      </w:r>
      <w:r w:rsidRPr="00A7194D">
        <w:rPr>
          <w:rFonts w:eastAsia="Times New Roman" w:cs="Times New Roman"/>
          <w:bCs/>
          <w:szCs w:val="24"/>
        </w:rPr>
        <w:t xml:space="preserve">Αθανασίου </w:t>
      </w:r>
      <w:proofErr w:type="spellStart"/>
      <w:r w:rsidRPr="00A7194D">
        <w:rPr>
          <w:rFonts w:eastAsia="Times New Roman" w:cs="Times New Roman"/>
          <w:bCs/>
          <w:szCs w:val="24"/>
        </w:rPr>
        <w:t>Παπαχριστόπουλου</w:t>
      </w:r>
      <w:proofErr w:type="spellEnd"/>
      <w:r>
        <w:rPr>
          <w:rFonts w:eastAsia="Times New Roman" w:cs="Times New Roman"/>
          <w:b/>
          <w:bCs/>
          <w:szCs w:val="24"/>
        </w:rPr>
        <w:t xml:space="preserve"> </w:t>
      </w:r>
      <w:r>
        <w:rPr>
          <w:rFonts w:eastAsia="Times New Roman" w:cs="Times New Roman"/>
          <w:szCs w:val="24"/>
        </w:rPr>
        <w:t>προς την Υ</w:t>
      </w:r>
      <w:r>
        <w:rPr>
          <w:rFonts w:eastAsia="Times New Roman" w:cs="Times New Roman"/>
          <w:szCs w:val="24"/>
        </w:rPr>
        <w:lastRenderedPageBreak/>
        <w:t xml:space="preserve">πουργό </w:t>
      </w:r>
      <w:r w:rsidRPr="00A7194D">
        <w:rPr>
          <w:rFonts w:eastAsia="Times New Roman" w:cs="Times New Roman"/>
          <w:bCs/>
          <w:szCs w:val="24"/>
        </w:rPr>
        <w:t xml:space="preserve">Εργασίας, </w:t>
      </w:r>
      <w:r w:rsidRPr="00A7194D">
        <w:rPr>
          <w:rFonts w:eastAsia="Times New Roman" w:cs="Times New Roman"/>
          <w:bCs/>
          <w:szCs w:val="24"/>
        </w:rPr>
        <w:t>Κοινωνικής Ασφάλισης και Κοινωνικής Αλληλεγγύης,</w:t>
      </w:r>
      <w:r>
        <w:rPr>
          <w:rFonts w:eastAsia="Times New Roman" w:cs="Times New Roman"/>
          <w:szCs w:val="24"/>
        </w:rPr>
        <w:t xml:space="preserve"> με θέμα: «Επιτακτική ανάγκη λύσης στο θέμα των αστέγων».</w:t>
      </w:r>
    </w:p>
    <w:p w14:paraId="3DA32B7A"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έχετε τον λόγο για δύο λεπτά.</w:t>
      </w:r>
    </w:p>
    <w:p w14:paraId="3DA32B7B" w14:textId="77777777" w:rsidR="00C25A58" w:rsidRDefault="00A54F41">
      <w:pPr>
        <w:spacing w:line="600" w:lineRule="auto"/>
        <w:ind w:firstLine="720"/>
        <w:contextualSpacing/>
        <w:jc w:val="both"/>
        <w:rPr>
          <w:rFonts w:eastAsia="Times New Roman" w:cs="Times New Roman"/>
          <w:szCs w:val="24"/>
        </w:rPr>
      </w:pPr>
      <w:r w:rsidRPr="00DE3E7B">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3DA32B7C"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Θα ήθελα να σας παρακαλέσω να παρατείνετε λ</w:t>
      </w:r>
      <w:r>
        <w:rPr>
          <w:rFonts w:eastAsia="Times New Roman" w:cs="Times New Roman"/>
          <w:szCs w:val="24"/>
        </w:rPr>
        <w:t>ίγο τον χρόνο, γιατί είναι ένα θέμα εκρηκτικό και μείζον και πιστεύω ότι αξίζει τον κόπο.</w:t>
      </w:r>
    </w:p>
    <w:p w14:paraId="3DA32B7D"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Θέλω, λοιπόν, να πω ότι σε μια κοινωνία, κυρία Υπουργέ -και το ξέρετε καλύτερα από μένα-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στην οποία </w:t>
      </w:r>
      <w:r>
        <w:rPr>
          <w:rFonts w:eastAsia="Times New Roman" w:cs="Times New Roman"/>
          <w:szCs w:val="24"/>
        </w:rPr>
        <w:t>οι πλούσιοι γίνονται λιγότεροι και πλουσιότεροι και οι φτωχοί περ</w:t>
      </w:r>
      <w:r>
        <w:rPr>
          <w:rFonts w:eastAsia="Times New Roman" w:cs="Times New Roman"/>
          <w:szCs w:val="24"/>
        </w:rPr>
        <w:t>ισσότεροι και φτωχότεροι -και που θα ξαναπώ για πολλοστή φορά ότι οκτώ άτομα στον πλανήτη έχουν περιουσιακά στοιχεία όσο ο φτωχότερος μισός πληθυσμός του πλανήτη, δηλαδή τα τρεισήμισι δισεκατομμύρια- μιλάμε πλέον για διαστροφή της πραγματικότητας και όχι γ</w:t>
      </w:r>
      <w:r>
        <w:rPr>
          <w:rFonts w:eastAsia="Times New Roman" w:cs="Times New Roman"/>
          <w:szCs w:val="24"/>
        </w:rPr>
        <w:t xml:space="preserve">ια αδικία. Μοιραία, λοιπόν -ειδικά μετά την κρίση του 2008 </w:t>
      </w:r>
      <w:r>
        <w:rPr>
          <w:rFonts w:eastAsia="Times New Roman" w:cs="Times New Roman"/>
          <w:szCs w:val="24"/>
        </w:rPr>
        <w:t xml:space="preserve">που </w:t>
      </w:r>
      <w:r>
        <w:rPr>
          <w:rFonts w:eastAsia="Times New Roman" w:cs="Times New Roman"/>
          <w:szCs w:val="24"/>
        </w:rPr>
        <w:t xml:space="preserve">δύο κοινωνικές ομάδες, η μεσαία και η εργατική τάξη, πλήρωσαν τα δέκα τρισεκατομμύρια που στοίχισε αυτή η κρίση </w:t>
      </w:r>
      <w:r>
        <w:rPr>
          <w:rFonts w:eastAsia="Times New Roman" w:cs="Times New Roman"/>
          <w:szCs w:val="24"/>
        </w:rPr>
        <w:lastRenderedPageBreak/>
        <w:t>την ίδια στιγμή που κάποιοι λίγοι πλούτιζαν- το θέμα των αστέγων έρχεται στην επι</w:t>
      </w:r>
      <w:r>
        <w:rPr>
          <w:rFonts w:eastAsia="Times New Roman" w:cs="Times New Roman"/>
          <w:szCs w:val="24"/>
        </w:rPr>
        <w:t>φάνεια.</w:t>
      </w:r>
    </w:p>
    <w:p w14:paraId="3DA32B7E"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Ξέρω την ευαισθησία σας. Θα ήθελα όμως, να παραθέσω μερικά στοιχεία από αυτά που υπάρχουν, διότι για τους περισσότερους από αυτούς δεν υπάρχουν. Να πω, λοιπόν, ότι γύρω στα εκατό εκατομμύρια άνθρωποι σε όλο</w:t>
      </w:r>
      <w:r>
        <w:rPr>
          <w:rFonts w:eastAsia="Times New Roman" w:cs="Times New Roman"/>
          <w:szCs w:val="24"/>
        </w:rPr>
        <w:t>ν</w:t>
      </w:r>
      <w:r>
        <w:rPr>
          <w:rFonts w:eastAsia="Times New Roman" w:cs="Times New Roman"/>
          <w:szCs w:val="24"/>
        </w:rPr>
        <w:t xml:space="preserve"> τον κόσμο δεν έχουν στέγη. Να πω ότι στη</w:t>
      </w:r>
      <w:r>
        <w:rPr>
          <w:rFonts w:eastAsia="Times New Roman" w:cs="Times New Roman"/>
          <w:szCs w:val="24"/>
        </w:rPr>
        <w:t>ν Ευρωπαϊκή Ένωση των είκοσι οκτώ εκατομμυρίων υπολογίζεται ότι είναι γύρω στα έξι εκατομμύρια σήμερα που μιλάμε και ίσως είναι μεγαλύτερο το νούμερο, διότι είναι αδύνατο να καταγραφούν αυτοί οι άνθρωποι με τα σημερινά δεδομένα. Να πω ακόμα, κυρία Υπουργέ,</w:t>
      </w:r>
      <w:r>
        <w:rPr>
          <w:rFonts w:eastAsia="Times New Roman" w:cs="Times New Roman"/>
          <w:szCs w:val="24"/>
        </w:rPr>
        <w:t xml:space="preserve"> ότι στη χώρα μας δεν είναι καταγεγραμμένο το νούμερο. Ίσως έχετε περισσότερα στοιχεία από μένα. Με βάση, όμως, τα στοιχεία που έχω πάρει από τον Δήμο Αθηναίων, είκοσι χιλιάδες κάτοικοι της πρωτεύουσας σιτίζονται για την επιβίωση τους στις κοινωνικές υποδο</w:t>
      </w:r>
      <w:r>
        <w:rPr>
          <w:rFonts w:eastAsia="Times New Roman" w:cs="Times New Roman"/>
          <w:szCs w:val="24"/>
        </w:rPr>
        <w:t xml:space="preserve">μές, χωρίς αυτό να σημαίνει ότι είναι μόνο αυτοί. Να πω ακόμα, γιατί υπάρχει μια παρεξήγηση, ότι το 90% των αστέγων είναι Έλληνες και το 10% είναι αλλοδαποί. Αυτό θα πρέπει να το </w:t>
      </w:r>
      <w:r>
        <w:rPr>
          <w:rFonts w:eastAsia="Times New Roman" w:cs="Times New Roman"/>
          <w:szCs w:val="24"/>
        </w:rPr>
        <w:t xml:space="preserve">λάβουμε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w:t>
      </w:r>
    </w:p>
    <w:p w14:paraId="3DA32B7F"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επίσης, να θυμίσω ότι δεν είναι δικό μας μόνο</w:t>
      </w:r>
      <w:r>
        <w:rPr>
          <w:rFonts w:eastAsia="Times New Roman" w:cs="Times New Roman"/>
          <w:szCs w:val="24"/>
        </w:rPr>
        <w:t xml:space="preserve"> φαινόμενο. Να μην παρεξηγηθούμε. Είναι εκρηκτικό το φαινόμενο στη Μεγάλη Βρετανία, στην Ιρλανδία και, ω του θαύματος, στη πιο ευημερούσα χώρα της Ευρωπαϊκής Ένωσης, τη Γερμανία -ακούστε το νούμερο!- υπάρχουν οκτακόσιες εξήντα χιλιάδες άστεγοι. Ένα 40% από</w:t>
      </w:r>
      <w:r>
        <w:rPr>
          <w:rFonts w:eastAsia="Times New Roman" w:cs="Times New Roman"/>
          <w:szCs w:val="24"/>
        </w:rPr>
        <w:t xml:space="preserve"> αυτούς είναι οικονομικοί μετανάστες και πρόσφυγες. Και αυτά στη Γερμανία της ευημερίας! Συνεπώς δεν είναι μόνο δικό μας φαινόμενο.</w:t>
      </w:r>
    </w:p>
    <w:p w14:paraId="3DA32B80" w14:textId="77777777" w:rsidR="00C25A58" w:rsidRDefault="00A54F41">
      <w:pPr>
        <w:spacing w:line="600" w:lineRule="auto"/>
        <w:ind w:firstLine="720"/>
        <w:contextualSpacing/>
        <w:jc w:val="both"/>
        <w:rPr>
          <w:rFonts w:eastAsia="Times New Roman" w:cs="Times New Roman"/>
          <w:szCs w:val="24"/>
        </w:rPr>
      </w:pPr>
      <w:r w:rsidRPr="00AA633A">
        <w:rPr>
          <w:rFonts w:eastAsia="Times New Roman" w:cs="Times New Roman"/>
          <w:b/>
          <w:szCs w:val="24"/>
        </w:rPr>
        <w:t>ΠΡΟΕΔΡΕΥΩΝ (Γεώργιος Βαρεμένος):</w:t>
      </w:r>
      <w:r>
        <w:rPr>
          <w:rFonts w:eastAsia="Times New Roman" w:cs="Times New Roman"/>
          <w:szCs w:val="24"/>
        </w:rPr>
        <w:t xml:space="preserve"> Ωραία. Την ερώτηση σας, παρακαλώ, 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w:t>
      </w:r>
    </w:p>
    <w:p w14:paraId="3DA32B81" w14:textId="77777777" w:rsidR="00C25A58" w:rsidRDefault="00A54F41">
      <w:pPr>
        <w:spacing w:line="600" w:lineRule="auto"/>
        <w:ind w:firstLine="720"/>
        <w:contextualSpacing/>
        <w:jc w:val="both"/>
        <w:rPr>
          <w:rFonts w:eastAsia="Times New Roman" w:cs="Times New Roman"/>
          <w:szCs w:val="24"/>
        </w:rPr>
      </w:pPr>
      <w:r w:rsidRPr="00AA633A">
        <w:rPr>
          <w:rFonts w:eastAsia="Times New Roman" w:cs="Times New Roman"/>
          <w:b/>
          <w:szCs w:val="24"/>
        </w:rPr>
        <w:t xml:space="preserve">ΑΘΑΝΑΣΙΟΣ ΠΑΠΑΧΡΙΣΤΟΠΟΥΛΟΣ: </w:t>
      </w:r>
      <w:r>
        <w:rPr>
          <w:rFonts w:eastAsia="Times New Roman" w:cs="Times New Roman"/>
          <w:szCs w:val="24"/>
        </w:rPr>
        <w:t>Είναι</w:t>
      </w:r>
      <w:r>
        <w:rPr>
          <w:rFonts w:eastAsia="Times New Roman" w:cs="Times New Roman"/>
          <w:szCs w:val="24"/>
        </w:rPr>
        <w:t xml:space="preserve"> αυτονόητη, κύριε Πρόεδρε, η ερώτηση. Αυτονόητη είναι! Κάποιοι άνθρωποι από εμάς πάμε το βράδυ κουρασμένοι, ξαπλώνουμε, βγάζουμε τα ρούχα μας και κάνουμε ένα μπάνιο.</w:t>
      </w:r>
    </w:p>
    <w:p w14:paraId="3DA32B82" w14:textId="77777777" w:rsidR="00C25A58" w:rsidRDefault="00A54F41">
      <w:pPr>
        <w:spacing w:line="600" w:lineRule="auto"/>
        <w:ind w:firstLine="720"/>
        <w:contextualSpacing/>
        <w:jc w:val="both"/>
        <w:rPr>
          <w:rFonts w:eastAsia="Times New Roman" w:cs="Times New Roman"/>
          <w:szCs w:val="24"/>
        </w:rPr>
      </w:pPr>
      <w:r w:rsidRPr="00AA633A">
        <w:rPr>
          <w:rFonts w:eastAsia="Times New Roman" w:cs="Times New Roman"/>
          <w:b/>
          <w:szCs w:val="24"/>
        </w:rPr>
        <w:t>ΠΡΟΕΔΡΕΥΩΝ (Γεώργιος Βαρεμένος):</w:t>
      </w:r>
      <w:r>
        <w:rPr>
          <w:rFonts w:eastAsia="Times New Roman" w:cs="Times New Roman"/>
          <w:szCs w:val="24"/>
        </w:rPr>
        <w:t xml:space="preserve"> Αφού είναι αυτονόητη, να την ακούσουμε.</w:t>
      </w:r>
    </w:p>
    <w:p w14:paraId="3DA32B83" w14:textId="77777777" w:rsidR="00C25A58" w:rsidRDefault="00A54F41">
      <w:pPr>
        <w:spacing w:line="600" w:lineRule="auto"/>
        <w:ind w:firstLine="720"/>
        <w:contextualSpacing/>
        <w:jc w:val="both"/>
        <w:rPr>
          <w:rFonts w:eastAsia="Times New Roman" w:cs="Times New Roman"/>
          <w:szCs w:val="24"/>
        </w:rPr>
      </w:pPr>
      <w:r w:rsidRPr="00AA633A">
        <w:rPr>
          <w:rFonts w:eastAsia="Times New Roman" w:cs="Times New Roman"/>
          <w:b/>
          <w:szCs w:val="24"/>
        </w:rPr>
        <w:t>ΑΘΑΝΑΣΙΟΣ ΠΑΠΑΧΡΙ</w:t>
      </w:r>
      <w:r w:rsidRPr="00AA633A">
        <w:rPr>
          <w:rFonts w:eastAsia="Times New Roman" w:cs="Times New Roman"/>
          <w:b/>
          <w:szCs w:val="24"/>
        </w:rPr>
        <w:t xml:space="preserve">ΣΤΟΠΟΥΛΟΣ: </w:t>
      </w:r>
      <w:r>
        <w:rPr>
          <w:rFonts w:eastAsia="Times New Roman" w:cs="Times New Roman"/>
          <w:szCs w:val="24"/>
        </w:rPr>
        <w:t>Ακούστε λίγο γιατί είναι ένα κοινωνικό θέμα μεγάλης σημασίας. Ίσως είναι η επόμενη ατομική βόμβα στον πλανήτη, κύριε Πρόεδρε.</w:t>
      </w:r>
    </w:p>
    <w:p w14:paraId="3DA32B84"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ξέρω τις ευαισθησίες σας. Τι σκεφτόμαστε, λοιπόν, να κάνουμε γι’ αυτούς τους ανθρώπους; Τους συναντάω εγ</w:t>
      </w:r>
      <w:r>
        <w:rPr>
          <w:rFonts w:eastAsia="Times New Roman" w:cs="Times New Roman"/>
          <w:szCs w:val="24"/>
        </w:rPr>
        <w:t xml:space="preserve">ώ καθημερινά κάτω από γέφυρες, από στέγες, στο Πεδίο του Άρεως και πάει λέγοντας. Ξαναλέω τα νούμερα δεν είναι </w:t>
      </w:r>
      <w:proofErr w:type="spellStart"/>
      <w:r>
        <w:rPr>
          <w:rFonts w:eastAsia="Times New Roman" w:cs="Times New Roman"/>
          <w:szCs w:val="24"/>
        </w:rPr>
        <w:t>επικαιροποιημένα</w:t>
      </w:r>
      <w:proofErr w:type="spellEnd"/>
      <w:r>
        <w:rPr>
          <w:rFonts w:eastAsia="Times New Roman" w:cs="Times New Roman"/>
          <w:szCs w:val="24"/>
        </w:rPr>
        <w:t>. Είναι αδύνατον να μαζευτούν αυτοί οι άνθρωποι. Τι σκέφτεται να κάνει η πολιτεία οργανωμένα γι’ αυτούς τους ανθρώπους; Επιφυλάσσ</w:t>
      </w:r>
      <w:r>
        <w:rPr>
          <w:rFonts w:eastAsia="Times New Roman" w:cs="Times New Roman"/>
          <w:szCs w:val="24"/>
        </w:rPr>
        <w:t>ομαι στο δεύτερο κομμάτι της τοποθέτησης μου.</w:t>
      </w:r>
    </w:p>
    <w:p w14:paraId="3DA32B85" w14:textId="77777777" w:rsidR="00C25A58" w:rsidRDefault="00A54F41">
      <w:pPr>
        <w:spacing w:line="600" w:lineRule="auto"/>
        <w:ind w:firstLine="720"/>
        <w:contextualSpacing/>
        <w:jc w:val="both"/>
        <w:rPr>
          <w:rFonts w:eastAsia="SimSun"/>
          <w:szCs w:val="24"/>
          <w:lang w:eastAsia="zh-CN"/>
        </w:rPr>
      </w:pPr>
      <w:r>
        <w:rPr>
          <w:rFonts w:eastAsia="Times New Roman" w:cs="Times New Roman"/>
          <w:szCs w:val="24"/>
        </w:rPr>
        <w:t>Σας ευχαριστώ</w:t>
      </w:r>
      <w:r>
        <w:rPr>
          <w:rFonts w:eastAsia="SimSun"/>
          <w:szCs w:val="24"/>
          <w:lang w:eastAsia="zh-CN"/>
        </w:rPr>
        <w:t>.</w:t>
      </w:r>
    </w:p>
    <w:p w14:paraId="3DA32B86" w14:textId="77777777" w:rsidR="00C25A58" w:rsidRDefault="00A54F41">
      <w:pPr>
        <w:spacing w:line="600" w:lineRule="auto"/>
        <w:ind w:firstLine="720"/>
        <w:contextualSpacing/>
        <w:jc w:val="both"/>
        <w:rPr>
          <w:rFonts w:eastAsia="Times New Roman"/>
          <w:szCs w:val="24"/>
        </w:rPr>
      </w:pPr>
      <w:r w:rsidRPr="00A475EB">
        <w:rPr>
          <w:rFonts w:eastAsia="Times New Roman"/>
          <w:b/>
          <w:szCs w:val="24"/>
        </w:rPr>
        <w:t>ΠΡΟΕΔΡΕΥΩΝ (Γεώργιος Βαρεμένος):</w:t>
      </w:r>
      <w:r>
        <w:rPr>
          <w:rFonts w:eastAsia="Times New Roman"/>
          <w:b/>
          <w:szCs w:val="24"/>
        </w:rPr>
        <w:t xml:space="preserve"> </w:t>
      </w:r>
      <w:r>
        <w:rPr>
          <w:rFonts w:eastAsia="Times New Roman"/>
          <w:szCs w:val="24"/>
        </w:rPr>
        <w:t>Ορίστε, κυρία Υπουργέ, έχετε τον λόγο.</w:t>
      </w:r>
    </w:p>
    <w:p w14:paraId="3DA32B87" w14:textId="77777777" w:rsidR="00C25A58" w:rsidRDefault="00A54F41">
      <w:pPr>
        <w:spacing w:line="600" w:lineRule="auto"/>
        <w:ind w:firstLine="720"/>
        <w:contextualSpacing/>
        <w:jc w:val="both"/>
        <w:rPr>
          <w:rFonts w:eastAsia="Times New Roman"/>
          <w:szCs w:val="24"/>
        </w:rPr>
      </w:pPr>
      <w:r w:rsidRPr="00A475EB">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b/>
          <w:szCs w:val="24"/>
        </w:rPr>
        <w:t xml:space="preserve"> </w:t>
      </w:r>
      <w:r>
        <w:rPr>
          <w:rFonts w:eastAsia="Times New Roman"/>
          <w:szCs w:val="24"/>
        </w:rPr>
        <w:t xml:space="preserve">Κύριε </w:t>
      </w:r>
      <w:proofErr w:type="spellStart"/>
      <w:r>
        <w:rPr>
          <w:rFonts w:eastAsia="Times New Roman"/>
          <w:szCs w:val="24"/>
        </w:rPr>
        <w:t>Παπαχριστόπουλε</w:t>
      </w:r>
      <w:proofErr w:type="spellEnd"/>
      <w:r>
        <w:rPr>
          <w:rFonts w:eastAsia="Times New Roman"/>
          <w:szCs w:val="24"/>
        </w:rPr>
        <w:t xml:space="preserve">, η </w:t>
      </w:r>
      <w:r>
        <w:rPr>
          <w:rFonts w:eastAsia="Times New Roman"/>
          <w:szCs w:val="24"/>
        </w:rPr>
        <w:t>επίκαιρη ερώτηση που καταθέσατε είναι πράγματι τεκμηριωμένη και επίκαιρη. Κάθε τέτοια εποχή μεγάλα πρωτοσέλιδα αναδεικνύουν το θέμα εν όψει του χειμώνα. Σας ευχαριστώ, λοιπόν, που μου δίνετε την ευκαιρία να πω επίσημα στη Βουλή τι ακριβώς συμβαίνει.</w:t>
      </w:r>
    </w:p>
    <w:p w14:paraId="3DA32B88" w14:textId="77777777" w:rsidR="00C25A58" w:rsidRDefault="00A54F41">
      <w:pPr>
        <w:spacing w:line="600" w:lineRule="auto"/>
        <w:ind w:firstLine="720"/>
        <w:contextualSpacing/>
        <w:jc w:val="both"/>
        <w:rPr>
          <w:rFonts w:eastAsia="Times New Roman"/>
          <w:szCs w:val="24"/>
        </w:rPr>
      </w:pPr>
      <w:r>
        <w:rPr>
          <w:rFonts w:eastAsia="Times New Roman"/>
          <w:szCs w:val="24"/>
        </w:rPr>
        <w:lastRenderedPageBreak/>
        <w:t>Το πρό</w:t>
      </w:r>
      <w:r>
        <w:rPr>
          <w:rFonts w:eastAsia="Times New Roman"/>
          <w:szCs w:val="24"/>
        </w:rPr>
        <w:t xml:space="preserve">βλημα είναι </w:t>
      </w:r>
      <w:proofErr w:type="spellStart"/>
      <w:r>
        <w:rPr>
          <w:rFonts w:eastAsia="Times New Roman"/>
          <w:szCs w:val="24"/>
        </w:rPr>
        <w:t>πολυπαραγοντικό</w:t>
      </w:r>
      <w:proofErr w:type="spellEnd"/>
      <w:r>
        <w:rPr>
          <w:rFonts w:eastAsia="Times New Roman"/>
          <w:szCs w:val="24"/>
        </w:rPr>
        <w:t>, το ξέρετε. Όπως είπατε, είναι ένα φαινόμενο που πλήττει όλα τα κράτη, ακόμα και τα ευημερούντα. Στην Ελλάδα πήρε μορφή χιονοστιβάδας λόγω της κρίσης, αλλά ήδη από το 2017 και τώρα πια μετά τη μεγάλη έρευνα που κάναμε το 2018, μ</w:t>
      </w:r>
      <w:r>
        <w:rPr>
          <w:rFonts w:eastAsia="Times New Roman"/>
          <w:szCs w:val="24"/>
        </w:rPr>
        <w:t>πορώ να σας πω υπεύθυνα ότι το φαινόμενο βρίσκεται σε σημαντική υποχώρηση. Το λέω αυτό υπεύθυνα, γιατί διεξήχθη για πρώτη φορά έρευνα σε επτά δήμους –έχω όλα τα στοιχεία- με έναν επιστημονικό τρόπο από ένα πανεπιστήμιο και σε συνεργασία όλων των φορέων που</w:t>
      </w:r>
      <w:r>
        <w:rPr>
          <w:rFonts w:eastAsia="Times New Roman"/>
          <w:szCs w:val="24"/>
        </w:rPr>
        <w:t xml:space="preserve"> έχουν είτε δομές αστέγων είτε παρακολουθούν το φαινόμενο είτε έχουν συσσίτια είτε οτιδήποτε άλλο. Άρα όλοι μετείχαν για πρώτη φορά.</w:t>
      </w:r>
    </w:p>
    <w:p w14:paraId="3DA32B89" w14:textId="77777777" w:rsidR="00C25A58" w:rsidRDefault="00A54F41">
      <w:pPr>
        <w:spacing w:line="600" w:lineRule="auto"/>
        <w:ind w:firstLine="720"/>
        <w:contextualSpacing/>
        <w:jc w:val="both"/>
        <w:rPr>
          <w:rFonts w:eastAsia="Times New Roman"/>
          <w:szCs w:val="24"/>
        </w:rPr>
      </w:pPr>
      <w:r>
        <w:rPr>
          <w:rFonts w:eastAsia="Times New Roman"/>
          <w:szCs w:val="24"/>
        </w:rPr>
        <w:t xml:space="preserve">Δεύτερον, έγινε με επιστημονικό εργαλείο από την ΗΔΙΚΑ, δηλαδή ηλεκτρονική καταγραφή </w:t>
      </w:r>
      <w:proofErr w:type="spellStart"/>
      <w:r>
        <w:rPr>
          <w:rFonts w:eastAsia="Times New Roman"/>
          <w:szCs w:val="24"/>
          <w:lang w:val="en-US"/>
        </w:rPr>
        <w:t>streetwork</w:t>
      </w:r>
      <w:proofErr w:type="spellEnd"/>
      <w:r>
        <w:rPr>
          <w:rFonts w:eastAsia="Times New Roman"/>
          <w:szCs w:val="24"/>
        </w:rPr>
        <w:t xml:space="preserve"> με πολύ συγκεκριμένο τρόπο.</w:t>
      </w:r>
      <w:r>
        <w:rPr>
          <w:rFonts w:eastAsia="Times New Roman"/>
          <w:szCs w:val="24"/>
        </w:rPr>
        <w:t xml:space="preserve"> Αυτό δεν έχει ξαναγίνει, κύριε </w:t>
      </w:r>
      <w:proofErr w:type="spellStart"/>
      <w:r>
        <w:rPr>
          <w:rFonts w:eastAsia="Times New Roman"/>
          <w:szCs w:val="24"/>
        </w:rPr>
        <w:t>Παπαχριστόπουλε</w:t>
      </w:r>
      <w:proofErr w:type="spellEnd"/>
      <w:r>
        <w:rPr>
          <w:rFonts w:eastAsia="Times New Roman"/>
          <w:szCs w:val="24"/>
        </w:rPr>
        <w:t xml:space="preserve">, γιατί όλα όσα ακούγαμε όλα αυτά τα χρόνια ήταν εκτιμήσεις </w:t>
      </w:r>
      <w:r>
        <w:rPr>
          <w:rFonts w:eastAsia="Times New Roman"/>
          <w:szCs w:val="24"/>
        </w:rPr>
        <w:t xml:space="preserve">από </w:t>
      </w:r>
      <w:r>
        <w:rPr>
          <w:rFonts w:eastAsia="Times New Roman"/>
          <w:szCs w:val="24"/>
        </w:rPr>
        <w:t xml:space="preserve">ΜΚΟ ή </w:t>
      </w:r>
      <w:r>
        <w:rPr>
          <w:rFonts w:eastAsia="Times New Roman"/>
          <w:szCs w:val="24"/>
        </w:rPr>
        <w:t xml:space="preserve">από </w:t>
      </w:r>
      <w:r>
        <w:rPr>
          <w:rFonts w:eastAsia="Times New Roman"/>
          <w:szCs w:val="24"/>
        </w:rPr>
        <w:t>ινστιτούτ</w:t>
      </w:r>
      <w:r>
        <w:rPr>
          <w:rFonts w:eastAsia="Times New Roman"/>
          <w:szCs w:val="24"/>
        </w:rPr>
        <w:t>α</w:t>
      </w:r>
      <w:r>
        <w:rPr>
          <w:rFonts w:eastAsia="Times New Roman"/>
          <w:szCs w:val="24"/>
        </w:rPr>
        <w:t>. Κατά εποχή ποτέ δεν έγινε τέτοια έρευνα. Εμείς την κάναμε για πρώτη φορά.</w:t>
      </w:r>
    </w:p>
    <w:p w14:paraId="3DA32B8A" w14:textId="77777777" w:rsidR="00C25A58" w:rsidRDefault="00A54F41">
      <w:pPr>
        <w:spacing w:line="600" w:lineRule="auto"/>
        <w:ind w:firstLine="720"/>
        <w:contextualSpacing/>
        <w:jc w:val="both"/>
        <w:rPr>
          <w:rFonts w:eastAsia="Times New Roman"/>
          <w:szCs w:val="24"/>
        </w:rPr>
      </w:pPr>
      <w:r>
        <w:rPr>
          <w:rFonts w:eastAsia="Times New Roman"/>
          <w:szCs w:val="24"/>
        </w:rPr>
        <w:lastRenderedPageBreak/>
        <w:t xml:space="preserve">Τα στοιχεία τα παραθέτετε. Είναι τα στοιχεία της </w:t>
      </w:r>
      <w:r>
        <w:rPr>
          <w:rFonts w:eastAsia="Times New Roman"/>
          <w:szCs w:val="24"/>
        </w:rPr>
        <w:t xml:space="preserve">έρευνας. Όμως, εμείς έχουμε άλλο ένα «δίχτυ», πέραν της έρευνας. Έχουμε το «δίχτυ» του ΚΕΑ. Εμείς καταφέραμε να δίνουμε το ΚΕΑ σε όλους τους άστεγους. Πάει ο άστεγος στον δήμο, γίνεται ταυτοποίηση των στοιχείων του και του δίνουμε το ΚΕΑ. Πρέπει να ξέρετε </w:t>
      </w:r>
      <w:r>
        <w:rPr>
          <w:rFonts w:eastAsia="Times New Roman"/>
          <w:szCs w:val="24"/>
        </w:rPr>
        <w:t xml:space="preserve">ότι αυτό είναι μοναδικό και άρα έχω και το νούμερο του ΚΕΑ. Επίσης, ξέρω πόσοι </w:t>
      </w:r>
      <w:proofErr w:type="spellStart"/>
      <w:r>
        <w:rPr>
          <w:rFonts w:eastAsia="Times New Roman"/>
          <w:szCs w:val="24"/>
        </w:rPr>
        <w:t>απήντησαν</w:t>
      </w:r>
      <w:proofErr w:type="spellEnd"/>
      <w:r>
        <w:rPr>
          <w:rFonts w:eastAsia="Times New Roman"/>
          <w:szCs w:val="24"/>
        </w:rPr>
        <w:t xml:space="preserve"> στην έρευνα που κάναμε στο </w:t>
      </w:r>
      <w:proofErr w:type="spellStart"/>
      <w:r>
        <w:rPr>
          <w:rFonts w:eastAsia="Times New Roman"/>
          <w:szCs w:val="24"/>
          <w:lang w:val="en-US"/>
        </w:rPr>
        <w:t>streetwork</w:t>
      </w:r>
      <w:proofErr w:type="spellEnd"/>
      <w:r w:rsidRPr="00A475EB">
        <w:rPr>
          <w:rFonts w:eastAsia="Times New Roman"/>
          <w:szCs w:val="24"/>
        </w:rPr>
        <w:t xml:space="preserve"> </w:t>
      </w:r>
      <w:r>
        <w:rPr>
          <w:rFonts w:eastAsia="Times New Roman"/>
          <w:szCs w:val="24"/>
        </w:rPr>
        <w:t xml:space="preserve">ότι παίρνουν το ΚΕΑ. Άρα έχουμε πολλά πλέον στοιχεία όταν </w:t>
      </w:r>
      <w:proofErr w:type="spellStart"/>
      <w:r>
        <w:rPr>
          <w:rFonts w:eastAsia="Times New Roman"/>
          <w:szCs w:val="24"/>
        </w:rPr>
        <w:t>αλληλοεπιθέτουμε</w:t>
      </w:r>
      <w:proofErr w:type="spellEnd"/>
      <w:r>
        <w:rPr>
          <w:rFonts w:eastAsia="Times New Roman"/>
          <w:szCs w:val="24"/>
        </w:rPr>
        <w:t xml:space="preserve"> την έρευνα.</w:t>
      </w:r>
    </w:p>
    <w:p w14:paraId="3DA32B8B" w14:textId="77777777" w:rsidR="00C25A58" w:rsidRDefault="00A54F41">
      <w:pPr>
        <w:spacing w:line="600" w:lineRule="auto"/>
        <w:ind w:firstLine="720"/>
        <w:contextualSpacing/>
        <w:jc w:val="both"/>
        <w:rPr>
          <w:rFonts w:eastAsia="Times New Roman"/>
          <w:szCs w:val="24"/>
        </w:rPr>
      </w:pPr>
      <w:r>
        <w:rPr>
          <w:rFonts w:eastAsia="Times New Roman"/>
          <w:szCs w:val="24"/>
        </w:rPr>
        <w:t>Πολύ γρήγορα θα έχουμε τα αποτελέσματα που</w:t>
      </w:r>
      <w:r>
        <w:rPr>
          <w:rFonts w:eastAsia="Times New Roman"/>
          <w:szCs w:val="24"/>
        </w:rPr>
        <w:t xml:space="preserve"> θα σας ανακοινωθούν αλλά και την προβολή σε εθνικό επίπεδο. Άρα θα ξέρουμε ότι σ</w:t>
      </w:r>
      <w:r>
        <w:rPr>
          <w:rFonts w:eastAsia="Times New Roman"/>
          <w:szCs w:val="24"/>
        </w:rPr>
        <w:t>ε</w:t>
      </w:r>
      <w:r>
        <w:rPr>
          <w:rFonts w:eastAsia="Times New Roman"/>
          <w:szCs w:val="24"/>
        </w:rPr>
        <w:t xml:space="preserve"> αυτούς τους επτά δήμους πληθυσμού ενός εκατομμυρίου εξακοσίων χιλιάδων, δηλαδή περίπου το 15% του πληθυσμού της χώρας, τόση ήταν η προβολή των αστέγων στον δρόμο, τόσοι ήταν</w:t>
      </w:r>
      <w:r>
        <w:rPr>
          <w:rFonts w:eastAsia="Times New Roman"/>
          <w:szCs w:val="24"/>
        </w:rPr>
        <w:t xml:space="preserve"> σε δομές, τόσοι είναι στα προγράμματα που κάνουμε για τη στέγαση, την επανένταξη και την εργασία, γιατί βάζουμε εξακόσιους σαράντα τέσσερις ανθρώπους αυτή τη στιγμή στην εργασία και τους εξασφαλίζουμε και στέγη.</w:t>
      </w:r>
    </w:p>
    <w:p w14:paraId="3DA32B8C" w14:textId="77777777" w:rsidR="00C25A58" w:rsidRDefault="00A54F41">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το κουδούνι λήξεως</w:t>
      </w:r>
      <w:r>
        <w:rPr>
          <w:rFonts w:eastAsia="Times New Roman"/>
          <w:szCs w:val="24"/>
        </w:rPr>
        <w:t xml:space="preserve"> του χρόνου ομιλίας της κυρίας Αναπληρώτριας Υπουργού)</w:t>
      </w:r>
    </w:p>
    <w:p w14:paraId="3DA32B8D" w14:textId="77777777" w:rsidR="00C25A58" w:rsidRDefault="00A54F41">
      <w:pPr>
        <w:spacing w:line="600" w:lineRule="auto"/>
        <w:ind w:firstLine="720"/>
        <w:contextualSpacing/>
        <w:jc w:val="both"/>
        <w:rPr>
          <w:rFonts w:eastAsia="Times New Roman"/>
          <w:szCs w:val="24"/>
        </w:rPr>
      </w:pPr>
      <w:r>
        <w:rPr>
          <w:rFonts w:eastAsia="Times New Roman"/>
          <w:szCs w:val="24"/>
        </w:rPr>
        <w:t xml:space="preserve">Θα σας πω τώρα, λοιπόν, ως αποτέλεσμα όλων αυτών, τι κάνουμε, τι θεσμοθετούμε. Άμεσα επεξεργαζόμαστε την εθνική στρατηγική για τους άστεγους, την οποία θα καταθέσουμε μέσα σ’ έναν μήνα στη Βουλή, ώστε </w:t>
      </w:r>
      <w:r>
        <w:rPr>
          <w:rFonts w:eastAsia="Times New Roman"/>
          <w:szCs w:val="24"/>
        </w:rPr>
        <w:t>πια να υπάρχει ένα πολύ συγκεκριμένο εργαλείο για τους άστεγους με εκπροσωπήσεις των αστέγων και τα πάντα.</w:t>
      </w:r>
    </w:p>
    <w:p w14:paraId="3DA32B8E" w14:textId="77777777" w:rsidR="00C25A58" w:rsidRDefault="00A54F41">
      <w:pPr>
        <w:spacing w:line="600" w:lineRule="auto"/>
        <w:ind w:firstLine="720"/>
        <w:contextualSpacing/>
        <w:jc w:val="both"/>
        <w:rPr>
          <w:rFonts w:eastAsia="Times New Roman"/>
          <w:szCs w:val="24"/>
        </w:rPr>
      </w:pPr>
      <w:r>
        <w:rPr>
          <w:rFonts w:eastAsia="Times New Roman"/>
          <w:szCs w:val="24"/>
        </w:rPr>
        <w:t>Μιλάμε για εθνική στρατηγική. Αυτή θα έχει τα εξής κεφάλαια.</w:t>
      </w:r>
    </w:p>
    <w:p w14:paraId="3DA32B8F" w14:textId="77777777" w:rsidR="00C25A58" w:rsidRDefault="00A54F41">
      <w:pPr>
        <w:spacing w:line="600" w:lineRule="auto"/>
        <w:ind w:firstLine="720"/>
        <w:contextualSpacing/>
        <w:jc w:val="both"/>
        <w:rPr>
          <w:rFonts w:eastAsia="Times New Roman"/>
          <w:szCs w:val="24"/>
        </w:rPr>
      </w:pPr>
      <w:r>
        <w:rPr>
          <w:rFonts w:eastAsia="Times New Roman"/>
          <w:szCs w:val="24"/>
        </w:rPr>
        <w:t>Το πρώτο</w:t>
      </w:r>
      <w:r w:rsidRPr="00263732">
        <w:rPr>
          <w:rFonts w:eastAsia="Times New Roman"/>
          <w:szCs w:val="24"/>
        </w:rPr>
        <w:t>:</w:t>
      </w:r>
      <w:r>
        <w:rPr>
          <w:rFonts w:eastAsia="Times New Roman"/>
          <w:szCs w:val="24"/>
        </w:rPr>
        <w:t xml:space="preserve"> Κωδικοποίηση όλης της υφιστάμενης νομοθεσίας. Την κάναμε. Ποιες προτάσεις περαιτέρω γίνονται στη νομοθεσία; Έχουμε μεγάλη ομάδα νομικών που δουλεύει πάνω σ</w:t>
      </w:r>
      <w:r>
        <w:rPr>
          <w:rFonts w:eastAsia="Times New Roman"/>
          <w:szCs w:val="24"/>
        </w:rPr>
        <w:t>ε</w:t>
      </w:r>
      <w:r>
        <w:rPr>
          <w:rFonts w:eastAsia="Times New Roman"/>
          <w:szCs w:val="24"/>
        </w:rPr>
        <w:t xml:space="preserve"> αυτό.</w:t>
      </w:r>
    </w:p>
    <w:p w14:paraId="3DA32B90" w14:textId="77777777" w:rsidR="00C25A58" w:rsidRDefault="00A54F41">
      <w:pPr>
        <w:spacing w:line="600" w:lineRule="auto"/>
        <w:ind w:firstLine="720"/>
        <w:contextualSpacing/>
        <w:jc w:val="both"/>
        <w:rPr>
          <w:rFonts w:eastAsia="Times New Roman"/>
          <w:szCs w:val="24"/>
        </w:rPr>
      </w:pPr>
      <w:r>
        <w:rPr>
          <w:rFonts w:eastAsia="Times New Roman"/>
          <w:szCs w:val="24"/>
        </w:rPr>
        <w:t>Δεύτερον</w:t>
      </w:r>
      <w:r w:rsidRPr="00263732">
        <w:rPr>
          <w:rFonts w:eastAsia="Times New Roman"/>
          <w:szCs w:val="24"/>
        </w:rPr>
        <w:t xml:space="preserve">: </w:t>
      </w:r>
      <w:r>
        <w:rPr>
          <w:rFonts w:eastAsia="Times New Roman"/>
          <w:szCs w:val="24"/>
        </w:rPr>
        <w:t>Δημιουργία διυπουργικού οργάνου που θα χαράζει την πολιτική κάθε χρόνο κάτω από το</w:t>
      </w:r>
      <w:r>
        <w:rPr>
          <w:rFonts w:eastAsia="Times New Roman"/>
          <w:szCs w:val="24"/>
        </w:rPr>
        <w:t xml:space="preserve"> ΚΥΣΚΟΙΠ. Το ΚΥΣΚΟΙΠ, όπως ξέρετε, είναι το Κυβερνητικό Συμβούλιο Κοινωνικής Πολιτικής υπό τον Αντιπρόεδρο. Άρα τα Υπουργεία που θα μετέχουν σ</w:t>
      </w:r>
      <w:r>
        <w:rPr>
          <w:rFonts w:eastAsia="Times New Roman"/>
          <w:szCs w:val="24"/>
        </w:rPr>
        <w:t>ε</w:t>
      </w:r>
      <w:r>
        <w:rPr>
          <w:rFonts w:eastAsia="Times New Roman"/>
          <w:szCs w:val="24"/>
        </w:rPr>
        <w:t xml:space="preserve"> αυτό το όργανο θα είναι τα Υπουργεία Εργασίας, </w:t>
      </w:r>
      <w:r>
        <w:rPr>
          <w:rFonts w:eastAsia="Times New Roman"/>
          <w:szCs w:val="24"/>
        </w:rPr>
        <w:lastRenderedPageBreak/>
        <w:t>Εσωτερικών, Υγείας, Μεταναστευτικής Πολιτικής, Ανάπτυξης και Οικο</w:t>
      </w:r>
      <w:r>
        <w:rPr>
          <w:rFonts w:eastAsia="Times New Roman"/>
          <w:szCs w:val="24"/>
        </w:rPr>
        <w:t>νομικών.</w:t>
      </w:r>
    </w:p>
    <w:p w14:paraId="3DA32B91" w14:textId="77777777" w:rsidR="00C25A58" w:rsidRDefault="00A54F41">
      <w:pPr>
        <w:spacing w:line="600" w:lineRule="auto"/>
        <w:ind w:firstLine="720"/>
        <w:contextualSpacing/>
        <w:jc w:val="both"/>
        <w:rPr>
          <w:rFonts w:eastAsia="Times New Roman"/>
          <w:szCs w:val="24"/>
        </w:rPr>
      </w:pPr>
      <w:r>
        <w:rPr>
          <w:rFonts w:eastAsia="Times New Roman"/>
          <w:szCs w:val="24"/>
        </w:rPr>
        <w:t>Τρίτον</w:t>
      </w:r>
      <w:r w:rsidRPr="00263732">
        <w:rPr>
          <w:rFonts w:eastAsia="Times New Roman"/>
          <w:szCs w:val="24"/>
        </w:rPr>
        <w:t xml:space="preserve">: </w:t>
      </w:r>
      <w:r>
        <w:rPr>
          <w:rFonts w:eastAsia="Times New Roman"/>
          <w:szCs w:val="24"/>
        </w:rPr>
        <w:t xml:space="preserve">Δημιουργία μόνιμου ψηφιακού μηχανισμού καταγραφής της </w:t>
      </w:r>
      <w:proofErr w:type="spellStart"/>
      <w:r>
        <w:rPr>
          <w:rFonts w:eastAsia="Times New Roman"/>
          <w:szCs w:val="24"/>
        </w:rPr>
        <w:t>αστεγίας</w:t>
      </w:r>
      <w:proofErr w:type="spellEnd"/>
      <w:r>
        <w:rPr>
          <w:rFonts w:eastAsia="Times New Roman"/>
          <w:szCs w:val="24"/>
        </w:rPr>
        <w:t>. Όπως ήταν αυτό που κάναμε πιλοτικά, τώρα θα φτιάξουμε μόνιμο ψηφιακό μηχανισμό. Αυτός τι κάνει; Παρακολουθεί κάθε μέρα, συνδέει όλες τις δομές μεταξύ τους, όλες τις πληροφορίε</w:t>
      </w:r>
      <w:r>
        <w:rPr>
          <w:rFonts w:eastAsia="Times New Roman"/>
          <w:szCs w:val="24"/>
        </w:rPr>
        <w:t>ς, όχι ο ένας να μην ξέρει τι κάνει ο άλλος και να μην ξέρουμε στο τέλος πού βρίσκεται ο άστεγος. Άρα είναι ένα ψηφιακό εργαλείο, με το οποίο τον παρακολουθούμε κάθε μέρα.</w:t>
      </w:r>
    </w:p>
    <w:p w14:paraId="3DA32B92"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Επιπρόσθετα, το ψηφιακό αυτό εργαλείο, το οποίο θα είναι στην ΗΔΙΚΑ, θα έχει καταγρα</w:t>
      </w:r>
      <w:r>
        <w:rPr>
          <w:rFonts w:eastAsia="Times New Roman" w:cs="Times New Roman"/>
          <w:szCs w:val="24"/>
        </w:rPr>
        <w:t>φή δεικτών, δηλαδή θα λέει: «Οι δείκτες αυτό το τρίμηνο πήγαν εκεί. Ποιος είναι ο στόχος μου; Τι κάνω με βάση αυτόν τον στόχο;». Αλλιώς, δεν γίνονται τα πράγματα με το να λέμε μια ζωή μόνο κουβέντες και να μη γίνεται τίποτα.</w:t>
      </w:r>
    </w:p>
    <w:p w14:paraId="3DA32B93"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Τέταρτον, δημιουργία μητρώου εθ</w:t>
      </w:r>
      <w:r>
        <w:rPr>
          <w:rFonts w:eastAsia="Times New Roman" w:cs="Times New Roman"/>
          <w:szCs w:val="24"/>
        </w:rPr>
        <w:t xml:space="preserve">ελοντών ανά δήμο της χώρας. Διότι είδαμε ότι οι εθελοντές στην έρευνα που κάναμε ήταν εξαιρετικοί. Έκαναν πολύ ωραία δουλειά. Άρα πρέπει να </w:t>
      </w:r>
      <w:r>
        <w:rPr>
          <w:rFonts w:eastAsia="Times New Roman" w:cs="Times New Roman"/>
          <w:szCs w:val="24"/>
        </w:rPr>
        <w:lastRenderedPageBreak/>
        <w:t>φτιάξουμε ένα μόνιμο μητρώο εθελοντών για να ξέρουμε τι ακριβώς μας γίνεται.</w:t>
      </w:r>
    </w:p>
    <w:p w14:paraId="3DA32B94" w14:textId="77777777" w:rsidR="00C25A58" w:rsidRDefault="00A54F41">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σας είπα για τους στόχους μείω</w:t>
      </w:r>
      <w:r>
        <w:rPr>
          <w:rFonts w:eastAsia="Times New Roman" w:cs="Times New Roman"/>
          <w:szCs w:val="24"/>
        </w:rPr>
        <w:t>σης. Πρέπει το κράτος να θέσει στόχους μείωσης, δηλαδή: «Εδώ, είναι, τόσο καταγράφω», «Τι βάζω στα επόμενα τρία χρόνια», «Πού θα φτάσω στο πενταετές;». Δεν υπάρχουν τέτοιοι στόχοι.</w:t>
      </w:r>
    </w:p>
    <w:p w14:paraId="3DA32B95"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Τέλος, θα αναπτύξουμε ολοκληρωμένη σταθερή πολιτική για τους άστεγους και τ</w:t>
      </w:r>
      <w:r>
        <w:rPr>
          <w:rFonts w:eastAsia="Times New Roman" w:cs="Times New Roman"/>
          <w:szCs w:val="24"/>
        </w:rPr>
        <w:t xml:space="preserve">ην πρόληψη της </w:t>
      </w:r>
      <w:proofErr w:type="spellStart"/>
      <w:r>
        <w:rPr>
          <w:rFonts w:eastAsia="Times New Roman" w:cs="Times New Roman"/>
          <w:szCs w:val="24"/>
        </w:rPr>
        <w:t>αστεγίας</w:t>
      </w:r>
      <w:proofErr w:type="spellEnd"/>
      <w:r>
        <w:rPr>
          <w:rFonts w:eastAsia="Times New Roman" w:cs="Times New Roman"/>
          <w:szCs w:val="24"/>
        </w:rPr>
        <w:t>. Θα επανέλθω σε αυτά.</w:t>
      </w:r>
    </w:p>
    <w:p w14:paraId="3DA32B96"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3DA32B97" w14:textId="77777777" w:rsidR="00C25A58" w:rsidRDefault="00A54F41">
      <w:pPr>
        <w:spacing w:line="600" w:lineRule="auto"/>
        <w:ind w:firstLine="720"/>
        <w:contextualSpacing/>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Ευχαριστώ κι εγώ.</w:t>
      </w:r>
    </w:p>
    <w:p w14:paraId="3DA32B98"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w:t>
      </w:r>
    </w:p>
    <w:p w14:paraId="3DA32B99"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Ευχαριστώ, κύριε Πρόεδρε. </w:t>
      </w:r>
    </w:p>
    <w:p w14:paraId="3DA32B9A"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Δεν έχω κανέναν δισταγμό, κυρία Υπουργέ,</w:t>
      </w:r>
      <w:r>
        <w:rPr>
          <w:rFonts w:eastAsia="Times New Roman" w:cs="Times New Roman"/>
          <w:szCs w:val="24"/>
        </w:rPr>
        <w:t xml:space="preserve"> να πω ότι με εκπλήσσετε θετικά. Αυτό σας το λέω ειλικρινά. Διότι όταν ο ίδιος ο Επίτροπος </w:t>
      </w:r>
      <w:proofErr w:type="spellStart"/>
      <w:r>
        <w:rPr>
          <w:rFonts w:eastAsia="Times New Roman" w:cs="Times New Roman"/>
          <w:szCs w:val="24"/>
        </w:rPr>
        <w:t>Μπαρνιέ</w:t>
      </w:r>
      <w:proofErr w:type="spellEnd"/>
      <w:r>
        <w:rPr>
          <w:rFonts w:eastAsia="Times New Roman" w:cs="Times New Roman"/>
          <w:szCs w:val="24"/>
        </w:rPr>
        <w:t xml:space="preserve"> δηλώνει ότι δεν έχουμε κάνει σχεδόν τίποτα, ότι έχουμε κάνει πολύ λίγα για τους άστεγους, πραγματικά </w:t>
      </w:r>
      <w:r>
        <w:rPr>
          <w:rFonts w:eastAsia="Times New Roman" w:cs="Times New Roman"/>
          <w:szCs w:val="24"/>
        </w:rPr>
        <w:lastRenderedPageBreak/>
        <w:t xml:space="preserve">με εκπλήσσετε θετικά με αυτά που ακούω. Δεν έχω κανέναν </w:t>
      </w:r>
      <w:r>
        <w:rPr>
          <w:rFonts w:eastAsia="Times New Roman" w:cs="Times New Roman"/>
          <w:szCs w:val="24"/>
        </w:rPr>
        <w:t>λόγο να τα αμφισβητήσω.</w:t>
      </w:r>
    </w:p>
    <w:p w14:paraId="3DA32B9B"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Αυτός είναι και ο λόγος της δικής μου ερώτησης. Διότι, όπως ξέρετε, οι άστεγοι δεν έχουν ούτε συνδικαλιστικά όργανα ούτε εκλογική δύναμη. Και αυτό το λέω για να ξέρουμε τι κάνουμε. Εγώ τουλάχιστον, ερώτηση εδώ που να αφορά ψηφοφόρου</w:t>
      </w:r>
      <w:r>
        <w:rPr>
          <w:rFonts w:eastAsia="Times New Roman" w:cs="Times New Roman"/>
          <w:szCs w:val="24"/>
        </w:rPr>
        <w:t>ς μου δεν πρόκειται να κάνω ποτέ. Δεν έχω αυτόν τον ρόλο</w:t>
      </w:r>
      <w:r w:rsidRPr="00AF0FCD">
        <w:rPr>
          <w:rFonts w:eastAsia="Times New Roman" w:cs="Times New Roman"/>
          <w:szCs w:val="24"/>
        </w:rPr>
        <w:t xml:space="preserve"> </w:t>
      </w:r>
      <w:r>
        <w:rPr>
          <w:rFonts w:eastAsia="Times New Roman" w:cs="Times New Roman"/>
          <w:szCs w:val="24"/>
        </w:rPr>
        <w:t>στη Βουλή.</w:t>
      </w:r>
    </w:p>
    <w:p w14:paraId="3DA32B9C"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Θέλω, όμως, να μου απαντήσετε αν έχετε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για το ειδικό ταμείο που έχουν προτείνει αρκετοί σε παγκόσμιο επίπεδο και για το τι γίνεται στη Φινλανδία, μια χώρα που πραγματικά έχει </w:t>
      </w:r>
      <w:r>
        <w:rPr>
          <w:rFonts w:eastAsia="Times New Roman" w:cs="Times New Roman"/>
          <w:szCs w:val="24"/>
        </w:rPr>
        <w:t>δραστηριοποιηθεί εξαιρετικά στο θέμα των αστέγων. Αυτό είναι κάτι που θέλω να ακούσω.</w:t>
      </w:r>
    </w:p>
    <w:p w14:paraId="3DA32B9D"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Θέλω επίσης να μου πείτε κάποιες προτάσεις που έχουν γίνει –και τις έχω μπροστά μου- για να εξειδικεύσουμε το σχέδιο. Παραδείγματος χάρ</w:t>
      </w:r>
      <w:r>
        <w:rPr>
          <w:rFonts w:eastAsia="Times New Roman" w:cs="Times New Roman"/>
          <w:szCs w:val="24"/>
        </w:rPr>
        <w:t>ιν</w:t>
      </w:r>
      <w:r>
        <w:rPr>
          <w:rFonts w:eastAsia="Times New Roman" w:cs="Times New Roman"/>
          <w:szCs w:val="24"/>
        </w:rPr>
        <w:t>, τι γίνεται με τα δημόσια κτήρια</w:t>
      </w:r>
      <w:r>
        <w:rPr>
          <w:rFonts w:eastAsia="Times New Roman" w:cs="Times New Roman"/>
          <w:szCs w:val="24"/>
        </w:rPr>
        <w:t xml:space="preserve">, όπως είναι </w:t>
      </w:r>
      <w:r>
        <w:rPr>
          <w:rFonts w:eastAsia="Times New Roman" w:cs="Times New Roman"/>
          <w:szCs w:val="24"/>
        </w:rPr>
        <w:t xml:space="preserve">αυτό </w:t>
      </w:r>
      <w:r>
        <w:rPr>
          <w:rFonts w:eastAsia="Times New Roman" w:cs="Times New Roman"/>
          <w:szCs w:val="24"/>
        </w:rPr>
        <w:t xml:space="preserve">στη </w:t>
      </w:r>
      <w:proofErr w:type="spellStart"/>
      <w:r>
        <w:rPr>
          <w:rFonts w:eastAsia="Times New Roman" w:cs="Times New Roman"/>
          <w:szCs w:val="24"/>
        </w:rPr>
        <w:t>Σωκράτους</w:t>
      </w:r>
      <w:proofErr w:type="spellEnd"/>
      <w:r>
        <w:rPr>
          <w:rFonts w:eastAsia="Times New Roman" w:cs="Times New Roman"/>
          <w:szCs w:val="24"/>
        </w:rPr>
        <w:t xml:space="preserve"> τα παλιά δικαστήρια, το «</w:t>
      </w:r>
      <w:r>
        <w:rPr>
          <w:rFonts w:eastAsia="Times New Roman" w:cs="Times New Roman"/>
          <w:szCs w:val="24"/>
          <w:lang w:val="en-US"/>
        </w:rPr>
        <w:t>LA</w:t>
      </w:r>
      <w:r w:rsidRPr="007B6665">
        <w:rPr>
          <w:rFonts w:eastAsia="Times New Roman" w:cs="Times New Roman"/>
          <w:szCs w:val="24"/>
        </w:rPr>
        <w:t xml:space="preserve"> </w:t>
      </w:r>
      <w:r>
        <w:rPr>
          <w:rFonts w:eastAsia="Times New Roman" w:cs="Times New Roman"/>
          <w:szCs w:val="24"/>
          <w:lang w:val="en-US"/>
        </w:rPr>
        <w:t>MIRAGE</w:t>
      </w:r>
      <w:r>
        <w:rPr>
          <w:rFonts w:eastAsia="Times New Roman" w:cs="Times New Roman"/>
          <w:szCs w:val="24"/>
        </w:rPr>
        <w:t xml:space="preserve">»; Τι </w:t>
      </w:r>
      <w:r>
        <w:rPr>
          <w:rFonts w:eastAsia="Times New Roman" w:cs="Times New Roman"/>
          <w:szCs w:val="24"/>
        </w:rPr>
        <w:lastRenderedPageBreak/>
        <w:t>γίνεται με τους ευρωπαϊκούς πόρους που χρηματοδοτούν τεχνικά έργα κατασκευής; Μπορούμε αυτά να τα εκμεταλλευτούμε; Το έχετε στο μυαλό σας;</w:t>
      </w:r>
    </w:p>
    <w:p w14:paraId="3DA32B9E"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Βέβαια, συμφωνούμε όλοι ότι η ιατροφαρμακευτι</w:t>
      </w:r>
      <w:r>
        <w:rPr>
          <w:rFonts w:eastAsia="Times New Roman" w:cs="Times New Roman"/>
          <w:szCs w:val="24"/>
        </w:rPr>
        <w:t>κή περίθαλψη που παίρνουν αυτοί οι άνθρωποι, το ΚΕΑ, το Κοινωνικό Επίδομα Αλληλεγγύης –γιατί δεν καταλαβαίνει ο κόσμος τι είναι το ΚΕΑ- είναι μια επαναστατική εφαρμογή που έβγαλε από την αφάνεια πολλούς αναξιοπαθούντες Έλληνες, τους οποίους καταγράφετε. Κα</w:t>
      </w:r>
      <w:r>
        <w:rPr>
          <w:rFonts w:eastAsia="Times New Roman" w:cs="Times New Roman"/>
          <w:szCs w:val="24"/>
        </w:rPr>
        <w:t>ι το λέω αυτό για να ξέρουμε τι θα σημαίνει κοινωνικό κράτος.</w:t>
      </w:r>
    </w:p>
    <w:p w14:paraId="3DA32B9F"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τελειώσω με το εξής: Είναι μεγάλο θέμα αυτό που συζητάμε. Θα κάνω κι εγώ λίγο τον ποιητή. Μου έρχεται στο μυαλό η κουβέντα του </w:t>
      </w:r>
      <w:proofErr w:type="spellStart"/>
      <w:r>
        <w:rPr>
          <w:rFonts w:eastAsia="Times New Roman" w:cs="Times New Roman"/>
          <w:szCs w:val="24"/>
        </w:rPr>
        <w:t>Ουγκώ</w:t>
      </w:r>
      <w:proofErr w:type="spellEnd"/>
      <w:r>
        <w:rPr>
          <w:rFonts w:eastAsia="Times New Roman" w:cs="Times New Roman"/>
          <w:szCs w:val="24"/>
        </w:rPr>
        <w:t xml:space="preserve">, στους «Άθλιους»: «Δεν είναι τίποτα να πεθάνεις. </w:t>
      </w:r>
      <w:r>
        <w:rPr>
          <w:rFonts w:eastAsia="Times New Roman" w:cs="Times New Roman"/>
          <w:szCs w:val="24"/>
        </w:rPr>
        <w:t xml:space="preserve">Είναι φρικτό να μη ζεις». Αυτή είναι κουβέντα που έλεγε ο Γιάννης </w:t>
      </w:r>
      <w:proofErr w:type="spellStart"/>
      <w:r>
        <w:rPr>
          <w:rFonts w:eastAsia="Times New Roman" w:cs="Times New Roman"/>
          <w:szCs w:val="24"/>
        </w:rPr>
        <w:t>Αγιάννης</w:t>
      </w:r>
      <w:proofErr w:type="spellEnd"/>
      <w:r>
        <w:rPr>
          <w:rFonts w:eastAsia="Times New Roman" w:cs="Times New Roman"/>
          <w:szCs w:val="24"/>
        </w:rPr>
        <w:t xml:space="preserve"> στον Γαβριά σε κάποιο διάλογο που είχε με τον νεαρό «αλητάκο».</w:t>
      </w:r>
    </w:p>
    <w:p w14:paraId="3DA32BA0"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DA32BA1" w14:textId="77777777" w:rsidR="00C25A58" w:rsidRDefault="00A54F41">
      <w:pPr>
        <w:spacing w:line="600" w:lineRule="auto"/>
        <w:ind w:firstLine="720"/>
        <w:contextualSpacing/>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Κυρία Υπουργέ, έχετε τον λόγο.</w:t>
      </w:r>
    </w:p>
    <w:p w14:paraId="3DA32BA2"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ΘΕΑΝΩ ΦΩΤΙΟΥ (Αναπληρώτρια Υπουργός Ε</w:t>
      </w:r>
      <w:r>
        <w:rPr>
          <w:rFonts w:eastAsia="Times New Roman" w:cs="Times New Roman"/>
          <w:b/>
          <w:szCs w:val="24"/>
        </w:rPr>
        <w:t xml:space="preserve">ργασίας, Κοινωνικής Ασφάλισης και Κοινωνικής Αλληλεγγύης): </w:t>
      </w:r>
      <w:r>
        <w:rPr>
          <w:rFonts w:eastAsia="Times New Roman" w:cs="Times New Roman"/>
          <w:szCs w:val="24"/>
        </w:rPr>
        <w:t>Ευχαριστώ, κύριε Πρόεδρε.</w:t>
      </w:r>
    </w:p>
    <w:p w14:paraId="3DA32BA3"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έχετε πάντα έναν τρόπο να μας ευαισθητοποιείτε και να μας συγκινείτε. Εν πάση </w:t>
      </w:r>
      <w:proofErr w:type="spellStart"/>
      <w:r>
        <w:rPr>
          <w:rFonts w:eastAsia="Times New Roman" w:cs="Times New Roman"/>
          <w:szCs w:val="24"/>
        </w:rPr>
        <w:t>περιπτώσει</w:t>
      </w:r>
      <w:proofErr w:type="spellEnd"/>
      <w:r>
        <w:rPr>
          <w:rFonts w:eastAsia="Times New Roman" w:cs="Times New Roman"/>
          <w:szCs w:val="24"/>
        </w:rPr>
        <w:t>, ας πάμε στα γεγονότα.</w:t>
      </w:r>
    </w:p>
    <w:p w14:paraId="3DA32BA4"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Μέσα στον Νοέμβριο εκδίδουμε –μπορεί</w:t>
      </w:r>
      <w:r>
        <w:rPr>
          <w:rFonts w:eastAsia="Times New Roman" w:cs="Times New Roman"/>
          <w:szCs w:val="24"/>
        </w:rPr>
        <w:t xml:space="preserve"> και μέσα σε αυτόν τον μήνα, γιατί είναι έτοιμες- δύο κοινές υπουργικές αποφάσεις, με το Υπουργείο Εσωτερικών και το Υπουργείο Οικονομικών βεβαίως, για τον μηχανισμό που σας είπα, δηλαδή για το πώς θα γίνεται αυτή η παρακολούθηση και οι πολιτικές κ.λπ.</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ι άλλη μία για τη διασύνδεση όλων των φορέων σε όλη την Ελλάδα, ώστε να μιλάμε όλοι την ίδια γλώσσα και να ξέρουμε τι μας γίνεται.</w:t>
      </w:r>
    </w:p>
    <w:p w14:paraId="3DA32BA5"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για το ΚΕΑ, </w:t>
      </w:r>
      <w:r>
        <w:rPr>
          <w:rFonts w:eastAsia="Times New Roman" w:cs="Times New Roman"/>
          <w:szCs w:val="24"/>
        </w:rPr>
        <w:t>το οποίο</w:t>
      </w:r>
      <w:r>
        <w:rPr>
          <w:rFonts w:eastAsia="Times New Roman" w:cs="Times New Roman"/>
          <w:szCs w:val="24"/>
        </w:rPr>
        <w:t xml:space="preserve"> πραγματικά, όπως λέτε, είναι ένα πρωτοποριακό πρόγραμμα σε όλη την Ευρώπη και δεν είναι απλά το</w:t>
      </w:r>
      <w:r>
        <w:rPr>
          <w:rFonts w:eastAsia="Times New Roman" w:cs="Times New Roman"/>
          <w:szCs w:val="24"/>
        </w:rPr>
        <w:t xml:space="preserve"> ελάχιστο εγγυημένο εισόδημα που επαγγέλλεται ο κ. Μητσοτάκης –ο οποίος το ξαναέβγαλε από το συρτάρι- γιατί πιάνει ακριβώς τη φτώχεια τους τελευταίους έξι μήνες και όχι με </w:t>
      </w:r>
      <w:r>
        <w:rPr>
          <w:rFonts w:eastAsia="Times New Roman" w:cs="Times New Roman"/>
          <w:szCs w:val="24"/>
        </w:rPr>
        <w:lastRenderedPageBreak/>
        <w:t>βάση τα εισοδήματα και την περ</w:t>
      </w:r>
      <w:r>
        <w:rPr>
          <w:rFonts w:eastAsia="Times New Roman" w:cs="Times New Roman"/>
          <w:szCs w:val="24"/>
        </w:rPr>
        <w:t>υ</w:t>
      </w:r>
      <w:r>
        <w:rPr>
          <w:rFonts w:eastAsia="Times New Roman" w:cs="Times New Roman"/>
          <w:szCs w:val="24"/>
        </w:rPr>
        <w:t xml:space="preserve">σινή φορολογική δήλωση. Αυτό έχει τεράστια σημασία. </w:t>
      </w:r>
      <w:r>
        <w:rPr>
          <w:rFonts w:eastAsia="Times New Roman" w:cs="Times New Roman"/>
          <w:szCs w:val="24"/>
        </w:rPr>
        <w:t>Διασταυρώνονται όλα τα εισοδήματά σου εκείνη τη στιγμή. Έξι βάσεις δεδομένων έχουμε διασυνδέσει, κάτι που ξέρετε. Αυτή είναι η μεγάλη καινοτομία του ΚΕΑ. Βάλαμε και τους άστεγους.</w:t>
      </w:r>
    </w:p>
    <w:p w14:paraId="3DA32BA6" w14:textId="77777777" w:rsidR="00C25A58" w:rsidRDefault="00A54F41">
      <w:pPr>
        <w:spacing w:line="600" w:lineRule="auto"/>
        <w:ind w:firstLine="720"/>
        <w:contextualSpacing/>
        <w:jc w:val="both"/>
        <w:rPr>
          <w:rFonts w:eastAsia="Times New Roman"/>
          <w:szCs w:val="24"/>
        </w:rPr>
      </w:pPr>
      <w:r>
        <w:rPr>
          <w:rFonts w:eastAsia="Times New Roman"/>
          <w:szCs w:val="24"/>
        </w:rPr>
        <w:t>Θα σας πω, λοιπόν, τι κάνουμε αυτή τη στιγμή. Να σας ενημερώσω ότι οι άστεγο</w:t>
      </w:r>
      <w:r>
        <w:rPr>
          <w:rFonts w:eastAsia="Times New Roman"/>
          <w:szCs w:val="24"/>
        </w:rPr>
        <w:t xml:space="preserve">ι έχουν οργανωθεί σε δευτεροβάθμιο σωματείο. Άρα για πρώτη φορά η Κυβέρνηση αποκτά συνομιλητή, άρα υπάρχει διάλογος παντού. Τα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 xml:space="preserve">οινότητας είναι η καρδιά του ψηφιακού κράτους, άρα οι άστεγοι πηγαίνουν στα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οινότητας. Έχουν πρόσβαση σε όλα τα ε</w:t>
      </w:r>
      <w:r>
        <w:rPr>
          <w:rFonts w:eastAsia="Times New Roman"/>
          <w:szCs w:val="24"/>
        </w:rPr>
        <w:t xml:space="preserve">πιδόματα και σε οτιδήποτε άλλο ανά πάσα στιγμή. Αυτή ήταν η μεγάλη μεταρρύθμιση που κάναμε εμείς. Δεν την ψήφισε η Νέα Δημοκρατία. Αλίμονο! Μην χάσουμε τις πελατειακές σχέσεις κατά δήμο. Και να μη χάσουμε και τα ρουσφέτια κατά δήμο. Τα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οινότητας, λ</w:t>
      </w:r>
      <w:r>
        <w:rPr>
          <w:rFonts w:eastAsia="Times New Roman"/>
          <w:szCs w:val="24"/>
        </w:rPr>
        <w:t>οιπόν, είναι η καρδιά του ψηφιακού κράτους. Πας εκεί με το ΑΜΚΑ σου και σου λέει τα πάντα. Τι θα πάρεις, πού θα πας, πού θα βάλεις τον πατέρα σου, πού θα πας ο ίδιος κ.λπ.</w:t>
      </w:r>
      <w:r>
        <w:rPr>
          <w:rFonts w:eastAsia="Times New Roman"/>
          <w:szCs w:val="24"/>
        </w:rPr>
        <w:t>.</w:t>
      </w:r>
    </w:p>
    <w:p w14:paraId="3DA32BA7" w14:textId="77777777" w:rsidR="00C25A58" w:rsidRDefault="00A54F41">
      <w:pPr>
        <w:spacing w:line="600" w:lineRule="auto"/>
        <w:ind w:firstLine="720"/>
        <w:contextualSpacing/>
        <w:jc w:val="both"/>
        <w:rPr>
          <w:rFonts w:eastAsia="Times New Roman"/>
          <w:szCs w:val="24"/>
        </w:rPr>
      </w:pPr>
      <w:r>
        <w:rPr>
          <w:rFonts w:eastAsia="Times New Roman"/>
          <w:szCs w:val="24"/>
        </w:rPr>
        <w:lastRenderedPageBreak/>
        <w:t>Βελτιώνουμε τις δομές των αστέγων. Μου είπατε για τα λεφτά που θα πάρουμε από τα ΠΕ</w:t>
      </w:r>
      <w:r>
        <w:rPr>
          <w:rFonts w:eastAsia="Times New Roman"/>
          <w:szCs w:val="24"/>
        </w:rPr>
        <w:t xml:space="preserve">Π. Φτιάχνουμε είκοσι νέες δομές αστέγων, δέκα υπνωτήρια και δέκα κέντρα ημέρας με χρήματα από τα περιφερειακά προγράμματα. Το λεωφορείο αστέγων το ξέρετε. Επίσης, έχουμε υποστηριζόμενα διαμερίσματα σε όλη την Ελλάδα, τα οποία χρηματοδοτούμε. Σήμερα έχουμε </w:t>
      </w:r>
      <w:r>
        <w:rPr>
          <w:rFonts w:eastAsia="Times New Roman"/>
          <w:szCs w:val="24"/>
        </w:rPr>
        <w:t xml:space="preserve">εφτά χιλιάδες τριακόσιους τριάντα έξι ωφελούμενους στο ΚΕΑ που δηλώνουν άστεγοι. Εδώ είναι και οι πληθυσμοί </w:t>
      </w:r>
      <w:proofErr w:type="spellStart"/>
      <w:r>
        <w:rPr>
          <w:rFonts w:eastAsia="Times New Roman"/>
          <w:szCs w:val="24"/>
        </w:rPr>
        <w:t>Ρομά</w:t>
      </w:r>
      <w:proofErr w:type="spellEnd"/>
      <w:r>
        <w:rPr>
          <w:rFonts w:eastAsia="Times New Roman"/>
          <w:szCs w:val="24"/>
        </w:rPr>
        <w:t xml:space="preserve"> οι οποίοι όταν ζουν στους εξαθλιωμένους καταυλισμούς υπό μεταστέγαση, μετεγκατάσταση που έχουμε κάνει, δηλώνουν άστεγοι. Είναι αυτοί οι λίγοι ο</w:t>
      </w:r>
      <w:r>
        <w:rPr>
          <w:rFonts w:eastAsia="Times New Roman"/>
          <w:szCs w:val="24"/>
        </w:rPr>
        <w:t>ικισμοί, οι εβδομήντα, που σας έχω πει ότι πρέπει να μεταστεγαστούν.</w:t>
      </w:r>
    </w:p>
    <w:p w14:paraId="3DA32BA8" w14:textId="77777777" w:rsidR="00C25A58" w:rsidRDefault="00A54F41">
      <w:pPr>
        <w:spacing w:line="600" w:lineRule="auto"/>
        <w:ind w:firstLine="720"/>
        <w:contextualSpacing/>
        <w:jc w:val="both"/>
        <w:rPr>
          <w:rFonts w:eastAsia="Times New Roman"/>
          <w:szCs w:val="24"/>
        </w:rPr>
      </w:pPr>
      <w:r>
        <w:rPr>
          <w:rFonts w:eastAsia="Times New Roman"/>
          <w:szCs w:val="24"/>
        </w:rPr>
        <w:t xml:space="preserve">Το </w:t>
      </w:r>
      <w:r>
        <w:rPr>
          <w:rFonts w:eastAsia="Times New Roman"/>
          <w:szCs w:val="24"/>
        </w:rPr>
        <w:t>π</w:t>
      </w:r>
      <w:r>
        <w:rPr>
          <w:rFonts w:eastAsia="Times New Roman"/>
          <w:szCs w:val="24"/>
        </w:rPr>
        <w:t>ρόγραμμά μας «Στέγη και Εργασία» είναι ένα εξαιρετικά σημαντικό πρόγραμμα, γιατί όχι μόνο βρίσκει στον άστεγο σπίτι να μείνει, αλλά του βρίσκει υποχρεωτικά και εργασία. Η επανένταξη έ</w:t>
      </w:r>
      <w:r>
        <w:rPr>
          <w:rFonts w:eastAsia="Times New Roman"/>
          <w:szCs w:val="24"/>
        </w:rPr>
        <w:t xml:space="preserve">χει πολλά στάδια. Εσείς είστε γιατρός και ξέρετε ότι πολλά απ’ αυτά τα άτομα χρειάζονται ιατρική υποστήριξη. Θα υποστηριχθούν ιατρικά. Μετά θα μπουν σε σπίτι. Παράλληλα, πρέπει να μπουν σε εργασία. Και εδώ έχουμε και τις κοινωνικές </w:t>
      </w:r>
      <w:r>
        <w:rPr>
          <w:rFonts w:eastAsia="Times New Roman"/>
          <w:szCs w:val="24"/>
        </w:rPr>
        <w:lastRenderedPageBreak/>
        <w:t>επιχειρήσεις, ΚΑΛΟ, Κοιν</w:t>
      </w:r>
      <w:r>
        <w:rPr>
          <w:rFonts w:eastAsia="Times New Roman"/>
          <w:szCs w:val="24"/>
        </w:rPr>
        <w:t>ωνική και Αλληλέγγυα Οικονομία, τη μεγάλη έκθεση στη Σοφοκλέους από τις 7 ως τις 11 Νοεμβρίου, μέσα στα χρηματιστήρια. Διότι είναι αξία η ΚΑΛΟ και μπαίνει στο χρηματιστήριο. Οι άστεγοι μπορούν να κάνουν κοινωνικές επιχειρήσεις μαζί με μη άστεγους και να βρ</w:t>
      </w:r>
      <w:r>
        <w:rPr>
          <w:rFonts w:eastAsia="Times New Roman"/>
          <w:szCs w:val="24"/>
        </w:rPr>
        <w:t>ουν δουλειά. Διότι η επανένταξη είναι το πιο σημαντικό που υπάρχει.</w:t>
      </w:r>
    </w:p>
    <w:p w14:paraId="3DA32BA9" w14:textId="77777777" w:rsidR="00C25A58" w:rsidRDefault="00A54F41">
      <w:pPr>
        <w:spacing w:line="600" w:lineRule="auto"/>
        <w:ind w:firstLine="720"/>
        <w:contextualSpacing/>
        <w:jc w:val="both"/>
        <w:rPr>
          <w:rFonts w:eastAsia="Times New Roman"/>
          <w:szCs w:val="24"/>
        </w:rPr>
      </w:pPr>
      <w:r>
        <w:rPr>
          <w:rFonts w:eastAsia="Times New Roman"/>
          <w:szCs w:val="24"/>
        </w:rPr>
        <w:t xml:space="preserve">Τέλος, έρχομαι στο επίδομα στέγασης. Κύριε </w:t>
      </w:r>
      <w:proofErr w:type="spellStart"/>
      <w:r>
        <w:rPr>
          <w:rFonts w:eastAsia="Times New Roman"/>
          <w:szCs w:val="24"/>
        </w:rPr>
        <w:t>Παπαχριστόπουλε</w:t>
      </w:r>
      <w:proofErr w:type="spellEnd"/>
      <w:r>
        <w:rPr>
          <w:rFonts w:eastAsia="Times New Roman"/>
          <w:szCs w:val="24"/>
        </w:rPr>
        <w:t>, το εξήγγειλε ο Πρωθυπουργός. Θα έχετε τη χαρά, όπως και όλη η Βουλή, να το ψηφίσετε μέσα στον Νοέμβρη. Είναι τελευταίο στη σειρά</w:t>
      </w:r>
      <w:r>
        <w:rPr>
          <w:rFonts w:eastAsia="Times New Roman"/>
          <w:szCs w:val="24"/>
        </w:rPr>
        <w:t>, αλλά όχι έσχατο. Πρόκειται για μια μεγάλη ενίσχυση για να κρατήσουμε τις οικογένειες στο σπίτι, να μην βγουν στον δρόμο. Θα μπορούσα να πω πολλά. Αυτή τη στιγμή ετοιμάζουμε και μια εγκύκλιο προς όλους τους δήμους. Πρόκειται για την ετοιμότητα</w:t>
      </w:r>
      <w:r>
        <w:rPr>
          <w:rFonts w:eastAsia="Times New Roman"/>
          <w:szCs w:val="24"/>
        </w:rPr>
        <w:t>,</w:t>
      </w:r>
      <w:r>
        <w:rPr>
          <w:rFonts w:eastAsia="Times New Roman"/>
          <w:szCs w:val="24"/>
        </w:rPr>
        <w:t xml:space="preserve"> που γίνετα</w:t>
      </w:r>
      <w:r>
        <w:rPr>
          <w:rFonts w:eastAsia="Times New Roman"/>
          <w:szCs w:val="24"/>
        </w:rPr>
        <w:t>ι κάθε χρόνο και την ξέρετε. Συντονιζόμαστε από το Υπουργείο όλοι οι δήμοι ανάλογα με τα καιρικά φαινόμενα, με αίθουσες θερμαινόμενες, ώστε να είμαστε έτοιμοι σε κάθε πρόβλημα που θα δημιουργηθεί.</w:t>
      </w:r>
    </w:p>
    <w:p w14:paraId="3DA32BAA" w14:textId="77777777" w:rsidR="00C25A58" w:rsidRDefault="00A54F41">
      <w:pPr>
        <w:spacing w:line="600" w:lineRule="auto"/>
        <w:ind w:firstLine="720"/>
        <w:contextualSpacing/>
        <w:jc w:val="both"/>
        <w:rPr>
          <w:rFonts w:eastAsia="Times New Roman"/>
          <w:szCs w:val="24"/>
        </w:rPr>
      </w:pPr>
      <w:r w:rsidRPr="0021341E">
        <w:rPr>
          <w:rFonts w:eastAsia="Times New Roman"/>
          <w:szCs w:val="24"/>
        </w:rPr>
        <w:t xml:space="preserve">Ευχαριστώ και πάλι, κύριε Πρόεδρε, για τον χρόνο που μου δώσατε. </w:t>
      </w:r>
    </w:p>
    <w:p w14:paraId="3DA32BAB" w14:textId="77777777" w:rsidR="00C25A58" w:rsidRDefault="00A54F41">
      <w:pPr>
        <w:spacing w:line="600" w:lineRule="auto"/>
        <w:ind w:firstLine="720"/>
        <w:contextualSpacing/>
        <w:jc w:val="both"/>
        <w:rPr>
          <w:rFonts w:eastAsia="Times New Roman"/>
          <w:szCs w:val="24"/>
        </w:rPr>
      </w:pPr>
      <w:r w:rsidRPr="0021341E">
        <w:rPr>
          <w:rFonts w:eastAsia="Times New Roman"/>
          <w:b/>
          <w:szCs w:val="24"/>
        </w:rPr>
        <w:lastRenderedPageBreak/>
        <w:t>ΠΡΟΕΔΡΕΥΩΝ (Γεώργιος Βαρεμένος):</w:t>
      </w:r>
      <w:r w:rsidRPr="0021341E">
        <w:rPr>
          <w:rFonts w:eastAsia="Times New Roman"/>
          <w:szCs w:val="24"/>
        </w:rPr>
        <w:t xml:space="preserve"> Κυρίες και κύριοι συνάδελφοι, έχω την τιμή να ανακοινώσω στο Σώμα ότι </w:t>
      </w:r>
      <w:r w:rsidRPr="0021341E">
        <w:rPr>
          <w:rFonts w:eastAsia="Times New Roman"/>
          <w:szCs w:val="24"/>
        </w:rPr>
        <w:t xml:space="preserve">τη συνεδρίασή μας παρακολουθούν </w:t>
      </w:r>
      <w:r w:rsidRPr="0021341E">
        <w:rPr>
          <w:rFonts w:eastAsia="Times New Roman"/>
          <w:szCs w:val="24"/>
        </w:rPr>
        <w:t>από τα άνω δυτικά θεωρεία, αφού</w:t>
      </w:r>
      <w:r w:rsidRPr="00532810">
        <w:rPr>
          <w:rFonts w:eastAsia="Times New Roman"/>
          <w:szCs w:val="24"/>
        </w:rPr>
        <w:t xml:space="preserve"> </w:t>
      </w:r>
      <w:r>
        <w:rPr>
          <w:rFonts w:eastAsia="Times New Roman"/>
          <w:szCs w:val="24"/>
        </w:rPr>
        <w:t>προηγουμένως</w:t>
      </w:r>
      <w:r w:rsidRPr="0021341E">
        <w:rPr>
          <w:rFonts w:eastAsia="Times New Roman"/>
          <w:szCs w:val="24"/>
        </w:rPr>
        <w:t xml:space="preserve"> ενημερώθηκ</w:t>
      </w:r>
      <w:r w:rsidRPr="0021341E">
        <w:rPr>
          <w:rFonts w:eastAsia="Times New Roman"/>
          <w:szCs w:val="24"/>
        </w:rPr>
        <w:t xml:space="preserve">αν για την ιστορία του </w:t>
      </w:r>
      <w:r>
        <w:rPr>
          <w:rFonts w:eastAsia="Times New Roman"/>
          <w:szCs w:val="24"/>
        </w:rPr>
        <w:t>κτηρίου και τον τρόπο οργάνωσης και λειτουργίας της Βουλής</w:t>
      </w:r>
      <w:r>
        <w:rPr>
          <w:rFonts w:eastAsia="Times New Roman"/>
          <w:szCs w:val="24"/>
        </w:rPr>
        <w:t>,</w:t>
      </w:r>
      <w:r>
        <w:rPr>
          <w:rFonts w:eastAsia="Times New Roman"/>
          <w:szCs w:val="24"/>
        </w:rPr>
        <w:t xml:space="preserve"> τριάντα εννιά μαθήτριες και μαθητές και τέσσερις συνοδοί εκπαιδευτικοί από το 1</w:t>
      </w:r>
      <w:r w:rsidRPr="00D40A8E">
        <w:rPr>
          <w:rFonts w:eastAsia="Times New Roman"/>
          <w:szCs w:val="24"/>
          <w:vertAlign w:val="superscript"/>
        </w:rPr>
        <w:t>ο</w:t>
      </w:r>
      <w:r>
        <w:rPr>
          <w:rFonts w:eastAsia="Times New Roman"/>
          <w:szCs w:val="24"/>
        </w:rPr>
        <w:t xml:space="preserve"> Δημοτικό Σχολείο Πειραιά.</w:t>
      </w:r>
    </w:p>
    <w:p w14:paraId="3DA32BAC" w14:textId="77777777" w:rsidR="00C25A58" w:rsidRDefault="00A54F41">
      <w:pPr>
        <w:spacing w:line="600" w:lineRule="auto"/>
        <w:ind w:firstLine="720"/>
        <w:contextualSpacing/>
        <w:jc w:val="both"/>
        <w:rPr>
          <w:rFonts w:eastAsia="Times New Roman"/>
          <w:szCs w:val="24"/>
        </w:rPr>
      </w:pPr>
      <w:r>
        <w:rPr>
          <w:rFonts w:eastAsia="Times New Roman"/>
          <w:szCs w:val="24"/>
        </w:rPr>
        <w:t xml:space="preserve">Η Βουλή σάς καλωσορίζει. </w:t>
      </w:r>
    </w:p>
    <w:p w14:paraId="3DA32BAD" w14:textId="77777777" w:rsidR="00C25A58" w:rsidRDefault="00A54F41">
      <w:pPr>
        <w:spacing w:line="600" w:lineRule="auto"/>
        <w:ind w:firstLine="709"/>
        <w:contextualSpacing/>
        <w:jc w:val="center"/>
        <w:rPr>
          <w:rFonts w:eastAsia="Times New Roman"/>
          <w:szCs w:val="24"/>
        </w:rPr>
      </w:pPr>
      <w:r>
        <w:rPr>
          <w:rFonts w:eastAsia="Times New Roman"/>
          <w:szCs w:val="24"/>
        </w:rPr>
        <w:t>(Χειροκροτήματα</w:t>
      </w:r>
      <w:r>
        <w:rPr>
          <w:rFonts w:eastAsia="Times New Roman"/>
          <w:szCs w:val="24"/>
        </w:rPr>
        <w:t xml:space="preserve"> απ’ όλες τις πτέρυγες τη</w:t>
      </w:r>
      <w:r>
        <w:rPr>
          <w:rFonts w:eastAsia="Times New Roman"/>
          <w:szCs w:val="24"/>
        </w:rPr>
        <w:t>ς Βουλής</w:t>
      </w:r>
      <w:r>
        <w:rPr>
          <w:rFonts w:eastAsia="Times New Roman"/>
          <w:szCs w:val="24"/>
        </w:rPr>
        <w:t>)</w:t>
      </w:r>
    </w:p>
    <w:p w14:paraId="3DA32BAE" w14:textId="77777777" w:rsidR="00C25A58" w:rsidRDefault="00A54F41">
      <w:pPr>
        <w:spacing w:line="600" w:lineRule="auto"/>
        <w:ind w:firstLine="720"/>
        <w:contextualSpacing/>
        <w:jc w:val="both"/>
        <w:rPr>
          <w:rFonts w:eastAsia="Times New Roman"/>
          <w:szCs w:val="24"/>
        </w:rPr>
      </w:pPr>
      <w:r>
        <w:rPr>
          <w:rFonts w:eastAsia="Times New Roman"/>
          <w:szCs w:val="24"/>
        </w:rPr>
        <w:t>Στο σημείο αυτό, έχω επίσης την τιμή να ανακοινώσω στο Σώμα ότι οι Βουλευτές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Βασίλειος </w:t>
      </w:r>
      <w:proofErr w:type="spellStart"/>
      <w:r>
        <w:rPr>
          <w:rFonts w:eastAsia="Times New Roman"/>
          <w:szCs w:val="24"/>
        </w:rPr>
        <w:t>Κεγκέρογλου</w:t>
      </w:r>
      <w:proofErr w:type="spellEnd"/>
      <w:r>
        <w:rPr>
          <w:rFonts w:eastAsia="Times New Roman"/>
          <w:szCs w:val="24"/>
        </w:rPr>
        <w:t>, Γεώργιος</w:t>
      </w:r>
      <w:r>
        <w:rPr>
          <w:rFonts w:eastAsia="Times New Roman"/>
          <w:szCs w:val="24"/>
        </w:rPr>
        <w:t xml:space="preserve"> - </w:t>
      </w:r>
      <w:r>
        <w:rPr>
          <w:rFonts w:eastAsia="Times New Roman"/>
          <w:szCs w:val="24"/>
        </w:rPr>
        <w:t xml:space="preserve">Δημήτριος Καρράς, Μιχαήλ Τζελέπης, Θεόδωρος Παπαθεοδώρου, Γεώργιος </w:t>
      </w:r>
      <w:proofErr w:type="spellStart"/>
      <w:r>
        <w:rPr>
          <w:rFonts w:eastAsia="Times New Roman"/>
          <w:szCs w:val="24"/>
        </w:rPr>
        <w:t>Αρβανιτίδης</w:t>
      </w:r>
      <w:proofErr w:type="spellEnd"/>
      <w:r>
        <w:rPr>
          <w:rFonts w:eastAsia="Times New Roman"/>
          <w:szCs w:val="24"/>
        </w:rPr>
        <w:t xml:space="preserve"> και Δημήτριο</w:t>
      </w:r>
      <w:r>
        <w:rPr>
          <w:rFonts w:eastAsia="Times New Roman"/>
          <w:szCs w:val="24"/>
        </w:rPr>
        <w:t>ς Κωνσταντόπουλος κατέθεσαν στις 17</w:t>
      </w:r>
      <w:r>
        <w:rPr>
          <w:rFonts w:eastAsia="Times New Roman"/>
          <w:szCs w:val="24"/>
        </w:rPr>
        <w:t>-</w:t>
      </w:r>
      <w:r>
        <w:rPr>
          <w:rFonts w:eastAsia="Times New Roman"/>
          <w:szCs w:val="24"/>
        </w:rPr>
        <w:t>10</w:t>
      </w:r>
      <w:r>
        <w:rPr>
          <w:rFonts w:eastAsia="Times New Roman"/>
          <w:szCs w:val="24"/>
        </w:rPr>
        <w:t>-</w:t>
      </w:r>
      <w:r>
        <w:rPr>
          <w:rFonts w:eastAsia="Times New Roman"/>
          <w:szCs w:val="24"/>
        </w:rPr>
        <w:t xml:space="preserve">2018 πρόταση νόμου: «Ρύθμιση επαγγελματικών δικαιωμάτων Πτυχιούχων Μηχανικών και άλλες διατάξεις». </w:t>
      </w:r>
    </w:p>
    <w:p w14:paraId="3DA32BAF" w14:textId="77777777" w:rsidR="00C25A58" w:rsidRDefault="00A54F41">
      <w:pPr>
        <w:spacing w:line="600" w:lineRule="auto"/>
        <w:ind w:firstLine="720"/>
        <w:contextualSpacing/>
        <w:jc w:val="both"/>
        <w:rPr>
          <w:rFonts w:eastAsia="Times New Roman"/>
          <w:szCs w:val="24"/>
        </w:rPr>
      </w:pPr>
      <w:r>
        <w:rPr>
          <w:rFonts w:eastAsia="Times New Roman"/>
          <w:szCs w:val="24"/>
        </w:rPr>
        <w:t xml:space="preserve">Παραπέμπεται στην αρμόδια Διαρκή Επιτροπή. </w:t>
      </w:r>
    </w:p>
    <w:p w14:paraId="3DA32BB0"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Ο Βουλευτής κ. Κουμουτσάκος, η Βουλευτής κ</w:t>
      </w:r>
      <w:r>
        <w:rPr>
          <w:rFonts w:eastAsia="Times New Roman"/>
          <w:szCs w:val="24"/>
        </w:rPr>
        <w:t>.</w:t>
      </w:r>
      <w:r>
        <w:rPr>
          <w:rFonts w:eastAsia="Times New Roman"/>
          <w:szCs w:val="24"/>
        </w:rPr>
        <w:t xml:space="preserve"> </w:t>
      </w:r>
      <w:proofErr w:type="spellStart"/>
      <w:r>
        <w:rPr>
          <w:rFonts w:eastAsia="Times New Roman"/>
          <w:szCs w:val="24"/>
        </w:rPr>
        <w:t>Κεραμέως</w:t>
      </w:r>
      <w:proofErr w:type="spellEnd"/>
      <w:r>
        <w:rPr>
          <w:rFonts w:eastAsia="Times New Roman"/>
          <w:szCs w:val="24"/>
        </w:rPr>
        <w:t xml:space="preserve"> και ο Βουλευτής κ. </w:t>
      </w:r>
      <w:proofErr w:type="spellStart"/>
      <w:r>
        <w:rPr>
          <w:rFonts w:eastAsia="Times New Roman"/>
          <w:szCs w:val="24"/>
        </w:rPr>
        <w:t>Χαρακόπουλος</w:t>
      </w:r>
      <w:proofErr w:type="spellEnd"/>
      <w:r>
        <w:rPr>
          <w:rFonts w:eastAsia="Times New Roman"/>
          <w:szCs w:val="24"/>
        </w:rPr>
        <w:t xml:space="preserve"> ζητούν άδεια ολιγοήμερης απουσίας στο εξωτερικό. Η Βουλή εγκρίνει;</w:t>
      </w:r>
    </w:p>
    <w:p w14:paraId="3DA32BB1"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A9255A">
        <w:rPr>
          <w:rFonts w:eastAsia="Times New Roman"/>
          <w:b/>
          <w:szCs w:val="24"/>
        </w:rPr>
        <w:t xml:space="preserve">ΟΛΟΙ </w:t>
      </w:r>
      <w:r>
        <w:rPr>
          <w:rFonts w:eastAsia="Times New Roman"/>
          <w:b/>
          <w:szCs w:val="24"/>
        </w:rPr>
        <w:t>ΟΙ</w:t>
      </w:r>
      <w:r w:rsidRPr="00A9255A">
        <w:rPr>
          <w:rFonts w:eastAsia="Times New Roman"/>
          <w:b/>
          <w:szCs w:val="24"/>
        </w:rPr>
        <w:t xml:space="preserve"> ΒΟΥΛΕΥΤΕΣ:</w:t>
      </w:r>
      <w:r>
        <w:rPr>
          <w:rFonts w:eastAsia="Times New Roman"/>
          <w:szCs w:val="24"/>
        </w:rPr>
        <w:t xml:space="preserve"> Μάλιστα, μάλιστα.</w:t>
      </w:r>
    </w:p>
    <w:p w14:paraId="3DA32BB2"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A9255A">
        <w:rPr>
          <w:rFonts w:eastAsia="Times New Roman"/>
          <w:b/>
          <w:szCs w:val="24"/>
        </w:rPr>
        <w:t xml:space="preserve">ΠΡΟΕΔΡΕΥΩΝ (Γεώργιος Βαρεμένος): </w:t>
      </w:r>
      <w:r>
        <w:rPr>
          <w:rFonts w:eastAsia="Times New Roman"/>
          <w:szCs w:val="24"/>
        </w:rPr>
        <w:t xml:space="preserve">Συνεπώς η </w:t>
      </w:r>
      <w:r>
        <w:rPr>
          <w:rFonts w:eastAsia="Times New Roman"/>
          <w:szCs w:val="24"/>
        </w:rPr>
        <w:t xml:space="preserve">Βουλή ενέκρινε </w:t>
      </w:r>
      <w:r>
        <w:rPr>
          <w:rFonts w:eastAsia="Times New Roman"/>
          <w:szCs w:val="24"/>
        </w:rPr>
        <w:t xml:space="preserve">τις </w:t>
      </w:r>
      <w:r>
        <w:rPr>
          <w:rFonts w:eastAsia="Times New Roman"/>
          <w:szCs w:val="24"/>
        </w:rPr>
        <w:t>ζητηθείσ</w:t>
      </w:r>
      <w:r>
        <w:rPr>
          <w:rFonts w:eastAsia="Times New Roman"/>
          <w:szCs w:val="24"/>
        </w:rPr>
        <w:t>ες</w:t>
      </w:r>
      <w:r>
        <w:rPr>
          <w:rFonts w:eastAsia="Times New Roman"/>
          <w:szCs w:val="24"/>
        </w:rPr>
        <w:t xml:space="preserve"> </w:t>
      </w:r>
      <w:r>
        <w:rPr>
          <w:rFonts w:eastAsia="Times New Roman"/>
          <w:szCs w:val="24"/>
        </w:rPr>
        <w:t>άδειες</w:t>
      </w:r>
      <w:r>
        <w:rPr>
          <w:rFonts w:eastAsia="Times New Roman"/>
          <w:szCs w:val="24"/>
        </w:rPr>
        <w:t>.</w:t>
      </w:r>
    </w:p>
    <w:p w14:paraId="3DA32BB3"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630298">
        <w:rPr>
          <w:rFonts w:eastAsia="Times New Roman"/>
          <w:szCs w:val="24"/>
        </w:rPr>
        <w:t>Π</w:t>
      </w:r>
      <w:r>
        <w:rPr>
          <w:rFonts w:eastAsia="Times New Roman"/>
          <w:szCs w:val="24"/>
        </w:rPr>
        <w:t>ροχωρού</w:t>
      </w:r>
      <w:r w:rsidRPr="00630298">
        <w:rPr>
          <w:rFonts w:eastAsia="Times New Roman"/>
          <w:szCs w:val="24"/>
        </w:rPr>
        <w:t>με</w:t>
      </w:r>
      <w:r>
        <w:rPr>
          <w:rFonts w:eastAsia="Times New Roman"/>
          <w:szCs w:val="24"/>
        </w:rPr>
        <w:t xml:space="preserve"> τώρα στην τέταρτη </w:t>
      </w:r>
      <w:r w:rsidRPr="00A9255A">
        <w:rPr>
          <w:rFonts w:eastAsia="Times New Roman"/>
          <w:szCs w:val="24"/>
        </w:rPr>
        <w:t>με αριθμό 51/9-10-2018</w:t>
      </w:r>
      <w:r>
        <w:rPr>
          <w:rFonts w:eastAsia="Times New Roman"/>
          <w:szCs w:val="24"/>
        </w:rPr>
        <w:t xml:space="preserve"> επίκαιρη ερώτηση πρώτου κύκλου </w:t>
      </w:r>
      <w:r w:rsidRPr="00A9255A">
        <w:rPr>
          <w:rFonts w:eastAsia="Times New Roman"/>
          <w:szCs w:val="24"/>
        </w:rPr>
        <w:t>του Ζ΄ Αντιπροέδρου της Βουλής και Βουλευτή Α΄ Αθηνών</w:t>
      </w:r>
      <w:r>
        <w:rPr>
          <w:rFonts w:eastAsia="Times New Roman"/>
          <w:szCs w:val="24"/>
        </w:rPr>
        <w:t xml:space="preserve"> </w:t>
      </w:r>
      <w:r w:rsidRPr="00A9255A">
        <w:rPr>
          <w:rFonts w:eastAsia="Times New Roman"/>
          <w:szCs w:val="24"/>
        </w:rPr>
        <w:t xml:space="preserve"> του Ποταμιού κ.</w:t>
      </w:r>
      <w:r>
        <w:rPr>
          <w:rFonts w:eastAsia="Times New Roman"/>
          <w:szCs w:val="24"/>
        </w:rPr>
        <w:t xml:space="preserve"> </w:t>
      </w:r>
      <w:r w:rsidRPr="00A9255A">
        <w:rPr>
          <w:rFonts w:eastAsia="Times New Roman"/>
          <w:bCs/>
          <w:szCs w:val="24"/>
        </w:rPr>
        <w:t>Σπυρίδωνος Λυκούδη</w:t>
      </w:r>
      <w:r>
        <w:rPr>
          <w:rFonts w:eastAsia="Times New Roman"/>
          <w:b/>
          <w:bCs/>
          <w:szCs w:val="24"/>
        </w:rPr>
        <w:t xml:space="preserve"> </w:t>
      </w:r>
      <w:r w:rsidRPr="00A9255A">
        <w:rPr>
          <w:rFonts w:eastAsia="Times New Roman"/>
          <w:szCs w:val="24"/>
        </w:rPr>
        <w:t>προς τον Υπουργό</w:t>
      </w:r>
      <w:r>
        <w:rPr>
          <w:rFonts w:eastAsia="Times New Roman"/>
          <w:szCs w:val="24"/>
        </w:rPr>
        <w:t xml:space="preserve"> </w:t>
      </w:r>
      <w:r w:rsidRPr="00A9255A">
        <w:rPr>
          <w:rFonts w:eastAsia="Times New Roman"/>
          <w:bCs/>
          <w:szCs w:val="24"/>
        </w:rPr>
        <w:t>Υποδομών και Μεταφορών,</w:t>
      </w:r>
      <w:r>
        <w:rPr>
          <w:rFonts w:eastAsia="Times New Roman"/>
          <w:szCs w:val="24"/>
        </w:rPr>
        <w:t xml:space="preserve"> </w:t>
      </w:r>
      <w:r w:rsidRPr="00A9255A">
        <w:rPr>
          <w:rFonts w:eastAsia="Times New Roman"/>
          <w:szCs w:val="24"/>
        </w:rPr>
        <w:t>με θέμα: «Τεράστιες ουρές στα εκδοτήρια των μέσων μεταφοράς».</w:t>
      </w:r>
    </w:p>
    <w:p w14:paraId="3DA32BB4"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Κύριε Λυκ</w:t>
      </w:r>
      <w:r>
        <w:rPr>
          <w:rFonts w:eastAsia="Times New Roman"/>
          <w:szCs w:val="24"/>
        </w:rPr>
        <w:t xml:space="preserve">ούδη, έχετε τον λόγο για δύο λεπτά. </w:t>
      </w:r>
    </w:p>
    <w:p w14:paraId="3DA32BB5"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A9255A">
        <w:rPr>
          <w:rFonts w:eastAsia="Times New Roman"/>
          <w:b/>
          <w:szCs w:val="24"/>
        </w:rPr>
        <w:t>ΣΠΥΡΙΔΩΝ ΛΥΚΟΥΔΗΣ</w:t>
      </w:r>
      <w:r>
        <w:rPr>
          <w:rFonts w:eastAsia="Times New Roman"/>
          <w:b/>
          <w:szCs w:val="24"/>
        </w:rPr>
        <w:t xml:space="preserve"> (Ζ΄ Αντιπρόεδρος της Βουλής)</w:t>
      </w:r>
      <w:r w:rsidRPr="00A9255A">
        <w:rPr>
          <w:rFonts w:eastAsia="Times New Roman"/>
          <w:b/>
          <w:szCs w:val="24"/>
        </w:rPr>
        <w:t>:</w:t>
      </w:r>
      <w:r>
        <w:rPr>
          <w:rFonts w:eastAsia="Times New Roman"/>
          <w:szCs w:val="24"/>
        </w:rPr>
        <w:t xml:space="preserve"> Κύριε Υπουργέ, πιστεύω βαθιά στη διαδικασία του κοινοβουλευτικού ελέγχου. Χρόνια τώρα στη Βουλή προσπαθώ να ασκήσω όσο μπορώ καλύτερα τον κοινοβουλευτικό έλεγχο, επιλέγοντ</w:t>
      </w:r>
      <w:r>
        <w:rPr>
          <w:rFonts w:eastAsia="Times New Roman"/>
          <w:szCs w:val="24"/>
        </w:rPr>
        <w:t xml:space="preserve">ας, όσο μπορώ, οι ερωτήσεις μου να έχουν ουσιαστικό περιεχόμενο και να είναι και προκλητικές για ουσιαστικές απαντήσεις. Σας διαβεβαιώνω ότι είναι ίσως η πρώτη φορά που είμαι </w:t>
      </w:r>
      <w:r>
        <w:rPr>
          <w:rFonts w:eastAsia="Times New Roman"/>
          <w:szCs w:val="24"/>
        </w:rPr>
        <w:lastRenderedPageBreak/>
        <w:t xml:space="preserve">και ο </w:t>
      </w:r>
      <w:r>
        <w:rPr>
          <w:rFonts w:eastAsia="Times New Roman"/>
          <w:szCs w:val="24"/>
        </w:rPr>
        <w:t>ίδιος,</w:t>
      </w:r>
      <w:r>
        <w:rPr>
          <w:rFonts w:eastAsia="Times New Roman"/>
          <w:szCs w:val="24"/>
        </w:rPr>
        <w:t xml:space="preserve"> προσωπικά</w:t>
      </w:r>
      <w:r>
        <w:rPr>
          <w:rFonts w:eastAsia="Times New Roman"/>
          <w:szCs w:val="24"/>
        </w:rPr>
        <w:t>,</w:t>
      </w:r>
      <w:r>
        <w:rPr>
          <w:rFonts w:eastAsia="Times New Roman"/>
          <w:szCs w:val="24"/>
        </w:rPr>
        <w:t xml:space="preserve"> </w:t>
      </w:r>
      <w:r>
        <w:rPr>
          <w:rFonts w:eastAsia="Times New Roman"/>
          <w:szCs w:val="24"/>
        </w:rPr>
        <w:t xml:space="preserve">τόσο πολύ </w:t>
      </w:r>
      <w:r>
        <w:rPr>
          <w:rFonts w:eastAsia="Times New Roman"/>
          <w:szCs w:val="24"/>
        </w:rPr>
        <w:t xml:space="preserve">μέσα στο περιεχόμενο της ερώτησης που κάνω. </w:t>
      </w:r>
    </w:p>
    <w:p w14:paraId="3DA32BB6"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Κυ</w:t>
      </w:r>
      <w:r>
        <w:rPr>
          <w:rFonts w:eastAsia="Times New Roman"/>
          <w:szCs w:val="24"/>
        </w:rPr>
        <w:t>κλοφορώ στην Αθήνα, χρησιμοποιώ στις οκτώ από τις δέκα μετακινήσεις μου το μετρό και ζω την παραφροσύνη στις ουρές των εκδοτηρίων, δηλαδή αυτόν τον απίστευτο παραλογισμό και την ταλαιπωρία των Αθηναίων πολιτών σε σχέση με το ζήτημα της εξυπηρέτησής τους με</w:t>
      </w:r>
      <w:r>
        <w:rPr>
          <w:rFonts w:eastAsia="Times New Roman"/>
          <w:szCs w:val="24"/>
        </w:rPr>
        <w:t xml:space="preserve"> τα εισιτήρια. Υποθέτω ότι το γνωρίζετε. Δηλαδή δεν μπορεί να μην το ζείτε ή να μην το ξέρετε το πρόβλημα. </w:t>
      </w:r>
    </w:p>
    <w:p w14:paraId="3DA32BB7"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Δεν θα κάνω κανενός είδους εισαγωγή, γιατί θέλω ουσιαστικές απαντήσεις επί των θεμάτων, για να βοηθήσουμε, ενδεχομένως, να λυθούν τα θέματα. Επίσης </w:t>
      </w:r>
      <w:r>
        <w:rPr>
          <w:rFonts w:eastAsia="Times New Roman"/>
          <w:szCs w:val="24"/>
        </w:rPr>
        <w:t xml:space="preserve">η ερώτησή μου καμμία σχέση δεν έχει με διάθεση ή προθυμία αντιπολίτευσης αυτή την ώρα και ειδικά γι’ αυτό το ζήτημα. Μπαίνω, λοιπόν, κατευθείαν στις ερωτήσεις: </w:t>
      </w:r>
    </w:p>
    <w:p w14:paraId="3DA32BB8"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Υπάρχει κάποιος συγκεκριμένος προγραμματισμός από το Υπουργείο, προκειμένου να εφαρμοστεί το μέ</w:t>
      </w:r>
      <w:r>
        <w:rPr>
          <w:rFonts w:eastAsia="Times New Roman"/>
          <w:szCs w:val="24"/>
        </w:rPr>
        <w:t xml:space="preserve">τρο του ηλεκτρονικού εισιτηρίου μαζικά, μαζί όμως με την ταυτόχρονη αντιμετώπιση του προβλήματος με τις μεγάλες ουρές; </w:t>
      </w:r>
    </w:p>
    <w:p w14:paraId="3DA32BB9"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 xml:space="preserve">Πόσα μηχανήματα αυτόματης έκδοσης εισιτηρίων προβλέπεται να λειτουργούν από τη σύμβαση του </w:t>
      </w:r>
      <w:r>
        <w:rPr>
          <w:rFonts w:eastAsia="Times New Roman"/>
          <w:szCs w:val="24"/>
        </w:rPr>
        <w:t>δ</w:t>
      </w:r>
      <w:r>
        <w:rPr>
          <w:rFonts w:eastAsia="Times New Roman"/>
          <w:szCs w:val="24"/>
        </w:rPr>
        <w:t xml:space="preserve">ημοσίου με την εταιρεία που τα προμηθεύει και πόσα λειτουργούν; Γιατί δεν υπάρχει σε όλα τα ενεργά μηχανήματα η δυνατότητα χρήσης τραπεζικής κάρτας; </w:t>
      </w:r>
    </w:p>
    <w:p w14:paraId="3DA32BBA"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Πότε θα ολοκληρωθεί η αναβάθμιση των παλιών μηχανημάτων έκδοσης εισιτηρίων και γιατί καθυστέρησε κατά δική</w:t>
      </w:r>
      <w:r>
        <w:rPr>
          <w:rFonts w:eastAsia="Times New Roman"/>
          <w:szCs w:val="24"/>
        </w:rPr>
        <w:t xml:space="preserve"> σας διαπίστωση; </w:t>
      </w:r>
      <w:r>
        <w:rPr>
          <w:rFonts w:eastAsia="Times New Roman"/>
          <w:szCs w:val="24"/>
        </w:rPr>
        <w:t>Έ</w:t>
      </w:r>
      <w:r>
        <w:rPr>
          <w:rFonts w:eastAsia="Times New Roman"/>
          <w:szCs w:val="24"/>
        </w:rPr>
        <w:t xml:space="preserve">χω </w:t>
      </w:r>
      <w:r>
        <w:rPr>
          <w:rFonts w:eastAsia="Times New Roman"/>
          <w:szCs w:val="24"/>
        </w:rPr>
        <w:t xml:space="preserve">προσφάτως </w:t>
      </w:r>
      <w:r>
        <w:rPr>
          <w:rFonts w:eastAsia="Times New Roman"/>
          <w:szCs w:val="24"/>
        </w:rPr>
        <w:t xml:space="preserve">παρακολουθήσει όλες σας τις δηλώσεις, κύριε Υπουργέ, με πολύ μεγάλη προσοχή, γιατί με ενδιέφερε να δω πώς αντιμετωπίζετε το θέμα. Γιατί έχει καθυστερήσει και πότε τελειώνει, εν πάση </w:t>
      </w:r>
      <w:proofErr w:type="spellStart"/>
      <w:r>
        <w:rPr>
          <w:rFonts w:eastAsia="Times New Roman"/>
          <w:szCs w:val="24"/>
        </w:rPr>
        <w:t>περιπτώσει</w:t>
      </w:r>
      <w:proofErr w:type="spellEnd"/>
      <w:r>
        <w:rPr>
          <w:rFonts w:eastAsia="Times New Roman"/>
          <w:szCs w:val="24"/>
        </w:rPr>
        <w:t>, αυτή η διαδικασία της καθυστέρη</w:t>
      </w:r>
      <w:r>
        <w:rPr>
          <w:rFonts w:eastAsia="Times New Roman"/>
          <w:szCs w:val="24"/>
        </w:rPr>
        <w:t>σης;</w:t>
      </w:r>
    </w:p>
    <w:p w14:paraId="3DA32BBB"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Ποια είναι η πρόβλεψη του Υπουργείου</w:t>
      </w:r>
      <w:r>
        <w:rPr>
          <w:rFonts w:eastAsia="Times New Roman"/>
          <w:szCs w:val="24"/>
        </w:rPr>
        <w:t>,</w:t>
      </w:r>
      <w:r>
        <w:rPr>
          <w:rFonts w:eastAsia="Times New Roman"/>
          <w:szCs w:val="24"/>
        </w:rPr>
        <w:t xml:space="preserve"> σχετικά με την κατάργηση του χάρτινου μειωμένου ηλεκτρονικού κομίστρου και για όσους δεν δύνανται να προμηθευτούν προσωποποιημένη κάρτα; Ξέρετε τι εννοώ. Διάβασα την ανακοίνωσή σας ότι τώρα διευκολύνετε με την ηλε</w:t>
      </w:r>
      <w:r>
        <w:rPr>
          <w:rFonts w:eastAsia="Times New Roman"/>
          <w:szCs w:val="24"/>
        </w:rPr>
        <w:t>κτρονική αίτηση κ.λπ.</w:t>
      </w:r>
      <w:r>
        <w:rPr>
          <w:rFonts w:eastAsia="Times New Roman"/>
          <w:szCs w:val="24"/>
        </w:rPr>
        <w:t>.</w:t>
      </w:r>
      <w:r>
        <w:rPr>
          <w:rFonts w:eastAsia="Times New Roman"/>
          <w:szCs w:val="24"/>
        </w:rPr>
        <w:t xml:space="preserve"> Πείτε μου, αυτός που χρησιμοποιεί περιστασιακά το μετρό ή το οποιοδήποτε </w:t>
      </w:r>
      <w:r>
        <w:rPr>
          <w:rFonts w:eastAsia="Times New Roman"/>
          <w:szCs w:val="24"/>
        </w:rPr>
        <w:lastRenderedPageBreak/>
        <w:t>μέσο συγκοινωνίας και είναι συνταξιούχος, είναι στην Πάτρα, έρχεται μια φορά την εβδομάδα να δει τον γιατρό του στην Αθήνα και δεν θέλει να έχει προσωποποιημένη</w:t>
      </w:r>
      <w:r>
        <w:rPr>
          <w:rFonts w:eastAsia="Times New Roman"/>
          <w:szCs w:val="24"/>
        </w:rPr>
        <w:t xml:space="preserve"> κάρτα των είκοσι διαδρομών ή του ενός μήνα, για αυτόν πώς το λύνουμε το πρόβλημα; Και αυτός έχει την ανάγκη μειωμένου εισιτηρίου. </w:t>
      </w:r>
    </w:p>
    <w:p w14:paraId="3DA32BBC"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Και τέλος πώς θα λυθεί το πρόβλημα του μειωμένου προσωπικού, προκειμένου όλοι οι σταθμοί να έχουν το απαιτούμενο προσωπικό γ</w:t>
      </w:r>
      <w:r>
        <w:rPr>
          <w:rFonts w:eastAsia="Times New Roman"/>
          <w:szCs w:val="24"/>
        </w:rPr>
        <w:t>ια την καλύτερη εξυπηρέτηση των πολιτών;</w:t>
      </w:r>
    </w:p>
    <w:p w14:paraId="3DA32BBD"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Ευχαριστώ, κύριε Υπουργέ.</w:t>
      </w:r>
    </w:p>
    <w:p w14:paraId="3DA32BBE"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ευχαριστούμε, κύριε Λυκούδη.</w:t>
      </w:r>
    </w:p>
    <w:p w14:paraId="3DA32BBF"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Ορίστε, κύριε Υπουργέ, έχετε τον λόγο.</w:t>
      </w:r>
    </w:p>
    <w:p w14:paraId="3DA32BC0"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7420F3">
        <w:rPr>
          <w:rFonts w:eastAsia="Times New Roman"/>
          <w:b/>
          <w:szCs w:val="24"/>
        </w:rPr>
        <w:t>ΧΡΗΣΤΟΣ ΣΠΙΡΤΖΗΣ (Υπουργός Υποδομών και Μεταφορών):</w:t>
      </w:r>
      <w:r>
        <w:rPr>
          <w:rFonts w:eastAsia="Times New Roman"/>
          <w:szCs w:val="24"/>
        </w:rPr>
        <w:t xml:space="preserve"> Αξιότιμε, κύριε συνάδελφε, </w:t>
      </w:r>
      <w:r>
        <w:rPr>
          <w:rFonts w:eastAsia="Times New Roman"/>
          <w:szCs w:val="24"/>
        </w:rPr>
        <w:t>κύριε Λυκούδη, κατ’ αρχάς ευχαριστώ για την ερώτηση. Δεν χρειαζόταν εισαγωγή, γιατί όλοι γνωρίζουν, όταν κατατίθεται μια ερώτηση από σας τους στόχους αυτής. Δηλαδή δεν έχετε δείξει, ακόμα και στα σημεία που θέλετε να κάνετε αντιπολίτευση, ότι είναι κακοπρο</w:t>
      </w:r>
      <w:r>
        <w:rPr>
          <w:rFonts w:eastAsia="Times New Roman"/>
          <w:szCs w:val="24"/>
        </w:rPr>
        <w:t>αίρετη η κριτική σας.</w:t>
      </w:r>
    </w:p>
    <w:p w14:paraId="3DA32BC1" w14:textId="77777777" w:rsidR="00C25A58" w:rsidRDefault="00A54F41">
      <w:pPr>
        <w:tabs>
          <w:tab w:val="left" w:pos="720"/>
          <w:tab w:val="left" w:pos="1440"/>
          <w:tab w:val="left" w:pos="2160"/>
          <w:tab w:val="left" w:pos="2880"/>
          <w:tab w:val="left" w:pos="3600"/>
          <w:tab w:val="center" w:pos="4753"/>
        </w:tabs>
        <w:spacing w:line="600" w:lineRule="auto"/>
        <w:ind w:firstLine="720"/>
        <w:contextualSpacing/>
        <w:jc w:val="both"/>
        <w:rPr>
          <w:rFonts w:eastAsia="Times New Roman"/>
          <w:b/>
          <w:szCs w:val="24"/>
        </w:rPr>
      </w:pPr>
      <w:r>
        <w:rPr>
          <w:rFonts w:eastAsia="Times New Roman"/>
          <w:szCs w:val="24"/>
        </w:rPr>
        <w:lastRenderedPageBreak/>
        <w:t xml:space="preserve">Το σύστημα του ηλεκτρονικού εισιτηρίου δυστυχώς -και καταλαβαίνουμε όλοι τους λόγους- προέκυψε από έναν διαγωνισμό, που είχε δομηθεί με τέτοιον τρόπο για να μην εφαρμοστεί ποτέ το ηλεκτρονικό εισιτήριο. </w:t>
      </w:r>
    </w:p>
    <w:p w14:paraId="3DA32BC2"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Θ</w:t>
      </w:r>
      <w:r w:rsidRPr="00271FC3">
        <w:rPr>
          <w:rFonts w:eastAsia="Times New Roman" w:cs="Times New Roman"/>
          <w:szCs w:val="24"/>
        </w:rPr>
        <w:t xml:space="preserve">α σας πω πάνω </w:t>
      </w:r>
      <w:r>
        <w:rPr>
          <w:rFonts w:eastAsia="Times New Roman" w:cs="Times New Roman"/>
          <w:szCs w:val="24"/>
        </w:rPr>
        <w:t xml:space="preserve">στο αντικείμενο της ερώτησή </w:t>
      </w:r>
      <w:r>
        <w:rPr>
          <w:rFonts w:eastAsia="Times New Roman" w:cs="Times New Roman"/>
          <w:szCs w:val="24"/>
        </w:rPr>
        <w:t>σας.</w:t>
      </w:r>
      <w:r w:rsidRPr="00271FC3">
        <w:rPr>
          <w:rFonts w:eastAsia="Times New Roman" w:cs="Times New Roman"/>
          <w:szCs w:val="24"/>
        </w:rPr>
        <w:t xml:space="preserve"> </w:t>
      </w:r>
      <w:r>
        <w:rPr>
          <w:rFonts w:eastAsia="Times New Roman" w:cs="Times New Roman"/>
          <w:szCs w:val="24"/>
        </w:rPr>
        <w:t>Είχε</w:t>
      </w:r>
      <w:r w:rsidRPr="00271FC3">
        <w:rPr>
          <w:rFonts w:eastAsia="Times New Roman" w:cs="Times New Roman"/>
          <w:szCs w:val="24"/>
        </w:rPr>
        <w:t xml:space="preserve"> προβλεφθεί, σε άλλες διαγωνιστικές διαδικασίες, η αναβάθμιση των παλιών μηχανημάτων </w:t>
      </w:r>
      <w:r>
        <w:rPr>
          <w:rFonts w:eastAsia="Times New Roman" w:cs="Times New Roman"/>
          <w:szCs w:val="24"/>
        </w:rPr>
        <w:t>-</w:t>
      </w:r>
      <w:r w:rsidRPr="00271FC3">
        <w:rPr>
          <w:rFonts w:eastAsia="Times New Roman" w:cs="Times New Roman"/>
          <w:szCs w:val="24"/>
        </w:rPr>
        <w:t>αυτό έγινε με σύμβαση από το</w:t>
      </w:r>
      <w:r>
        <w:rPr>
          <w:rFonts w:eastAsia="Times New Roman" w:cs="Times New Roman"/>
          <w:szCs w:val="24"/>
        </w:rPr>
        <w:t>ν</w:t>
      </w:r>
      <w:r w:rsidRPr="00271FC3">
        <w:rPr>
          <w:rFonts w:eastAsia="Times New Roman" w:cs="Times New Roman"/>
          <w:szCs w:val="24"/>
        </w:rPr>
        <w:t xml:space="preserve"> διαγωνισμό του 2009, άλλη στην </w:t>
      </w:r>
      <w:r>
        <w:rPr>
          <w:rFonts w:eastAsia="Times New Roman" w:cs="Times New Roman"/>
          <w:szCs w:val="24"/>
        </w:rPr>
        <w:t>«</w:t>
      </w:r>
      <w:r w:rsidRPr="00271FC3">
        <w:rPr>
          <w:rFonts w:eastAsia="Times New Roman" w:cs="Times New Roman"/>
          <w:szCs w:val="24"/>
        </w:rPr>
        <w:t>ΑΤΤΙΚΟ ΜΕΤΡΟ</w:t>
      </w:r>
      <w:r>
        <w:rPr>
          <w:rFonts w:eastAsia="Times New Roman" w:cs="Times New Roman"/>
          <w:szCs w:val="24"/>
        </w:rPr>
        <w:t>»</w:t>
      </w:r>
      <w:r w:rsidRPr="00271FC3">
        <w:rPr>
          <w:rFonts w:eastAsia="Times New Roman" w:cs="Times New Roman"/>
          <w:szCs w:val="24"/>
        </w:rPr>
        <w:t xml:space="preserve">- και άλλα ήταν τα μηχανήματα </w:t>
      </w:r>
      <w:r>
        <w:rPr>
          <w:rFonts w:eastAsia="Times New Roman" w:cs="Times New Roman"/>
          <w:szCs w:val="24"/>
        </w:rPr>
        <w:t>-</w:t>
      </w:r>
      <w:r w:rsidRPr="00271FC3">
        <w:rPr>
          <w:rFonts w:eastAsia="Times New Roman" w:cs="Times New Roman"/>
          <w:szCs w:val="24"/>
        </w:rPr>
        <w:t>και προφανώς και ο μειοδότη</w:t>
      </w:r>
      <w:r w:rsidRPr="00271FC3">
        <w:rPr>
          <w:rFonts w:eastAsia="Times New Roman" w:cs="Times New Roman"/>
          <w:szCs w:val="24"/>
        </w:rPr>
        <w:t>ς</w:t>
      </w:r>
      <w:r>
        <w:rPr>
          <w:rFonts w:eastAsia="Times New Roman" w:cs="Times New Roman"/>
          <w:szCs w:val="24"/>
        </w:rPr>
        <w:t>-</w:t>
      </w:r>
      <w:r w:rsidRPr="00271FC3">
        <w:rPr>
          <w:rFonts w:eastAsia="Times New Roman" w:cs="Times New Roman"/>
          <w:szCs w:val="24"/>
        </w:rPr>
        <w:t xml:space="preserve"> για το σύστημα του ηλεκτρονικού εισιτηρίου.</w:t>
      </w:r>
    </w:p>
    <w:p w14:paraId="3DA32BC3"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Καταλαβαίνετε, λοιπόν, ότι υπήρχαν άλλες προβλέψεις, δύο ανταγωνιστικές εταιρείες για να φτιάξουν τα μηχανήματα αυτόματης πώλησης εισιτηρίων στο ίδιο σύστημα. Μετά από πολύ μεγάλη προσπάθεια και από τον ΟΑΣΑ κ</w:t>
      </w:r>
      <w:r>
        <w:rPr>
          <w:rFonts w:eastAsia="Times New Roman" w:cs="Times New Roman"/>
          <w:szCs w:val="24"/>
        </w:rPr>
        <w:t xml:space="preserve">αι από την </w:t>
      </w:r>
      <w:r>
        <w:rPr>
          <w:rFonts w:eastAsia="Times New Roman" w:cs="Times New Roman"/>
          <w:szCs w:val="24"/>
        </w:rPr>
        <w:t>«</w:t>
      </w:r>
      <w:r>
        <w:rPr>
          <w:rFonts w:eastAsia="Times New Roman" w:cs="Times New Roman"/>
          <w:szCs w:val="24"/>
        </w:rPr>
        <w:t>ΑΤΤΙΚΟ ΜΕΤΡΟ</w:t>
      </w:r>
      <w:r>
        <w:rPr>
          <w:rFonts w:eastAsia="Times New Roman" w:cs="Times New Roman"/>
          <w:szCs w:val="24"/>
        </w:rPr>
        <w:t>»</w:t>
      </w:r>
      <w:r>
        <w:rPr>
          <w:rFonts w:eastAsia="Times New Roman" w:cs="Times New Roman"/>
          <w:szCs w:val="24"/>
        </w:rPr>
        <w:t xml:space="preserve">, μπορούμε να πούμε ότι σήμερα είναι εγκατεστημένα και είναι και τα παλιά μηχανήματα αναβαθμισμένα. Σήμερα είναι η τελευταία εβδομάδα για να καταλάβετε. Γίνεται, </w:t>
      </w:r>
      <w:r>
        <w:rPr>
          <w:rFonts w:eastAsia="Times New Roman" w:cs="Times New Roman"/>
          <w:szCs w:val="24"/>
        </w:rPr>
        <w:t>λοιπόν</w:t>
      </w:r>
      <w:r>
        <w:rPr>
          <w:rFonts w:eastAsia="Times New Roman" w:cs="Times New Roman"/>
          <w:szCs w:val="24"/>
        </w:rPr>
        <w:t xml:space="preserve">, και η εγκατάστασή τους και η αναβάθμιση του λογισμικού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 xml:space="preserve">προκειμένου να εξυπηρετηθούν οι πολίτες. </w:t>
      </w:r>
    </w:p>
    <w:p w14:paraId="3DA32BC4"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lastRenderedPageBreak/>
        <w:t>Να σας κάνω μια ενημέρωση για το τι έχει γίνει όλον αυτόν τον καιρό:</w:t>
      </w:r>
    </w:p>
    <w:p w14:paraId="3DA32BC5"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 xml:space="preserve">Έχουν διατεθεί τετρακόσιες είκοσι χιλιάδες ανώνυμες κάρτες, γιατί εκτός από τις προσωποποιημένες υπάρχουν και οι ανώνυμες. Επίσης έχουν εγκριθεί </w:t>
      </w:r>
      <w:r>
        <w:rPr>
          <w:rFonts w:eastAsia="Times New Roman" w:cs="Times New Roman"/>
          <w:szCs w:val="24"/>
        </w:rPr>
        <w:t>εννιακόσιες εξήντα χιλιάδες προσωποποιημένες κάρτες. Το πρόβλημα έχει εντοπιστεί μόνο στους ανθρώπους που δεν έχουν μια ψηφιακή παιδεία, μια οικειότητα αν θέλετε με τις νέες τεχνολογίες</w:t>
      </w:r>
      <w:r>
        <w:rPr>
          <w:rFonts w:eastAsia="Times New Roman" w:cs="Times New Roman"/>
          <w:szCs w:val="24"/>
        </w:rPr>
        <w:t>,</w:t>
      </w:r>
      <w:r>
        <w:rPr>
          <w:rFonts w:eastAsia="Times New Roman" w:cs="Times New Roman"/>
          <w:szCs w:val="24"/>
        </w:rPr>
        <w:t xml:space="preserve"> σε σχέση με τον τρόπο που εκδίδουμε μια κάρτα και παρατηρείται το φαι</w:t>
      </w:r>
      <w:r>
        <w:rPr>
          <w:rFonts w:eastAsia="Times New Roman" w:cs="Times New Roman"/>
          <w:szCs w:val="24"/>
        </w:rPr>
        <w:t xml:space="preserve">νόμενο, που ξέρετε κι εσείς, και λόγω της έλλειψης μηχανημάτων τον προηγούμενο καιρό, και λόγω της μη εξοικείωσης, να μη βγάζουν προσωποποιημένες κάρτες για το μισό εισιτήριο. </w:t>
      </w:r>
    </w:p>
    <w:p w14:paraId="3DA32BC6"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 xml:space="preserve">Μπαίνουν, όμως, μερικά θέματα και τα θέματα αυτά μπορούν να αντιμετωπιστούν εν </w:t>
      </w:r>
      <w:r>
        <w:rPr>
          <w:rFonts w:eastAsia="Times New Roman" w:cs="Times New Roman"/>
          <w:szCs w:val="24"/>
        </w:rPr>
        <w:t xml:space="preserve">μέρει με τα μηχανήματα. Ο στόχος μας είναι να μην υπάρχουν γκισέ στα ταμεία με τον παραδοσιακό τρόπο που ξέραμε ή να παρατηρούνται οι ουρές για τα μισά εισιτήρια, αλλά να υπάρχουν προσωποποιημένες κάρτες για όλα τα εισιτήρια κοινωνικών πολιτικών που έχουν </w:t>
      </w:r>
      <w:r>
        <w:rPr>
          <w:rFonts w:eastAsia="Times New Roman" w:cs="Times New Roman"/>
          <w:szCs w:val="24"/>
        </w:rPr>
        <w:t xml:space="preserve">προβλεφθεί για </w:t>
      </w:r>
      <w:r>
        <w:rPr>
          <w:rFonts w:eastAsia="Times New Roman" w:cs="Times New Roman"/>
          <w:szCs w:val="24"/>
        </w:rPr>
        <w:lastRenderedPageBreak/>
        <w:t>τον εξής απλό λόγο</w:t>
      </w:r>
      <w:r>
        <w:rPr>
          <w:rFonts w:eastAsia="Times New Roman" w:cs="Times New Roman"/>
          <w:szCs w:val="24"/>
        </w:rPr>
        <w:t>.</w:t>
      </w:r>
      <w:r>
        <w:rPr>
          <w:rFonts w:eastAsia="Times New Roman" w:cs="Times New Roman"/>
          <w:szCs w:val="24"/>
        </w:rPr>
        <w:t xml:space="preserve"> Με τον τρόπο αυτόν αποφεύγουμε δυσάρεστα γεγονότα που ζήσαμε στο παρελθόν και έχουμε και εξοικονόμηση ανθρώπινων πόρων, που δεν έχουμε -αν θέλετε- τη δυνατότητα να περισσεύουν σε έναν γκισέ, όταν δεν υπάρχει και λόγος να </w:t>
      </w:r>
      <w:r>
        <w:rPr>
          <w:rFonts w:eastAsia="Times New Roman" w:cs="Times New Roman"/>
          <w:szCs w:val="24"/>
        </w:rPr>
        <w:t>υπάρχουν.</w:t>
      </w:r>
    </w:p>
    <w:p w14:paraId="3DA32BC7"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Επομένως αυτό που παροτρύνουμε τους πολίτες</w:t>
      </w:r>
      <w:r>
        <w:rPr>
          <w:rFonts w:eastAsia="Times New Roman" w:cs="Times New Roman"/>
          <w:szCs w:val="24"/>
        </w:rPr>
        <w:t>,</w:t>
      </w:r>
      <w:r>
        <w:rPr>
          <w:rFonts w:eastAsia="Times New Roman" w:cs="Times New Roman"/>
          <w:szCs w:val="24"/>
        </w:rPr>
        <w:t xml:space="preserve"> είναι να βγάλουν προσωποποιημένη κάρτα. Είναι πάρα πολύ εύκολο πια. Δεν είναι ανάγκη να πάει κανείς με τα πιστοποιητικά του και να περιμένει σε μια ουρά για να βγάλει προσωποποιημένη κάρτα. Δεν υπάρχει</w:t>
      </w:r>
      <w:r>
        <w:rPr>
          <w:rFonts w:eastAsia="Times New Roman" w:cs="Times New Roman"/>
          <w:szCs w:val="24"/>
        </w:rPr>
        <w:t xml:space="preserve"> κανείς λόγος, επίσης, να βγάλει προσωποποιημένη κάρτα και να του κοστίζει 20 ευρώ ή 10 ευρώ ή 5 ευρώ. Τη γεμίζει όσο θέλει είτε από το διαδίκτυο είτε στα μηχανήματα που έχουν μπει.</w:t>
      </w:r>
    </w:p>
    <w:p w14:paraId="3DA32BC8"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εμείς από την πλευρά μας έχουμε κάνει, είναι μετά την τοποθέτηση </w:t>
      </w:r>
      <w:r>
        <w:rPr>
          <w:rFonts w:eastAsia="Times New Roman" w:cs="Times New Roman"/>
          <w:szCs w:val="24"/>
        </w:rPr>
        <w:t xml:space="preserve">και των μηχανημάτων παλαιού τύπου -των </w:t>
      </w:r>
      <w:r>
        <w:rPr>
          <w:rFonts w:eastAsia="Times New Roman" w:cs="Times New Roman"/>
          <w:szCs w:val="24"/>
          <w:lang w:val="en-US"/>
        </w:rPr>
        <w:t>intra</w:t>
      </w:r>
      <w:r w:rsidRPr="00E35B17">
        <w:rPr>
          <w:rFonts w:eastAsia="Times New Roman" w:cs="Times New Roman"/>
          <w:szCs w:val="24"/>
        </w:rPr>
        <w:t xml:space="preserve"> </w:t>
      </w:r>
      <w:r>
        <w:rPr>
          <w:rFonts w:eastAsia="Times New Roman" w:cs="Times New Roman"/>
          <w:szCs w:val="24"/>
        </w:rPr>
        <w:t>μηχανήματων που έχουμε ταλαιπωρηθεί πάρα πολύ για να αναβαθμιστούν, αλλά κυρίως έχουν ταλαιπωρηθεί οι πολίτες- να μεταφερθούν νέα μηχανήματα, να υπάρχει μια πιο ορθολογική κατανομή στους σταθμούς που έχουν μεγαλ</w:t>
      </w:r>
      <w:r>
        <w:rPr>
          <w:rFonts w:eastAsia="Times New Roman" w:cs="Times New Roman"/>
          <w:szCs w:val="24"/>
        </w:rPr>
        <w:t xml:space="preserve">ύτερη κίνηση. Γιατί </w:t>
      </w:r>
      <w:r>
        <w:rPr>
          <w:rFonts w:eastAsia="Times New Roman" w:cs="Times New Roman"/>
          <w:szCs w:val="24"/>
        </w:rPr>
        <w:lastRenderedPageBreak/>
        <w:t>το δεύτερο θέμα που παρατηρείται, είναι ότι δεν πηγαίνουν σε περιφερειακούς σταθμούς οι πολίτες, αλλά προτιμούν τους κεντρικούς σταθμούς του Συντάγματος, του Ευαγγελισμού, των Αμπελοκήπων, προκειμένου να εκδώσουν τα εισιτήρια αυτά.</w:t>
      </w:r>
    </w:p>
    <w:p w14:paraId="3DA32BC9"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Το ά</w:t>
      </w:r>
      <w:r>
        <w:rPr>
          <w:rFonts w:eastAsia="Times New Roman" w:cs="Times New Roman"/>
          <w:szCs w:val="24"/>
        </w:rPr>
        <w:t>λλο θέμα που έχουμε και που θα αλλάξει η πολιτική τιμολόγησης</w:t>
      </w:r>
      <w:r>
        <w:rPr>
          <w:rFonts w:eastAsia="Times New Roman" w:cs="Times New Roman"/>
          <w:szCs w:val="24"/>
        </w:rPr>
        <w:t>,</w:t>
      </w:r>
      <w:r>
        <w:rPr>
          <w:rFonts w:eastAsia="Times New Roman" w:cs="Times New Roman"/>
          <w:szCs w:val="24"/>
        </w:rPr>
        <w:t xml:space="preserve"> είναι ότι το </w:t>
      </w:r>
      <w:proofErr w:type="spellStart"/>
      <w:r>
        <w:rPr>
          <w:rFonts w:eastAsia="Times New Roman" w:cs="Times New Roman"/>
          <w:szCs w:val="24"/>
        </w:rPr>
        <w:t>μοναδιαίο</w:t>
      </w:r>
      <w:proofErr w:type="spellEnd"/>
      <w:r>
        <w:rPr>
          <w:rFonts w:eastAsia="Times New Roman" w:cs="Times New Roman"/>
          <w:szCs w:val="24"/>
        </w:rPr>
        <w:t xml:space="preserve"> εισιτήριο, το ένα εισιτήριο, παρ</w:t>
      </w:r>
      <w:r>
        <w:rPr>
          <w:rFonts w:eastAsia="Times New Roman" w:cs="Times New Roman"/>
          <w:szCs w:val="24"/>
        </w:rPr>
        <w:t xml:space="preserve">’ </w:t>
      </w:r>
      <w:r>
        <w:rPr>
          <w:rFonts w:eastAsia="Times New Roman" w:cs="Times New Roman"/>
          <w:szCs w:val="24"/>
        </w:rPr>
        <w:t>ότι φορτίζει -ή το μισό εισιτήριο- οι πολίτες επειδή δεν έχουν εξοικειωθεί, δεν το φορτίζουν με περισσότερα εισιτήρια</w:t>
      </w:r>
      <w:r>
        <w:rPr>
          <w:rFonts w:eastAsia="Times New Roman" w:cs="Times New Roman"/>
          <w:szCs w:val="24"/>
        </w:rPr>
        <w:t>,</w:t>
      </w:r>
      <w:r>
        <w:rPr>
          <w:rFonts w:eastAsia="Times New Roman" w:cs="Times New Roman"/>
          <w:szCs w:val="24"/>
        </w:rPr>
        <w:t xml:space="preserve"> για να μπορούμε ν</w:t>
      </w:r>
      <w:r>
        <w:rPr>
          <w:rFonts w:eastAsia="Times New Roman" w:cs="Times New Roman"/>
          <w:szCs w:val="24"/>
        </w:rPr>
        <w:t>α κάνουμε και μια εξοικονόμηση στα εισιτήρια αυτά.</w:t>
      </w:r>
    </w:p>
    <w:p w14:paraId="3DA32BCA" w14:textId="77777777" w:rsidR="00C25A58" w:rsidRDefault="00A54F41">
      <w:pPr>
        <w:spacing w:line="600" w:lineRule="auto"/>
        <w:ind w:firstLine="720"/>
        <w:contextualSpacing/>
        <w:jc w:val="both"/>
        <w:rPr>
          <w:rFonts w:eastAsia="Times New Roman"/>
          <w:szCs w:val="24"/>
        </w:rPr>
      </w:pPr>
      <w:r>
        <w:rPr>
          <w:rFonts w:eastAsia="Times New Roman"/>
          <w:szCs w:val="24"/>
        </w:rPr>
        <w:t xml:space="preserve">Η πολιτική μας, λοιπόν, είναι τα εισιτήρια αυτά να έχουν μια άλλη τιμολογιακή πολιτική και για τους πολίτες της χώρας μας να υπάρχουν κάρτες -προσωποποιημένες ή μη προσωποποιημένες- προκειμένου να μπορούν </w:t>
      </w:r>
      <w:r>
        <w:rPr>
          <w:rFonts w:eastAsia="Times New Roman"/>
          <w:szCs w:val="24"/>
        </w:rPr>
        <w:t xml:space="preserve">να διευκολυνθούν και οι υπηρεσίες αλλά κυρίως οι πολίτες. </w:t>
      </w:r>
    </w:p>
    <w:p w14:paraId="3DA32BCB" w14:textId="77777777" w:rsidR="00C25A58" w:rsidRDefault="00A54F41">
      <w:pPr>
        <w:spacing w:line="600" w:lineRule="auto"/>
        <w:ind w:firstLine="720"/>
        <w:contextualSpacing/>
        <w:jc w:val="both"/>
        <w:rPr>
          <w:rFonts w:eastAsia="Times New Roman"/>
          <w:szCs w:val="24"/>
        </w:rPr>
      </w:pPr>
      <w:r>
        <w:rPr>
          <w:rFonts w:eastAsia="Times New Roman"/>
          <w:szCs w:val="24"/>
        </w:rPr>
        <w:t>Τα μηχανήματα πλέον είναι επαρκή μετά την αναβάθμιση των παλαιών. Εκεί που είχαμε τρία μηχανήματα νέου τύπου ανά σταθμό</w:t>
      </w:r>
      <w:r>
        <w:rPr>
          <w:rFonts w:eastAsia="Times New Roman"/>
          <w:szCs w:val="24"/>
        </w:rPr>
        <w:t>,</w:t>
      </w:r>
      <w:r>
        <w:rPr>
          <w:rFonts w:eastAsia="Times New Roman"/>
          <w:szCs w:val="24"/>
        </w:rPr>
        <w:t xml:space="preserve"> έχει προγραμματιστεί να μεταφερθεί στους κεντρικούς σταθμούς από ένα μηχάνημ</w:t>
      </w:r>
      <w:r>
        <w:rPr>
          <w:rFonts w:eastAsia="Times New Roman"/>
          <w:szCs w:val="24"/>
        </w:rPr>
        <w:t>α, για να μην παρατηρείται το φαινόμενο που έχουμε ζήσει. Έχουμε πει στον ΟΑΣΑ</w:t>
      </w:r>
      <w:r>
        <w:rPr>
          <w:rFonts w:eastAsia="Times New Roman"/>
          <w:szCs w:val="24"/>
        </w:rPr>
        <w:t>,</w:t>
      </w:r>
      <w:r>
        <w:rPr>
          <w:rFonts w:eastAsia="Times New Roman"/>
          <w:szCs w:val="24"/>
        </w:rPr>
        <w:t xml:space="preserve"> να προχωρήσει </w:t>
      </w:r>
      <w:r>
        <w:rPr>
          <w:rFonts w:eastAsia="Times New Roman"/>
          <w:szCs w:val="24"/>
        </w:rPr>
        <w:lastRenderedPageBreak/>
        <w:t>στην προμήθεια και νέων μηχανημάτων, προκειμένου να καλυφθούν οι ανάγκες τόσο των τριών νέων σταθμών του μετρό στην αρχή του έτους όσο και περιφερειακών, αν θέλετ</w:t>
      </w:r>
      <w:r>
        <w:rPr>
          <w:rFonts w:eastAsia="Times New Roman"/>
          <w:szCs w:val="24"/>
        </w:rPr>
        <w:t>ε, στάσεων στην περιφέρεια Αττικής όχι του μετρό πλέον αλλά των λεωφορείων, γιατί το δίκτυο πωλήσεων μέσω των περιπτέρων δεν ικανοποιεί τις ανάγκες του επιβατικού κοινού και στα λεωφορεία. Άρα ανά οικισμό πρέπει να έχουμε τουλάχιστον ένα αυτόματο μηχάνημα,</w:t>
      </w:r>
      <w:r>
        <w:rPr>
          <w:rFonts w:eastAsia="Times New Roman"/>
          <w:szCs w:val="24"/>
        </w:rPr>
        <w:t xml:space="preserve"> για να μπορούν οι πολίτες που χρησιμοποιούν τα λεωφορεία να φορτίζουν τις κάρτες τους.</w:t>
      </w:r>
    </w:p>
    <w:p w14:paraId="3DA32BCC" w14:textId="77777777" w:rsidR="00C25A58" w:rsidRDefault="00A54F41">
      <w:pPr>
        <w:spacing w:line="600" w:lineRule="auto"/>
        <w:ind w:firstLine="720"/>
        <w:contextualSpacing/>
        <w:jc w:val="both"/>
        <w:rPr>
          <w:rFonts w:eastAsia="Times New Roman"/>
          <w:szCs w:val="24"/>
        </w:rPr>
      </w:pPr>
      <w:r>
        <w:rPr>
          <w:rFonts w:eastAsia="Times New Roman"/>
          <w:szCs w:val="24"/>
        </w:rPr>
        <w:t>Ευχαριστώ πολύ.</w:t>
      </w:r>
    </w:p>
    <w:p w14:paraId="3DA32BCD" w14:textId="77777777" w:rsidR="00C25A58" w:rsidRDefault="00A54F41">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(Γεώργιος Βαρεμένος): </w:t>
      </w:r>
      <w:r w:rsidRPr="00A84066">
        <w:rPr>
          <w:rFonts w:eastAsia="Times New Roman" w:cs="Times New Roman"/>
          <w:szCs w:val="24"/>
        </w:rPr>
        <w:t>Τον λόγο έχει ο κ. Λυκούδης.</w:t>
      </w:r>
    </w:p>
    <w:p w14:paraId="3DA32BCE"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b/>
          <w:bCs/>
          <w:szCs w:val="24"/>
        </w:rPr>
        <w:t>ΣΠΥΡΙΔΩΝ ΛΥΚΟΥΔΗΣ (</w:t>
      </w:r>
      <w:r w:rsidRPr="0004617D">
        <w:rPr>
          <w:rFonts w:eastAsia="Times New Roman" w:cs="Times New Roman"/>
          <w:b/>
          <w:szCs w:val="24"/>
        </w:rPr>
        <w:t>Ζ΄ Αντιπρόεδρος της Βουλής):</w:t>
      </w:r>
      <w:r>
        <w:rPr>
          <w:rFonts w:eastAsia="Times New Roman" w:cs="Times New Roman"/>
          <w:szCs w:val="24"/>
        </w:rPr>
        <w:t xml:space="preserve"> </w:t>
      </w:r>
      <w:r>
        <w:rPr>
          <w:rFonts w:eastAsia="Times New Roman" w:cs="Times New Roman"/>
          <w:szCs w:val="24"/>
        </w:rPr>
        <w:t>Κύριε Υπουργέ, στη δευτερολογία μου δεν θα</w:t>
      </w:r>
      <w:r>
        <w:rPr>
          <w:rFonts w:eastAsia="Times New Roman" w:cs="Times New Roman"/>
          <w:szCs w:val="24"/>
        </w:rPr>
        <w:t xml:space="preserve"> πω τίποτα περισσότερο από το να επαναλάβω μερικά πράγματα μέσα από αυτά που είπατε</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για να τα επαναλάβετε και εσείς στη δευτερολογία σας. Διότι αυτό που έχει σημασία</w:t>
      </w:r>
      <w:r>
        <w:rPr>
          <w:rFonts w:eastAsia="Times New Roman" w:cs="Times New Roman"/>
          <w:szCs w:val="24"/>
        </w:rPr>
        <w:t>,</w:t>
      </w:r>
      <w:r>
        <w:rPr>
          <w:rFonts w:eastAsia="Times New Roman" w:cs="Times New Roman"/>
          <w:szCs w:val="24"/>
        </w:rPr>
        <w:t xml:space="preserve"> είναι όσος κόσμος μας ακούει ή θα μας ακούσει με τη συζήτηση μετά ανεβασμένη στο</w:t>
      </w:r>
      <w:r>
        <w:rPr>
          <w:rFonts w:eastAsia="Times New Roman" w:cs="Times New Roman"/>
          <w:szCs w:val="24"/>
        </w:rPr>
        <w:t xml:space="preserve"> διαδίκτυο, να καταλάβει μερικά πράγματα. </w:t>
      </w:r>
    </w:p>
    <w:p w14:paraId="3DA32BCF" w14:textId="77777777" w:rsidR="00C25A58" w:rsidRDefault="00A54F41">
      <w:pPr>
        <w:spacing w:line="600" w:lineRule="auto"/>
        <w:ind w:firstLine="720"/>
        <w:contextualSpacing/>
        <w:jc w:val="both"/>
        <w:rPr>
          <w:rFonts w:eastAsia="Times New Roman" w:cs="Times New Roman"/>
          <w:szCs w:val="24"/>
        </w:rPr>
      </w:pPr>
      <w:proofErr w:type="spellStart"/>
      <w:r>
        <w:rPr>
          <w:rFonts w:eastAsia="Times New Roman" w:cs="Times New Roman"/>
          <w:szCs w:val="24"/>
        </w:rPr>
        <w:lastRenderedPageBreak/>
        <w:t>Κατ</w:t>
      </w:r>
      <w:r>
        <w:rPr>
          <w:rFonts w:eastAsia="Times New Roman" w:cs="Times New Roman"/>
          <w:szCs w:val="24"/>
        </w:rPr>
        <w:t>΄</w:t>
      </w:r>
      <w:r>
        <w:rPr>
          <w:rFonts w:eastAsia="Times New Roman" w:cs="Times New Roman"/>
          <w:szCs w:val="24"/>
        </w:rPr>
        <w:t>αρχ</w:t>
      </w:r>
      <w:r>
        <w:rPr>
          <w:rFonts w:eastAsia="Times New Roman" w:cs="Times New Roman"/>
          <w:szCs w:val="24"/>
        </w:rPr>
        <w:t>άς</w:t>
      </w:r>
      <w:proofErr w:type="spellEnd"/>
      <w:r>
        <w:rPr>
          <w:rFonts w:eastAsia="Times New Roman" w:cs="Times New Roman"/>
          <w:szCs w:val="24"/>
        </w:rPr>
        <w:t xml:space="preserve"> να κάνω μια παρατήρηση. Δεν είναι μόνο ο εθισμός των πολιτών να εξυπηρετούνται στα κεντρικά μηχανήματα του κέντρου της Αθήνας. Σας διαβεβαιώνω ότι υπάρχει ουρά στην Καλλιθέα, ουρά στην Πλακεντίας</w:t>
      </w:r>
      <w:r>
        <w:rPr>
          <w:rFonts w:eastAsia="Times New Roman" w:cs="Times New Roman"/>
          <w:szCs w:val="24"/>
        </w:rPr>
        <w:t xml:space="preserve"> και αλλού.</w:t>
      </w:r>
    </w:p>
    <w:p w14:paraId="3DA32BD0" w14:textId="77777777" w:rsidR="00C25A58" w:rsidRDefault="00A54F41">
      <w:pPr>
        <w:spacing w:line="600" w:lineRule="auto"/>
        <w:ind w:firstLine="720"/>
        <w:contextualSpacing/>
        <w:jc w:val="both"/>
        <w:rPr>
          <w:rFonts w:eastAsia="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Στους μεγάλους σταθμούς.</w:t>
      </w:r>
    </w:p>
    <w:p w14:paraId="3DA32BD1"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b/>
          <w:bCs/>
          <w:szCs w:val="24"/>
        </w:rPr>
        <w:t>ΣΠΥΡΙΔΩΝ ΛΥΚΟΥΔΗΣ (</w:t>
      </w:r>
      <w:r>
        <w:rPr>
          <w:rFonts w:eastAsia="Times New Roman" w:cs="Times New Roman"/>
          <w:b/>
          <w:szCs w:val="24"/>
        </w:rPr>
        <w:t>Ζ΄ Αντιπρόεδρος της Βουλής):</w:t>
      </w:r>
      <w:r>
        <w:rPr>
          <w:rFonts w:eastAsia="Times New Roman" w:cs="Times New Roman"/>
          <w:szCs w:val="24"/>
        </w:rPr>
        <w:t> Εντάξει στους μεγάλους σταθμούς. Ας φύγουμε από τη λογική του κέντρου, διότι δεν είναι μόνο το κέντρο. Πήγα στην Πλακεν</w:t>
      </w:r>
      <w:r>
        <w:rPr>
          <w:rFonts w:eastAsia="Times New Roman" w:cs="Times New Roman"/>
          <w:szCs w:val="24"/>
        </w:rPr>
        <w:t>τία και έμεινα στην ουρά μισή ώρα.</w:t>
      </w:r>
    </w:p>
    <w:p w14:paraId="3DA32BD2"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Να συνεννοηθούμε, λοιπόν, για κάτι. Η ηλεκτρονική έκδοση της προσωποποιημένης κάρτας για τους συνταξιούχους, τους φοιτητές, κ.λπ., γίνεται εξ ολοκλήρου με ηλεκτρονικό τρόπο; Δηλαδή τα στοιχεία που κατατίθενται ηλεκτρονικά</w:t>
      </w:r>
      <w:r>
        <w:rPr>
          <w:rFonts w:eastAsia="Times New Roman" w:cs="Times New Roman"/>
          <w:szCs w:val="24"/>
        </w:rPr>
        <w:t xml:space="preserve">, ακόμα και η φωτογραφία, δεν χρειάζεται να δοθούν σε κανένα γκισέ; Περνάνε ηλεκτρονικά και έρχεται σπίτι σου </w:t>
      </w:r>
      <w:r>
        <w:rPr>
          <w:rFonts w:eastAsia="Times New Roman" w:cs="Times New Roman"/>
          <w:szCs w:val="24"/>
        </w:rPr>
        <w:t xml:space="preserve">η κάρτα </w:t>
      </w:r>
      <w:r>
        <w:rPr>
          <w:rFonts w:eastAsia="Times New Roman" w:cs="Times New Roman"/>
          <w:szCs w:val="24"/>
        </w:rPr>
        <w:t xml:space="preserve">χωρίς να πας; </w:t>
      </w:r>
    </w:p>
    <w:p w14:paraId="3DA32BD3"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Εγώ δεν κάνω τον ξερόλα. Ποτέ δεν τον έκανα. Με ξέρετε και σας ξέρω. Όταν έμπαινα σε αυτή την Αίθουσα</w:t>
      </w:r>
      <w:r>
        <w:rPr>
          <w:rFonts w:eastAsia="Times New Roman" w:cs="Times New Roman"/>
          <w:szCs w:val="24"/>
        </w:rPr>
        <w:t>,</w:t>
      </w:r>
      <w:r>
        <w:rPr>
          <w:rFonts w:eastAsia="Times New Roman" w:cs="Times New Roman"/>
          <w:szCs w:val="24"/>
        </w:rPr>
        <w:t xml:space="preserve"> υπέθετα ότι ηλεκτρον</w:t>
      </w:r>
      <w:r>
        <w:rPr>
          <w:rFonts w:eastAsia="Times New Roman" w:cs="Times New Roman"/>
          <w:szCs w:val="24"/>
        </w:rPr>
        <w:t xml:space="preserve">ικά κατατίθεται η αίτηση, αλλά τα στοιχεία πρέπει να τα </w:t>
      </w:r>
      <w:r>
        <w:rPr>
          <w:rFonts w:eastAsia="Times New Roman" w:cs="Times New Roman"/>
          <w:szCs w:val="24"/>
        </w:rPr>
        <w:lastRenderedPageBreak/>
        <w:t xml:space="preserve">πάρω μαζί με μια φωτογραφία ή να βγάλω τη φωτογραφία στο γκισέ και να πάω </w:t>
      </w:r>
      <w:r>
        <w:rPr>
          <w:rFonts w:eastAsia="Times New Roman" w:cs="Times New Roman"/>
          <w:szCs w:val="24"/>
        </w:rPr>
        <w:t xml:space="preserve">δηλαδή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γκισέ. Δηλαδή πάλι μια ώρα αναμονή. Εάν αυτό δεν υπάρχει τώρα, θέλω να μου το πείτε.</w:t>
      </w:r>
    </w:p>
    <w:p w14:paraId="3DA32BD4" w14:textId="77777777" w:rsidR="00C25A58" w:rsidRDefault="00A54F41">
      <w:pPr>
        <w:spacing w:line="600" w:lineRule="auto"/>
        <w:ind w:firstLine="720"/>
        <w:contextualSpacing/>
        <w:jc w:val="both"/>
        <w:rPr>
          <w:rFonts w:eastAsia="Times New Roman"/>
          <w:szCs w:val="24"/>
        </w:rPr>
      </w:pPr>
      <w:r>
        <w:rPr>
          <w:rFonts w:eastAsia="Times New Roman" w:cs="Times New Roman"/>
          <w:b/>
          <w:szCs w:val="24"/>
        </w:rPr>
        <w:t>ΧΡΗΣΤΟΣ ΣΠΙΡΤΖΗΣ (Υπουργός Υπ</w:t>
      </w:r>
      <w:r>
        <w:rPr>
          <w:rFonts w:eastAsia="Times New Roman" w:cs="Times New Roman"/>
          <w:b/>
          <w:szCs w:val="24"/>
        </w:rPr>
        <w:t xml:space="preserve">οδομών και Μεταφορών): </w:t>
      </w:r>
      <w:r>
        <w:rPr>
          <w:rFonts w:eastAsia="Times New Roman" w:cs="Times New Roman"/>
          <w:szCs w:val="24"/>
        </w:rPr>
        <w:t>Παλιά γινόταν. Τώρα δεν υπάρχει.</w:t>
      </w:r>
    </w:p>
    <w:p w14:paraId="3DA32BD5"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b/>
          <w:bCs/>
          <w:szCs w:val="24"/>
        </w:rPr>
        <w:t>ΣΠΥΡΙΔΩΝ ΛΥΚΟΥΔΗΣ (</w:t>
      </w:r>
      <w:r>
        <w:rPr>
          <w:rFonts w:eastAsia="Times New Roman" w:cs="Times New Roman"/>
          <w:b/>
          <w:szCs w:val="24"/>
        </w:rPr>
        <w:t>Ζ΄ Αντιπρόεδρος της Βουλής):</w:t>
      </w:r>
      <w:r>
        <w:rPr>
          <w:rFonts w:eastAsia="Times New Roman" w:cs="Times New Roman"/>
          <w:szCs w:val="24"/>
        </w:rPr>
        <w:t xml:space="preserve"> </w:t>
      </w:r>
      <w:r>
        <w:rPr>
          <w:rFonts w:eastAsia="Times New Roman" w:cs="Times New Roman"/>
          <w:szCs w:val="24"/>
        </w:rPr>
        <w:t>Δεν υπάρχει. Δηλαδή όλα θα γίνουν ηλεκτρονικά.</w:t>
      </w:r>
    </w:p>
    <w:p w14:paraId="3DA32BD6"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θα ήθελα να επαναλάβετε, κύριε Υπουργέ, εάν μπορείτε και εάν θέλετε, ότι </w:t>
      </w:r>
      <w:proofErr w:type="spellStart"/>
      <w:r>
        <w:rPr>
          <w:rFonts w:eastAsia="Times New Roman" w:cs="Times New Roman"/>
          <w:szCs w:val="24"/>
        </w:rPr>
        <w:t>οσονούπω</w:t>
      </w:r>
      <w:proofErr w:type="spellEnd"/>
      <w:r>
        <w:rPr>
          <w:rFonts w:eastAsia="Times New Roman" w:cs="Times New Roman"/>
          <w:szCs w:val="24"/>
        </w:rPr>
        <w:t xml:space="preserve"> τερματίζεται </w:t>
      </w:r>
      <w:r>
        <w:rPr>
          <w:rFonts w:eastAsia="Times New Roman" w:cs="Times New Roman"/>
          <w:szCs w:val="24"/>
        </w:rPr>
        <w:t xml:space="preserve">η ιστορία της αναβάθμισης των παλαιών μηχανημάτων, δηλαδή θα γεμίσει με μηχανήματα το δίκτυο περισσότερο από ό,τι είναι τώρα. </w:t>
      </w:r>
    </w:p>
    <w:p w14:paraId="3DA32BD7"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από ό,τι είχε πει ο Πρόεδρος του ΟΑΣΑ, ο κ. Ρεβύθης, λειτουργούν είκοσι ένα εκδοτήρια από τα </w:t>
      </w:r>
      <w:proofErr w:type="spellStart"/>
      <w:r>
        <w:rPr>
          <w:rFonts w:eastAsia="Times New Roman" w:cs="Times New Roman"/>
          <w:szCs w:val="24"/>
        </w:rPr>
        <w:t>εκατόν</w:t>
      </w:r>
      <w:proofErr w:type="spellEnd"/>
      <w:r>
        <w:rPr>
          <w:rFonts w:eastAsia="Times New Roman" w:cs="Times New Roman"/>
          <w:szCs w:val="24"/>
        </w:rPr>
        <w:t xml:space="preserve"> τριάντα στην Αττική. </w:t>
      </w:r>
      <w:r>
        <w:rPr>
          <w:rFonts w:eastAsia="Times New Roman" w:cs="Times New Roman"/>
          <w:szCs w:val="24"/>
        </w:rPr>
        <w:t>Είναι αληθές αυτό ή όχι; Έχει ξεπεραστεί αυτό; Είναι περισσότερα τα εκδοτήρια;</w:t>
      </w:r>
    </w:p>
    <w:p w14:paraId="3DA32BD8"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Θα ήθελα να κάνω και μια τελευταία ερώτηση: Είναι αληθές αυτό που διάβασα, άκουσα και σας ρώτησα στην πρώτη το</w:t>
      </w:r>
      <w:r>
        <w:rPr>
          <w:rFonts w:eastAsia="Times New Roman" w:cs="Times New Roman"/>
          <w:szCs w:val="24"/>
        </w:rPr>
        <w:lastRenderedPageBreak/>
        <w:t>ποθέτησή μου, ότι θα συνεχιστεί να μη δέχονται τραπεζικές κάρτες τα</w:t>
      </w:r>
      <w:r>
        <w:rPr>
          <w:rFonts w:eastAsia="Times New Roman" w:cs="Times New Roman"/>
          <w:szCs w:val="24"/>
        </w:rPr>
        <w:t xml:space="preserve"> μηχανήματα; Επίσης είναι αληθές ότι δεν δέχονται μεγάλα χαρτονομίσματα αλλά μόνο 10ευρα;</w:t>
      </w:r>
    </w:p>
    <w:p w14:paraId="3DA32BD9"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w:t>
      </w:r>
    </w:p>
    <w:p w14:paraId="3DA32BDA"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sidRPr="003D28D9">
        <w:rPr>
          <w:rFonts w:eastAsia="Times New Roman" w:cs="Times New Roman"/>
          <w:szCs w:val="24"/>
        </w:rPr>
        <w:t>Ωραία. Επανάληψις μήτηρ μαθήσεως.</w:t>
      </w:r>
    </w:p>
    <w:p w14:paraId="3DA32BDB"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b/>
          <w:bCs/>
          <w:szCs w:val="24"/>
        </w:rPr>
        <w:t>ΣΠΥΡΙΔΩΝ ΛΥΚΟΥΔΗΣ (</w:t>
      </w:r>
      <w:r>
        <w:rPr>
          <w:rFonts w:eastAsia="Times New Roman" w:cs="Times New Roman"/>
          <w:b/>
          <w:szCs w:val="24"/>
        </w:rPr>
        <w:t>Ζ΄ Αντιπρόεδρος της Βουλής):</w:t>
      </w:r>
      <w:r>
        <w:rPr>
          <w:rFonts w:eastAsia="Times New Roman" w:cs="Times New Roman"/>
          <w:szCs w:val="24"/>
        </w:rPr>
        <w:t xml:space="preserve"> </w:t>
      </w:r>
      <w:r>
        <w:rPr>
          <w:rFonts w:eastAsia="Times New Roman" w:cs="Times New Roman"/>
          <w:szCs w:val="24"/>
        </w:rPr>
        <w:t xml:space="preserve">Κύριε Πρόεδρε, εγώ ήμουν συνεπής </w:t>
      </w:r>
      <w:r>
        <w:rPr>
          <w:rFonts w:eastAsia="Times New Roman" w:cs="Times New Roman"/>
          <w:szCs w:val="24"/>
        </w:rPr>
        <w:t>στο χρόνο.</w:t>
      </w:r>
    </w:p>
    <w:p w14:paraId="3DA32BDC"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sidRPr="003D28D9">
        <w:rPr>
          <w:rFonts w:eastAsia="Times New Roman" w:cs="Times New Roman"/>
          <w:szCs w:val="24"/>
        </w:rPr>
        <w:t>Παράδειγμα προς μίμηση είστε, κύριε Λυκούδη.</w:t>
      </w:r>
    </w:p>
    <w:p w14:paraId="3DA32BDD"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b/>
          <w:bCs/>
          <w:szCs w:val="24"/>
        </w:rPr>
        <w:t>ΣΠΥΡΙΔΩΝ ΛΥΚΟΥΔΗΣ (</w:t>
      </w:r>
      <w:r>
        <w:rPr>
          <w:rFonts w:eastAsia="Times New Roman" w:cs="Times New Roman"/>
          <w:b/>
          <w:szCs w:val="24"/>
        </w:rPr>
        <w:t>Ζ΄ Αντιπρόεδρος της Βουλής):</w:t>
      </w:r>
      <w:r>
        <w:rPr>
          <w:rFonts w:eastAsia="Times New Roman" w:cs="Times New Roman"/>
          <w:szCs w:val="24"/>
        </w:rPr>
        <w:t xml:space="preserve"> </w:t>
      </w:r>
      <w:r>
        <w:rPr>
          <w:rFonts w:eastAsia="Times New Roman" w:cs="Times New Roman"/>
          <w:szCs w:val="24"/>
        </w:rPr>
        <w:t>Επειδή ταλαιπωρούμαι στο Προεδρείο και εγώ, κύριε Πρόεδρε.</w:t>
      </w:r>
    </w:p>
    <w:p w14:paraId="3DA32BDE"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sidRPr="003D28D9">
        <w:rPr>
          <w:rFonts w:eastAsia="Times New Roman" w:cs="Times New Roman"/>
          <w:szCs w:val="24"/>
        </w:rPr>
        <w:t>Ορίστε, κύριε Υπουργέ, έχετ</w:t>
      </w:r>
      <w:r w:rsidRPr="003D28D9">
        <w:rPr>
          <w:rFonts w:eastAsia="Times New Roman" w:cs="Times New Roman"/>
          <w:szCs w:val="24"/>
        </w:rPr>
        <w:t>ε τον λόγο.</w:t>
      </w:r>
    </w:p>
    <w:p w14:paraId="3DA32BDF"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sidRPr="003D28D9">
        <w:rPr>
          <w:rFonts w:eastAsia="Times New Roman" w:cs="Times New Roman"/>
          <w:szCs w:val="24"/>
        </w:rPr>
        <w:t xml:space="preserve">Ο κ. Λυκούδης κάνει </w:t>
      </w:r>
      <w:r>
        <w:rPr>
          <w:rFonts w:eastAsia="Times New Roman" w:cs="Times New Roman"/>
          <w:szCs w:val="24"/>
        </w:rPr>
        <w:t xml:space="preserve">και </w:t>
      </w:r>
      <w:r w:rsidRPr="003D28D9">
        <w:rPr>
          <w:rFonts w:eastAsia="Times New Roman" w:cs="Times New Roman"/>
          <w:szCs w:val="24"/>
        </w:rPr>
        <w:t xml:space="preserve">ερωτήσεις που βοηθάνε </w:t>
      </w:r>
      <w:r>
        <w:rPr>
          <w:rFonts w:eastAsia="Times New Roman" w:cs="Times New Roman"/>
          <w:szCs w:val="24"/>
        </w:rPr>
        <w:t>την ενημέρωση</w:t>
      </w:r>
      <w:r w:rsidRPr="003D28D9">
        <w:rPr>
          <w:rFonts w:eastAsia="Times New Roman" w:cs="Times New Roman"/>
          <w:szCs w:val="24"/>
        </w:rPr>
        <w:t xml:space="preserve"> του κοινού</w:t>
      </w:r>
      <w:r>
        <w:rPr>
          <w:rFonts w:eastAsia="Times New Roman" w:cs="Times New Roman"/>
          <w:szCs w:val="24"/>
        </w:rPr>
        <w:t>,</w:t>
      </w:r>
      <w:r w:rsidRPr="003D28D9">
        <w:rPr>
          <w:rFonts w:eastAsia="Times New Roman" w:cs="Times New Roman"/>
          <w:szCs w:val="24"/>
        </w:rPr>
        <w:t xml:space="preserve"> κάτι που δεν κάνουν τα μέσα μαζικής ενημέρωσης ως όφειλαν.</w:t>
      </w:r>
    </w:p>
    <w:p w14:paraId="3DA32BE0" w14:textId="77777777" w:rsidR="00C25A58" w:rsidRDefault="00A54F41">
      <w:pPr>
        <w:spacing w:line="600" w:lineRule="auto"/>
        <w:ind w:firstLine="720"/>
        <w:contextualSpacing/>
        <w:jc w:val="both"/>
        <w:rPr>
          <w:rFonts w:eastAsia="Times New Roman"/>
          <w:szCs w:val="24"/>
        </w:rPr>
      </w:pPr>
      <w:r w:rsidRPr="003D28D9">
        <w:rPr>
          <w:rFonts w:eastAsia="Times New Roman" w:cs="Times New Roman"/>
          <w:szCs w:val="24"/>
        </w:rPr>
        <w:lastRenderedPageBreak/>
        <w:t xml:space="preserve">Όλα αυτά τα προβλήματα, κύριε Λυκούδη, εδώ και μήνες έχουν </w:t>
      </w:r>
      <w:r w:rsidRPr="003D28D9">
        <w:rPr>
          <w:rFonts w:eastAsia="Times New Roman" w:cs="Times New Roman"/>
          <w:szCs w:val="24"/>
        </w:rPr>
        <w:t>λυθεί. Εδώ και μήνες</w:t>
      </w:r>
      <w:r>
        <w:rPr>
          <w:rFonts w:eastAsia="Times New Roman" w:cs="Times New Roman"/>
          <w:szCs w:val="24"/>
        </w:rPr>
        <w:t>,</w:t>
      </w:r>
      <w:r w:rsidRPr="003D28D9">
        <w:rPr>
          <w:rFonts w:eastAsia="Times New Roman" w:cs="Times New Roman"/>
          <w:szCs w:val="24"/>
        </w:rPr>
        <w:t xml:space="preserve"> δηλαδή</w:t>
      </w:r>
      <w:r>
        <w:rPr>
          <w:rFonts w:eastAsia="Times New Roman" w:cs="Times New Roman"/>
          <w:szCs w:val="24"/>
        </w:rPr>
        <w:t>,</w:t>
      </w:r>
      <w:r w:rsidRPr="003D28D9">
        <w:rPr>
          <w:rFonts w:eastAsia="Times New Roman" w:cs="Times New Roman"/>
          <w:szCs w:val="24"/>
        </w:rPr>
        <w:t xml:space="preserve"> μπορείς να καταθέσεις όλα σου τα στοιχεία που ζητούνται για την έκδοση προσωποποιημένης κάρτας ηλεκτρονικά. Δεν χρειάζεται να σταθείς μια στιγμή σε γκισέ.</w:t>
      </w:r>
    </w:p>
    <w:p w14:paraId="3DA32BE1" w14:textId="77777777" w:rsidR="00C25A58" w:rsidRDefault="00A54F41">
      <w:pPr>
        <w:spacing w:line="600" w:lineRule="auto"/>
        <w:ind w:firstLine="720"/>
        <w:contextualSpacing/>
        <w:jc w:val="both"/>
        <w:rPr>
          <w:rFonts w:eastAsia="Times New Roman"/>
          <w:szCs w:val="24"/>
        </w:rPr>
      </w:pPr>
      <w:r>
        <w:rPr>
          <w:rFonts w:eastAsia="Times New Roman"/>
          <w:szCs w:val="24"/>
        </w:rPr>
        <w:t>Η κάρτα έρχεται στο σπίτι, στη διεύθυνση που έχεις δηλώσει. Η φόρτιση τ</w:t>
      </w:r>
      <w:r>
        <w:rPr>
          <w:rFonts w:eastAsia="Times New Roman"/>
          <w:szCs w:val="24"/>
        </w:rPr>
        <w:t xml:space="preserve">ης κάρτας γίνεται, επίσης, ηλεκτρονικά. Δεν χρειάζεται να στηθείς σε ουρά ούτε σε μηχάνημα, αν δεν θέλεις. </w:t>
      </w:r>
    </w:p>
    <w:p w14:paraId="3DA32BE2" w14:textId="77777777" w:rsidR="00C25A58" w:rsidRDefault="00A54F41">
      <w:pPr>
        <w:spacing w:line="600" w:lineRule="auto"/>
        <w:ind w:firstLine="720"/>
        <w:contextualSpacing/>
        <w:jc w:val="both"/>
        <w:rPr>
          <w:rFonts w:eastAsia="Times New Roman"/>
          <w:szCs w:val="24"/>
        </w:rPr>
      </w:pPr>
      <w:r>
        <w:rPr>
          <w:rFonts w:eastAsia="Times New Roman"/>
          <w:szCs w:val="24"/>
        </w:rPr>
        <w:t xml:space="preserve">Τα μηχανήματα νέου τύπου δέχονται κάρτα. Η αναβάθμιση μηχανημάτων παλαιού τύπου δεν δέχεται κάρτα. Γι’ αυτό σας λέω ότι κάποιοι είχαν σχεδιάσει ένα </w:t>
      </w:r>
      <w:r>
        <w:rPr>
          <w:rFonts w:eastAsia="Times New Roman"/>
          <w:szCs w:val="24"/>
        </w:rPr>
        <w:t>σύστημα</w:t>
      </w:r>
      <w:r>
        <w:rPr>
          <w:rFonts w:eastAsia="Times New Roman"/>
          <w:szCs w:val="24"/>
        </w:rPr>
        <w:t>,</w:t>
      </w:r>
      <w:r>
        <w:rPr>
          <w:rFonts w:eastAsia="Times New Roman"/>
          <w:szCs w:val="24"/>
        </w:rPr>
        <w:t xml:space="preserve"> για να μην εφαρμοστεί ποτέ.</w:t>
      </w:r>
    </w:p>
    <w:p w14:paraId="3DA32BE3" w14:textId="77777777" w:rsidR="00C25A58" w:rsidRDefault="00A54F41">
      <w:pPr>
        <w:spacing w:line="600" w:lineRule="auto"/>
        <w:ind w:firstLine="720"/>
        <w:contextualSpacing/>
        <w:jc w:val="both"/>
        <w:rPr>
          <w:rFonts w:eastAsia="Times New Roman"/>
          <w:szCs w:val="24"/>
        </w:rPr>
      </w:pPr>
      <w:r>
        <w:rPr>
          <w:rFonts w:eastAsia="Times New Roman"/>
          <w:szCs w:val="24"/>
        </w:rPr>
        <w:t>Τα παλαιά μηχανήματα που αναβαθμίστηκαν, σήμερα είναι εγκατεστημένα σε δέκα σταθμούς, όπως οριζόταν -έχει τελειώσει αυτό το πράγμα- αλλά δεν δέχονται κάρτα, γατί έτσι ήταν σχεδιασμένο. Αυτός είναι και ο λόγος που έχουμε</w:t>
      </w:r>
      <w:r>
        <w:rPr>
          <w:rFonts w:eastAsia="Times New Roman"/>
          <w:szCs w:val="24"/>
        </w:rPr>
        <w:t xml:space="preserve"> ζητήσει την προμήθεια δέκα μηχανημάτων. </w:t>
      </w:r>
    </w:p>
    <w:p w14:paraId="3DA32BE4" w14:textId="77777777" w:rsidR="00C25A58" w:rsidRDefault="00A54F41">
      <w:pPr>
        <w:spacing w:line="600" w:lineRule="auto"/>
        <w:ind w:firstLine="720"/>
        <w:contextualSpacing/>
        <w:jc w:val="both"/>
        <w:rPr>
          <w:rFonts w:eastAsia="Times New Roman"/>
          <w:szCs w:val="24"/>
        </w:rPr>
      </w:pPr>
      <w:r>
        <w:rPr>
          <w:rFonts w:eastAsia="Times New Roman"/>
          <w:szCs w:val="24"/>
        </w:rPr>
        <w:lastRenderedPageBreak/>
        <w:t>Επίσης -επειδή το είπατε- είχαν σχεδιάσει να μη δέχονται τα μηχανήματα αυτά μεγάλα χαρτονομίσματα, ώστε να μην έχουν μεγάλη δεξαμενή νομισμάτων και χαρτονομισμάτων για να δίνουν ρέστα. Είναι απορίας άξιο αυτό, αλλά</w:t>
      </w:r>
      <w:r>
        <w:rPr>
          <w:rFonts w:eastAsia="Times New Roman"/>
          <w:szCs w:val="24"/>
        </w:rPr>
        <w:t>, δυστυχώς, αυτό βρήκαμε. Και δεν είναι εύκολο, ξέρετε, όταν τρέχει ένας διαγωνισμός για τέτοια συστήματα, να πάει μετά ο φορέας, που υλοποιεί αυτό το σύστημα, και να πει «Κάνω μία προμήθεια άλλων μηχανημάτων ή έναν διαγωνισμό που να είναι συμβατός με τα π</w:t>
      </w:r>
      <w:r>
        <w:rPr>
          <w:rFonts w:eastAsia="Times New Roman"/>
          <w:szCs w:val="24"/>
        </w:rPr>
        <w:t xml:space="preserve">ροηγούμενα». Είναι μία διαδικασία και επίπονη και δύσκολη. Περνάει από πάρα πολλές διαδικασίες έγκρισης -και από το Ελεγκτικό Συνέδριο- προκειμένου να πάρεις μηχανήματα ίδιου τύπου, να τα εγκαταστήσεις και να μην έχουν προβλήματα στην εφαρμογή. </w:t>
      </w:r>
    </w:p>
    <w:p w14:paraId="3DA32BE5" w14:textId="77777777" w:rsidR="00C25A58" w:rsidRDefault="00A54F41">
      <w:pPr>
        <w:spacing w:line="600" w:lineRule="auto"/>
        <w:ind w:firstLine="720"/>
        <w:contextualSpacing/>
        <w:jc w:val="both"/>
        <w:rPr>
          <w:rFonts w:eastAsia="Times New Roman"/>
          <w:szCs w:val="24"/>
        </w:rPr>
      </w:pPr>
      <w:r>
        <w:rPr>
          <w:rFonts w:eastAsia="Times New Roman"/>
          <w:szCs w:val="24"/>
        </w:rPr>
        <w:t>Θέλω να πω</w:t>
      </w:r>
      <w:r>
        <w:rPr>
          <w:rFonts w:eastAsia="Times New Roman"/>
          <w:szCs w:val="24"/>
        </w:rPr>
        <w:t xml:space="preserve">, λοιπόν, τα εξής: Αυτή τη στιγμή </w:t>
      </w:r>
      <w:r>
        <w:rPr>
          <w:rFonts w:eastAsia="Times New Roman"/>
          <w:szCs w:val="24"/>
        </w:rPr>
        <w:t xml:space="preserve">υπάρχουν </w:t>
      </w:r>
      <w:r>
        <w:rPr>
          <w:rFonts w:eastAsia="Times New Roman"/>
          <w:szCs w:val="24"/>
        </w:rPr>
        <w:t>ενενήντα ένα αυτόματα μηχανήματα και πέντε σημεία έκδοσης στη Γραμμή 1 του μετρό. Η Γραμμή 1 είναι η παλιά γραμμή Κηφισιάς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Πειραιά. Έχουν περιοριστεί πάρα πολύ λόγω των αναγκών, απ’ ό,τι μας ενημερώνει η Διοίκησ</w:t>
      </w:r>
      <w:r>
        <w:rPr>
          <w:rFonts w:eastAsia="Times New Roman"/>
          <w:szCs w:val="24"/>
        </w:rPr>
        <w:t xml:space="preserve">η της ΣΤΑΣΥ, οι άνθρωποι που είναι στα εκδοτήρια. Αυτός είναι και ο λόγος που έχουν </w:t>
      </w:r>
      <w:r>
        <w:rPr>
          <w:rFonts w:eastAsia="Times New Roman"/>
          <w:szCs w:val="24"/>
        </w:rPr>
        <w:lastRenderedPageBreak/>
        <w:t>μειωθεί, αν θέλετε, και οι σταθμοί και το ωράριο λειτουργίας των εκδοτηρίων, των γκισέ. Και δεν υπάρχει και λόγος να χάνουμε ανθρώπινο δυναμικό εκεί, όσο προχωράει η εφαρμο</w:t>
      </w:r>
      <w:r>
        <w:rPr>
          <w:rFonts w:eastAsia="Times New Roman"/>
          <w:szCs w:val="24"/>
        </w:rPr>
        <w:t>γή του ηλεκτρονικού εισιτηρίου.</w:t>
      </w:r>
    </w:p>
    <w:p w14:paraId="3DA32BE6" w14:textId="77777777" w:rsidR="00C25A58" w:rsidRDefault="00A54F41">
      <w:pPr>
        <w:spacing w:line="600" w:lineRule="auto"/>
        <w:ind w:firstLine="720"/>
        <w:contextualSpacing/>
        <w:jc w:val="both"/>
        <w:rPr>
          <w:rFonts w:eastAsia="Times New Roman"/>
          <w:szCs w:val="24"/>
        </w:rPr>
      </w:pPr>
      <w:r>
        <w:rPr>
          <w:rFonts w:eastAsia="Times New Roman"/>
          <w:szCs w:val="24"/>
        </w:rPr>
        <w:t xml:space="preserve">Υπάρχουν </w:t>
      </w:r>
      <w:proofErr w:type="spellStart"/>
      <w:r>
        <w:rPr>
          <w:rFonts w:eastAsia="Times New Roman"/>
          <w:szCs w:val="24"/>
        </w:rPr>
        <w:t>εκατόν</w:t>
      </w:r>
      <w:proofErr w:type="spellEnd"/>
      <w:r>
        <w:rPr>
          <w:rFonts w:eastAsia="Times New Roman"/>
          <w:szCs w:val="24"/>
        </w:rPr>
        <w:t xml:space="preserve"> σαράντα οκτώ αυτόματα μηχανήματα, πλέον, και δεκατρία σημεία έκδοσης στις Γραμμές 2 και 3 του μετρό. Υπάρχουν είκοσι επτά αυτόματα μηχανήματα και τέσσερα σημεία έκδοσης στο τραμ. Υπάρχουν είκοσι πέντε αυτόματ</w:t>
      </w:r>
      <w:r>
        <w:rPr>
          <w:rFonts w:eastAsia="Times New Roman"/>
          <w:szCs w:val="24"/>
        </w:rPr>
        <w:t>α μηχανήματα και τριάντα οκτώ σημεία έκδοσης στην ΟΣΥ για τα λεωφορεία. Τα εβδομήντα ένα μηχανήματα παλαιού τύπου, όπως σας είπα, αναβαθμίστηκαν και, επιτέλους, εγκαταστάθηκαν. Και υπάρχουν πεντακόσια σημεία - καταστήματα πώλησης και επαναφόρτισης στην Αττ</w:t>
      </w:r>
      <w:r>
        <w:rPr>
          <w:rFonts w:eastAsia="Times New Roman"/>
          <w:szCs w:val="24"/>
        </w:rPr>
        <w:t xml:space="preserve">ική. </w:t>
      </w:r>
    </w:p>
    <w:p w14:paraId="3DA32BE7" w14:textId="77777777" w:rsidR="00C25A58" w:rsidRDefault="00A54F41">
      <w:pPr>
        <w:spacing w:line="600" w:lineRule="auto"/>
        <w:ind w:firstLine="720"/>
        <w:contextualSpacing/>
        <w:jc w:val="both"/>
        <w:rPr>
          <w:rFonts w:eastAsia="Times New Roman"/>
          <w:szCs w:val="24"/>
        </w:rPr>
      </w:pPr>
      <w:r>
        <w:rPr>
          <w:rFonts w:eastAsia="Times New Roman"/>
          <w:szCs w:val="24"/>
        </w:rPr>
        <w:t>Αυτά όλα τα σημεία προσπαθούμε να τα κάνουμε ακόμα περισσότερα, να υπάρχει μία ορθολογικότερη κατανομή των νέων μηχανημάτων τώρα που αναβαθμίστηκαν και τα παλιά, να προμηθευτούμε και νέα μηχανήματα. Χρειάζεται, όμως, απ’ ό</w:t>
      </w:r>
      <w:r>
        <w:rPr>
          <w:rFonts w:eastAsia="Times New Roman"/>
          <w:szCs w:val="24"/>
        </w:rPr>
        <w:lastRenderedPageBreak/>
        <w:t>λους προσπάθεια και ενημέρωσ</w:t>
      </w:r>
      <w:r>
        <w:rPr>
          <w:rFonts w:eastAsia="Times New Roman"/>
          <w:szCs w:val="24"/>
        </w:rPr>
        <w:t>η, ώστε να εκδοθούν προσωποποιημένες κάρτες για να διευκολυνθεί και το σύστημα και η ζωή των πολιτών.</w:t>
      </w:r>
    </w:p>
    <w:p w14:paraId="3DA32BE8" w14:textId="77777777" w:rsidR="00C25A58" w:rsidRDefault="00A54F41">
      <w:pPr>
        <w:spacing w:line="600" w:lineRule="auto"/>
        <w:ind w:firstLine="720"/>
        <w:contextualSpacing/>
        <w:jc w:val="both"/>
        <w:rPr>
          <w:rFonts w:eastAsia="Times New Roman"/>
          <w:szCs w:val="24"/>
        </w:rPr>
      </w:pPr>
      <w:r>
        <w:rPr>
          <w:rFonts w:eastAsia="Times New Roman"/>
          <w:szCs w:val="24"/>
        </w:rPr>
        <w:t>Να πούμε</w:t>
      </w:r>
      <w:r>
        <w:rPr>
          <w:rFonts w:eastAsia="Times New Roman"/>
          <w:szCs w:val="24"/>
        </w:rPr>
        <w:t>,</w:t>
      </w:r>
      <w:r>
        <w:rPr>
          <w:rFonts w:eastAsia="Times New Roman"/>
          <w:szCs w:val="24"/>
        </w:rPr>
        <w:t xml:space="preserve"> επίσης, κύριε Πρόεδρε, με την ευκαιρία ότι ένα μέρος της γραμμής του τραμ από το Σύνταγμα μέχρι το σταθμό </w:t>
      </w:r>
      <w:proofErr w:type="spellStart"/>
      <w:r>
        <w:rPr>
          <w:rFonts w:eastAsia="Times New Roman"/>
          <w:szCs w:val="24"/>
        </w:rPr>
        <w:t>Κοσομούλη</w:t>
      </w:r>
      <w:proofErr w:type="spellEnd"/>
      <w:r>
        <w:rPr>
          <w:rFonts w:eastAsia="Times New Roman"/>
          <w:szCs w:val="24"/>
        </w:rPr>
        <w:t xml:space="preserve">, που λειτουργεί κάτω από το </w:t>
      </w:r>
      <w:r>
        <w:rPr>
          <w:rFonts w:eastAsia="Times New Roman"/>
          <w:szCs w:val="24"/>
        </w:rPr>
        <w:t>Φιξ, θα τεθεί αύριο εκτός λειτουργίας για αρκετά μεγάλο χρονικό διάστημα. Το λέω</w:t>
      </w:r>
      <w:r>
        <w:rPr>
          <w:rFonts w:eastAsia="Times New Roman"/>
          <w:szCs w:val="24"/>
        </w:rPr>
        <w:t>,</w:t>
      </w:r>
      <w:r>
        <w:rPr>
          <w:rFonts w:eastAsia="Times New Roman"/>
          <w:szCs w:val="24"/>
        </w:rPr>
        <w:t xml:space="preserve"> για να γίνει γνωστό και στους συμπολίτες μας που παρακολουθούν το κανάλι της Βουλής. Τα τμήματα του τραμ που διέρχονται πάνω από την κοίτη του Ιλισού</w:t>
      </w:r>
      <w:r>
        <w:rPr>
          <w:rFonts w:eastAsia="Times New Roman"/>
          <w:szCs w:val="24"/>
        </w:rPr>
        <w:t>,</w:t>
      </w:r>
      <w:r>
        <w:rPr>
          <w:rFonts w:eastAsia="Times New Roman"/>
          <w:szCs w:val="24"/>
        </w:rPr>
        <w:t xml:space="preserve"> βγαίνουν προληπτικά εκτ</w:t>
      </w:r>
      <w:r>
        <w:rPr>
          <w:rFonts w:eastAsia="Times New Roman"/>
          <w:szCs w:val="24"/>
        </w:rPr>
        <w:t xml:space="preserve">ός λειτουργίας, για να γίνουν και οι απαραίτητες μελέτες αλλά και οι εργασίες συντήρησης του κλειστού οχετού που έχουμε στον Ιλισό, για να μην έχουμε κανένα δυσάρεστο συμβάν. </w:t>
      </w:r>
    </w:p>
    <w:p w14:paraId="3DA32BE9" w14:textId="77777777" w:rsidR="00C25A58" w:rsidRDefault="00A54F41">
      <w:pPr>
        <w:spacing w:line="600" w:lineRule="auto"/>
        <w:ind w:firstLine="720"/>
        <w:contextualSpacing/>
        <w:jc w:val="both"/>
        <w:rPr>
          <w:rFonts w:eastAsia="Times New Roman"/>
          <w:szCs w:val="24"/>
        </w:rPr>
      </w:pPr>
      <w:r>
        <w:rPr>
          <w:rFonts w:eastAsia="Times New Roman"/>
          <w:szCs w:val="24"/>
        </w:rPr>
        <w:t xml:space="preserve">Ευχαριστώ πολύ. </w:t>
      </w:r>
    </w:p>
    <w:p w14:paraId="3DA32BEA" w14:textId="77777777" w:rsidR="00C25A58" w:rsidRDefault="00A54F41">
      <w:pPr>
        <w:spacing w:line="600" w:lineRule="auto"/>
        <w:ind w:firstLine="720"/>
        <w:contextualSpacing/>
        <w:jc w:val="both"/>
        <w:rPr>
          <w:rFonts w:eastAsia="Times New Roman"/>
          <w:b/>
          <w:szCs w:val="24"/>
        </w:rPr>
      </w:pPr>
      <w:r w:rsidRPr="00EA1012">
        <w:rPr>
          <w:rFonts w:eastAsia="Times New Roman"/>
          <w:b/>
          <w:szCs w:val="24"/>
        </w:rPr>
        <w:t>ΠΡΟ</w:t>
      </w:r>
      <w:r>
        <w:rPr>
          <w:rFonts w:eastAsia="Times New Roman"/>
          <w:b/>
          <w:szCs w:val="24"/>
        </w:rPr>
        <w:t>Ε</w:t>
      </w:r>
      <w:r w:rsidRPr="00EA1012">
        <w:rPr>
          <w:rFonts w:eastAsia="Times New Roman"/>
          <w:b/>
          <w:szCs w:val="24"/>
        </w:rPr>
        <w:t xml:space="preserve">ΔΡΕΥΩΝ (Γεώργιος Βαρεμένος): </w:t>
      </w:r>
      <w:r>
        <w:rPr>
          <w:rFonts w:eastAsia="Times New Roman"/>
          <w:szCs w:val="24"/>
        </w:rPr>
        <w:t>Η</w:t>
      </w:r>
      <w:r w:rsidRPr="008314D4">
        <w:rPr>
          <w:rFonts w:eastAsia="Times New Roman"/>
          <w:szCs w:val="24"/>
        </w:rPr>
        <w:t xml:space="preserve"> </w:t>
      </w:r>
      <w:r>
        <w:rPr>
          <w:rFonts w:eastAsia="Times New Roman"/>
          <w:szCs w:val="24"/>
        </w:rPr>
        <w:t xml:space="preserve">τρίτη </w:t>
      </w:r>
      <w:r w:rsidRPr="00601A6C">
        <w:rPr>
          <w:rFonts w:eastAsia="Times New Roman"/>
          <w:szCs w:val="24"/>
        </w:rPr>
        <w:t xml:space="preserve">με αριθμό 1/1-10-2018 </w:t>
      </w:r>
      <w:r w:rsidRPr="00601A6C">
        <w:rPr>
          <w:rFonts w:eastAsia="Times New Roman"/>
          <w:szCs w:val="24"/>
        </w:rPr>
        <w:t>επίκαιρη ερώτηση δεύτερου κύκλου του Βουλευτή Α΄ Θεσσαλονίκης του Λαϊκού Συνδέσμου</w:t>
      </w:r>
      <w:r>
        <w:rPr>
          <w:rFonts w:eastAsia="Times New Roman"/>
          <w:szCs w:val="24"/>
        </w:rPr>
        <w:t xml:space="preserve"> </w:t>
      </w:r>
      <w:r w:rsidRPr="00601A6C">
        <w:rPr>
          <w:rFonts w:eastAsia="Times New Roman"/>
          <w:szCs w:val="24"/>
        </w:rPr>
        <w:t>-</w:t>
      </w:r>
      <w:r>
        <w:rPr>
          <w:rFonts w:eastAsia="Times New Roman"/>
          <w:szCs w:val="24"/>
        </w:rPr>
        <w:t xml:space="preserve"> </w:t>
      </w:r>
      <w:r w:rsidRPr="00601A6C">
        <w:rPr>
          <w:rFonts w:eastAsia="Times New Roman"/>
          <w:szCs w:val="24"/>
        </w:rPr>
        <w:t xml:space="preserve">Χρυσή Αυγή κ. </w:t>
      </w:r>
      <w:r w:rsidRPr="00601A6C">
        <w:rPr>
          <w:rFonts w:eastAsia="Times New Roman"/>
          <w:bCs/>
          <w:szCs w:val="24"/>
        </w:rPr>
        <w:t>Αντωνίου Γρέγου</w:t>
      </w:r>
      <w:r w:rsidRPr="00601A6C">
        <w:rPr>
          <w:rFonts w:eastAsia="Times New Roman"/>
          <w:szCs w:val="24"/>
        </w:rPr>
        <w:t xml:space="preserve"> προς την Υπουργό </w:t>
      </w:r>
      <w:r w:rsidRPr="00601A6C">
        <w:rPr>
          <w:rFonts w:eastAsia="Times New Roman"/>
          <w:bCs/>
          <w:szCs w:val="24"/>
        </w:rPr>
        <w:t>Πολιτισμού και Αθλητι</w:t>
      </w:r>
      <w:r w:rsidRPr="00601A6C">
        <w:rPr>
          <w:rFonts w:eastAsia="Times New Roman"/>
          <w:bCs/>
          <w:szCs w:val="24"/>
        </w:rPr>
        <w:lastRenderedPageBreak/>
        <w:t>σμού,</w:t>
      </w:r>
      <w:r w:rsidRPr="00601A6C">
        <w:rPr>
          <w:rFonts w:eastAsia="Times New Roman"/>
          <w:szCs w:val="24"/>
        </w:rPr>
        <w:t xml:space="preserve"> με θέμα: «Περί του Μουσείου Μακεδονικού Αγώνα και λοιπών φορέων, συλλόγων και σωματείω</w:t>
      </w:r>
      <w:r w:rsidRPr="008314D4">
        <w:rPr>
          <w:rFonts w:eastAsia="Times New Roman"/>
          <w:szCs w:val="24"/>
        </w:rPr>
        <w:t>ν της Μακεδ</w:t>
      </w:r>
      <w:r w:rsidRPr="008314D4">
        <w:rPr>
          <w:rFonts w:eastAsia="Times New Roman"/>
          <w:szCs w:val="24"/>
        </w:rPr>
        <w:t>ονίας και του ά</w:t>
      </w:r>
      <w:r>
        <w:rPr>
          <w:rFonts w:eastAsia="Times New Roman"/>
          <w:szCs w:val="24"/>
        </w:rPr>
        <w:t xml:space="preserve">ρθρου 6 της </w:t>
      </w:r>
      <w:r>
        <w:rPr>
          <w:rFonts w:eastAsia="Times New Roman"/>
          <w:szCs w:val="24"/>
        </w:rPr>
        <w:t>Σ</w:t>
      </w:r>
      <w:r>
        <w:rPr>
          <w:rFonts w:eastAsia="Times New Roman"/>
          <w:szCs w:val="24"/>
        </w:rPr>
        <w:t>υμφωνίας Ελλάδας</w:t>
      </w:r>
      <w:r>
        <w:rPr>
          <w:rFonts w:eastAsia="Times New Roman"/>
          <w:szCs w:val="24"/>
        </w:rPr>
        <w:t xml:space="preserve"> </w:t>
      </w:r>
      <w:r>
        <w:rPr>
          <w:rFonts w:eastAsia="Times New Roman"/>
          <w:szCs w:val="24"/>
        </w:rPr>
        <w:t>-</w:t>
      </w:r>
      <w:r>
        <w:rPr>
          <w:rFonts w:eastAsia="Times New Roman"/>
          <w:szCs w:val="24"/>
        </w:rPr>
        <w:t xml:space="preserve"> </w:t>
      </w:r>
      <w:r w:rsidRPr="008314D4">
        <w:rPr>
          <w:rFonts w:eastAsia="Times New Roman"/>
          <w:szCs w:val="24"/>
        </w:rPr>
        <w:t>Σκοπίων»</w:t>
      </w:r>
      <w:r>
        <w:rPr>
          <w:rFonts w:eastAsia="Times New Roman"/>
          <w:szCs w:val="24"/>
        </w:rPr>
        <w:t>, δεν θα συζητηθεί.</w:t>
      </w:r>
    </w:p>
    <w:p w14:paraId="3DA32BEB" w14:textId="77777777" w:rsidR="00C25A58" w:rsidRDefault="00A54F41">
      <w:pPr>
        <w:spacing w:line="600" w:lineRule="auto"/>
        <w:ind w:firstLine="720"/>
        <w:contextualSpacing/>
        <w:jc w:val="both"/>
        <w:rPr>
          <w:rFonts w:eastAsia="Times New Roman"/>
          <w:szCs w:val="24"/>
        </w:rPr>
      </w:pPr>
      <w:r w:rsidRPr="001F665B">
        <w:rPr>
          <w:rFonts w:eastAsia="Times New Roman"/>
          <w:szCs w:val="24"/>
        </w:rPr>
        <w:t xml:space="preserve">Η </w:t>
      </w:r>
      <w:r>
        <w:rPr>
          <w:rFonts w:eastAsia="Times New Roman"/>
          <w:szCs w:val="24"/>
        </w:rPr>
        <w:t xml:space="preserve">δεύτερη </w:t>
      </w:r>
      <w:r w:rsidRPr="001F665B">
        <w:rPr>
          <w:rFonts w:eastAsia="Times New Roman"/>
          <w:szCs w:val="24"/>
        </w:rPr>
        <w:t xml:space="preserve">με αριθμό 56/11-10-2018 </w:t>
      </w:r>
      <w:r>
        <w:rPr>
          <w:rFonts w:eastAsia="Times New Roman"/>
          <w:szCs w:val="24"/>
        </w:rPr>
        <w:t>ε</w:t>
      </w:r>
      <w:r w:rsidRPr="001F665B">
        <w:rPr>
          <w:rFonts w:eastAsia="Times New Roman"/>
          <w:szCs w:val="24"/>
        </w:rPr>
        <w:t xml:space="preserve">πίκαιρη </w:t>
      </w:r>
      <w:r>
        <w:rPr>
          <w:rFonts w:eastAsia="Times New Roman"/>
          <w:szCs w:val="24"/>
        </w:rPr>
        <w:t>ε</w:t>
      </w:r>
      <w:r w:rsidRPr="001F665B">
        <w:rPr>
          <w:rFonts w:eastAsia="Times New Roman"/>
          <w:szCs w:val="24"/>
        </w:rPr>
        <w:t xml:space="preserve">ρώτηση </w:t>
      </w:r>
      <w:r>
        <w:rPr>
          <w:rFonts w:eastAsia="Times New Roman"/>
          <w:szCs w:val="24"/>
        </w:rPr>
        <w:t>πρώτου κύκλου του Βουλευτή Α΄ Πειραιώς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sidRPr="008314D4">
        <w:rPr>
          <w:rFonts w:eastAsia="Times New Roman"/>
          <w:szCs w:val="24"/>
        </w:rPr>
        <w:t xml:space="preserve">Χρυσή Αυγή κ. </w:t>
      </w:r>
      <w:r w:rsidRPr="008314D4">
        <w:rPr>
          <w:rFonts w:eastAsia="Times New Roman"/>
          <w:bCs/>
          <w:szCs w:val="24"/>
        </w:rPr>
        <w:t xml:space="preserve">Νικολάου </w:t>
      </w:r>
      <w:proofErr w:type="spellStart"/>
      <w:r w:rsidRPr="008314D4">
        <w:rPr>
          <w:rFonts w:eastAsia="Times New Roman"/>
          <w:bCs/>
          <w:szCs w:val="24"/>
        </w:rPr>
        <w:t>Κούζηλου</w:t>
      </w:r>
      <w:proofErr w:type="spellEnd"/>
      <w:r w:rsidRPr="008314D4">
        <w:rPr>
          <w:rFonts w:eastAsia="Times New Roman"/>
          <w:bCs/>
          <w:szCs w:val="24"/>
        </w:rPr>
        <w:t xml:space="preserve"> </w:t>
      </w:r>
      <w:r w:rsidRPr="008314D4">
        <w:rPr>
          <w:rFonts w:eastAsia="Times New Roman"/>
          <w:szCs w:val="24"/>
        </w:rPr>
        <w:t xml:space="preserve">προς τον Υπουργό </w:t>
      </w:r>
      <w:r w:rsidRPr="008314D4">
        <w:rPr>
          <w:rFonts w:eastAsia="Times New Roman"/>
          <w:bCs/>
          <w:szCs w:val="24"/>
        </w:rPr>
        <w:t>Εξωτερικών,</w:t>
      </w:r>
      <w:r>
        <w:rPr>
          <w:rFonts w:eastAsia="Times New Roman"/>
          <w:szCs w:val="24"/>
        </w:rPr>
        <w:t xml:space="preserve"> με θέμα</w:t>
      </w:r>
      <w:r w:rsidRPr="008314D4">
        <w:rPr>
          <w:rFonts w:eastAsia="Times New Roman"/>
          <w:szCs w:val="24"/>
        </w:rPr>
        <w:t xml:space="preserve"> «Λιμάνι των Σκοπίων καθίσταται η Θεσσαλονίκη βάσει της Συμφωνίας των Πρεσπών»</w:t>
      </w:r>
      <w:r>
        <w:rPr>
          <w:rFonts w:eastAsia="Times New Roman"/>
          <w:szCs w:val="24"/>
        </w:rPr>
        <w:t xml:space="preserve">, δεν θα συζητηθεί λόγω απουσίας του κ. </w:t>
      </w:r>
      <w:proofErr w:type="spellStart"/>
      <w:r>
        <w:rPr>
          <w:rFonts w:eastAsia="Times New Roman"/>
          <w:szCs w:val="24"/>
        </w:rPr>
        <w:t>Κατρούγκαλου</w:t>
      </w:r>
      <w:proofErr w:type="spellEnd"/>
      <w:r>
        <w:rPr>
          <w:rFonts w:eastAsia="Times New Roman"/>
          <w:szCs w:val="24"/>
        </w:rPr>
        <w:t xml:space="preserve"> στο εξωτερικό. </w:t>
      </w:r>
    </w:p>
    <w:p w14:paraId="3DA32BEC"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Η δεύτερη με αριθμό 57/11-10-2018 επίκαιρη ερώτηση δευτέρου κύκλου της Βουλευτού Β΄ Αθηνών του Λαϊκού Συνδέσμ</w:t>
      </w:r>
      <w:r>
        <w:rPr>
          <w:rFonts w:eastAsia="Times New Roman" w:cs="Times New Roman"/>
          <w:szCs w:val="24"/>
        </w:rPr>
        <w:t xml:space="preserve">ου - Χρυσή Αυγή κ. </w:t>
      </w:r>
      <w:r w:rsidRPr="00937963">
        <w:rPr>
          <w:rFonts w:eastAsia="Times New Roman" w:cs="Times New Roman"/>
          <w:bCs/>
          <w:szCs w:val="24"/>
        </w:rPr>
        <w:t xml:space="preserve">Ελένης </w:t>
      </w:r>
      <w:proofErr w:type="spellStart"/>
      <w:r w:rsidRPr="00937963">
        <w:rPr>
          <w:rFonts w:eastAsia="Times New Roman" w:cs="Times New Roman"/>
          <w:bCs/>
          <w:szCs w:val="24"/>
        </w:rPr>
        <w:t>Ζαρούλια</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937963">
        <w:rPr>
          <w:rFonts w:eastAsia="Times New Roman" w:cs="Times New Roman"/>
          <w:bCs/>
          <w:szCs w:val="24"/>
        </w:rPr>
        <w:t>Εξωτερικών,</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«Συνεχίζεται το πογκρόμ κατά των Ελλήνων στη Χιμάρα», δεν θα συζητηθεί λόγω απουσίας του κ. </w:t>
      </w:r>
      <w:proofErr w:type="spellStart"/>
      <w:r>
        <w:rPr>
          <w:rFonts w:eastAsia="Times New Roman" w:cs="Times New Roman"/>
          <w:szCs w:val="24"/>
        </w:rPr>
        <w:t>Κατρούγκαλου</w:t>
      </w:r>
      <w:proofErr w:type="spellEnd"/>
      <w:r>
        <w:rPr>
          <w:rFonts w:eastAsia="Times New Roman" w:cs="Times New Roman"/>
          <w:szCs w:val="24"/>
        </w:rPr>
        <w:t xml:space="preserve"> στο εξωτερικό.</w:t>
      </w:r>
    </w:p>
    <w:p w14:paraId="3DA32BED"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Η πρώτη με αριθμό 65/16-10-2018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w:t>
      </w:r>
      <w:r>
        <w:rPr>
          <w:rFonts w:eastAsia="Times New Roman" w:cs="Times New Roman"/>
          <w:szCs w:val="24"/>
        </w:rPr>
        <w:t xml:space="preserve">υ της Βουλευτού Α΄ Αθηνών της Νέας Δημοκρατίας κ. </w:t>
      </w:r>
      <w:r w:rsidRPr="00937963">
        <w:rPr>
          <w:rFonts w:eastAsia="Times New Roman" w:cs="Times New Roman"/>
          <w:bCs/>
          <w:szCs w:val="24"/>
        </w:rPr>
        <w:t>Όλγας Κεφαλογιάννη</w:t>
      </w:r>
      <w:r w:rsidRPr="00937963">
        <w:rPr>
          <w:rFonts w:eastAsia="Times New Roman" w:cs="Times New Roman"/>
          <w:b/>
          <w:szCs w:val="24"/>
        </w:rPr>
        <w:t xml:space="preserve"> </w:t>
      </w:r>
      <w:r>
        <w:rPr>
          <w:rFonts w:eastAsia="Times New Roman" w:cs="Times New Roman"/>
          <w:szCs w:val="24"/>
        </w:rPr>
        <w:t xml:space="preserve">προς την Υπουργό </w:t>
      </w:r>
      <w:r w:rsidRPr="00937963">
        <w:rPr>
          <w:rFonts w:eastAsia="Times New Roman" w:cs="Times New Roman"/>
          <w:bCs/>
          <w:szCs w:val="24"/>
        </w:rPr>
        <w:t xml:space="preserve">Πολιτισμού και </w:t>
      </w:r>
      <w:r w:rsidRPr="00937963">
        <w:rPr>
          <w:rFonts w:eastAsia="Times New Roman" w:cs="Times New Roman"/>
          <w:bCs/>
          <w:szCs w:val="24"/>
        </w:rPr>
        <w:lastRenderedPageBreak/>
        <w:t>Αθλητισμού,</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«Το ζήτημα της παραχώρησης ιστορικών κτηρίων και αρχαιολογικών χώρων στην </w:t>
      </w:r>
      <w:r>
        <w:rPr>
          <w:rFonts w:eastAsia="Times New Roman" w:cs="Times New Roman"/>
          <w:szCs w:val="24"/>
        </w:rPr>
        <w:t>«</w:t>
      </w:r>
      <w:r>
        <w:rPr>
          <w:rFonts w:eastAsia="Times New Roman" w:cs="Times New Roman"/>
          <w:szCs w:val="24"/>
        </w:rPr>
        <w:t>Ελληνική Εταιρεία Συμμετοχών και Περιουσίας Α.Ε.</w:t>
      </w:r>
      <w:r>
        <w:rPr>
          <w:rFonts w:eastAsia="Times New Roman" w:cs="Times New Roman"/>
          <w:szCs w:val="24"/>
        </w:rPr>
        <w:t>»</w:t>
      </w:r>
      <w:r>
        <w:rPr>
          <w:rFonts w:eastAsia="Times New Roman" w:cs="Times New Roman"/>
          <w:szCs w:val="24"/>
        </w:rPr>
        <w:t xml:space="preserve"> (ΕΕΣΥΠ Α.</w:t>
      </w:r>
      <w:r>
        <w:rPr>
          <w:rFonts w:eastAsia="Times New Roman" w:cs="Times New Roman"/>
          <w:szCs w:val="24"/>
        </w:rPr>
        <w:t>Ε.), δεν θα συζητηθεί λόγω κωλύματος της Υπουργού Πολιτισμού και Αθλητισμού κ. Μυρσίνης Ζορμπά.</w:t>
      </w:r>
    </w:p>
    <w:p w14:paraId="3DA32BEE" w14:textId="77777777" w:rsidR="00C25A58" w:rsidRDefault="00A54F41">
      <w:pPr>
        <w:spacing w:line="600" w:lineRule="auto"/>
        <w:ind w:firstLine="720"/>
        <w:contextualSpacing/>
        <w:jc w:val="both"/>
        <w:rPr>
          <w:rFonts w:eastAsia="Times New Roman"/>
          <w:bCs/>
          <w:szCs w:val="24"/>
        </w:rPr>
      </w:pPr>
      <w:r w:rsidRPr="00726A05">
        <w:rPr>
          <w:rFonts w:eastAsia="Times New Roman"/>
          <w:bCs/>
          <w:szCs w:val="24"/>
        </w:rPr>
        <w:t xml:space="preserve">Κυρίες και κύριοι συνάδελφοι, γίνεται γνωστό στο Σώμα ότι </w:t>
      </w:r>
      <w:r>
        <w:rPr>
          <w:rFonts w:eastAsia="Times New Roman"/>
          <w:bCs/>
          <w:szCs w:val="24"/>
        </w:rPr>
        <w:t>τη συνεδρίασή μας παρακολουθούν</w:t>
      </w:r>
      <w:r w:rsidRPr="00726A05">
        <w:rPr>
          <w:rFonts w:eastAsia="Times New Roman"/>
          <w:bCs/>
          <w:szCs w:val="24"/>
        </w:rPr>
        <w:t xml:space="preserve"> </w:t>
      </w:r>
      <w:r w:rsidRPr="00726A05">
        <w:rPr>
          <w:rFonts w:eastAsia="Times New Roman"/>
          <w:bCs/>
          <w:szCs w:val="24"/>
        </w:rPr>
        <w:t xml:space="preserve">από τα άνω δυτικά θεωρεία, αφού </w:t>
      </w:r>
      <w:r>
        <w:rPr>
          <w:rFonts w:eastAsia="Times New Roman"/>
          <w:bCs/>
          <w:szCs w:val="24"/>
        </w:rPr>
        <w:t xml:space="preserve">προηγουμένως </w:t>
      </w:r>
      <w:r w:rsidRPr="00726A05">
        <w:rPr>
          <w:rFonts w:eastAsia="Times New Roman"/>
          <w:bCs/>
          <w:szCs w:val="24"/>
        </w:rPr>
        <w:t xml:space="preserve">ενημερώθηκαν για την </w:t>
      </w:r>
      <w:r w:rsidRPr="00726A05">
        <w:rPr>
          <w:rFonts w:eastAsia="Times New Roman"/>
          <w:bCs/>
          <w:szCs w:val="24"/>
        </w:rPr>
        <w:t>ιστορία του κτηρίου και τον τρόπο οργάνωσης και λειτουργίας της Βουλής</w:t>
      </w:r>
      <w:r>
        <w:rPr>
          <w:rFonts w:eastAsia="Times New Roman"/>
          <w:bCs/>
          <w:szCs w:val="24"/>
        </w:rPr>
        <w:t xml:space="preserve">, </w:t>
      </w:r>
      <w:r w:rsidRPr="00726A05">
        <w:rPr>
          <w:rFonts w:eastAsia="Times New Roman"/>
          <w:bCs/>
          <w:szCs w:val="24"/>
        </w:rPr>
        <w:t xml:space="preserve">σαράντα μαθήτριες και μαθητές και </w:t>
      </w:r>
      <w:r>
        <w:rPr>
          <w:rFonts w:eastAsia="Times New Roman"/>
          <w:bCs/>
          <w:szCs w:val="24"/>
        </w:rPr>
        <w:t>δύο</w:t>
      </w:r>
      <w:r w:rsidRPr="00726A05">
        <w:rPr>
          <w:rFonts w:eastAsia="Times New Roman"/>
          <w:bCs/>
          <w:szCs w:val="24"/>
        </w:rPr>
        <w:t xml:space="preserve"> συνοδοί εκπαιδευτικοί α</w:t>
      </w:r>
      <w:r>
        <w:rPr>
          <w:rFonts w:eastAsia="Times New Roman"/>
          <w:bCs/>
          <w:szCs w:val="24"/>
        </w:rPr>
        <w:t>πό το 2</w:t>
      </w:r>
      <w:r w:rsidRPr="00594A15">
        <w:rPr>
          <w:rFonts w:eastAsia="Times New Roman"/>
          <w:bCs/>
          <w:szCs w:val="24"/>
          <w:vertAlign w:val="superscript"/>
        </w:rPr>
        <w:t>ο</w:t>
      </w:r>
      <w:r w:rsidRPr="00726A05">
        <w:rPr>
          <w:rFonts w:eastAsia="Times New Roman"/>
          <w:bCs/>
          <w:szCs w:val="24"/>
        </w:rPr>
        <w:t xml:space="preserve"> </w:t>
      </w:r>
      <w:r>
        <w:rPr>
          <w:rFonts w:eastAsia="Times New Roman"/>
          <w:bCs/>
          <w:szCs w:val="24"/>
        </w:rPr>
        <w:t>Δημοτικό Σχολείο Αλίμου, την πατρίδα του Θουκυδίδη!</w:t>
      </w:r>
    </w:p>
    <w:p w14:paraId="3DA32BEF" w14:textId="77777777" w:rsidR="00C25A58" w:rsidRDefault="00A54F41">
      <w:pPr>
        <w:spacing w:line="600" w:lineRule="auto"/>
        <w:ind w:firstLine="720"/>
        <w:contextualSpacing/>
        <w:jc w:val="both"/>
        <w:rPr>
          <w:rFonts w:eastAsia="Times New Roman"/>
          <w:bCs/>
          <w:szCs w:val="24"/>
        </w:rPr>
      </w:pPr>
      <w:r w:rsidRPr="00726A05">
        <w:rPr>
          <w:rFonts w:eastAsia="Times New Roman"/>
          <w:bCs/>
          <w:szCs w:val="24"/>
        </w:rPr>
        <w:t>Η Βουλή τούς καλωσορίζει.</w:t>
      </w:r>
    </w:p>
    <w:p w14:paraId="3DA32BF0" w14:textId="77777777" w:rsidR="00C25A58" w:rsidRDefault="00A54F41">
      <w:pPr>
        <w:spacing w:line="600" w:lineRule="auto"/>
        <w:ind w:firstLine="720"/>
        <w:contextualSpacing/>
        <w:jc w:val="center"/>
        <w:rPr>
          <w:rFonts w:eastAsia="Times New Roman"/>
          <w:bCs/>
          <w:szCs w:val="24"/>
        </w:rPr>
      </w:pPr>
      <w:r w:rsidRPr="00726A05">
        <w:rPr>
          <w:rFonts w:eastAsia="Times New Roman"/>
          <w:bCs/>
          <w:szCs w:val="24"/>
        </w:rPr>
        <w:t>(Χειροκροτήματα απ’ όλες τις πτέρυγε</w:t>
      </w:r>
      <w:r w:rsidRPr="00726A05">
        <w:rPr>
          <w:rFonts w:eastAsia="Times New Roman"/>
          <w:bCs/>
          <w:szCs w:val="24"/>
        </w:rPr>
        <w:t>ς της Βουλής)</w:t>
      </w:r>
    </w:p>
    <w:p w14:paraId="3DA32BF1"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τώρα η πρώτη με αριθμό 64/16-10-2018 επίκαιρη ερώτηση πρώτου κύκλου του Βουλευτή Αττικής της Νέας Δημοκρατίας κ. </w:t>
      </w:r>
      <w:r w:rsidRPr="00937963">
        <w:rPr>
          <w:rFonts w:eastAsia="Times New Roman" w:cs="Times New Roman"/>
          <w:bCs/>
          <w:szCs w:val="24"/>
        </w:rPr>
        <w:t>Γεωργίου Βλάχου</w:t>
      </w:r>
      <w:r>
        <w:rPr>
          <w:rFonts w:eastAsia="Times New Roman" w:cs="Times New Roman"/>
          <w:b/>
          <w:bCs/>
          <w:szCs w:val="24"/>
        </w:rPr>
        <w:t xml:space="preserve"> </w:t>
      </w:r>
      <w:r>
        <w:rPr>
          <w:rFonts w:eastAsia="Times New Roman" w:cs="Times New Roman"/>
          <w:szCs w:val="24"/>
        </w:rPr>
        <w:t xml:space="preserve">προς τον Υπουργό </w:t>
      </w:r>
      <w:r w:rsidRPr="00937963">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με θέμα: «Αντιμετώπιση των προβλημάτων από την πυρκαγιά της</w:t>
      </w:r>
      <w:r>
        <w:rPr>
          <w:rFonts w:eastAsia="Times New Roman" w:cs="Times New Roman"/>
          <w:szCs w:val="24"/>
        </w:rPr>
        <w:t xml:space="preserve"> 23</w:t>
      </w:r>
      <w:r>
        <w:rPr>
          <w:rFonts w:eastAsia="Times New Roman" w:cs="Times New Roman"/>
          <w:szCs w:val="24"/>
          <w:vertAlign w:val="superscript"/>
        </w:rPr>
        <w:t>ης</w:t>
      </w:r>
      <w:r>
        <w:rPr>
          <w:rFonts w:eastAsia="Times New Roman" w:cs="Times New Roman"/>
          <w:szCs w:val="24"/>
        </w:rPr>
        <w:t xml:space="preserve"> Ιουλίου 2018».</w:t>
      </w:r>
    </w:p>
    <w:p w14:paraId="3DA32BF2"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Βλάχος για δύο λεπτά.</w:t>
      </w:r>
    </w:p>
    <w:p w14:paraId="3DA32BF3" w14:textId="77777777" w:rsidR="00C25A58" w:rsidRDefault="00A54F41">
      <w:pPr>
        <w:spacing w:line="600" w:lineRule="auto"/>
        <w:ind w:firstLine="720"/>
        <w:contextualSpacing/>
        <w:jc w:val="both"/>
        <w:rPr>
          <w:rFonts w:eastAsia="Times New Roman" w:cs="Times New Roman"/>
          <w:szCs w:val="24"/>
        </w:rPr>
      </w:pPr>
      <w:r w:rsidRPr="00A221DB">
        <w:rPr>
          <w:rFonts w:eastAsia="Times New Roman" w:cs="Times New Roman"/>
          <w:b/>
          <w:szCs w:val="24"/>
        </w:rPr>
        <w:lastRenderedPageBreak/>
        <w:t>ΓΕΩΡΓΙΟΣ ΒΛΑΧΟΣ:</w:t>
      </w:r>
      <w:r>
        <w:rPr>
          <w:rFonts w:eastAsia="Times New Roman" w:cs="Times New Roman"/>
          <w:szCs w:val="24"/>
        </w:rPr>
        <w:t xml:space="preserve"> Ευχαριστώ πολύ, κύριε Πρόεδρε.</w:t>
      </w:r>
    </w:p>
    <w:p w14:paraId="3DA32BF4" w14:textId="77777777" w:rsidR="00C25A58" w:rsidRDefault="00A54F41">
      <w:pPr>
        <w:spacing w:line="600" w:lineRule="auto"/>
        <w:ind w:firstLine="720"/>
        <w:contextualSpacing/>
        <w:jc w:val="both"/>
        <w:rPr>
          <w:rFonts w:eastAsia="Times New Roman"/>
          <w:bCs/>
          <w:szCs w:val="24"/>
        </w:rPr>
      </w:pPr>
      <w:r>
        <w:rPr>
          <w:rFonts w:eastAsia="Times New Roman" w:cs="Times New Roman"/>
          <w:szCs w:val="24"/>
        </w:rPr>
        <w:t>Κύριε Υπουργέ, αφού δεν κατέστη δυνατό να γίνει ενημέρωση στην αρμόδια επιτροπή, κάτι που σας ζήτησα πριν από περίπου ενάμιση, δύο μήνες, κατέθεσα</w:t>
      </w:r>
      <w:r>
        <w:rPr>
          <w:rFonts w:eastAsia="Times New Roman" w:cs="Times New Roman"/>
          <w:szCs w:val="24"/>
        </w:rPr>
        <w:t xml:space="preserve"> αυτή την ερώτηση, γιατί ήθελα από το πλέον επίσημο Βήμα, το Βήμα της Βουλής, οι πολίτες της περιοχής που επλήγησαν από τις φωτιές της 23</w:t>
      </w:r>
      <w:r>
        <w:rPr>
          <w:rFonts w:eastAsia="Times New Roman"/>
          <w:bCs/>
          <w:szCs w:val="24"/>
        </w:rPr>
        <w:t>ης Ιουλίου αλλά και ο ελληνικός λαός, να πληροφορηθούν σε ποια φάση βρίσκεται η αποκατάσταση των ζημιών στην περιοχή εκ</w:t>
      </w:r>
      <w:r>
        <w:rPr>
          <w:rFonts w:eastAsia="Times New Roman"/>
          <w:bCs/>
          <w:szCs w:val="24"/>
        </w:rPr>
        <w:t>εί.</w:t>
      </w:r>
    </w:p>
    <w:p w14:paraId="3DA32BF5" w14:textId="77777777" w:rsidR="00C25A58" w:rsidRDefault="00A54F41">
      <w:pPr>
        <w:spacing w:line="600" w:lineRule="auto"/>
        <w:ind w:firstLine="720"/>
        <w:contextualSpacing/>
        <w:jc w:val="both"/>
        <w:rPr>
          <w:rFonts w:eastAsia="Times New Roman"/>
          <w:bCs/>
          <w:szCs w:val="24"/>
        </w:rPr>
      </w:pPr>
      <w:r>
        <w:rPr>
          <w:rFonts w:eastAsia="Times New Roman"/>
          <w:bCs/>
          <w:szCs w:val="24"/>
        </w:rPr>
        <w:t xml:space="preserve">Η ερώτηση, όμως, έχει δύο μέρη. </w:t>
      </w:r>
    </w:p>
    <w:p w14:paraId="3DA32BF6" w14:textId="77777777" w:rsidR="00C25A58" w:rsidRDefault="00A54F41">
      <w:pPr>
        <w:spacing w:line="600" w:lineRule="auto"/>
        <w:ind w:firstLine="720"/>
        <w:contextualSpacing/>
        <w:jc w:val="both"/>
        <w:rPr>
          <w:rFonts w:eastAsia="Times New Roman"/>
          <w:bCs/>
          <w:szCs w:val="24"/>
        </w:rPr>
      </w:pPr>
      <w:r>
        <w:rPr>
          <w:rFonts w:eastAsia="Times New Roman"/>
          <w:bCs/>
          <w:szCs w:val="24"/>
        </w:rPr>
        <w:t>Το  πρώτο μέρος είναι το εξής: Τι έχει γίνει για την ανακούφιση και για την αποφυγή περαιτέρω κινδύνων των πολιτών που ζουν στην περιοχή; Για παράδειγμα θέλουμε να μας πείτε</w:t>
      </w:r>
      <w:r>
        <w:rPr>
          <w:rFonts w:eastAsia="Times New Roman"/>
          <w:bCs/>
          <w:szCs w:val="24"/>
        </w:rPr>
        <w:t>,</w:t>
      </w:r>
      <w:r>
        <w:rPr>
          <w:rFonts w:eastAsia="Times New Roman"/>
          <w:bCs/>
          <w:szCs w:val="24"/>
        </w:rPr>
        <w:t xml:space="preserve"> πώς προχωρά –και εάν προχωρά- η περισυλλογή </w:t>
      </w:r>
      <w:r>
        <w:rPr>
          <w:rFonts w:eastAsia="Times New Roman"/>
          <w:bCs/>
          <w:szCs w:val="24"/>
        </w:rPr>
        <w:t>αμιάντου και άλλων υλικών που επιβαρύνουν το περιβάλλον. Επίσης θα θέλαμε να μας πείτε</w:t>
      </w:r>
      <w:r>
        <w:rPr>
          <w:rFonts w:eastAsia="Times New Roman"/>
          <w:bCs/>
          <w:szCs w:val="24"/>
        </w:rPr>
        <w:t>,</w:t>
      </w:r>
      <w:r>
        <w:rPr>
          <w:rFonts w:eastAsia="Times New Roman"/>
          <w:bCs/>
          <w:szCs w:val="24"/>
        </w:rPr>
        <w:t xml:space="preserve"> εάν έχουν απομακρυνθεί -και σε ποιο βαθμό- τα καμένα αυτοκίνητα </w:t>
      </w:r>
      <w:r>
        <w:rPr>
          <w:rFonts w:eastAsia="Times New Roman"/>
          <w:bCs/>
          <w:szCs w:val="24"/>
        </w:rPr>
        <w:t>κ</w:t>
      </w:r>
      <w:r>
        <w:rPr>
          <w:rFonts w:eastAsia="Times New Roman"/>
          <w:bCs/>
          <w:szCs w:val="24"/>
        </w:rPr>
        <w:t>αι, βεβαίως, θα θέλαμε να ξέρουμε</w:t>
      </w:r>
      <w:r>
        <w:rPr>
          <w:rFonts w:eastAsia="Times New Roman"/>
          <w:bCs/>
          <w:szCs w:val="24"/>
        </w:rPr>
        <w:t>,</w:t>
      </w:r>
      <w:r>
        <w:rPr>
          <w:rFonts w:eastAsia="Times New Roman"/>
          <w:bCs/>
          <w:szCs w:val="24"/>
        </w:rPr>
        <w:t xml:space="preserve"> σε ποιο</w:t>
      </w:r>
      <w:r>
        <w:rPr>
          <w:rFonts w:eastAsia="Times New Roman"/>
          <w:bCs/>
          <w:szCs w:val="24"/>
        </w:rPr>
        <w:t>ν</w:t>
      </w:r>
      <w:r>
        <w:rPr>
          <w:rFonts w:eastAsia="Times New Roman"/>
          <w:bCs/>
          <w:szCs w:val="24"/>
        </w:rPr>
        <w:t xml:space="preserve"> βαθμό έχουν προχωρήσει τα αντιπλημμυρικά έργα, που είναι εν</w:t>
      </w:r>
      <w:r>
        <w:rPr>
          <w:rFonts w:eastAsia="Times New Roman"/>
          <w:bCs/>
          <w:szCs w:val="24"/>
        </w:rPr>
        <w:t>τελώς απαραίτητα για τη ζωή των κατοίκων εκεί. Ξεχνάμε τι έγινε στη φωτιά.</w:t>
      </w:r>
    </w:p>
    <w:p w14:paraId="3DA32BF7" w14:textId="77777777" w:rsidR="00C25A58" w:rsidRDefault="00A54F41">
      <w:pPr>
        <w:spacing w:line="600" w:lineRule="auto"/>
        <w:ind w:firstLine="720"/>
        <w:contextualSpacing/>
        <w:jc w:val="both"/>
        <w:rPr>
          <w:rFonts w:eastAsia="Times New Roman"/>
          <w:bCs/>
          <w:szCs w:val="24"/>
        </w:rPr>
      </w:pPr>
      <w:r>
        <w:rPr>
          <w:rFonts w:eastAsia="Times New Roman"/>
          <w:bCs/>
          <w:szCs w:val="24"/>
        </w:rPr>
        <w:lastRenderedPageBreak/>
        <w:t xml:space="preserve">Από τη Δευτέρα χαλάει ο καιρός. Έρχεται χειμώνας. Εγώ προχωράω στην περιοχή και βλέπω ότι και </w:t>
      </w:r>
      <w:r>
        <w:rPr>
          <w:rFonts w:eastAsia="Times New Roman"/>
          <w:bCs/>
          <w:szCs w:val="24"/>
        </w:rPr>
        <w:t xml:space="preserve">αυτή </w:t>
      </w:r>
      <w:r>
        <w:rPr>
          <w:rFonts w:eastAsia="Times New Roman"/>
          <w:bCs/>
          <w:szCs w:val="24"/>
        </w:rPr>
        <w:t>η υλοτόμηση που ξεκίνησε, μάλλον έχει σταματήσει. Βλέπω να μην έχουν γίνει πουθενά</w:t>
      </w:r>
      <w:r>
        <w:rPr>
          <w:rFonts w:eastAsia="Times New Roman"/>
          <w:bCs/>
          <w:szCs w:val="24"/>
        </w:rPr>
        <w:t xml:space="preserve"> </w:t>
      </w:r>
      <w:proofErr w:type="spellStart"/>
      <w:r>
        <w:rPr>
          <w:rFonts w:eastAsia="Times New Roman"/>
          <w:bCs/>
          <w:szCs w:val="24"/>
        </w:rPr>
        <w:t>κορμοδέματα</w:t>
      </w:r>
      <w:proofErr w:type="spellEnd"/>
      <w:r>
        <w:rPr>
          <w:rFonts w:eastAsia="Times New Roman"/>
          <w:bCs/>
          <w:szCs w:val="24"/>
        </w:rPr>
        <w:t>. Βλέπω να μην έχουν προχωρήσει τα αντιπλημμυρικά έργα. Στα πρανή δεν βλέπω κα</w:t>
      </w:r>
      <w:r>
        <w:rPr>
          <w:rFonts w:eastAsia="Times New Roman"/>
          <w:bCs/>
          <w:szCs w:val="24"/>
        </w:rPr>
        <w:t>μ</w:t>
      </w:r>
      <w:r>
        <w:rPr>
          <w:rFonts w:eastAsia="Times New Roman"/>
          <w:bCs/>
          <w:szCs w:val="24"/>
        </w:rPr>
        <w:t>μία πρωτοβουλία. Στα επικλινή οικόπεδα άρχισαν οι πρώτες κατολισθήσεις. Άρα, εδώ υπάρχει περαιτέρω κίνδυνος για τους ανθρώπους που ζουν εκεί σαν παράπλευρες απώλειες</w:t>
      </w:r>
      <w:r>
        <w:rPr>
          <w:rFonts w:eastAsia="Times New Roman"/>
          <w:bCs/>
          <w:szCs w:val="24"/>
        </w:rPr>
        <w:t xml:space="preserve"> απ’ αυτή την φωτιά. </w:t>
      </w:r>
    </w:p>
    <w:p w14:paraId="3DA32BF8" w14:textId="77777777" w:rsidR="00C25A58" w:rsidRDefault="00A54F41">
      <w:pPr>
        <w:spacing w:line="600" w:lineRule="auto"/>
        <w:ind w:firstLine="720"/>
        <w:contextualSpacing/>
        <w:jc w:val="both"/>
        <w:rPr>
          <w:rFonts w:eastAsia="Times New Roman"/>
          <w:bCs/>
          <w:szCs w:val="24"/>
        </w:rPr>
      </w:pPr>
      <w:r>
        <w:rPr>
          <w:rFonts w:eastAsia="Times New Roman"/>
          <w:bCs/>
          <w:szCs w:val="24"/>
        </w:rPr>
        <w:t>Τ</w:t>
      </w:r>
      <w:r>
        <w:rPr>
          <w:rFonts w:eastAsia="Times New Roman"/>
          <w:bCs/>
          <w:szCs w:val="24"/>
        </w:rPr>
        <w:t xml:space="preserve">ο δεύτερο μέρος είναι το πώς οι κάτοικοι της περιοχής θα οργανώσουν ξανά τη ζωή τους, δηλαδή, </w:t>
      </w:r>
      <w:r>
        <w:rPr>
          <w:rFonts w:eastAsia="Times New Roman"/>
          <w:bCs/>
          <w:szCs w:val="24"/>
        </w:rPr>
        <w:t xml:space="preserve">με </w:t>
      </w:r>
      <w:r>
        <w:rPr>
          <w:rFonts w:eastAsia="Times New Roman"/>
          <w:bCs/>
          <w:szCs w:val="24"/>
        </w:rPr>
        <w:t>την αποκατάσταση πια των σπιτιών τους είτε αυτά είναι «πράσινα» –που θα πάρουν την πρωτοβουλία να τα επισκευάσουν- είτε είναι «κίτρινα».</w:t>
      </w:r>
      <w:r>
        <w:rPr>
          <w:rFonts w:eastAsia="Times New Roman"/>
          <w:bCs/>
          <w:szCs w:val="24"/>
        </w:rPr>
        <w:t xml:space="preserve"> Και κυρίως </w:t>
      </w:r>
      <w:r>
        <w:rPr>
          <w:rFonts w:eastAsia="Times New Roman"/>
          <w:bCs/>
          <w:szCs w:val="24"/>
        </w:rPr>
        <w:t xml:space="preserve">για </w:t>
      </w:r>
      <w:r>
        <w:rPr>
          <w:rFonts w:eastAsia="Times New Roman"/>
          <w:bCs/>
          <w:szCs w:val="24"/>
        </w:rPr>
        <w:t xml:space="preserve">αυτή </w:t>
      </w:r>
      <w:r>
        <w:rPr>
          <w:rFonts w:eastAsia="Times New Roman"/>
          <w:bCs/>
          <w:szCs w:val="24"/>
        </w:rPr>
        <w:t>τ</w:t>
      </w:r>
      <w:r>
        <w:rPr>
          <w:rFonts w:eastAsia="Times New Roman"/>
          <w:bCs/>
          <w:szCs w:val="24"/>
        </w:rPr>
        <w:t>η</w:t>
      </w:r>
      <w:r>
        <w:rPr>
          <w:rFonts w:eastAsia="Times New Roman"/>
          <w:bCs/>
          <w:szCs w:val="24"/>
        </w:rPr>
        <w:t>ν</w:t>
      </w:r>
      <w:r>
        <w:rPr>
          <w:rFonts w:eastAsia="Times New Roman"/>
          <w:bCs/>
          <w:szCs w:val="24"/>
        </w:rPr>
        <w:t xml:space="preserve"> κατηγορία μας ενδιαφέρει.</w:t>
      </w:r>
    </w:p>
    <w:p w14:paraId="3DA32BF9" w14:textId="77777777" w:rsidR="00C25A58" w:rsidRDefault="00A54F41">
      <w:pPr>
        <w:spacing w:line="600" w:lineRule="auto"/>
        <w:ind w:firstLine="720"/>
        <w:contextualSpacing/>
        <w:jc w:val="both"/>
        <w:rPr>
          <w:rFonts w:eastAsia="Times New Roman"/>
          <w:bCs/>
          <w:szCs w:val="24"/>
        </w:rPr>
      </w:pPr>
      <w:r>
        <w:rPr>
          <w:rFonts w:eastAsia="Times New Roman"/>
          <w:bCs/>
          <w:szCs w:val="24"/>
        </w:rPr>
        <w:t>Σε αυτές τις δύο κατευθύνσεις, λοιπόν, κινείται η ερώτηση. Και θέλω πραγματικά σήμερα να ακούσω σε ποια φάση βρίσκεστε ακριβώς, για να ενημερώσουμε και τους συμπολίτες μας.</w:t>
      </w:r>
    </w:p>
    <w:p w14:paraId="3DA32BFA" w14:textId="77777777" w:rsidR="00C25A58" w:rsidRDefault="00A54F41">
      <w:pPr>
        <w:spacing w:line="600" w:lineRule="auto"/>
        <w:ind w:firstLine="720"/>
        <w:contextualSpacing/>
        <w:jc w:val="both"/>
        <w:rPr>
          <w:rFonts w:eastAsia="Times New Roman"/>
          <w:bCs/>
          <w:szCs w:val="24"/>
        </w:rPr>
      </w:pPr>
      <w:r>
        <w:rPr>
          <w:rFonts w:eastAsia="Times New Roman"/>
          <w:bCs/>
          <w:szCs w:val="24"/>
        </w:rPr>
        <w:t>Ευχαριστώ, κύριε Πρόεδρε.</w:t>
      </w:r>
    </w:p>
    <w:p w14:paraId="3DA32BFB" w14:textId="77777777" w:rsidR="00C25A58" w:rsidRDefault="00A54F41">
      <w:pPr>
        <w:spacing w:line="600" w:lineRule="auto"/>
        <w:ind w:firstLine="720"/>
        <w:contextualSpacing/>
        <w:jc w:val="both"/>
        <w:rPr>
          <w:rFonts w:eastAsia="Times New Roman"/>
          <w:bCs/>
          <w:szCs w:val="24"/>
        </w:rPr>
      </w:pPr>
      <w:r>
        <w:rPr>
          <w:rFonts w:eastAsia="Times New Roman"/>
          <w:b/>
          <w:bCs/>
          <w:szCs w:val="24"/>
        </w:rPr>
        <w:lastRenderedPageBreak/>
        <w:t>ΠΡΟΕΔΡ</w:t>
      </w:r>
      <w:r>
        <w:rPr>
          <w:rFonts w:eastAsia="Times New Roman"/>
          <w:b/>
          <w:bCs/>
          <w:szCs w:val="24"/>
        </w:rPr>
        <w:t xml:space="preserve">ΕΥΩΝ (Γεώργιος Βαρεμένος): </w:t>
      </w:r>
      <w:r>
        <w:rPr>
          <w:rFonts w:eastAsia="Times New Roman"/>
          <w:bCs/>
          <w:szCs w:val="24"/>
        </w:rPr>
        <w:t>Τον λόγο έχει ο κύριος Υπουργός.</w:t>
      </w:r>
    </w:p>
    <w:p w14:paraId="3DA32BFC" w14:textId="77777777" w:rsidR="00C25A58" w:rsidRDefault="00A54F41">
      <w:pPr>
        <w:spacing w:line="600" w:lineRule="auto"/>
        <w:ind w:firstLine="720"/>
        <w:contextualSpacing/>
        <w:jc w:val="both"/>
        <w:rPr>
          <w:rFonts w:eastAsia="Times New Roman"/>
          <w:bCs/>
          <w:szCs w:val="24"/>
        </w:rPr>
      </w:pPr>
      <w:r w:rsidRPr="00971E43">
        <w:rPr>
          <w:rFonts w:eastAsia="Times New Roman"/>
          <w:b/>
          <w:bCs/>
          <w:szCs w:val="24"/>
        </w:rPr>
        <w:t xml:space="preserve">ΧΡΗΣΤΟΣ ΣΠΙΡΤΖΗΣ (Υπουργός Υποδομών και Μεταφορών): </w:t>
      </w:r>
      <w:r>
        <w:rPr>
          <w:rFonts w:eastAsia="Times New Roman"/>
          <w:bCs/>
          <w:szCs w:val="24"/>
        </w:rPr>
        <w:t xml:space="preserve">Κύριε Βλάχο, κατ’ αρχάς να πούμε ότι δεν έχει σταματήσει ούτε η υλοτόμηση ούτε τίποτε άλλο. Συνεχίζονται οι εργασίες στην περιοχή κανονικά. Και </w:t>
      </w:r>
      <w:r>
        <w:rPr>
          <w:rFonts w:eastAsia="Times New Roman"/>
          <w:bCs/>
          <w:szCs w:val="24"/>
        </w:rPr>
        <w:t xml:space="preserve">παρ’ ότι τυπικά, με το γράμμα του νόμου, αυτά δεν είναι αρμοδιότητες του Υπουργείου Υποδομών, θα σας απαντήσω, γιατί με εντολή του Πρωθυπουργού, μαζί με τον Υπουργό Επικρατείας, κ. </w:t>
      </w:r>
      <w:proofErr w:type="spellStart"/>
      <w:r>
        <w:rPr>
          <w:rFonts w:eastAsia="Times New Roman"/>
          <w:bCs/>
          <w:szCs w:val="24"/>
        </w:rPr>
        <w:t>Φλαμπουράρη</w:t>
      </w:r>
      <w:proofErr w:type="spellEnd"/>
      <w:r>
        <w:rPr>
          <w:rFonts w:eastAsia="Times New Roman"/>
          <w:bCs/>
          <w:szCs w:val="24"/>
        </w:rPr>
        <w:t>, έχουμε αναλάβει τον συντονισμό των δράσεων των διαφόρων φορέων</w:t>
      </w:r>
      <w:r>
        <w:rPr>
          <w:rFonts w:eastAsia="Times New Roman"/>
          <w:bCs/>
          <w:szCs w:val="24"/>
        </w:rPr>
        <w:t xml:space="preserve"> που δρουν στην περιοχή.</w:t>
      </w:r>
    </w:p>
    <w:p w14:paraId="3DA32BFD" w14:textId="77777777" w:rsidR="00C25A58" w:rsidRDefault="00A54F41">
      <w:pPr>
        <w:spacing w:line="600" w:lineRule="auto"/>
        <w:ind w:firstLine="720"/>
        <w:contextualSpacing/>
        <w:jc w:val="both"/>
        <w:rPr>
          <w:rFonts w:eastAsia="Times New Roman"/>
          <w:bCs/>
          <w:szCs w:val="24"/>
        </w:rPr>
      </w:pPr>
      <w:r>
        <w:rPr>
          <w:rFonts w:eastAsia="Times New Roman"/>
          <w:bCs/>
          <w:szCs w:val="24"/>
        </w:rPr>
        <w:t xml:space="preserve">Σε σχέση με τα μέτρα ανακούφισης -αυτά που είχε προβλέψει η Κυβέρνηση και είχαν ανακοινωθεί- έχουν γίνει </w:t>
      </w:r>
      <w:r>
        <w:rPr>
          <w:rFonts w:eastAsia="Times New Roman"/>
          <w:bCs/>
          <w:szCs w:val="24"/>
        </w:rPr>
        <w:t xml:space="preserve">πέντε χιλιάδες διακόσιες εξήντα δύο </w:t>
      </w:r>
      <w:r>
        <w:rPr>
          <w:rFonts w:eastAsia="Times New Roman"/>
          <w:bCs/>
          <w:szCs w:val="24"/>
        </w:rPr>
        <w:t xml:space="preserve">αυτοψίες σε πληγέντα κτήρια και έχουν υλοποιηθεί </w:t>
      </w:r>
      <w:r>
        <w:rPr>
          <w:rFonts w:eastAsia="Times New Roman"/>
          <w:bCs/>
          <w:szCs w:val="24"/>
        </w:rPr>
        <w:t>χίλιοι εβδομήντα δύο</w:t>
      </w:r>
      <w:r>
        <w:rPr>
          <w:rFonts w:eastAsia="Times New Roman"/>
          <w:bCs/>
          <w:szCs w:val="24"/>
        </w:rPr>
        <w:t xml:space="preserve"> επανέλεγχοι σε οικήμ</w:t>
      </w:r>
      <w:r>
        <w:rPr>
          <w:rFonts w:eastAsia="Times New Roman"/>
          <w:bCs/>
          <w:szCs w:val="24"/>
        </w:rPr>
        <w:t>ατα που είχαν χαρακτηριστεί ως επικίνδυνα και «κόκκινα», όπως ορίζει ο νόμος.</w:t>
      </w:r>
    </w:p>
    <w:p w14:paraId="3DA32BFE"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w:t>
      </w:r>
      <w:r>
        <w:rPr>
          <w:rFonts w:eastAsia="Times New Roman" w:cs="Times New Roman"/>
          <w:szCs w:val="24"/>
        </w:rPr>
        <w:t xml:space="preserve"> σημαίνει –θα σας το πω με δυο λόγια- ότι έχει υλοποιηθεί το μεγαλύτερο μέρος, για να μην πω το σύνολο, του έργου σε σχέση με τις έκτακτες αποζημιώσεις που έπρεπε να δοθούν κ</w:t>
      </w:r>
      <w:r>
        <w:rPr>
          <w:rFonts w:eastAsia="Times New Roman" w:cs="Times New Roman"/>
          <w:szCs w:val="24"/>
        </w:rPr>
        <w:t xml:space="preserve">αι είχαν προβλεφθεί. </w:t>
      </w:r>
    </w:p>
    <w:p w14:paraId="3DA32BFF"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 xml:space="preserve">Έχει εκδοθεί πλήθος υπουργικών αποφάσεων. Η κύρια απόφαση για να προχωρήσει η διαδικασία που λέτε, είναι η </w:t>
      </w:r>
      <w:r>
        <w:rPr>
          <w:rFonts w:eastAsia="Times New Roman" w:cs="Times New Roman"/>
          <w:szCs w:val="24"/>
        </w:rPr>
        <w:t>κοινή υπουργική απόφαση</w:t>
      </w:r>
      <w:r>
        <w:rPr>
          <w:rFonts w:eastAsia="Times New Roman" w:cs="Times New Roman"/>
          <w:szCs w:val="24"/>
        </w:rPr>
        <w:t xml:space="preserve"> οριοθέτησης της πληγείσας περιοχής για τη στεγαστική συνδρομή και την αποκατάσταση. Επειδή βρισκόμαστε </w:t>
      </w:r>
      <w:r>
        <w:rPr>
          <w:rFonts w:eastAsia="Times New Roman" w:cs="Times New Roman"/>
          <w:szCs w:val="24"/>
        </w:rPr>
        <w:t xml:space="preserve">στην περιοχή και ακούμε, συνομιλούμε με ανθρώπους που έχουν πληγεί και επειδή υπάρχουν ειδικές περιπτώσεις οι οποίες δεν μπορούσαν να καλυφθούν με τις αρχικές προβλέψεις και έπρεπε να καλυφθούν, έχει τροποποιηθεί και η </w:t>
      </w:r>
      <w:r>
        <w:rPr>
          <w:rFonts w:eastAsia="Times New Roman" w:cs="Times New Roman"/>
          <w:szCs w:val="24"/>
        </w:rPr>
        <w:t>κοινή υπουργική απόφαση</w:t>
      </w:r>
      <w:r>
        <w:rPr>
          <w:rFonts w:eastAsia="Times New Roman" w:cs="Times New Roman"/>
          <w:szCs w:val="24"/>
        </w:rPr>
        <w:t xml:space="preserve"> σε σχέση με τ</w:t>
      </w:r>
      <w:r>
        <w:rPr>
          <w:rFonts w:eastAsia="Times New Roman" w:cs="Times New Roman"/>
          <w:szCs w:val="24"/>
        </w:rPr>
        <w:t>ην αποκατάσταση των ζημιών, αλλά και σε σχέση με την επιδότηση ενοικίου και τη συγκατοίκηση, γιατί η περιοχή έχει συγκεκριμένα προβλήματα και συγκεκριμένα, αν θέλετε, κοινωνικά φαινόμενα που δεν είχαν μέχρι σήμερα καταγραφεί από τις υπηρεσίες.</w:t>
      </w:r>
    </w:p>
    <w:p w14:paraId="3DA32C00"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Έχουν υποβλη</w:t>
      </w:r>
      <w:r>
        <w:rPr>
          <w:rFonts w:eastAsia="Times New Roman" w:cs="Times New Roman"/>
          <w:szCs w:val="24"/>
        </w:rPr>
        <w:t xml:space="preserve">θεί διακόσιες τριάντα επτά αιτήσεις χορήγησης και επιδότησης ενοικίου -σας τα λέω ενημερωτικά για να </w:t>
      </w:r>
      <w:r>
        <w:rPr>
          <w:rFonts w:eastAsia="Times New Roman" w:cs="Times New Roman"/>
          <w:szCs w:val="24"/>
        </w:rPr>
        <w:lastRenderedPageBreak/>
        <w:t xml:space="preserve">τα ξέρετε- εκτός από τους ανθρώπους που φιλοξενούνται στις δομές της περιοχής και των δήμων. </w:t>
      </w:r>
    </w:p>
    <w:p w14:paraId="3DA32C01"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Προφανώς έχουν προγραμματιστεί και υλοποιούνται οι δράσεις γι</w:t>
      </w:r>
      <w:r>
        <w:rPr>
          <w:rFonts w:eastAsia="Times New Roman" w:cs="Times New Roman"/>
          <w:szCs w:val="24"/>
        </w:rPr>
        <w:t xml:space="preserve">α την υλοτόμηση των αστικών περιοχών από το Υπουργείο Υποδομών και οι δράσεις για την αποκομιδή του αμιάντου. </w:t>
      </w:r>
    </w:p>
    <w:p w14:paraId="3DA32C02"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Συγκεκριμένα για τον αμίαντο έχουν γίνει οι απαραίτητες διαδικασίες. Έχουν ανατεθεί σε τέσσερις εταιρείες που δρουν στην περιοχή για τη συλλογή κ</w:t>
      </w:r>
      <w:r>
        <w:rPr>
          <w:rFonts w:eastAsia="Times New Roman" w:cs="Times New Roman"/>
          <w:szCs w:val="24"/>
        </w:rPr>
        <w:t xml:space="preserve">αι έχει δοθεί προτεραιότητα στα κτήρια που είναι κατεδαφιστέα για τη συλλογή του αμιάντου. Στα υπόλοιπα, που είναι </w:t>
      </w:r>
      <w:proofErr w:type="spellStart"/>
      <w:r>
        <w:rPr>
          <w:rFonts w:eastAsia="Times New Roman" w:cs="Times New Roman"/>
          <w:szCs w:val="24"/>
        </w:rPr>
        <w:t>επισκευάσιμα</w:t>
      </w:r>
      <w:proofErr w:type="spellEnd"/>
      <w:r>
        <w:rPr>
          <w:rFonts w:eastAsia="Times New Roman" w:cs="Times New Roman"/>
          <w:szCs w:val="24"/>
        </w:rPr>
        <w:t>, ο αμίαντος θα συλλεχθεί στη φάση της κατασκευής τους, αυτό είναι το ορθολογικό να κάνουμε. Ενώ έχουμε πάρει και μία πολιτική απ</w:t>
      </w:r>
      <w:r>
        <w:rPr>
          <w:rFonts w:eastAsia="Times New Roman" w:cs="Times New Roman"/>
          <w:szCs w:val="24"/>
        </w:rPr>
        <w:t xml:space="preserve">όφαση για τη συλλογή αμιάντου ακόμη και στα κτήρια που είναι </w:t>
      </w:r>
      <w:r>
        <w:rPr>
          <w:rFonts w:eastAsia="Times New Roman" w:cs="Times New Roman"/>
          <w:szCs w:val="24"/>
        </w:rPr>
        <w:t>«</w:t>
      </w:r>
      <w:r>
        <w:rPr>
          <w:rFonts w:eastAsia="Times New Roman" w:cs="Times New Roman"/>
          <w:szCs w:val="24"/>
        </w:rPr>
        <w:t>πράσινα</w:t>
      </w:r>
      <w:r>
        <w:rPr>
          <w:rFonts w:eastAsia="Times New Roman" w:cs="Times New Roman"/>
          <w:szCs w:val="24"/>
        </w:rPr>
        <w:t>»</w:t>
      </w:r>
      <w:r>
        <w:rPr>
          <w:rFonts w:eastAsia="Times New Roman" w:cs="Times New Roman"/>
          <w:szCs w:val="24"/>
        </w:rPr>
        <w:t>, για να καθαρίσει η περιοχή από τον αμίαντο.</w:t>
      </w:r>
    </w:p>
    <w:p w14:paraId="3DA32C03"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Στην υλοτόμηση είχε ξεκινήσει η διαγωνιστική διαδικασία, προκειμένου οι συνεταιρισμοί των υλοτόμων να προσέλθουν και να τους ανατεθούν οι συ</w:t>
      </w:r>
      <w:r>
        <w:rPr>
          <w:rFonts w:eastAsia="Times New Roman" w:cs="Times New Roman"/>
          <w:szCs w:val="24"/>
        </w:rPr>
        <w:t xml:space="preserve">μβάσεις. Σταμάτησε η διαδικασία και έγινε δεκτή δωρεά. Έχουμε επιλέξει στους επιχειρηματίες ή στις </w:t>
      </w:r>
      <w:r>
        <w:rPr>
          <w:rFonts w:eastAsia="Times New Roman" w:cs="Times New Roman"/>
          <w:szCs w:val="24"/>
        </w:rPr>
        <w:lastRenderedPageBreak/>
        <w:t xml:space="preserve">εταιρείες που δεν θέλουν να δώσουν χρήματα στον λογαριασμό για τη στήριξη των πυρόπληκτων να δοθούν συγκεκριμένες εργασίες συγκεκριμένου προϋπολογισμού. </w:t>
      </w:r>
    </w:p>
    <w:p w14:paraId="3DA32C04"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Επο</w:t>
      </w:r>
      <w:r>
        <w:rPr>
          <w:rFonts w:eastAsia="Times New Roman" w:cs="Times New Roman"/>
          <w:szCs w:val="24"/>
        </w:rPr>
        <w:t xml:space="preserve">μένως, για την υλοτόμηση έγινε δεκτή η δωρεά από τον Όμιλο </w:t>
      </w:r>
      <w:r>
        <w:rPr>
          <w:rFonts w:eastAsia="Times New Roman" w:cs="Times New Roman"/>
          <w:szCs w:val="24"/>
        </w:rPr>
        <w:t>«</w:t>
      </w:r>
      <w:proofErr w:type="spellStart"/>
      <w:r>
        <w:rPr>
          <w:rFonts w:eastAsia="Times New Roman" w:cs="Times New Roman"/>
          <w:szCs w:val="24"/>
        </w:rPr>
        <w:t>Κοπελούζου</w:t>
      </w:r>
      <w:proofErr w:type="spellEnd"/>
      <w:r>
        <w:rPr>
          <w:rFonts w:eastAsia="Times New Roman" w:cs="Times New Roman"/>
          <w:szCs w:val="24"/>
        </w:rPr>
        <w:t>»</w:t>
      </w:r>
      <w:r>
        <w:rPr>
          <w:rFonts w:eastAsia="Times New Roman" w:cs="Times New Roman"/>
          <w:szCs w:val="24"/>
        </w:rPr>
        <w:t xml:space="preserve"> με τη συνδρομή του Υπουργείου για να επιτηρούμε την υλοτόμηση της συγκεκριμένης περιοχής. Έχουν εγκατασταθεί και δρουν έξι συνεταιρισμοί και νομίζω άλλοι τρεις-τέσσερις στη δυτική Αττι</w:t>
      </w:r>
      <w:r>
        <w:rPr>
          <w:rFonts w:eastAsia="Times New Roman" w:cs="Times New Roman"/>
          <w:szCs w:val="24"/>
        </w:rPr>
        <w:t>κή. Αλλά είναι εγκατεστημένοι, δηλαδή αν πάμε σήμερα θα δείτε συγκεκριμένες περιοχές να έχουν ανατεθεί σε διαφορετικούς συνεταιρισμούς για να υλοποιηθεί πολύ άμεσα και να ολοκληρωθεί η υλοτόμηση στις αστικές περιοχές.</w:t>
      </w:r>
    </w:p>
    <w:p w14:paraId="3DA32C05"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Στις περιοχές που δεν είναι αστικές κα</w:t>
      </w:r>
      <w:r>
        <w:rPr>
          <w:rFonts w:eastAsia="Times New Roman" w:cs="Times New Roman"/>
          <w:szCs w:val="24"/>
        </w:rPr>
        <w:t xml:space="preserve">ι είναι ευθύνη της Αποκεντρωμένης Περιφέρειας, το λέω για να μην υπάρχει σύγχυση σε σχέση με την </w:t>
      </w:r>
      <w:r>
        <w:rPr>
          <w:rFonts w:eastAsia="Times New Roman" w:cs="Times New Roman"/>
          <w:szCs w:val="24"/>
        </w:rPr>
        <w:t>περιφέρεια</w:t>
      </w:r>
      <w:r>
        <w:rPr>
          <w:rFonts w:eastAsia="Times New Roman" w:cs="Times New Roman"/>
          <w:szCs w:val="24"/>
        </w:rPr>
        <w:t xml:space="preserve">, απ’ ό,τι έχω ενημερωθεί έχουν ολοκληρωθεί εγκαίρως οι μελέτες και για την υλοτόμηση και για τα </w:t>
      </w:r>
      <w:proofErr w:type="spellStart"/>
      <w:r>
        <w:rPr>
          <w:rFonts w:eastAsia="Times New Roman" w:cs="Times New Roman"/>
          <w:szCs w:val="24"/>
        </w:rPr>
        <w:t>κορμοδέματα</w:t>
      </w:r>
      <w:proofErr w:type="spellEnd"/>
      <w:r>
        <w:rPr>
          <w:rFonts w:eastAsia="Times New Roman" w:cs="Times New Roman"/>
          <w:szCs w:val="24"/>
        </w:rPr>
        <w:t xml:space="preserve"> και υπάρχουν διαγωνιστικές διαδικασίες σ</w:t>
      </w:r>
      <w:r>
        <w:rPr>
          <w:rFonts w:eastAsia="Times New Roman" w:cs="Times New Roman"/>
          <w:szCs w:val="24"/>
        </w:rPr>
        <w:t xml:space="preserve">ε εξέλιξη, όπως είναι το χρονοδιάγραμμα, προκειμένου να ανατεθούν </w:t>
      </w:r>
      <w:r>
        <w:rPr>
          <w:rFonts w:eastAsia="Times New Roman" w:cs="Times New Roman"/>
          <w:szCs w:val="24"/>
        </w:rPr>
        <w:lastRenderedPageBreak/>
        <w:t>και αυτές οι εργασίες στους συνεταιρισμούς υλοτόμων ή σε όσους προσέλθουν.</w:t>
      </w:r>
    </w:p>
    <w:p w14:paraId="3DA32C06"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Γνωρίζω, επίσης, ότι είχαν μια εμπλοκή με μία εταιρεία, η οποία προσέφυγε, έκανε ένσταση, κάτι αντίστοιχο, αλλά δεν</w:t>
      </w:r>
      <w:r>
        <w:rPr>
          <w:rFonts w:eastAsia="Times New Roman" w:cs="Times New Roman"/>
          <w:szCs w:val="24"/>
        </w:rPr>
        <w:t xml:space="preserve"> ξέρω τις λεπτομέρειες. Δεν είναι και η Αποκεντρωμένη Περιφέρεια στο Υπουργείο Υποδομών, προκειμένου να έχω και άμεση πληροφόρηση.</w:t>
      </w:r>
    </w:p>
    <w:p w14:paraId="3DA32C07"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Να σας πούμε ότι έχουν κατεδαφιστεί, πάλι με αποδοχή δωρεάς</w:t>
      </w:r>
      <w:r w:rsidRPr="00CE006A">
        <w:rPr>
          <w:rFonts w:eastAsia="Times New Roman" w:cs="Times New Roman"/>
          <w:szCs w:val="24"/>
        </w:rPr>
        <w:t>,</w:t>
      </w:r>
      <w:r>
        <w:rPr>
          <w:rFonts w:eastAsia="Times New Roman" w:cs="Times New Roman"/>
          <w:szCs w:val="24"/>
        </w:rPr>
        <w:t xml:space="preserve"> είκοσι οχτώ κτήρια στην </w:t>
      </w:r>
      <w:r>
        <w:rPr>
          <w:rFonts w:eastAsia="Times New Roman" w:cs="Times New Roman"/>
          <w:szCs w:val="24"/>
        </w:rPr>
        <w:t xml:space="preserve">ανατολική </w:t>
      </w:r>
      <w:r>
        <w:rPr>
          <w:rFonts w:eastAsia="Times New Roman" w:cs="Times New Roman"/>
          <w:szCs w:val="24"/>
        </w:rPr>
        <w:t xml:space="preserve">Αττική από την εταιρεία </w:t>
      </w:r>
      <w:r>
        <w:rPr>
          <w:rFonts w:eastAsia="Times New Roman" w:cs="Times New Roman"/>
          <w:szCs w:val="24"/>
        </w:rPr>
        <w:t>«</w:t>
      </w:r>
      <w:r>
        <w:rPr>
          <w:rFonts w:eastAsia="Times New Roman" w:cs="Times New Roman"/>
          <w:szCs w:val="24"/>
        </w:rPr>
        <w:t>ΑΚΤΩΡ</w:t>
      </w:r>
      <w:r>
        <w:rPr>
          <w:rFonts w:eastAsia="Times New Roman" w:cs="Times New Roman"/>
          <w:szCs w:val="24"/>
        </w:rPr>
        <w:t>»</w:t>
      </w:r>
      <w:r>
        <w:rPr>
          <w:rFonts w:eastAsia="Times New Roman" w:cs="Times New Roman"/>
          <w:szCs w:val="24"/>
        </w:rPr>
        <w:t xml:space="preserve">, τέσσερα στη </w:t>
      </w:r>
      <w:r>
        <w:rPr>
          <w:rFonts w:eastAsia="Times New Roman" w:cs="Times New Roman"/>
          <w:szCs w:val="24"/>
        </w:rPr>
        <w:t xml:space="preserve">δυτική </w:t>
      </w:r>
      <w:r>
        <w:rPr>
          <w:rFonts w:eastAsia="Times New Roman" w:cs="Times New Roman"/>
          <w:szCs w:val="24"/>
        </w:rPr>
        <w:t xml:space="preserve">Αττική από την εταιρεία </w:t>
      </w:r>
      <w:r>
        <w:rPr>
          <w:rFonts w:eastAsia="Times New Roman" w:cs="Times New Roman"/>
          <w:szCs w:val="24"/>
        </w:rPr>
        <w:t>«</w:t>
      </w:r>
      <w:r>
        <w:rPr>
          <w:rFonts w:eastAsia="Times New Roman" w:cs="Times New Roman"/>
          <w:szCs w:val="24"/>
        </w:rPr>
        <w:t>ΤΕΡΝΑ</w:t>
      </w:r>
      <w:r>
        <w:rPr>
          <w:rFonts w:eastAsia="Times New Roman" w:cs="Times New Roman"/>
          <w:szCs w:val="24"/>
        </w:rPr>
        <w:t>»</w:t>
      </w:r>
      <w:r>
        <w:rPr>
          <w:rFonts w:eastAsia="Times New Roman" w:cs="Times New Roman"/>
          <w:szCs w:val="24"/>
        </w:rPr>
        <w:t xml:space="preserve"> και έχουν ανατεθεί και οι κατεδαφίσεις δώδεκα κτηρίων από την εταιρεία </w:t>
      </w:r>
      <w:r>
        <w:rPr>
          <w:rFonts w:eastAsia="Times New Roman" w:cs="Times New Roman"/>
          <w:szCs w:val="24"/>
        </w:rPr>
        <w:t>«</w:t>
      </w:r>
      <w:r>
        <w:rPr>
          <w:rFonts w:eastAsia="Times New Roman" w:cs="Times New Roman"/>
          <w:szCs w:val="24"/>
          <w:lang w:val="en-US"/>
        </w:rPr>
        <w:t>J</w:t>
      </w:r>
      <w:r>
        <w:rPr>
          <w:rFonts w:eastAsia="Times New Roman" w:cs="Times New Roman"/>
          <w:szCs w:val="24"/>
        </w:rPr>
        <w:t>.</w:t>
      </w:r>
      <w:r>
        <w:rPr>
          <w:rFonts w:eastAsia="Times New Roman" w:cs="Times New Roman"/>
          <w:szCs w:val="24"/>
          <w:lang w:val="en-US"/>
        </w:rPr>
        <w:t>P</w:t>
      </w:r>
      <w:r>
        <w:rPr>
          <w:rFonts w:eastAsia="Times New Roman" w:cs="Times New Roman"/>
          <w:szCs w:val="24"/>
        </w:rPr>
        <w:t>.ΑΒΑΞ</w:t>
      </w:r>
      <w:r>
        <w:rPr>
          <w:rFonts w:eastAsia="Times New Roman" w:cs="Times New Roman"/>
          <w:szCs w:val="24"/>
        </w:rPr>
        <w:t>»</w:t>
      </w:r>
      <w:r>
        <w:rPr>
          <w:rFonts w:eastAsia="Times New Roman" w:cs="Times New Roman"/>
          <w:szCs w:val="24"/>
        </w:rPr>
        <w:t xml:space="preserve"> επίσης με δωρεές. Έτσι δεν έχει δοθεί ένα ευρώ από το ελληνικό δημόσιο. </w:t>
      </w:r>
    </w:p>
    <w:p w14:paraId="3DA32C08"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Έχουν εγκριθεί τρεις χιλιάδες αιτήσεις</w:t>
      </w:r>
      <w:r w:rsidRPr="00CE006A">
        <w:rPr>
          <w:rFonts w:eastAsia="Times New Roman" w:cs="Times New Roman"/>
          <w:szCs w:val="24"/>
        </w:rPr>
        <w:t>,</w:t>
      </w:r>
      <w:r>
        <w:rPr>
          <w:rFonts w:eastAsia="Times New Roman" w:cs="Times New Roman"/>
          <w:szCs w:val="24"/>
        </w:rPr>
        <w:t xml:space="preserve"> όπου έχ</w:t>
      </w:r>
      <w:r>
        <w:rPr>
          <w:rFonts w:eastAsia="Times New Roman" w:cs="Times New Roman"/>
          <w:szCs w:val="24"/>
        </w:rPr>
        <w:t>ει δοθεί το έκτακτο βοήθημα των 5</w:t>
      </w:r>
      <w:r w:rsidRPr="00CE006A">
        <w:rPr>
          <w:rFonts w:eastAsia="Times New Roman" w:cs="Times New Roman"/>
          <w:szCs w:val="24"/>
        </w:rPr>
        <w:t>.</w:t>
      </w:r>
      <w:r>
        <w:rPr>
          <w:rFonts w:eastAsia="Times New Roman" w:cs="Times New Roman"/>
          <w:szCs w:val="24"/>
        </w:rPr>
        <w:t>000 ευρώ και το τηλεπικοινωνιακό επίδομα των 1</w:t>
      </w:r>
      <w:r w:rsidRPr="00CE006A">
        <w:rPr>
          <w:rFonts w:eastAsia="Times New Roman" w:cs="Times New Roman"/>
          <w:szCs w:val="24"/>
        </w:rPr>
        <w:t>.</w:t>
      </w:r>
      <w:r>
        <w:rPr>
          <w:rFonts w:eastAsia="Times New Roman" w:cs="Times New Roman"/>
          <w:szCs w:val="24"/>
        </w:rPr>
        <w:t xml:space="preserve">200 ευρώ από το Υπουργείο Ψηφιακής Πολιτικής. Έχουν συνολικά χορηγηθεί 14.610.000 ευρώ στα φυσικά πρόσωπα και 542.300 ευρώ σε εβδομήντα επτά επιχειρήσεις. </w:t>
      </w:r>
    </w:p>
    <w:p w14:paraId="3DA32C09"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 Π</w:t>
      </w:r>
      <w:r>
        <w:rPr>
          <w:rFonts w:eastAsia="Times New Roman" w:cs="Times New Roman"/>
          <w:szCs w:val="24"/>
        </w:rPr>
        <w:t xml:space="preserve">όσα άτομα είπατε; </w:t>
      </w:r>
    </w:p>
    <w:p w14:paraId="3DA32C0A" w14:textId="77777777" w:rsidR="00C25A58" w:rsidRDefault="00A54F41">
      <w:pPr>
        <w:spacing w:line="600" w:lineRule="auto"/>
        <w:ind w:firstLine="720"/>
        <w:contextualSpacing/>
        <w:jc w:val="both"/>
        <w:rPr>
          <w:rFonts w:eastAsia="Times New Roman" w:cs="Times New Roman"/>
        </w:rPr>
      </w:pPr>
      <w:r w:rsidRPr="0033018A">
        <w:rPr>
          <w:rFonts w:eastAsia="Times New Roman" w:cs="Times New Roman"/>
          <w:b/>
        </w:rPr>
        <w:lastRenderedPageBreak/>
        <w:t xml:space="preserve">ΧΡΗΣΤΟΣ ΣΠΙΡΤΖΗΣ (Υπουργός Υποδομών και Μεταφορών): </w:t>
      </w:r>
      <w:r>
        <w:rPr>
          <w:rFonts w:eastAsia="Times New Roman" w:cs="Times New Roman"/>
        </w:rPr>
        <w:t>Τρεις χιλιάδες. Δύο χιλιάδες εννιακόσια ογδόντα εννιά για την ακρίβεια. Έχουν απορριφθεί χίλιες εξακόσιες τριάντα αιτήσεις που δεν ήταν δικαιούχοι και επτακόσιες τριάντα έξι αιτήσεις έχ</w:t>
      </w:r>
      <w:r>
        <w:rPr>
          <w:rFonts w:eastAsia="Times New Roman" w:cs="Times New Roman"/>
        </w:rPr>
        <w:t xml:space="preserve">ουν ελλείψεις κι έχουν ενημερωθεί </w:t>
      </w:r>
      <w:r w:rsidRPr="00CE006A">
        <w:rPr>
          <w:rFonts w:eastAsia="Times New Roman" w:cs="Times New Roman"/>
        </w:rPr>
        <w:t>-</w:t>
      </w:r>
      <w:r>
        <w:rPr>
          <w:rFonts w:eastAsia="Times New Roman" w:cs="Times New Roman"/>
        </w:rPr>
        <w:t>η συντριπτική πλειοψηφία</w:t>
      </w:r>
      <w:r w:rsidRPr="00CE006A">
        <w:rPr>
          <w:rFonts w:eastAsia="Times New Roman" w:cs="Times New Roman"/>
        </w:rPr>
        <w:t>-</w:t>
      </w:r>
      <w:r>
        <w:rPr>
          <w:rFonts w:eastAsia="Times New Roman" w:cs="Times New Roman"/>
        </w:rPr>
        <w:t xml:space="preserve"> για να συμπληρώσουν ή τη φορολογική τους δήλωση ή άλλα θέματα</w:t>
      </w:r>
      <w:r w:rsidRPr="00CE006A">
        <w:rPr>
          <w:rFonts w:eastAsia="Times New Roman" w:cs="Times New Roman"/>
        </w:rPr>
        <w:t>,</w:t>
      </w:r>
      <w:r>
        <w:rPr>
          <w:rFonts w:eastAsia="Times New Roman" w:cs="Times New Roman"/>
        </w:rPr>
        <w:t xml:space="preserve"> όπως </w:t>
      </w:r>
      <w:r w:rsidRPr="000F6DFC">
        <w:rPr>
          <w:rFonts w:eastAsia="Times New Roman" w:cs="Times New Roman"/>
        </w:rPr>
        <w:t>-</w:t>
      </w:r>
      <w:r>
        <w:rPr>
          <w:rFonts w:eastAsia="Times New Roman" w:cs="Times New Roman"/>
        </w:rPr>
        <w:t>το σημαντικότερο- εκεί που έχουν μια ιδιοκτησία με δύο δικαιούχους.</w:t>
      </w:r>
    </w:p>
    <w:p w14:paraId="3DA32C0B" w14:textId="77777777" w:rsidR="00C25A58" w:rsidRDefault="00A54F41">
      <w:pPr>
        <w:spacing w:line="600" w:lineRule="auto"/>
        <w:ind w:firstLine="720"/>
        <w:contextualSpacing/>
        <w:jc w:val="both"/>
        <w:rPr>
          <w:rFonts w:eastAsia="Times New Roman" w:cs="Times New Roman"/>
        </w:rPr>
      </w:pPr>
      <w:r>
        <w:rPr>
          <w:rFonts w:eastAsia="Times New Roman" w:cs="Times New Roman"/>
        </w:rPr>
        <w:t>Τώρα, τι άλλο κάνουμε; Είναι και η περιοχή σας και νοιάζεσ</w:t>
      </w:r>
      <w:r>
        <w:rPr>
          <w:rFonts w:eastAsia="Times New Roman" w:cs="Times New Roman"/>
        </w:rPr>
        <w:t>τε, εκλέγεστε και την υπηρετείτε τόσα χρόνια</w:t>
      </w:r>
      <w:r w:rsidRPr="00CE006A">
        <w:rPr>
          <w:rFonts w:eastAsia="Times New Roman" w:cs="Times New Roman"/>
        </w:rPr>
        <w:t xml:space="preserve">. </w:t>
      </w:r>
      <w:r>
        <w:rPr>
          <w:rFonts w:eastAsia="Times New Roman" w:cs="Times New Roman"/>
        </w:rPr>
        <w:t>Ετοιμάζουμε όλο το πλαίσιο που πρέπει να έχει η περιοχή για την έκδοση των αδειών για την επισκευή ή την ανακατασκευή των κτηρίων που έχουν πληγεί.</w:t>
      </w:r>
    </w:p>
    <w:p w14:paraId="3DA32C0C" w14:textId="77777777" w:rsidR="00C25A58" w:rsidRDefault="00A54F41">
      <w:pPr>
        <w:spacing w:line="600" w:lineRule="auto"/>
        <w:ind w:firstLine="720"/>
        <w:contextualSpacing/>
        <w:jc w:val="both"/>
        <w:rPr>
          <w:rFonts w:eastAsia="Times New Roman" w:cs="Times New Roman"/>
        </w:rPr>
      </w:pPr>
      <w:r>
        <w:rPr>
          <w:rFonts w:eastAsia="Times New Roman" w:cs="Times New Roman"/>
        </w:rPr>
        <w:t>Εκεί</w:t>
      </w:r>
      <w:r w:rsidRPr="00CE006A">
        <w:rPr>
          <w:rFonts w:eastAsia="Times New Roman" w:cs="Times New Roman"/>
        </w:rPr>
        <w:t>,</w:t>
      </w:r>
      <w:r>
        <w:rPr>
          <w:rFonts w:eastAsia="Times New Roman" w:cs="Times New Roman"/>
        </w:rPr>
        <w:t xml:space="preserve"> αγαπητέ κύριε Βλάχο, δεν είναι μια εύκολη εξίσωση, μια ε</w:t>
      </w:r>
      <w:r>
        <w:rPr>
          <w:rFonts w:eastAsia="Times New Roman" w:cs="Times New Roman"/>
        </w:rPr>
        <w:t xml:space="preserve">ύκολη δουλειά. Δεν είναι εύκολη δουλειά, γιατί στην περιοχή μπορεί κανείς να συναντήσει όποια στρέβλωση μπορεί να φανταστεί στη χωροταξική, πολεοδομική και δασική νομοθεσία που </w:t>
      </w:r>
      <w:r>
        <w:rPr>
          <w:rFonts w:eastAsia="Times New Roman" w:cs="Times New Roman"/>
        </w:rPr>
        <w:lastRenderedPageBreak/>
        <w:t>υπάρχει. Και το κάνουμε σε συνδυασμό, αν θέλετε, με την προσπάθεια για την ορισ</w:t>
      </w:r>
      <w:r>
        <w:rPr>
          <w:rFonts w:eastAsia="Times New Roman" w:cs="Times New Roman"/>
        </w:rPr>
        <w:t>τική λύση της αντιπλημμυρικής προστασίας της περιοχής.</w:t>
      </w:r>
    </w:p>
    <w:p w14:paraId="3DA32C0D" w14:textId="77777777" w:rsidR="00C25A58" w:rsidRDefault="00A54F41">
      <w:pPr>
        <w:spacing w:line="600" w:lineRule="auto"/>
        <w:ind w:firstLine="720"/>
        <w:contextualSpacing/>
        <w:jc w:val="both"/>
        <w:rPr>
          <w:rFonts w:eastAsia="Times New Roman" w:cs="Times New Roman"/>
        </w:rPr>
      </w:pPr>
      <w:r>
        <w:rPr>
          <w:rFonts w:eastAsia="Times New Roman" w:cs="Times New Roman"/>
        </w:rPr>
        <w:t>Κατ</w:t>
      </w:r>
      <w:r>
        <w:rPr>
          <w:rFonts w:eastAsia="Times New Roman" w:cs="Times New Roman"/>
        </w:rPr>
        <w:t xml:space="preserve">’ </w:t>
      </w:r>
      <w:r>
        <w:rPr>
          <w:rFonts w:eastAsia="Times New Roman" w:cs="Times New Roman"/>
        </w:rPr>
        <w:t xml:space="preserve">αρχάς να σας πω ότι έχουν ολοκληρωθεί οι εργασίες καθαρισμού των ρεμάτων </w:t>
      </w:r>
      <w:proofErr w:type="spellStart"/>
      <w:r>
        <w:rPr>
          <w:rFonts w:eastAsia="Times New Roman" w:cs="Times New Roman"/>
        </w:rPr>
        <w:t>κατάντη</w:t>
      </w:r>
      <w:proofErr w:type="spellEnd"/>
      <w:r>
        <w:rPr>
          <w:rFonts w:eastAsia="Times New Roman" w:cs="Times New Roman"/>
        </w:rPr>
        <w:t>, άρα λογικά δεν θα έχουμε κανένα πρόβλημα, αν έχουμε έντονα φαινόμενα βροχόπτωσης. Όμως, είχαμε τα πάγια προβλήματα</w:t>
      </w:r>
      <w:r>
        <w:rPr>
          <w:rFonts w:eastAsia="Times New Roman" w:cs="Times New Roman"/>
        </w:rPr>
        <w:t xml:space="preserve"> που είναι προγραμματισμένα έργα από το Υπουργείο. Έχουν ολοκληρωθεί οι μελέτες και οι διαδικασίες και είμαστε στη φάση της έκδοσης περιβαλλοντολογικών όρων, προκειμένου να δημοπρατηθούν τα έργα. Μιλάω για το Μέγα Ρέμα Ραφήνας και για τα ρέματα στον Δήμο Μ</w:t>
      </w:r>
      <w:r>
        <w:rPr>
          <w:rFonts w:eastAsia="Times New Roman" w:cs="Times New Roman"/>
        </w:rPr>
        <w:t xml:space="preserve">αραθώνα, στη Νέα Μάκρη και στον Μαραθώνα. Επίσης, έχει ολοκληρώσει η </w:t>
      </w:r>
      <w:r>
        <w:rPr>
          <w:rFonts w:eastAsia="Times New Roman" w:cs="Times New Roman"/>
        </w:rPr>
        <w:t xml:space="preserve">περιφέρεια </w:t>
      </w:r>
      <w:r>
        <w:rPr>
          <w:rFonts w:eastAsia="Times New Roman" w:cs="Times New Roman"/>
        </w:rPr>
        <w:t xml:space="preserve">τη μελέτη του Ρέματος Παπά. </w:t>
      </w:r>
    </w:p>
    <w:p w14:paraId="3DA32C0E" w14:textId="77777777" w:rsidR="00C25A58" w:rsidRDefault="00A54F41">
      <w:pPr>
        <w:spacing w:line="600" w:lineRule="auto"/>
        <w:ind w:firstLine="720"/>
        <w:contextualSpacing/>
        <w:jc w:val="both"/>
        <w:rPr>
          <w:rFonts w:eastAsia="Times New Roman" w:cs="Times New Roman"/>
        </w:rPr>
      </w:pPr>
      <w:r>
        <w:rPr>
          <w:rFonts w:eastAsia="Times New Roman" w:cs="Times New Roman"/>
        </w:rPr>
        <w:t>Υπάρχουν, όμως, σημεία που με αυτά που είχαν γίνει στην περιοχή και για την αποκατάσταση των κτηρίων, αλλά και για την αντιπλημμυρική προστασία, πρέπει να αντιμετωπιστούν τώρα. Δηλαδή, στην περιοχή δεν είχαμε δασικούς χάρτες. Αν θυμάμαι καλά, το αρμόδιο Υπ</w:t>
      </w:r>
      <w:r>
        <w:rPr>
          <w:rFonts w:eastAsia="Times New Roman" w:cs="Times New Roman"/>
        </w:rPr>
        <w:t xml:space="preserve">ουργείο αναρτά τους δασικούς χάρτες σήμερα ή αύριο. Υπάρχουν περιοχές, όπως παραδείγματος </w:t>
      </w:r>
      <w:r>
        <w:rPr>
          <w:rFonts w:eastAsia="Times New Roman" w:cs="Times New Roman"/>
        </w:rPr>
        <w:lastRenderedPageBreak/>
        <w:t>χάριν</w:t>
      </w:r>
      <w:r>
        <w:rPr>
          <w:rFonts w:eastAsia="Times New Roman" w:cs="Times New Roman"/>
        </w:rPr>
        <w:t>, το Μάτι που δεν είναι δασική έκταση και δεν έχει πρόβλημα, αλλά υπάρχουν όμορες περιοχές στο Μάτι που πρέπει να αντιμετωπιστούν με τις οικιστικές…</w:t>
      </w:r>
    </w:p>
    <w:p w14:paraId="3DA32C0F" w14:textId="77777777" w:rsidR="00C25A58" w:rsidRDefault="00A54F41">
      <w:pPr>
        <w:spacing w:line="600" w:lineRule="auto"/>
        <w:ind w:firstLine="720"/>
        <w:contextualSpacing/>
        <w:jc w:val="both"/>
        <w:rPr>
          <w:rFonts w:eastAsia="Times New Roman" w:cs="Times New Roman"/>
        </w:rPr>
      </w:pPr>
      <w:r w:rsidRPr="00A92B23">
        <w:rPr>
          <w:rFonts w:eastAsia="Times New Roman" w:cs="Times New Roman"/>
          <w:b/>
        </w:rPr>
        <w:t>ΠΡΟΕΔΡΕΥΩΝ (</w:t>
      </w:r>
      <w:r w:rsidRPr="00A92B23">
        <w:rPr>
          <w:rFonts w:eastAsia="Times New Roman" w:cs="Times New Roman"/>
          <w:b/>
        </w:rPr>
        <w:t>Γεώργιος Βαρεμένος):</w:t>
      </w:r>
      <w:r w:rsidRPr="00A92B23">
        <w:rPr>
          <w:rFonts w:eastAsia="Times New Roman" w:cs="Times New Roman"/>
        </w:rPr>
        <w:t xml:space="preserve"> </w:t>
      </w:r>
      <w:r>
        <w:rPr>
          <w:rFonts w:eastAsia="Times New Roman" w:cs="Times New Roman"/>
        </w:rPr>
        <w:t>Κύριε Υπουργέ, έχετε και δευτερολογία.</w:t>
      </w:r>
    </w:p>
    <w:p w14:paraId="3DA32C10" w14:textId="77777777" w:rsidR="00C25A58" w:rsidRDefault="00A54F41">
      <w:pPr>
        <w:spacing w:line="600" w:lineRule="auto"/>
        <w:ind w:firstLine="720"/>
        <w:contextualSpacing/>
        <w:jc w:val="both"/>
        <w:rPr>
          <w:rFonts w:eastAsia="Times New Roman" w:cs="Times New Roman"/>
        </w:rPr>
      </w:pPr>
      <w:r w:rsidRPr="00A92B23">
        <w:rPr>
          <w:rFonts w:eastAsia="Times New Roman" w:cs="Times New Roman"/>
          <w:b/>
        </w:rPr>
        <w:t xml:space="preserve">ΧΡΗΣΤΟΣ ΣΠΙΡΤΖΗΣ (Υπουργός Υποδομών και Μεταφορών): </w:t>
      </w:r>
      <w:r>
        <w:rPr>
          <w:rFonts w:eastAsia="Times New Roman" w:cs="Times New Roman"/>
        </w:rPr>
        <w:t xml:space="preserve">Δεν πειράζει, δεν θα κάνω δευτερολογία, απλά να δώσω απαντήσεις. </w:t>
      </w:r>
    </w:p>
    <w:p w14:paraId="3DA32C11" w14:textId="77777777" w:rsidR="00C25A58" w:rsidRDefault="00A54F41">
      <w:pPr>
        <w:spacing w:line="600" w:lineRule="auto"/>
        <w:ind w:firstLine="720"/>
        <w:contextualSpacing/>
        <w:jc w:val="both"/>
        <w:rPr>
          <w:rFonts w:eastAsia="Times New Roman" w:cs="Times New Roman"/>
        </w:rPr>
      </w:pPr>
      <w:r>
        <w:rPr>
          <w:rFonts w:eastAsia="Times New Roman" w:cs="Times New Roman"/>
        </w:rPr>
        <w:t xml:space="preserve">Πρέπει να αντιμετωπιστεί, λοιπόν, με ένα ορθολογικό τρόπο για τις οικιστικές </w:t>
      </w:r>
      <w:r>
        <w:rPr>
          <w:rFonts w:eastAsia="Times New Roman" w:cs="Times New Roman"/>
        </w:rPr>
        <w:t>πυκνώσεις, προκειμένου να μπορούμε να κάνουμε αυτό που θέλουμε όλοι, φαντάζομαι. Δηλαδή, ένα πολεοδομικό σχέδιο που θα εφαρμοστεί στην περιοχή, που θα έχει το επαρκές οδικό δίκτυο, που θα έχει οδεύσεις επαρκούς πλάτους για να μη ξαναζήσει η περιοχή αυτό πο</w:t>
      </w:r>
      <w:r>
        <w:rPr>
          <w:rFonts w:eastAsia="Times New Roman" w:cs="Times New Roman"/>
        </w:rPr>
        <w:t>υ έζησε.</w:t>
      </w:r>
    </w:p>
    <w:p w14:paraId="3DA32C12" w14:textId="77777777" w:rsidR="00C25A58" w:rsidRDefault="00A54F41">
      <w:pPr>
        <w:spacing w:line="600" w:lineRule="auto"/>
        <w:ind w:firstLine="720"/>
        <w:contextualSpacing/>
        <w:jc w:val="both"/>
        <w:rPr>
          <w:rFonts w:eastAsia="Times New Roman" w:cs="Times New Roman"/>
        </w:rPr>
      </w:pPr>
      <w:r>
        <w:rPr>
          <w:rFonts w:eastAsia="Times New Roman" w:cs="Times New Roman"/>
        </w:rPr>
        <w:t xml:space="preserve">Πρέπει να πάμε σε μια λογική του να υπάρχει πρόσβαση στην παραλία, που δεν υπήρχε. Πρέπει να πάμε στη λογική που θέλουμε όλοι να έχει και τους ελεύθερους και τους δημόσιους χώρους που όφειλε να έχει κάθε περιοχή και δεν την είχε και η </w:t>
      </w:r>
      <w:r>
        <w:rPr>
          <w:rFonts w:eastAsia="Times New Roman" w:cs="Times New Roman"/>
        </w:rPr>
        <w:lastRenderedPageBreak/>
        <w:t>συγκεκριμένη</w:t>
      </w:r>
      <w:r>
        <w:rPr>
          <w:rFonts w:eastAsia="Times New Roman" w:cs="Times New Roman"/>
        </w:rPr>
        <w:t xml:space="preserve"> και πολλές άλλες περιοχές, που έχουν δομηθεί άναρχα στη χώρα μας. </w:t>
      </w:r>
    </w:p>
    <w:p w14:paraId="3DA32C13" w14:textId="77777777" w:rsidR="00C25A58" w:rsidRDefault="00A54F41">
      <w:pPr>
        <w:spacing w:line="600" w:lineRule="auto"/>
        <w:ind w:firstLine="720"/>
        <w:contextualSpacing/>
        <w:jc w:val="both"/>
        <w:rPr>
          <w:rFonts w:eastAsia="Times New Roman"/>
          <w:szCs w:val="24"/>
        </w:rPr>
      </w:pPr>
      <w:r>
        <w:rPr>
          <w:rFonts w:eastAsia="Times New Roman"/>
          <w:szCs w:val="24"/>
        </w:rPr>
        <w:t>Π</w:t>
      </w:r>
      <w:r>
        <w:rPr>
          <w:rFonts w:eastAsia="Times New Roman"/>
          <w:szCs w:val="24"/>
        </w:rPr>
        <w:t xml:space="preserve">ρέπει </w:t>
      </w:r>
      <w:r>
        <w:rPr>
          <w:rFonts w:eastAsia="Times New Roman"/>
          <w:szCs w:val="24"/>
        </w:rPr>
        <w:t>επίσης</w:t>
      </w:r>
      <w:r>
        <w:rPr>
          <w:rFonts w:eastAsia="Times New Roman"/>
          <w:szCs w:val="24"/>
        </w:rPr>
        <w:t xml:space="preserve"> να αντιμετωπίσουμε και το πρόβλημα της δόμησης μέσα στα ρέματα. Εκεί συναντάμε πραγματικά πολλά προβλήματα, στην προσπάθεια και της </w:t>
      </w:r>
      <w:r>
        <w:rPr>
          <w:rFonts w:eastAsia="Times New Roman"/>
          <w:szCs w:val="24"/>
        </w:rPr>
        <w:t xml:space="preserve">περιφέρειας </w:t>
      </w:r>
      <w:r>
        <w:rPr>
          <w:rFonts w:eastAsia="Times New Roman"/>
          <w:szCs w:val="24"/>
        </w:rPr>
        <w:t xml:space="preserve">και του Υπουργείου να δώσουμε </w:t>
      </w:r>
      <w:r>
        <w:rPr>
          <w:rFonts w:eastAsia="Times New Roman"/>
          <w:szCs w:val="24"/>
        </w:rPr>
        <w:t>μια λύση, αν θέλετε, κλειστών αγωγών για να μην υπάρχουν οι αθέμητες καταστάσεις για την οριοθέτηση των ρεμάτων που συνήθως δημιουργούνται. Αυτό όμως δεν είναι πάντα εφικτό, γιατί η περιοχή έχει και πλούσια αρχαιολογικά ευρήματα και επομένως, δεν είναι παν</w:t>
      </w:r>
      <w:r>
        <w:rPr>
          <w:rFonts w:eastAsia="Times New Roman"/>
          <w:szCs w:val="24"/>
        </w:rPr>
        <w:t>τού εύκολο να υλοποιηθεί.</w:t>
      </w:r>
    </w:p>
    <w:p w14:paraId="3DA32C14" w14:textId="77777777" w:rsidR="00C25A58" w:rsidRDefault="00A54F41">
      <w:pPr>
        <w:spacing w:line="600" w:lineRule="auto"/>
        <w:ind w:firstLine="720"/>
        <w:contextualSpacing/>
        <w:jc w:val="both"/>
        <w:rPr>
          <w:rFonts w:eastAsia="Times New Roman"/>
          <w:szCs w:val="24"/>
        </w:rPr>
      </w:pPr>
      <w:r>
        <w:rPr>
          <w:rFonts w:eastAsia="Times New Roman"/>
          <w:szCs w:val="24"/>
        </w:rPr>
        <w:t>Μπορώ να σας λέω τρεις ώρες τι έχουμε κάνει στην περιοχή. Εκτιμώ ότι το επόμενο δεκαπενθήμερο η συνεργασία που έχουμε κάνει με το Υπουργείο Περιβάλλοντος και Ενέργειας θα έχει ολοκληρωθεί, προκειμένου να γίνουν οι απαραίτητες κανο</w:t>
      </w:r>
      <w:r>
        <w:rPr>
          <w:rFonts w:eastAsia="Times New Roman"/>
          <w:szCs w:val="24"/>
        </w:rPr>
        <w:t xml:space="preserve">νιστικές πράξεις, για να μπορέσει κανονικά η περιοχή -και τα </w:t>
      </w:r>
      <w:r>
        <w:rPr>
          <w:rFonts w:eastAsia="Times New Roman"/>
          <w:szCs w:val="24"/>
        </w:rPr>
        <w:t>«</w:t>
      </w:r>
      <w:r>
        <w:rPr>
          <w:rFonts w:eastAsia="Times New Roman"/>
          <w:szCs w:val="24"/>
        </w:rPr>
        <w:t>κόκκινα</w:t>
      </w:r>
      <w:r>
        <w:rPr>
          <w:rFonts w:eastAsia="Times New Roman"/>
          <w:szCs w:val="24"/>
        </w:rPr>
        <w:t>»</w:t>
      </w:r>
      <w:r>
        <w:rPr>
          <w:rFonts w:eastAsia="Times New Roman"/>
          <w:szCs w:val="24"/>
        </w:rPr>
        <w:t xml:space="preserve"> κτήρια στο σύνολό τους- να ενταχθεί στη λογική των ανακατασκευών.</w:t>
      </w:r>
    </w:p>
    <w:p w14:paraId="3DA32C15" w14:textId="77777777" w:rsidR="00C25A58" w:rsidRDefault="00A54F41">
      <w:pPr>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Κύριε Βλάχο, έχετε να προσθέσετε κάτι;</w:t>
      </w:r>
    </w:p>
    <w:p w14:paraId="3DA32C16" w14:textId="77777777" w:rsidR="00C25A58" w:rsidRDefault="00A54F41">
      <w:pPr>
        <w:spacing w:line="600" w:lineRule="auto"/>
        <w:ind w:firstLine="720"/>
        <w:contextualSpacing/>
        <w:jc w:val="both"/>
        <w:rPr>
          <w:rFonts w:eastAsia="Times New Roman"/>
          <w:szCs w:val="24"/>
        </w:rPr>
      </w:pPr>
      <w:r>
        <w:rPr>
          <w:rFonts w:eastAsia="Times New Roman"/>
          <w:b/>
          <w:szCs w:val="24"/>
        </w:rPr>
        <w:t>ΓΕΩΡΓΙΟΣ ΒΛΑΧΟΣ:</w:t>
      </w:r>
      <w:r>
        <w:rPr>
          <w:rFonts w:eastAsia="Times New Roman"/>
          <w:szCs w:val="24"/>
        </w:rPr>
        <w:t xml:space="preserve"> Επανέρχομαι, κύριε Υπουργέ, στ</w:t>
      </w:r>
      <w:r>
        <w:rPr>
          <w:rFonts w:eastAsia="Times New Roman"/>
          <w:szCs w:val="24"/>
        </w:rPr>
        <w:t>α αντιπλημμυρικά. Δίνω έμφαση, διότι είναι πολύ κρίσιμο το θέμα και για το επόμενο διάστημα. Μου είπατε ότι η υλοτόμηση προχωράει, σταμάτησε, τώρα ξαναπροχωράει. Δεν είμαι σε θέση και δεν μπορώ να έχω εικόνα της συνολικής περιοχής. Εγώ βλέπω μακροσκοπικά τ</w:t>
      </w:r>
      <w:r>
        <w:rPr>
          <w:rFonts w:eastAsia="Times New Roman"/>
          <w:szCs w:val="24"/>
        </w:rPr>
        <w:t xml:space="preserve">ι ακριβώς γίνεται και εκείνο που βλέπω -και πρέπει να συμφωνήσετε- είναι ότι το να κόψεις ένα δέντρο, από μόνο του δεν λέει τίποτε αν δεν το αξιοποιήσεις, να φτιάξεις τα λεγόμενα </w:t>
      </w:r>
      <w:proofErr w:type="spellStart"/>
      <w:r>
        <w:rPr>
          <w:rFonts w:eastAsia="Times New Roman"/>
          <w:szCs w:val="24"/>
        </w:rPr>
        <w:t>κορμοφράγματα</w:t>
      </w:r>
      <w:proofErr w:type="spellEnd"/>
      <w:r>
        <w:rPr>
          <w:rFonts w:eastAsia="Times New Roman"/>
          <w:szCs w:val="24"/>
        </w:rPr>
        <w:t xml:space="preserve"> για να συγκρατήσεις τα νερά. Αυτό δεν έχει γίνει, όπως δεν έχει</w:t>
      </w:r>
      <w:r>
        <w:rPr>
          <w:rFonts w:eastAsia="Times New Roman"/>
          <w:szCs w:val="24"/>
        </w:rPr>
        <w:t xml:space="preserve"> γίνει τίποτα, πληροφορούμαι, με τα τέσσερα ρέματα εντός του </w:t>
      </w:r>
      <w:proofErr w:type="spellStart"/>
      <w:r>
        <w:rPr>
          <w:rFonts w:eastAsia="Times New Roman"/>
          <w:szCs w:val="24"/>
        </w:rPr>
        <w:t>Βουτζά</w:t>
      </w:r>
      <w:proofErr w:type="spellEnd"/>
      <w:r>
        <w:rPr>
          <w:rFonts w:eastAsia="Times New Roman"/>
          <w:szCs w:val="24"/>
        </w:rPr>
        <w:t xml:space="preserve"> </w:t>
      </w:r>
      <w:r>
        <w:rPr>
          <w:rFonts w:eastAsia="Times New Roman"/>
          <w:szCs w:val="24"/>
        </w:rPr>
        <w:t>και το ρέμα που είναι στο σύνορο με τη Ραφήνα, το ρέμα Παπά που αναφέρατε, για το οποίο είπατε ότι είναι στη φάση της μελέτης. Για ποια μελέτη μιλάμε; Καταλαβαίνετε τι θα κατεβάσει το βουν</w:t>
      </w:r>
      <w:r>
        <w:rPr>
          <w:rFonts w:eastAsia="Times New Roman"/>
          <w:szCs w:val="24"/>
        </w:rPr>
        <w:t>ό με τις πρώτες βροχές; Φέτος λείπει η βλάστηση. Τι είναι αυτό που θα συγκρατήσει όλα αυτά τα υλικά; Για αυτό σας μίλησα.</w:t>
      </w:r>
    </w:p>
    <w:p w14:paraId="3DA32C17" w14:textId="77777777" w:rsidR="00C25A58" w:rsidRDefault="00A54F41">
      <w:pPr>
        <w:spacing w:line="600" w:lineRule="auto"/>
        <w:ind w:firstLine="720"/>
        <w:contextualSpacing/>
        <w:jc w:val="both"/>
        <w:rPr>
          <w:rFonts w:eastAsia="Times New Roman"/>
          <w:szCs w:val="24"/>
        </w:rPr>
      </w:pPr>
      <w:r>
        <w:rPr>
          <w:rFonts w:eastAsia="Times New Roman"/>
          <w:szCs w:val="24"/>
        </w:rPr>
        <w:lastRenderedPageBreak/>
        <w:t xml:space="preserve">Μου είπατε, επίσης -και το ξέρω- ότι μια εταιρεία έχει αναλάβει το ρέμα στο δυτικό και βόρειο </w:t>
      </w:r>
      <w:proofErr w:type="spellStart"/>
      <w:r>
        <w:rPr>
          <w:rFonts w:eastAsia="Times New Roman"/>
          <w:szCs w:val="24"/>
        </w:rPr>
        <w:t>Βουτζά</w:t>
      </w:r>
      <w:proofErr w:type="spellEnd"/>
      <w:r>
        <w:rPr>
          <w:rFonts w:eastAsia="Times New Roman"/>
          <w:szCs w:val="24"/>
        </w:rPr>
        <w:t xml:space="preserve">. Έγινε και τώρα κάποια προσφυγή. </w:t>
      </w:r>
      <w:r>
        <w:rPr>
          <w:rFonts w:eastAsia="Times New Roman"/>
          <w:szCs w:val="24"/>
        </w:rPr>
        <w:t>Υπάρχει μια καθυστέρηση. Όλα αυτά, όμως, δεν αλλάζουν την επικινδυνότητα της περιοχής. Σας είπα για τα πρανή, σας είπα για τα επικλινή. Σε αυτά εγώ δεν βλέπω να παίρνονται πρωτοβουλίες.</w:t>
      </w:r>
    </w:p>
    <w:p w14:paraId="3DA32C18" w14:textId="77777777" w:rsidR="00C25A58" w:rsidRDefault="00A54F41">
      <w:pPr>
        <w:spacing w:line="600" w:lineRule="auto"/>
        <w:ind w:firstLine="720"/>
        <w:contextualSpacing/>
        <w:jc w:val="both"/>
        <w:rPr>
          <w:rFonts w:eastAsia="Times New Roman"/>
          <w:szCs w:val="24"/>
        </w:rPr>
      </w:pPr>
      <w:r>
        <w:rPr>
          <w:rFonts w:eastAsia="Times New Roman"/>
          <w:szCs w:val="24"/>
        </w:rPr>
        <w:t>Μου λέτε τώρα ότι περιμέναμε την ΚΥΑ. Έχουμε το ΦΕΚ -το είδα- με κάποι</w:t>
      </w:r>
      <w:r>
        <w:rPr>
          <w:rFonts w:eastAsia="Times New Roman"/>
          <w:szCs w:val="24"/>
        </w:rPr>
        <w:t>ους χαρακτηρισμούς. Εκεί θα υπάρξει ένσταση. Θα σας τα πουν οι πολίτες βέβαια και οι φορείς της περιοχής. Πρέπει να δώσουμε μια εξήγηση. Έτσι που είναι αυτό το σχέδιο υπάρχει κίνδυνος να έχουν γίνει αδικίες και λάθος χαρακτηρισμοί. Για αυτό το σχέδιο, το ο</w:t>
      </w:r>
      <w:r>
        <w:rPr>
          <w:rFonts w:eastAsia="Times New Roman"/>
          <w:szCs w:val="24"/>
        </w:rPr>
        <w:t xml:space="preserve">ποίο έχει δοθεί στη δημοσιότητα, θα υπάρχουν αντιρρήσεις από την πλευρά των πολιτών, όπως θα γίνει με τους δασικούς χάρτες που θα αναρτηθούν αύριο; Αυτήν την πληροφορία έχω κι εγώ. Διότι εδώ λέμε για το Μάτι γενικά -αυτό το είδα κι εγώ- ότι είναι </w:t>
      </w:r>
      <w:r>
        <w:rPr>
          <w:rFonts w:eastAsia="Times New Roman"/>
          <w:szCs w:val="24"/>
        </w:rPr>
        <w:t>«</w:t>
      </w:r>
      <w:r>
        <w:rPr>
          <w:rFonts w:eastAsia="Times New Roman"/>
          <w:szCs w:val="24"/>
        </w:rPr>
        <w:t>κίτρινο</w:t>
      </w:r>
      <w:r>
        <w:rPr>
          <w:rFonts w:eastAsia="Times New Roman"/>
          <w:szCs w:val="24"/>
        </w:rPr>
        <w:t>»</w:t>
      </w:r>
      <w:r>
        <w:rPr>
          <w:rFonts w:eastAsia="Times New Roman"/>
          <w:szCs w:val="24"/>
        </w:rPr>
        <w:t xml:space="preserve"> και ότι δεν υπάρχει πρόβλημα. Κανείς, όμως, δεν μπορεί να βάλει το χέρι του στη φωτιά ότι αυτό το σκαρίφημα, αυτό το σχέδιο που έχει </w:t>
      </w:r>
      <w:r>
        <w:rPr>
          <w:rFonts w:eastAsia="Times New Roman"/>
          <w:szCs w:val="24"/>
        </w:rPr>
        <w:lastRenderedPageBreak/>
        <w:t xml:space="preserve">φτιαχτεί, αυτός ο </w:t>
      </w:r>
      <w:proofErr w:type="spellStart"/>
      <w:r>
        <w:rPr>
          <w:rFonts w:eastAsia="Times New Roman"/>
          <w:szCs w:val="24"/>
        </w:rPr>
        <w:t>πολυχρωματισμός</w:t>
      </w:r>
      <w:proofErr w:type="spellEnd"/>
      <w:r>
        <w:rPr>
          <w:rFonts w:eastAsia="Times New Roman"/>
          <w:szCs w:val="24"/>
        </w:rPr>
        <w:t xml:space="preserve"> αποτυπώνει δίκαια την περιοχή. Πρέπει να προφυλάξουμε τους πολίτες που χάνουν το δίκιο τ</w:t>
      </w:r>
      <w:r>
        <w:rPr>
          <w:rFonts w:eastAsia="Times New Roman"/>
          <w:szCs w:val="24"/>
        </w:rPr>
        <w:t>ους με τη δυνατότητα προσφυγής, ένστασης δηλαδή, σε αυτό το οποίο έχει καταγραφεί.</w:t>
      </w:r>
    </w:p>
    <w:p w14:paraId="3DA32C19" w14:textId="77777777" w:rsidR="00C25A58" w:rsidRDefault="00A54F41">
      <w:pPr>
        <w:spacing w:line="600" w:lineRule="auto"/>
        <w:ind w:firstLine="720"/>
        <w:contextualSpacing/>
        <w:jc w:val="both"/>
        <w:rPr>
          <w:rFonts w:eastAsia="Times New Roman"/>
          <w:szCs w:val="24"/>
        </w:rPr>
      </w:pPr>
      <w:r>
        <w:rPr>
          <w:rFonts w:eastAsia="Times New Roman"/>
          <w:szCs w:val="24"/>
        </w:rPr>
        <w:t xml:space="preserve">Επίσης, μέχρι σήμερα -το ξέρετε κι εσείς βεβαίως- περιμέναμε αυτήν την περίφημη ΚΥΑ για να ξεκινήσει η ανοικοδόμηση, οι επισκευές. Έρχομαι, λοιπόν, στα </w:t>
      </w:r>
      <w:r>
        <w:rPr>
          <w:rFonts w:eastAsia="Times New Roman"/>
          <w:szCs w:val="24"/>
        </w:rPr>
        <w:t>«</w:t>
      </w:r>
      <w:r>
        <w:rPr>
          <w:rFonts w:eastAsia="Times New Roman"/>
          <w:szCs w:val="24"/>
        </w:rPr>
        <w:t>κίτρινα</w:t>
      </w:r>
      <w:r>
        <w:rPr>
          <w:rFonts w:eastAsia="Times New Roman"/>
          <w:szCs w:val="24"/>
        </w:rPr>
        <w:t>»</w:t>
      </w:r>
      <w:r>
        <w:rPr>
          <w:rFonts w:eastAsia="Times New Roman"/>
          <w:szCs w:val="24"/>
        </w:rPr>
        <w:t xml:space="preserve"> σπίτια. Η τ</w:t>
      </w:r>
      <w:r>
        <w:rPr>
          <w:rFonts w:eastAsia="Times New Roman"/>
          <w:szCs w:val="24"/>
        </w:rPr>
        <w:t xml:space="preserve">ιμή την οποία δίνετε εκεί είναι 300 και 250 ευρώ. Τα 300 ευρώ είναι για τον φέροντα Οργανισμό. Επειδή εγώ διαπιστώνω από τους πολίτες ότι τα περισσότερα σπίτια που έχουν χαρακτηριστεί </w:t>
      </w:r>
      <w:r>
        <w:rPr>
          <w:rFonts w:eastAsia="Times New Roman"/>
          <w:szCs w:val="24"/>
        </w:rPr>
        <w:t>«</w:t>
      </w:r>
      <w:r>
        <w:rPr>
          <w:rFonts w:eastAsia="Times New Roman"/>
          <w:szCs w:val="24"/>
        </w:rPr>
        <w:t>κίτρινα</w:t>
      </w:r>
      <w:r>
        <w:rPr>
          <w:rFonts w:eastAsia="Times New Roman"/>
          <w:szCs w:val="24"/>
        </w:rPr>
        <w:t>»</w:t>
      </w:r>
      <w:r>
        <w:rPr>
          <w:rFonts w:eastAsia="Times New Roman"/>
          <w:szCs w:val="24"/>
        </w:rPr>
        <w:t xml:space="preserve"> δεν έχουν τόσο πρόβλημα στον φέροντα Οργανισμό, αλλά σε όλα τα</w:t>
      </w:r>
      <w:r>
        <w:rPr>
          <w:rFonts w:eastAsia="Times New Roman"/>
          <w:szCs w:val="24"/>
        </w:rPr>
        <w:t xml:space="preserve"> υπόλοιπα, καταλαβαίνετε ότι τα 250 ευρώ είναι ένα ποσό ασήμαντο, θα έλεγα, για την επισκευή τους. Ή θα πρέπει συνολικά το ποσό να επιτρέπεται να αξιοποιηθεί για αποκατάσταση ζημιών ή θα πρέπει τα 250 ευρώ να αυξηθούν. Εδώ πρέπει να βρείτε μια λύση, διότι </w:t>
      </w:r>
      <w:r>
        <w:rPr>
          <w:rFonts w:eastAsia="Times New Roman"/>
          <w:szCs w:val="24"/>
        </w:rPr>
        <w:t>επισκευή σπιτιού με 250 ευρώ καταλαβαίνετε ότι δεν γίνεται.</w:t>
      </w:r>
    </w:p>
    <w:p w14:paraId="3DA32C1A"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να μας πείτε αν έχετε κάποια εικόνα και κάποια πρόβλεψη για το τι θα γίνει με τη διάβρωση των ακτών. </w:t>
      </w:r>
      <w:r>
        <w:rPr>
          <w:rFonts w:eastAsia="Times New Roman" w:cs="Times New Roman"/>
          <w:szCs w:val="24"/>
        </w:rPr>
        <w:lastRenderedPageBreak/>
        <w:t>Ξέρετε ότι υπάρχει πρόβλημα διάβρωσης της περιοχής. Το φαινόμενο αυτό προβλέπο</w:t>
      </w:r>
      <w:r>
        <w:rPr>
          <w:rFonts w:eastAsia="Times New Roman" w:cs="Times New Roman"/>
          <w:szCs w:val="24"/>
        </w:rPr>
        <w:t>υν οι ειδικοί ότι θα επιδεινωθεί το επόμενο διάστημα και καταλαβαίνετε ότι οι κίνδυνοι και σε αυτό το σημείο μπορεί να είναι περισσότεροι.</w:t>
      </w:r>
    </w:p>
    <w:p w14:paraId="3DA32C1B"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-για να κλείσω, κύριε Πρόεδρε-, σε αυτήν την περιοχή χρειάζεται μια επίσπευση και περισσότερο ενδια</w:t>
      </w:r>
      <w:r>
        <w:rPr>
          <w:rFonts w:eastAsia="Times New Roman" w:cs="Times New Roman"/>
          <w:szCs w:val="24"/>
        </w:rPr>
        <w:t xml:space="preserve">φέρον, θα έλεγα, συνολικά από την Κυβέρνηση. Για να μην μπλέξουμε λέγοντας ότι το ένα είναι θέμα του ενός Υπουργείου, το άλλο είναι θέμα του άλλου Υπουργείου, στο άλλο εμπλέκεται η </w:t>
      </w:r>
      <w:r>
        <w:rPr>
          <w:rFonts w:eastAsia="Times New Roman" w:cs="Times New Roman"/>
          <w:szCs w:val="24"/>
        </w:rPr>
        <w:t>περιφέρεια</w:t>
      </w:r>
      <w:r>
        <w:rPr>
          <w:rFonts w:eastAsia="Times New Roman" w:cs="Times New Roman"/>
          <w:szCs w:val="24"/>
        </w:rPr>
        <w:t xml:space="preserve">, στο άλλο η </w:t>
      </w:r>
      <w:r>
        <w:rPr>
          <w:rFonts w:eastAsia="Times New Roman" w:cs="Times New Roman"/>
          <w:szCs w:val="24"/>
        </w:rPr>
        <w:t>αποκεντρωμένη</w:t>
      </w:r>
      <w:r>
        <w:rPr>
          <w:rFonts w:eastAsia="Times New Roman" w:cs="Times New Roman"/>
          <w:szCs w:val="24"/>
        </w:rPr>
        <w:t xml:space="preserve">, θα πρέπει να υπάρξει ένας </w:t>
      </w:r>
      <w:r>
        <w:rPr>
          <w:rFonts w:eastAsia="Times New Roman" w:cs="Times New Roman"/>
          <w:szCs w:val="24"/>
        </w:rPr>
        <w:t>συντονισμός. Συντονισμός που δεν υπήρξε την ώρα της φωτιάς. Ας υπάρξει έστω τώρα στην αποκατάσταση της ζωής των συμπολιτών μας στην ευρύτερη περιοχή.</w:t>
      </w:r>
    </w:p>
    <w:p w14:paraId="3DA32C1C"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3DA32C1D" w14:textId="77777777" w:rsidR="00C25A58" w:rsidRDefault="00A54F41">
      <w:pPr>
        <w:spacing w:line="600" w:lineRule="auto"/>
        <w:ind w:firstLine="720"/>
        <w:contextualSpacing/>
        <w:jc w:val="both"/>
        <w:rPr>
          <w:rFonts w:eastAsia="Times New Roman" w:cs="Times New Roman"/>
          <w:szCs w:val="24"/>
        </w:rPr>
      </w:pPr>
      <w:r w:rsidRPr="00375059">
        <w:rPr>
          <w:rFonts w:eastAsia="Times New Roman" w:cs="Times New Roman"/>
          <w:b/>
          <w:szCs w:val="24"/>
        </w:rPr>
        <w:t>ΠΡΟΕΔΡΕΥΩΝ (Γεώργιος Βαρεμένος):</w:t>
      </w:r>
      <w:r>
        <w:rPr>
          <w:rFonts w:eastAsia="Times New Roman" w:cs="Times New Roman"/>
          <w:szCs w:val="24"/>
        </w:rPr>
        <w:t xml:space="preserve"> Δεδομένης της σημασίας του θέματος, δώσαμε άπλε</w:t>
      </w:r>
      <w:r>
        <w:rPr>
          <w:rFonts w:eastAsia="Times New Roman" w:cs="Times New Roman"/>
          <w:szCs w:val="24"/>
        </w:rPr>
        <w:t>το χρόνο. Η ερώτηση ήταν περίπου σαν επερώτηση. Δύο λόγια, κύριε Υπουργέ, για να κλείνουμε.</w:t>
      </w:r>
    </w:p>
    <w:p w14:paraId="3DA32C1E" w14:textId="77777777" w:rsidR="00C25A58" w:rsidRDefault="00A54F41">
      <w:pPr>
        <w:spacing w:line="600" w:lineRule="auto"/>
        <w:ind w:firstLine="720"/>
        <w:contextualSpacing/>
        <w:jc w:val="both"/>
        <w:rPr>
          <w:rFonts w:eastAsia="Times New Roman" w:cs="Times New Roman"/>
          <w:szCs w:val="24"/>
        </w:rPr>
      </w:pPr>
      <w:r w:rsidRPr="00BF2967">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Δεν πειράζει. </w:t>
      </w:r>
    </w:p>
    <w:p w14:paraId="3DA32C1F"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Ο συντονισμός που ζητάτε, αγαπητέ συνάδελφε, έχει γίνει. Και έχει γίνει από την πρώτη στιγμή, γι’</w:t>
      </w:r>
      <w:r>
        <w:rPr>
          <w:rFonts w:eastAsia="Times New Roman" w:cs="Times New Roman"/>
          <w:szCs w:val="24"/>
        </w:rPr>
        <w:t xml:space="preserve"> αυτό και σας απαντάω, όχι για αρμοδιότητες του Υπουργείου Υποδομών, αλλά για αρμοδιότητες όλων σχεδόν των εμπλεκόμενων Υπουργείων. </w:t>
      </w:r>
    </w:p>
    <w:p w14:paraId="3DA32C20"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 xml:space="preserve">Θα σας απαντήσω </w:t>
      </w:r>
      <w:r>
        <w:rPr>
          <w:rFonts w:eastAsia="Times New Roman" w:cs="Times New Roman"/>
          <w:szCs w:val="24"/>
        </w:rPr>
        <w:t xml:space="preserve">σαν </w:t>
      </w:r>
      <w:proofErr w:type="spellStart"/>
      <w:r>
        <w:rPr>
          <w:rFonts w:eastAsia="Times New Roman" w:cs="Times New Roman"/>
          <w:szCs w:val="24"/>
        </w:rPr>
        <w:t>Χαρίτσης</w:t>
      </w:r>
      <w:proofErr w:type="spellEnd"/>
      <w:r>
        <w:rPr>
          <w:rFonts w:eastAsia="Times New Roman" w:cs="Times New Roman"/>
          <w:szCs w:val="24"/>
        </w:rPr>
        <w:t xml:space="preserve">, </w:t>
      </w:r>
      <w:r>
        <w:rPr>
          <w:rFonts w:eastAsia="Times New Roman" w:cs="Times New Roman"/>
          <w:szCs w:val="24"/>
        </w:rPr>
        <w:t xml:space="preserve">σαν </w:t>
      </w:r>
      <w:r>
        <w:rPr>
          <w:rFonts w:eastAsia="Times New Roman" w:cs="Times New Roman"/>
          <w:szCs w:val="24"/>
        </w:rPr>
        <w:t xml:space="preserve">Υπουργός Εσωτερικών. Η αποκεντρωμένη έχει αρμοδιότητα για να κάνει την υλοτόμηση έξω από </w:t>
      </w:r>
      <w:r>
        <w:rPr>
          <w:rFonts w:eastAsia="Times New Roman" w:cs="Times New Roman"/>
          <w:szCs w:val="24"/>
        </w:rPr>
        <w:t xml:space="preserve">τις αστικές περιοχές και να κάνει και τα </w:t>
      </w:r>
      <w:proofErr w:type="spellStart"/>
      <w:r>
        <w:rPr>
          <w:rFonts w:eastAsia="Times New Roman" w:cs="Times New Roman"/>
          <w:szCs w:val="24"/>
        </w:rPr>
        <w:t>κορμοδέματα</w:t>
      </w:r>
      <w:proofErr w:type="spellEnd"/>
      <w:r>
        <w:rPr>
          <w:rFonts w:eastAsia="Times New Roman" w:cs="Times New Roman"/>
          <w:szCs w:val="24"/>
        </w:rPr>
        <w:t xml:space="preserve">. Εκεί έχουμε καθυστέρηση; Δεν έχουμε καθυστέρηση. Έχουν κανονικά γίνει οι μελέτες για τα </w:t>
      </w:r>
      <w:proofErr w:type="spellStart"/>
      <w:r>
        <w:rPr>
          <w:rFonts w:eastAsia="Times New Roman" w:cs="Times New Roman"/>
          <w:szCs w:val="24"/>
        </w:rPr>
        <w:t>κορμοδέματα</w:t>
      </w:r>
      <w:proofErr w:type="spellEnd"/>
      <w:r>
        <w:rPr>
          <w:rFonts w:eastAsia="Times New Roman" w:cs="Times New Roman"/>
          <w:szCs w:val="24"/>
        </w:rPr>
        <w:t xml:space="preserve"> από την αποκεντρωμένη, από τις δασικές υπηρεσίες και έχουν βγει και διαγωνισμοί. Δεν μπορεί να κάνει κ</w:t>
      </w:r>
      <w:r>
        <w:rPr>
          <w:rFonts w:eastAsia="Times New Roman" w:cs="Times New Roman"/>
          <w:szCs w:val="24"/>
        </w:rPr>
        <w:t>αμμία υπηρεσία κάτι και να μην τηρεί τον νόμο, προφανώς. Όταν έχουμε προσφυγές ή ενστάσεις, έχουμε μια καθυστέρηση και φαντάζομαι θα το ξεπεράσει και πάρα πολύ γρήγορα, γιατί έχει ακολουθήσει διαδικασίες από ό,τι γνωρίζω. Ζήτησε και από το Υπουργείο Υποδομ</w:t>
      </w:r>
      <w:r>
        <w:rPr>
          <w:rFonts w:eastAsia="Times New Roman" w:cs="Times New Roman"/>
          <w:szCs w:val="24"/>
        </w:rPr>
        <w:t>ών μια γνωμάτευση για το πώς εφαρμόζουν το</w:t>
      </w:r>
      <w:r>
        <w:rPr>
          <w:rFonts w:eastAsia="Times New Roman" w:cs="Times New Roman"/>
          <w:szCs w:val="24"/>
        </w:rPr>
        <w:t>ν</w:t>
      </w:r>
      <w:r>
        <w:rPr>
          <w:rFonts w:eastAsia="Times New Roman" w:cs="Times New Roman"/>
          <w:szCs w:val="24"/>
        </w:rPr>
        <w:t xml:space="preserve"> συγκεκριμένο νόμο, τον </w:t>
      </w:r>
      <w:r>
        <w:rPr>
          <w:rFonts w:eastAsia="Times New Roman" w:cs="Times New Roman"/>
          <w:szCs w:val="24"/>
        </w:rPr>
        <w:lastRenderedPageBreak/>
        <w:t>προβλέψιμο έκτακτης ανάγκης. Άρα, θεωρώ ότι εκεί δεν έχουμε πρόβλημα.</w:t>
      </w:r>
    </w:p>
    <w:p w14:paraId="3DA32C21"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Είναι άλλο αυτό το κομμάτι της αντιπλημμυρικής προστασίας λόγω των πυρκαγιών και άλλο το κομμάτι της αντιπλημμυρικής πρ</w:t>
      </w:r>
      <w:r>
        <w:rPr>
          <w:rFonts w:eastAsia="Times New Roman" w:cs="Times New Roman"/>
          <w:szCs w:val="24"/>
        </w:rPr>
        <w:t xml:space="preserve">οστασίας που είχε προγραμματιστεί. </w:t>
      </w:r>
    </w:p>
    <w:p w14:paraId="3DA32C22"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Πάμε λοιπόν, στο δεύτερο. Στο δεύτερο έχουν ωριμάσει τα έργα στο Μέγα Ρέμα Ραφήνας, το Ρέμα Παπά, τα έξι ρέματα στη Νέα Μάκρη, τα πέντε ρέματα στον Μαραθώνα, όπως έχουν ανατεθεί και οι προμελέτες που έχουν γίνει για τη δ</w:t>
      </w:r>
      <w:r>
        <w:rPr>
          <w:rFonts w:eastAsia="Times New Roman" w:cs="Times New Roman"/>
          <w:szCs w:val="24"/>
        </w:rPr>
        <w:t xml:space="preserve">ιάβρωση των ακτών στο Εθνικό Μετσόβιο Πολυτεχνείο. Είναι ο πρώην Πρύτανης ο κ. Μουτζούρης και τα ολοκληρώνει. </w:t>
      </w:r>
    </w:p>
    <w:p w14:paraId="3DA32C23"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Εκεί όμως, «χτύπα ξύλο», για να πλημμυρίσουν τα κτήρια που υπάρχουν δεν χρειάζονταν την πυρκαγιά. Στο Ρέμα Παπά τα σπίτια που υπάρχουν είναι μέσα</w:t>
      </w:r>
      <w:r>
        <w:rPr>
          <w:rFonts w:eastAsia="Times New Roman" w:cs="Times New Roman"/>
          <w:szCs w:val="24"/>
        </w:rPr>
        <w:t xml:space="preserve"> στο ρέμα. Υπάρχουν σημεία στην περιοχή που το ρέμα και το νερό περνάει κάτω από τα σπίτια ή μέσα από τις αυλές των σπιτιών. Αυτό, λοιπόν, που προσπάθησε η </w:t>
      </w:r>
      <w:r>
        <w:rPr>
          <w:rFonts w:eastAsia="Times New Roman" w:cs="Times New Roman"/>
          <w:szCs w:val="24"/>
        </w:rPr>
        <w:t xml:space="preserve">περιφέρεια </w:t>
      </w:r>
      <w:r>
        <w:rPr>
          <w:rFonts w:eastAsia="Times New Roman" w:cs="Times New Roman"/>
          <w:szCs w:val="24"/>
        </w:rPr>
        <w:t>και το Υπουργείο -σε άλλη περίπτωση-, είναι να μην γκρεμίσουμε τα σπίτια στη συγκεκριμένη</w:t>
      </w:r>
      <w:r>
        <w:rPr>
          <w:rFonts w:eastAsia="Times New Roman" w:cs="Times New Roman"/>
          <w:szCs w:val="24"/>
        </w:rPr>
        <w:t xml:space="preserve"> περιοχή, καθώς μιλάμε για δεκάδες σπίτια. Και καταλαβαίνετε ότι δεν είναι </w:t>
      </w:r>
      <w:r>
        <w:rPr>
          <w:rFonts w:eastAsia="Times New Roman" w:cs="Times New Roman"/>
          <w:szCs w:val="24"/>
        </w:rPr>
        <w:lastRenderedPageBreak/>
        <w:t>δική μας ευθύνη, όταν το ρέμα περνάει μέσα από το σπίτι του άλλου.</w:t>
      </w:r>
    </w:p>
    <w:p w14:paraId="3DA32C24" w14:textId="77777777" w:rsidR="00C25A58" w:rsidRDefault="00A54F41">
      <w:pPr>
        <w:spacing w:line="600" w:lineRule="auto"/>
        <w:ind w:firstLine="720"/>
        <w:contextualSpacing/>
        <w:jc w:val="both"/>
        <w:rPr>
          <w:rFonts w:eastAsia="Times New Roman" w:cs="Times New Roman"/>
          <w:szCs w:val="24"/>
        </w:rPr>
      </w:pPr>
      <w:r w:rsidRPr="006C184C">
        <w:rPr>
          <w:rFonts w:eastAsia="Times New Roman" w:cs="Times New Roman"/>
          <w:b/>
          <w:szCs w:val="24"/>
        </w:rPr>
        <w:t>ΓΕΩΡΓΙΟΣ ΒΛΑΧΟΣ:</w:t>
      </w:r>
      <w:r>
        <w:rPr>
          <w:rFonts w:eastAsia="Times New Roman" w:cs="Times New Roman"/>
          <w:szCs w:val="24"/>
        </w:rPr>
        <w:t xml:space="preserve"> Εγώ δεν μίλησα πάντως γι’ αυτό.</w:t>
      </w:r>
    </w:p>
    <w:p w14:paraId="3DA32C25" w14:textId="77777777" w:rsidR="00C25A58" w:rsidRDefault="00A54F41">
      <w:pPr>
        <w:spacing w:line="600" w:lineRule="auto"/>
        <w:ind w:firstLine="720"/>
        <w:contextualSpacing/>
        <w:jc w:val="both"/>
        <w:rPr>
          <w:rFonts w:eastAsia="Times New Roman" w:cs="Times New Roman"/>
          <w:szCs w:val="24"/>
        </w:rPr>
      </w:pPr>
      <w:r w:rsidRPr="006C184C">
        <w:rPr>
          <w:rFonts w:eastAsia="Times New Roman" w:cs="Times New Roman"/>
          <w:b/>
          <w:szCs w:val="24"/>
        </w:rPr>
        <w:t>ΠΡΟΕΔΡΕΥΩΝ (Γεώργιος Βαρεμένος):</w:t>
      </w:r>
      <w:r>
        <w:rPr>
          <w:rFonts w:eastAsia="Times New Roman" w:cs="Times New Roman"/>
          <w:szCs w:val="24"/>
        </w:rPr>
        <w:t xml:space="preserve"> Παρακαλώ. Βάλτε μια τελεία κύριε</w:t>
      </w:r>
      <w:r>
        <w:rPr>
          <w:rFonts w:eastAsia="Times New Roman" w:cs="Times New Roman"/>
          <w:szCs w:val="24"/>
        </w:rPr>
        <w:t xml:space="preserve"> Υπουργέ.</w:t>
      </w:r>
    </w:p>
    <w:p w14:paraId="3DA32C26" w14:textId="77777777" w:rsidR="00C25A58" w:rsidRDefault="00A54F41">
      <w:pPr>
        <w:spacing w:line="600" w:lineRule="auto"/>
        <w:ind w:firstLine="720"/>
        <w:contextualSpacing/>
        <w:jc w:val="both"/>
        <w:rPr>
          <w:rFonts w:eastAsia="Times New Roman" w:cs="Times New Roman"/>
          <w:szCs w:val="24"/>
        </w:rPr>
      </w:pPr>
      <w:r w:rsidRPr="006C184C">
        <w:rPr>
          <w:rFonts w:eastAsia="Times New Roman" w:cs="Times New Roman"/>
          <w:b/>
          <w:szCs w:val="24"/>
        </w:rPr>
        <w:t>ΧΡΗΣΤΟΣ ΣΠΙΡΤΖΗΣ (Υπουργός Υποδομών και Μεταφορών):</w:t>
      </w:r>
      <w:r>
        <w:rPr>
          <w:rFonts w:eastAsia="Times New Roman" w:cs="Times New Roman"/>
          <w:szCs w:val="24"/>
        </w:rPr>
        <w:t xml:space="preserve"> Προσπαθούμε να βρούμε μια λύση που θα υπάρχει κλειστός αγωγός. Αλλά προσπαθούμε να βρούμε, σε δύο περιπτώσεις τουλάχιστον, με την </w:t>
      </w:r>
      <w:r>
        <w:rPr>
          <w:rFonts w:eastAsia="Times New Roman" w:cs="Times New Roman"/>
          <w:szCs w:val="24"/>
        </w:rPr>
        <w:t xml:space="preserve">αρχαιολογία </w:t>
      </w:r>
      <w:r>
        <w:rPr>
          <w:rFonts w:eastAsia="Times New Roman" w:cs="Times New Roman"/>
          <w:szCs w:val="24"/>
        </w:rPr>
        <w:t>μια λύση για να το ξεπεράσουμε και να μην πάμε σε άλ</w:t>
      </w:r>
      <w:r>
        <w:rPr>
          <w:rFonts w:eastAsia="Times New Roman" w:cs="Times New Roman"/>
          <w:szCs w:val="24"/>
        </w:rPr>
        <w:t>λες λύσεις.</w:t>
      </w:r>
    </w:p>
    <w:p w14:paraId="3DA32C27" w14:textId="77777777" w:rsidR="00C25A58" w:rsidRDefault="00A54F41">
      <w:pPr>
        <w:spacing w:line="600" w:lineRule="auto"/>
        <w:ind w:firstLine="720"/>
        <w:contextualSpacing/>
        <w:jc w:val="both"/>
        <w:rPr>
          <w:rFonts w:eastAsia="Times New Roman" w:cs="Times New Roman"/>
          <w:szCs w:val="24"/>
        </w:rPr>
      </w:pPr>
      <w:r>
        <w:rPr>
          <w:rFonts w:eastAsia="Times New Roman" w:cs="Times New Roman"/>
          <w:szCs w:val="24"/>
        </w:rPr>
        <w:t>Γι’ αυτό που είπατε, έχει ήδη υπογραφεί από εμάς η τροποποίηση της ΚΥΑ για τα 300 και τα 250 ευρώ γιατί μέχρι τώρα είχαμε ένα τιμολόγιο μόνο για τις περιπτώσεις σεισμού, αντιμετώπισης καταστροφών στα κτήρια από σεισμό. Στην πυρκαγιά έχουμε τελε</w:t>
      </w:r>
      <w:r>
        <w:rPr>
          <w:rFonts w:eastAsia="Times New Roman" w:cs="Times New Roman"/>
          <w:szCs w:val="24"/>
        </w:rPr>
        <w:t>ίως διαφορετικά χαρακτηριστικά στην επισκευή. Άρα, είναι εύλογο αυτό που είπατε και έχει ήδη γίνει. Έχει ήδη, δηλαδή, τροποποιηθεί η ΚΥΑ και είναι προς δημοσίευση.</w:t>
      </w:r>
    </w:p>
    <w:p w14:paraId="3DA32C28" w14:textId="77777777" w:rsidR="00C25A58" w:rsidRDefault="00A54F41">
      <w:pPr>
        <w:spacing w:line="600" w:lineRule="auto"/>
        <w:ind w:firstLine="720"/>
        <w:contextualSpacing/>
        <w:jc w:val="both"/>
        <w:rPr>
          <w:rFonts w:eastAsia="Times New Roman"/>
          <w:szCs w:val="24"/>
        </w:rPr>
      </w:pPr>
      <w:r>
        <w:rPr>
          <w:rFonts w:eastAsia="Times New Roman"/>
          <w:b/>
          <w:szCs w:val="24"/>
        </w:rPr>
        <w:t>ΓΕΩΡΓΙΟΣ ΒΛΑΧΟΣ</w:t>
      </w:r>
      <w:r w:rsidRPr="008805BA">
        <w:rPr>
          <w:rFonts w:eastAsia="Times New Roman"/>
          <w:b/>
          <w:szCs w:val="24"/>
        </w:rPr>
        <w:t>:</w:t>
      </w:r>
      <w:r>
        <w:rPr>
          <w:rFonts w:eastAsia="Times New Roman"/>
          <w:b/>
          <w:szCs w:val="24"/>
        </w:rPr>
        <w:t xml:space="preserve"> </w:t>
      </w:r>
      <w:r>
        <w:rPr>
          <w:rFonts w:eastAsia="Times New Roman"/>
          <w:szCs w:val="24"/>
        </w:rPr>
        <w:t>Κύριε Υπουργέ…</w:t>
      </w:r>
    </w:p>
    <w:p w14:paraId="3DA32C29" w14:textId="77777777" w:rsidR="00C25A58" w:rsidRDefault="00A54F41">
      <w:pPr>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sidRPr="008805BA">
        <w:rPr>
          <w:rFonts w:eastAsia="Times New Roman"/>
          <w:b/>
          <w:szCs w:val="24"/>
        </w:rPr>
        <w:t>:</w:t>
      </w:r>
      <w:r>
        <w:rPr>
          <w:rFonts w:eastAsia="Times New Roman"/>
          <w:b/>
          <w:szCs w:val="24"/>
        </w:rPr>
        <w:t xml:space="preserve"> </w:t>
      </w:r>
      <w:r>
        <w:rPr>
          <w:rFonts w:eastAsia="Times New Roman"/>
          <w:szCs w:val="24"/>
        </w:rPr>
        <w:t xml:space="preserve">Κύριε </w:t>
      </w:r>
      <w:r>
        <w:rPr>
          <w:rFonts w:eastAsia="Times New Roman"/>
          <w:szCs w:val="24"/>
        </w:rPr>
        <w:t>Βλάχο</w:t>
      </w:r>
      <w:r>
        <w:rPr>
          <w:rFonts w:eastAsia="Times New Roman"/>
          <w:szCs w:val="24"/>
        </w:rPr>
        <w:t>, σας παρακαλώ.</w:t>
      </w:r>
    </w:p>
    <w:p w14:paraId="3DA32C2A" w14:textId="77777777" w:rsidR="00C25A58" w:rsidRDefault="00A54F41">
      <w:pPr>
        <w:spacing w:line="600" w:lineRule="auto"/>
        <w:ind w:firstLine="720"/>
        <w:contextualSpacing/>
        <w:jc w:val="both"/>
        <w:rPr>
          <w:rFonts w:eastAsia="Times New Roman"/>
          <w:szCs w:val="24"/>
        </w:rPr>
      </w:pPr>
      <w:r>
        <w:rPr>
          <w:rFonts w:eastAsia="Times New Roman"/>
          <w:b/>
          <w:szCs w:val="24"/>
        </w:rPr>
        <w:t>ΧΡΗΣΤΟΣ ΣΠΙΡΤΖΗΣ (Υπουργός Υποδομών και Μεταφορών)</w:t>
      </w:r>
      <w:r w:rsidRPr="008805BA">
        <w:rPr>
          <w:rFonts w:eastAsia="Times New Roman"/>
          <w:b/>
          <w:szCs w:val="24"/>
        </w:rPr>
        <w:t>:</w:t>
      </w:r>
      <w:r>
        <w:rPr>
          <w:rFonts w:eastAsia="Times New Roman"/>
          <w:b/>
          <w:szCs w:val="24"/>
        </w:rPr>
        <w:t xml:space="preserve"> </w:t>
      </w:r>
      <w:r>
        <w:rPr>
          <w:rFonts w:eastAsia="Times New Roman"/>
          <w:szCs w:val="24"/>
        </w:rPr>
        <w:t>Μια στιγμή, κύριε Πρόεδρε, γιατί είναι σημαντικό αυτό για τον κ. Βλάχο.</w:t>
      </w:r>
    </w:p>
    <w:p w14:paraId="3DA32C2B" w14:textId="77777777" w:rsidR="00C25A58" w:rsidRDefault="00A54F41">
      <w:pPr>
        <w:spacing w:line="600" w:lineRule="auto"/>
        <w:ind w:firstLine="720"/>
        <w:contextualSpacing/>
        <w:jc w:val="both"/>
        <w:rPr>
          <w:rFonts w:eastAsia="Times New Roman"/>
          <w:szCs w:val="24"/>
        </w:rPr>
      </w:pPr>
      <w:r>
        <w:rPr>
          <w:rFonts w:eastAsia="Times New Roman"/>
          <w:b/>
          <w:szCs w:val="24"/>
        </w:rPr>
        <w:t>ΓΕΩΡΓΙΟΣ ΒΛΑΧΟΣ</w:t>
      </w:r>
      <w:r w:rsidRPr="008805BA">
        <w:rPr>
          <w:rFonts w:eastAsia="Times New Roman"/>
          <w:b/>
          <w:szCs w:val="24"/>
        </w:rPr>
        <w:t>:</w:t>
      </w:r>
      <w:r>
        <w:rPr>
          <w:rFonts w:eastAsia="Times New Roman"/>
          <w:b/>
          <w:szCs w:val="24"/>
        </w:rPr>
        <w:t xml:space="preserve"> </w:t>
      </w:r>
      <w:r>
        <w:rPr>
          <w:rFonts w:eastAsia="Times New Roman"/>
          <w:szCs w:val="24"/>
        </w:rPr>
        <w:t>… (</w:t>
      </w:r>
      <w:r>
        <w:rPr>
          <w:rFonts w:eastAsia="Times New Roman"/>
          <w:szCs w:val="24"/>
        </w:rPr>
        <w:t xml:space="preserve">δεν </w:t>
      </w:r>
      <w:r>
        <w:rPr>
          <w:rFonts w:eastAsia="Times New Roman"/>
          <w:szCs w:val="24"/>
        </w:rPr>
        <w:t>ακούστηκε)</w:t>
      </w:r>
    </w:p>
    <w:p w14:paraId="3DA32C2C" w14:textId="77777777" w:rsidR="00C25A58" w:rsidRDefault="00A54F41">
      <w:pPr>
        <w:spacing w:line="600" w:lineRule="auto"/>
        <w:ind w:firstLine="720"/>
        <w:contextualSpacing/>
        <w:jc w:val="both"/>
        <w:rPr>
          <w:rFonts w:eastAsia="Times New Roman"/>
          <w:szCs w:val="24"/>
        </w:rPr>
      </w:pPr>
      <w:r>
        <w:rPr>
          <w:rFonts w:eastAsia="Times New Roman"/>
          <w:b/>
          <w:szCs w:val="24"/>
        </w:rPr>
        <w:t>ΧΡΗΣΤΟΣ ΣΠΙΡΤΖΗΣ (Υπουργός Υποδομών και Μεταφορών)</w:t>
      </w:r>
      <w:r w:rsidRPr="008805BA">
        <w:rPr>
          <w:rFonts w:eastAsia="Times New Roman"/>
          <w:b/>
          <w:szCs w:val="24"/>
        </w:rPr>
        <w:t>:</w:t>
      </w:r>
      <w:r>
        <w:rPr>
          <w:rFonts w:eastAsia="Times New Roman"/>
          <w:b/>
          <w:szCs w:val="24"/>
        </w:rPr>
        <w:t xml:space="preserve"> </w:t>
      </w:r>
      <w:r>
        <w:rPr>
          <w:rFonts w:eastAsia="Times New Roman"/>
          <w:szCs w:val="24"/>
        </w:rPr>
        <w:t>Όχι, είμαστε μια χαρά εδώ.</w:t>
      </w:r>
    </w:p>
    <w:p w14:paraId="3DA32C2D" w14:textId="77777777" w:rsidR="00C25A58" w:rsidRDefault="00A54F41">
      <w:pPr>
        <w:spacing w:line="600" w:lineRule="auto"/>
        <w:ind w:firstLine="720"/>
        <w:contextualSpacing/>
        <w:jc w:val="both"/>
        <w:rPr>
          <w:rFonts w:eastAsia="Times New Roman"/>
          <w:szCs w:val="24"/>
        </w:rPr>
      </w:pPr>
      <w:r>
        <w:rPr>
          <w:rFonts w:eastAsia="Times New Roman"/>
          <w:b/>
          <w:szCs w:val="24"/>
        </w:rPr>
        <w:t xml:space="preserve">ΠΡΟΕΔΡΕΥΩΝ </w:t>
      </w:r>
      <w:r>
        <w:rPr>
          <w:rFonts w:eastAsia="Times New Roman"/>
          <w:b/>
          <w:szCs w:val="24"/>
        </w:rPr>
        <w:t>(Γεώργιος Βαρεμένος)</w:t>
      </w:r>
      <w:r w:rsidRPr="008805BA">
        <w:rPr>
          <w:rFonts w:eastAsia="Times New Roman"/>
          <w:b/>
          <w:szCs w:val="24"/>
        </w:rPr>
        <w:t>:</w:t>
      </w:r>
      <w:r>
        <w:rPr>
          <w:rFonts w:eastAsia="Times New Roman"/>
          <w:b/>
          <w:szCs w:val="24"/>
        </w:rPr>
        <w:t xml:space="preserve"> </w:t>
      </w:r>
      <w:r>
        <w:rPr>
          <w:rFonts w:eastAsia="Times New Roman"/>
          <w:szCs w:val="24"/>
        </w:rPr>
        <w:t>Λέω να τελειώσουμε πριν από το απόγευμα.</w:t>
      </w:r>
    </w:p>
    <w:p w14:paraId="3DA32C2E" w14:textId="77777777" w:rsidR="00C25A58" w:rsidRDefault="00A54F41">
      <w:pPr>
        <w:spacing w:line="600" w:lineRule="auto"/>
        <w:ind w:firstLine="720"/>
        <w:contextualSpacing/>
        <w:jc w:val="both"/>
        <w:rPr>
          <w:rFonts w:eastAsia="Times New Roman"/>
          <w:szCs w:val="24"/>
        </w:rPr>
      </w:pPr>
      <w:r>
        <w:rPr>
          <w:rFonts w:eastAsia="Times New Roman"/>
          <w:b/>
          <w:szCs w:val="24"/>
        </w:rPr>
        <w:t>ΧΡΗΣΤΟΣ ΣΠΙΡΤΖΗΣ (Υπουργός Υποδομών και Μεταφορών)</w:t>
      </w:r>
      <w:r w:rsidRPr="008805BA">
        <w:rPr>
          <w:rFonts w:eastAsia="Times New Roman"/>
          <w:b/>
          <w:szCs w:val="24"/>
        </w:rPr>
        <w:t>:</w:t>
      </w:r>
      <w:r>
        <w:rPr>
          <w:rFonts w:eastAsia="Times New Roman"/>
          <w:b/>
          <w:szCs w:val="24"/>
        </w:rPr>
        <w:t xml:space="preserve"> </w:t>
      </w:r>
      <w:r>
        <w:rPr>
          <w:rFonts w:eastAsia="Times New Roman"/>
          <w:szCs w:val="24"/>
        </w:rPr>
        <w:t>Έχουμε κάνει πολλή δουλειά, κύριε Πρόεδρε, γι’ αυτό.</w:t>
      </w:r>
    </w:p>
    <w:p w14:paraId="3DA32C2F" w14:textId="77777777" w:rsidR="00C25A58" w:rsidRDefault="00A54F41">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sidRPr="008805BA">
        <w:rPr>
          <w:rFonts w:eastAsia="Times New Roman"/>
          <w:b/>
          <w:szCs w:val="24"/>
        </w:rPr>
        <w:t>:</w:t>
      </w:r>
      <w:r>
        <w:rPr>
          <w:rFonts w:eastAsia="Times New Roman"/>
          <w:b/>
          <w:szCs w:val="24"/>
        </w:rPr>
        <w:t xml:space="preserve"> </w:t>
      </w:r>
      <w:r>
        <w:rPr>
          <w:rFonts w:eastAsia="Times New Roman"/>
          <w:szCs w:val="24"/>
        </w:rPr>
        <w:t>Ίσα-ίσα, εγώ αναγνώρισα τη σημασία του θέματος.</w:t>
      </w:r>
    </w:p>
    <w:p w14:paraId="3DA32C30" w14:textId="77777777" w:rsidR="00C25A58" w:rsidRDefault="00A54F41">
      <w:pPr>
        <w:spacing w:line="600" w:lineRule="auto"/>
        <w:ind w:firstLine="720"/>
        <w:contextualSpacing/>
        <w:jc w:val="both"/>
        <w:rPr>
          <w:rFonts w:eastAsia="Times New Roman"/>
          <w:szCs w:val="24"/>
        </w:rPr>
      </w:pPr>
      <w:r>
        <w:rPr>
          <w:rFonts w:eastAsia="Times New Roman"/>
          <w:b/>
          <w:szCs w:val="24"/>
        </w:rPr>
        <w:t>ΧΡΗΣΤΟΣ</w:t>
      </w:r>
      <w:r>
        <w:rPr>
          <w:rFonts w:eastAsia="Times New Roman"/>
          <w:b/>
          <w:szCs w:val="24"/>
        </w:rPr>
        <w:t xml:space="preserve"> ΣΠΙΡΤΖΗΣ (Υπουργός Υποδομών και Μεταφορών)</w:t>
      </w:r>
      <w:r w:rsidRPr="008805BA">
        <w:rPr>
          <w:rFonts w:eastAsia="Times New Roman"/>
          <w:b/>
          <w:szCs w:val="24"/>
        </w:rPr>
        <w:t>:</w:t>
      </w:r>
      <w:r>
        <w:rPr>
          <w:rFonts w:eastAsia="Times New Roman"/>
          <w:b/>
          <w:szCs w:val="24"/>
        </w:rPr>
        <w:t xml:space="preserve"> </w:t>
      </w:r>
      <w:r>
        <w:rPr>
          <w:rFonts w:eastAsia="Times New Roman"/>
          <w:szCs w:val="24"/>
        </w:rPr>
        <w:t xml:space="preserve">Έχουμε κάνει, επίσης, μια πολύ συστηματική εργασία σε σχέση με τους δρόμους που πρέπει να διανοιχθούν. Άρα, </w:t>
      </w:r>
      <w:r>
        <w:rPr>
          <w:rFonts w:eastAsia="Times New Roman"/>
          <w:szCs w:val="24"/>
        </w:rPr>
        <w:lastRenderedPageBreak/>
        <w:t>στην έκδοση των νέων αδειών που θα βγουν για τις ανακατασκευές ή τις επισκευές των σπιτιών, να έχουν πρ</w:t>
      </w:r>
      <w:r>
        <w:rPr>
          <w:rFonts w:eastAsia="Times New Roman"/>
          <w:szCs w:val="24"/>
        </w:rPr>
        <w:t xml:space="preserve">οβλεφθεί αποστάσεις που θα μας επιτρέπουν τη διάνοιξη αυτών των κεντρικών δρόμων στην περιοχή. Αυτός είναι, αν θέλετε, και ένας από τους λόγους που υπάρχει –το λέω εντός εισαγωγικών- μια «μικρή καθυστέρηση» στον τρόπο και στον χρόνο που πρέπει να εκδοθούν </w:t>
      </w:r>
      <w:r>
        <w:rPr>
          <w:rFonts w:eastAsia="Times New Roman"/>
          <w:szCs w:val="24"/>
        </w:rPr>
        <w:t>οι νέες άδειες κατασκευών. Εμείς θέλουμε να ξαναγίνουν τα κτήρια της περιοχής, αλλά να γίνουν με τρόπο που μετά δεν θα εμποδίζει την ανάπτυξη ενός χωροταξικού, ενός πολεοδομικού σχεδίου που θα επιστρέψει στην περιοχή να αναπτυχθεί τουριστικά.</w:t>
      </w:r>
    </w:p>
    <w:p w14:paraId="3DA32C31" w14:textId="77777777" w:rsidR="00C25A58" w:rsidRDefault="00A54F41">
      <w:pPr>
        <w:spacing w:line="600" w:lineRule="auto"/>
        <w:ind w:firstLine="720"/>
        <w:contextualSpacing/>
        <w:jc w:val="both"/>
        <w:rPr>
          <w:rFonts w:eastAsia="Times New Roman"/>
          <w:szCs w:val="24"/>
        </w:rPr>
      </w:pPr>
      <w:r>
        <w:rPr>
          <w:rFonts w:eastAsia="Times New Roman"/>
          <w:b/>
          <w:szCs w:val="24"/>
        </w:rPr>
        <w:t>ΠΡΟΕΔΡΕΥΩΝ (Γ</w:t>
      </w:r>
      <w:r>
        <w:rPr>
          <w:rFonts w:eastAsia="Times New Roman"/>
          <w:b/>
          <w:szCs w:val="24"/>
        </w:rPr>
        <w:t>εώργιος Βαρεμένος)</w:t>
      </w:r>
      <w:r w:rsidRPr="008805BA">
        <w:rPr>
          <w:rFonts w:eastAsia="Times New Roman"/>
          <w:b/>
          <w:szCs w:val="24"/>
        </w:rPr>
        <w:t>:</w:t>
      </w:r>
      <w:r>
        <w:rPr>
          <w:rFonts w:eastAsia="Times New Roman"/>
          <w:b/>
          <w:szCs w:val="24"/>
        </w:rPr>
        <w:t xml:space="preserve"> </w:t>
      </w:r>
      <w:r>
        <w:rPr>
          <w:rFonts w:eastAsia="Times New Roman"/>
          <w:szCs w:val="24"/>
        </w:rPr>
        <w:t>Σας ευχαριστώ.</w:t>
      </w:r>
    </w:p>
    <w:p w14:paraId="3DA32C32" w14:textId="77777777" w:rsidR="00C25A58" w:rsidRDefault="00A54F41">
      <w:pPr>
        <w:spacing w:line="600" w:lineRule="auto"/>
        <w:ind w:firstLine="720"/>
        <w:contextualSpacing/>
        <w:jc w:val="both"/>
        <w:rPr>
          <w:rFonts w:eastAsia="Times New Roman"/>
          <w:szCs w:val="24"/>
        </w:rPr>
      </w:pPr>
      <w:r>
        <w:rPr>
          <w:rFonts w:eastAsia="Times New Roman"/>
          <w:szCs w:val="24"/>
        </w:rPr>
        <w:t>Ο</w:t>
      </w:r>
      <w:r>
        <w:rPr>
          <w:rFonts w:eastAsia="Times New Roman"/>
          <w:szCs w:val="24"/>
        </w:rPr>
        <w:t>λοκληρώθηκε η συζήτηση των επίκαιρων ερωτήσεων.</w:t>
      </w:r>
    </w:p>
    <w:p w14:paraId="3DA32C33" w14:textId="77777777" w:rsidR="00C25A58" w:rsidRDefault="00A54F41">
      <w:pPr>
        <w:spacing w:line="600" w:lineRule="auto"/>
        <w:ind w:firstLine="720"/>
        <w:contextualSpacing/>
        <w:jc w:val="both"/>
        <w:rPr>
          <w:rFonts w:eastAsia="Times New Roman"/>
          <w:szCs w:val="24"/>
        </w:rPr>
      </w:pPr>
      <w:r>
        <w:rPr>
          <w:rFonts w:eastAsia="Times New Roman"/>
          <w:szCs w:val="24"/>
        </w:rPr>
        <w:t>Κυρίες και κύριοι συνάδελφοι, δ</w:t>
      </w:r>
      <w:r>
        <w:rPr>
          <w:rFonts w:eastAsia="Times New Roman"/>
          <w:szCs w:val="24"/>
        </w:rPr>
        <w:t>έχεστε στο σημείο αυτό να λύσουμε τη συνεδρίαση;</w:t>
      </w:r>
    </w:p>
    <w:p w14:paraId="3DA32C34" w14:textId="77777777" w:rsidR="00C25A58" w:rsidRDefault="00A54F41">
      <w:pPr>
        <w:spacing w:line="600" w:lineRule="auto"/>
        <w:ind w:firstLine="720"/>
        <w:contextualSpacing/>
        <w:jc w:val="both"/>
        <w:rPr>
          <w:rFonts w:eastAsia="Times New Roman"/>
          <w:szCs w:val="24"/>
        </w:rPr>
      </w:pPr>
      <w:r w:rsidRPr="00F32C04">
        <w:rPr>
          <w:rFonts w:eastAsia="Times New Roman"/>
          <w:b/>
          <w:szCs w:val="24"/>
        </w:rPr>
        <w:t xml:space="preserve">ΟΛΟΙ ΟΙ ΒΟΥΛΕΥΤΕΣ: </w:t>
      </w:r>
      <w:r>
        <w:rPr>
          <w:rFonts w:eastAsia="Times New Roman"/>
          <w:szCs w:val="24"/>
        </w:rPr>
        <w:t>Μάλιστα, μάλιστα.</w:t>
      </w:r>
    </w:p>
    <w:p w14:paraId="3DA32C35" w14:textId="77777777" w:rsidR="00C25A58" w:rsidRDefault="00A54F41">
      <w:pPr>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sidRPr="008805BA">
        <w:rPr>
          <w:rFonts w:eastAsia="Times New Roman"/>
          <w:b/>
          <w:szCs w:val="24"/>
        </w:rPr>
        <w:t>:</w:t>
      </w:r>
      <w:r>
        <w:rPr>
          <w:rFonts w:eastAsia="Times New Roman"/>
          <w:b/>
          <w:szCs w:val="24"/>
        </w:rPr>
        <w:t xml:space="preserve"> </w:t>
      </w:r>
      <w:r>
        <w:rPr>
          <w:rFonts w:eastAsia="Times New Roman"/>
          <w:szCs w:val="24"/>
        </w:rPr>
        <w:t>Με τη συναίνεση του Σώ</w:t>
      </w:r>
      <w:r>
        <w:rPr>
          <w:rFonts w:eastAsia="Times New Roman"/>
          <w:szCs w:val="24"/>
        </w:rPr>
        <w:t xml:space="preserve">ματος και ώρα 10.49΄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19 Οκτωβρίου 2018 και ώρα 10.00΄</w:t>
      </w:r>
      <w:r>
        <w:rPr>
          <w:rFonts w:eastAsia="Times New Roman"/>
          <w:szCs w:val="24"/>
        </w:rPr>
        <w:t>,</w:t>
      </w:r>
      <w:r>
        <w:rPr>
          <w:rFonts w:eastAsia="Times New Roman"/>
          <w:szCs w:val="24"/>
        </w:rPr>
        <w:t xml:space="preserve"> με αντικείμενο εργασιών του Σώματος: </w:t>
      </w:r>
      <w:r>
        <w:rPr>
          <w:rFonts w:eastAsia="Times New Roman"/>
          <w:szCs w:val="24"/>
        </w:rPr>
        <w:t xml:space="preserve">κοινοβουλευτικό έλεγχο, </w:t>
      </w:r>
      <w:r>
        <w:rPr>
          <w:rFonts w:eastAsia="Times New Roman"/>
          <w:szCs w:val="24"/>
        </w:rPr>
        <w:t>συζήτηση επίκαιρων ερωτήσεων.</w:t>
      </w:r>
    </w:p>
    <w:p w14:paraId="3DA32C36" w14:textId="77777777" w:rsidR="00C25A58" w:rsidRDefault="00A54F41">
      <w:pPr>
        <w:spacing w:line="600" w:lineRule="auto"/>
        <w:ind w:firstLine="720"/>
        <w:contextualSpacing/>
        <w:jc w:val="both"/>
        <w:rPr>
          <w:rFonts w:eastAsia="Times New Roman"/>
          <w:b/>
          <w:szCs w:val="24"/>
        </w:rPr>
      </w:pPr>
      <w:r w:rsidRPr="008805BA">
        <w:rPr>
          <w:rFonts w:eastAsia="Times New Roman"/>
          <w:b/>
          <w:szCs w:val="24"/>
        </w:rPr>
        <w:t xml:space="preserve">Ο ΠΡΟΕΔΡΟΣ                                        </w:t>
      </w:r>
      <w:r>
        <w:rPr>
          <w:rFonts w:eastAsia="Times New Roman"/>
          <w:b/>
          <w:szCs w:val="24"/>
        </w:rPr>
        <w:t xml:space="preserve">             </w:t>
      </w:r>
      <w:r>
        <w:rPr>
          <w:rFonts w:eastAsia="Times New Roman"/>
          <w:b/>
          <w:szCs w:val="24"/>
        </w:rPr>
        <w:t xml:space="preserve">     </w:t>
      </w:r>
      <w:r w:rsidRPr="008805BA">
        <w:rPr>
          <w:rFonts w:eastAsia="Times New Roman"/>
          <w:b/>
          <w:szCs w:val="24"/>
        </w:rPr>
        <w:t>ΟΙ ΓΡΑΜΜΑΤΕΙΣ</w:t>
      </w:r>
    </w:p>
    <w:p w14:paraId="3DA32C37" w14:textId="77777777" w:rsidR="00C25A58" w:rsidRDefault="00C25A58">
      <w:pPr>
        <w:spacing w:line="600" w:lineRule="auto"/>
        <w:ind w:firstLine="720"/>
        <w:contextualSpacing/>
        <w:rPr>
          <w:rFonts w:eastAsia="Times New Roman"/>
          <w:b/>
          <w:szCs w:val="24"/>
        </w:rPr>
      </w:pPr>
    </w:p>
    <w:p w14:paraId="3DA32C38" w14:textId="77777777" w:rsidR="00C25A58" w:rsidRDefault="00C25A58">
      <w:pPr>
        <w:spacing w:line="600" w:lineRule="auto"/>
        <w:ind w:firstLine="720"/>
        <w:contextualSpacing/>
        <w:jc w:val="both"/>
        <w:rPr>
          <w:rFonts w:eastAsia="Times New Roman"/>
          <w:szCs w:val="24"/>
        </w:rPr>
      </w:pPr>
    </w:p>
    <w:p w14:paraId="3DA32C39" w14:textId="77777777" w:rsidR="00C25A58" w:rsidRDefault="00C25A58">
      <w:pPr>
        <w:spacing w:line="600" w:lineRule="auto"/>
        <w:ind w:firstLine="720"/>
        <w:contextualSpacing/>
        <w:rPr>
          <w:rFonts w:eastAsia="Times New Roman"/>
          <w:b/>
          <w:szCs w:val="24"/>
        </w:rPr>
      </w:pPr>
    </w:p>
    <w:p w14:paraId="3DA32C3A" w14:textId="77777777" w:rsidR="00C25A58" w:rsidRDefault="00C25A58">
      <w:pPr>
        <w:spacing w:line="600" w:lineRule="auto"/>
        <w:ind w:firstLine="720"/>
        <w:contextualSpacing/>
        <w:jc w:val="both"/>
        <w:rPr>
          <w:rFonts w:eastAsia="Times New Roman"/>
          <w:szCs w:val="24"/>
        </w:rPr>
      </w:pPr>
    </w:p>
    <w:p w14:paraId="3DA32C3B" w14:textId="77777777" w:rsidR="00C25A58" w:rsidRDefault="00C25A58">
      <w:pPr>
        <w:spacing w:line="600" w:lineRule="auto"/>
        <w:ind w:firstLine="720"/>
        <w:contextualSpacing/>
        <w:rPr>
          <w:rFonts w:eastAsia="Times New Roman"/>
          <w:b/>
          <w:szCs w:val="24"/>
        </w:rPr>
      </w:pPr>
    </w:p>
    <w:p w14:paraId="3DA32C3C" w14:textId="77777777" w:rsidR="00C25A58" w:rsidRDefault="00C25A58">
      <w:pPr>
        <w:spacing w:line="600" w:lineRule="auto"/>
        <w:ind w:firstLine="720"/>
        <w:contextualSpacing/>
        <w:jc w:val="both"/>
        <w:rPr>
          <w:rFonts w:eastAsia="Times New Roman"/>
          <w:szCs w:val="24"/>
        </w:rPr>
      </w:pPr>
    </w:p>
    <w:p w14:paraId="3DA32C3D" w14:textId="77777777" w:rsidR="00C25A58" w:rsidRDefault="00C25A58">
      <w:pPr>
        <w:spacing w:line="600" w:lineRule="auto"/>
        <w:ind w:firstLine="720"/>
        <w:contextualSpacing/>
        <w:rPr>
          <w:rFonts w:eastAsia="Times New Roman"/>
          <w:b/>
          <w:szCs w:val="24"/>
        </w:rPr>
      </w:pPr>
    </w:p>
    <w:p w14:paraId="3DA32C3E" w14:textId="77777777" w:rsidR="00C25A58" w:rsidRDefault="00C25A58">
      <w:pPr>
        <w:spacing w:line="600" w:lineRule="auto"/>
        <w:ind w:firstLine="720"/>
        <w:contextualSpacing/>
        <w:jc w:val="both"/>
        <w:rPr>
          <w:rFonts w:eastAsia="Times New Roman"/>
          <w:szCs w:val="24"/>
        </w:rPr>
      </w:pPr>
    </w:p>
    <w:p w14:paraId="3DA32C3F" w14:textId="77777777" w:rsidR="00C25A58" w:rsidRDefault="00C25A58">
      <w:pPr>
        <w:spacing w:line="600" w:lineRule="auto"/>
        <w:ind w:firstLine="720"/>
        <w:contextualSpacing/>
        <w:rPr>
          <w:rFonts w:eastAsia="Times New Roman"/>
          <w:b/>
          <w:szCs w:val="24"/>
        </w:rPr>
      </w:pPr>
    </w:p>
    <w:p w14:paraId="3DA32C40" w14:textId="77777777" w:rsidR="00C25A58" w:rsidRDefault="00C25A58">
      <w:pPr>
        <w:spacing w:line="600" w:lineRule="auto"/>
        <w:ind w:firstLine="720"/>
        <w:contextualSpacing/>
        <w:jc w:val="both"/>
        <w:rPr>
          <w:rFonts w:eastAsia="Times New Roman"/>
          <w:szCs w:val="24"/>
        </w:rPr>
      </w:pPr>
    </w:p>
    <w:p w14:paraId="3DA32C41" w14:textId="77777777" w:rsidR="00C25A58" w:rsidRDefault="00C25A58">
      <w:pPr>
        <w:spacing w:line="600" w:lineRule="auto"/>
        <w:ind w:firstLine="720"/>
        <w:contextualSpacing/>
        <w:rPr>
          <w:rFonts w:eastAsia="Times New Roman"/>
          <w:b/>
          <w:szCs w:val="24"/>
        </w:rPr>
      </w:pPr>
    </w:p>
    <w:p w14:paraId="3DA32C42" w14:textId="77777777" w:rsidR="00C25A58" w:rsidRDefault="00C25A58">
      <w:pPr>
        <w:spacing w:line="600" w:lineRule="auto"/>
        <w:ind w:firstLine="720"/>
        <w:contextualSpacing/>
        <w:jc w:val="both"/>
        <w:rPr>
          <w:rFonts w:eastAsia="Times New Roman"/>
          <w:szCs w:val="24"/>
        </w:rPr>
      </w:pPr>
    </w:p>
    <w:p w14:paraId="3DA32C43" w14:textId="77777777" w:rsidR="00C25A58" w:rsidRDefault="00C25A58">
      <w:pPr>
        <w:spacing w:line="600" w:lineRule="auto"/>
        <w:ind w:firstLine="720"/>
        <w:contextualSpacing/>
        <w:jc w:val="both"/>
        <w:rPr>
          <w:rFonts w:eastAsia="Times New Roman"/>
          <w:szCs w:val="24"/>
        </w:rPr>
      </w:pPr>
    </w:p>
    <w:p w14:paraId="3DA32C44" w14:textId="77777777" w:rsidR="00C25A58" w:rsidRDefault="00C25A58">
      <w:pPr>
        <w:spacing w:line="600" w:lineRule="auto"/>
        <w:ind w:firstLine="720"/>
        <w:contextualSpacing/>
        <w:rPr>
          <w:rFonts w:eastAsia="Times New Roman"/>
          <w:b/>
          <w:szCs w:val="24"/>
        </w:rPr>
      </w:pPr>
    </w:p>
    <w:sectPr w:rsidR="00C25A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6xP0005fF5wduC4kGJk1xBFUz0Y=" w:salt="PCkE9kkkFUACJDlOdAuDh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58"/>
    <w:rsid w:val="00846DB7"/>
    <w:rsid w:val="00A54F41"/>
    <w:rsid w:val="00C25A5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2B5C"/>
  <w15:docId w15:val="{34F7E491-6172-4E14-83D5-1FCB43D2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9162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916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703</MetadataID>
    <Session xmlns="641f345b-441b-4b81-9152-adc2e73ba5e1">Δ´</Session>
    <Date xmlns="641f345b-441b-4b81-9152-adc2e73ba5e1">2018-10-17T21:00:00+00:00</Date>
    <Status xmlns="641f345b-441b-4b81-9152-adc2e73ba5e1">
      <Url>http://srv-sp1/praktika/Lists/Incoming_Metadata/EditForm.aspx?ID=703&amp;Source=/praktika/Recordings_Library/Forms/AllItems.aspx</Url>
      <Description>Δημοσιεύτηκε</Description>
    </Status>
    <Meeting xmlns="641f345b-441b-4b81-9152-adc2e73ba5e1">ΙΑ´</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71FD41-EC6B-4D7C-8CDE-D941F96BB530}">
  <ds:schemaRefs>
    <ds:schemaRef ds:uri="http://schemas.microsoft.com/sharepoint/v3/contenttype/forms"/>
  </ds:schemaRefs>
</ds:datastoreItem>
</file>

<file path=customXml/itemProps2.xml><?xml version="1.0" encoding="utf-8"?>
<ds:datastoreItem xmlns:ds="http://schemas.openxmlformats.org/officeDocument/2006/customXml" ds:itemID="{A83B229F-0FC7-40ED-851D-408CC41DE5B4}">
  <ds:schemaRefs>
    <ds:schemaRef ds:uri="641f345b-441b-4b81-9152-adc2e73ba5e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03BA8A91-5C74-488B-8992-FBD6A0604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9240</Words>
  <Characters>49902</Characters>
  <Application>Microsoft Office Word</Application>
  <DocSecurity>0</DocSecurity>
  <Lines>415</Lines>
  <Paragraphs>118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2018-10-24T10:01:00Z</dcterms:created>
  <dcterms:modified xsi:type="dcterms:W3CDTF">2018-10-24T10:01:00Z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